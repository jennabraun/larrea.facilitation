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AE8B8" w14:textId="77777777" w:rsidR="008421D2" w:rsidRDefault="008421D2" w:rsidP="00FE799E"/>
    <w:p w14:paraId="356E9A9C" w14:textId="77777777" w:rsidR="008421D2" w:rsidRDefault="008421D2" w:rsidP="00FE799E"/>
    <w:p w14:paraId="6F2E1C40" w14:textId="77777777"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r w:rsidR="00440D99" w:rsidRPr="00265354">
        <w:rPr>
          <w:i/>
          <w:sz w:val="28"/>
          <w:szCs w:val="28"/>
        </w:rPr>
        <w:t>Larrea tridentata</w:t>
      </w:r>
      <w:r w:rsidR="00440D99">
        <w:rPr>
          <w:sz w:val="28"/>
          <w:szCs w:val="28"/>
        </w:rPr>
        <w:t>)</w:t>
      </w:r>
      <w:r w:rsidR="00265354">
        <w:rPr>
          <w:sz w:val="28"/>
          <w:szCs w:val="28"/>
        </w:rPr>
        <w:t xml:space="preserve"> and desert dandelion (</w:t>
      </w:r>
      <w:r w:rsidR="00265354" w:rsidRPr="00C35975">
        <w:rPr>
          <w:i/>
          <w:sz w:val="28"/>
          <w:szCs w:val="28"/>
        </w:rPr>
        <w:t>Malacothrix glabrata</w:t>
      </w:r>
      <w:r w:rsidR="00265354">
        <w:rPr>
          <w:sz w:val="28"/>
          <w:szCs w:val="28"/>
        </w:rPr>
        <w:t xml:space="preserve">). </w:t>
      </w:r>
    </w:p>
    <w:p w14:paraId="56FEAB53" w14:textId="77777777" w:rsidR="0032252D" w:rsidRDefault="0032252D" w:rsidP="00FE799E">
      <w:pPr>
        <w:rPr>
          <w:sz w:val="28"/>
          <w:szCs w:val="28"/>
        </w:rPr>
      </w:pPr>
    </w:p>
    <w:p w14:paraId="02FF7489" w14:textId="71A7EB43" w:rsidR="0032252D" w:rsidRDefault="00F54CC6" w:rsidP="00FE799E">
      <w:pPr>
        <w:rPr>
          <w:sz w:val="28"/>
          <w:szCs w:val="28"/>
        </w:rPr>
      </w:pPr>
      <w:ins w:id="0" w:author="zenrunner" w:date="2018-09-11T09:09:00Z">
        <w:r>
          <w:rPr>
            <w:sz w:val="28"/>
            <w:szCs w:val="28"/>
          </w:rPr>
          <w:t xml:space="preserve">Like title – could also have a snap/joke/metaphor or link to the bigger idea? PMI is the idea or theory </w:t>
        </w:r>
      </w:ins>
      <w:ins w:id="1" w:author="zenrunner" w:date="2018-09-11T09:10:00Z">
        <w:r>
          <w:rPr>
            <w:sz w:val="28"/>
            <w:szCs w:val="28"/>
          </w:rPr>
          <w:t>–</w:t>
        </w:r>
      </w:ins>
      <w:ins w:id="2" w:author="zenrunner" w:date="2018-09-11T09:09:00Z">
        <w:r>
          <w:rPr>
            <w:sz w:val="28"/>
            <w:szCs w:val="28"/>
          </w:rPr>
          <w:t xml:space="preserve"> but </w:t>
        </w:r>
      </w:ins>
      <w:ins w:id="3" w:author="zenrunner" w:date="2018-09-11T09:10:00Z">
        <w:r>
          <w:rPr>
            <w:sz w:val="28"/>
            <w:szCs w:val="28"/>
          </w:rPr>
          <w:t>could use a more general eco-term that ie broader – facilitation, indirect interactions, collective attraction – attractant/decoy etc.  think over.</w:t>
        </w:r>
      </w:ins>
    </w:p>
    <w:p w14:paraId="1D265608" w14:textId="77777777" w:rsidR="0032252D" w:rsidRDefault="0032252D" w:rsidP="00FE799E">
      <w:pPr>
        <w:rPr>
          <w:sz w:val="28"/>
          <w:szCs w:val="28"/>
        </w:rPr>
      </w:pPr>
    </w:p>
    <w:p w14:paraId="62BF3577" w14:textId="77777777" w:rsidR="0032252D" w:rsidRDefault="0032252D" w:rsidP="00FE799E">
      <w:pPr>
        <w:rPr>
          <w:sz w:val="28"/>
          <w:szCs w:val="28"/>
        </w:rPr>
      </w:pPr>
    </w:p>
    <w:p w14:paraId="5C730ECA" w14:textId="77777777" w:rsidR="0032252D" w:rsidRDefault="0032252D" w:rsidP="00FE799E">
      <w:pPr>
        <w:rPr>
          <w:sz w:val="28"/>
          <w:szCs w:val="28"/>
        </w:rPr>
      </w:pPr>
    </w:p>
    <w:p w14:paraId="450B3F30" w14:textId="77777777" w:rsidR="0032252D" w:rsidRDefault="0032252D" w:rsidP="00FE799E">
      <w:pPr>
        <w:rPr>
          <w:sz w:val="28"/>
          <w:szCs w:val="28"/>
        </w:rPr>
      </w:pPr>
    </w:p>
    <w:p w14:paraId="5B83EC2D" w14:textId="77777777" w:rsidR="0032252D" w:rsidRDefault="0032252D" w:rsidP="00FE799E">
      <w:pPr>
        <w:rPr>
          <w:sz w:val="28"/>
          <w:szCs w:val="28"/>
        </w:rPr>
      </w:pPr>
    </w:p>
    <w:p w14:paraId="6F086F15" w14:textId="77777777" w:rsidR="0032252D" w:rsidRDefault="0032252D" w:rsidP="00FE799E">
      <w:pPr>
        <w:rPr>
          <w:sz w:val="28"/>
          <w:szCs w:val="28"/>
        </w:rPr>
      </w:pPr>
    </w:p>
    <w:p w14:paraId="319A78AF" w14:textId="77777777" w:rsidR="0032252D" w:rsidRDefault="0032252D" w:rsidP="00FE799E">
      <w:pPr>
        <w:rPr>
          <w:sz w:val="28"/>
          <w:szCs w:val="28"/>
        </w:rPr>
      </w:pPr>
    </w:p>
    <w:p w14:paraId="0E149563" w14:textId="77777777" w:rsidR="0032252D" w:rsidRDefault="0032252D" w:rsidP="00FE799E">
      <w:pPr>
        <w:rPr>
          <w:sz w:val="28"/>
          <w:szCs w:val="28"/>
        </w:rPr>
      </w:pPr>
    </w:p>
    <w:p w14:paraId="46B3B934" w14:textId="77777777" w:rsidR="0032252D" w:rsidRDefault="0032252D" w:rsidP="00FE799E">
      <w:pPr>
        <w:rPr>
          <w:sz w:val="28"/>
          <w:szCs w:val="28"/>
        </w:rPr>
      </w:pPr>
    </w:p>
    <w:p w14:paraId="77D4C93E" w14:textId="77777777" w:rsidR="0032252D" w:rsidRDefault="0032252D" w:rsidP="00FE799E">
      <w:pPr>
        <w:rPr>
          <w:sz w:val="28"/>
          <w:szCs w:val="28"/>
        </w:rPr>
      </w:pPr>
    </w:p>
    <w:p w14:paraId="3939490F" w14:textId="77777777" w:rsidR="0032252D" w:rsidRDefault="0032252D" w:rsidP="00FE799E">
      <w:pPr>
        <w:rPr>
          <w:sz w:val="28"/>
          <w:szCs w:val="28"/>
        </w:rPr>
      </w:pPr>
    </w:p>
    <w:p w14:paraId="65B48FE6" w14:textId="77777777" w:rsidR="0032252D" w:rsidRDefault="0032252D" w:rsidP="00FE799E">
      <w:pPr>
        <w:rPr>
          <w:sz w:val="28"/>
          <w:szCs w:val="28"/>
        </w:rPr>
      </w:pPr>
    </w:p>
    <w:p w14:paraId="5B016762" w14:textId="77777777" w:rsidR="0032252D" w:rsidRDefault="0032252D" w:rsidP="00FE799E">
      <w:pPr>
        <w:rPr>
          <w:sz w:val="28"/>
          <w:szCs w:val="28"/>
        </w:rPr>
      </w:pPr>
    </w:p>
    <w:p w14:paraId="5FE80BF7" w14:textId="77777777" w:rsidR="0032252D" w:rsidRDefault="0032252D" w:rsidP="00FE799E">
      <w:pPr>
        <w:rPr>
          <w:sz w:val="28"/>
          <w:szCs w:val="28"/>
        </w:rPr>
      </w:pPr>
    </w:p>
    <w:p w14:paraId="3A17C844" w14:textId="37F591EA" w:rsidR="0032252D" w:rsidRDefault="0032252D" w:rsidP="00FE799E">
      <w:pPr>
        <w:rPr>
          <w:sz w:val="28"/>
          <w:szCs w:val="28"/>
        </w:rPr>
      </w:pPr>
    </w:p>
    <w:p w14:paraId="62EB94A0" w14:textId="02B19712" w:rsidR="000E2DB2" w:rsidRDefault="000E2DB2" w:rsidP="00FE799E">
      <w:pPr>
        <w:rPr>
          <w:sz w:val="28"/>
          <w:szCs w:val="28"/>
        </w:rPr>
      </w:pPr>
    </w:p>
    <w:p w14:paraId="71FD31F4" w14:textId="77777777" w:rsidR="000E2DB2" w:rsidRDefault="000E2DB2" w:rsidP="00FE799E">
      <w:pPr>
        <w:rPr>
          <w:sz w:val="28"/>
          <w:szCs w:val="28"/>
        </w:rPr>
      </w:pPr>
    </w:p>
    <w:p w14:paraId="3D6AA97A" w14:textId="77777777" w:rsidR="0032252D" w:rsidRDefault="0032252D" w:rsidP="00FE799E">
      <w:pPr>
        <w:rPr>
          <w:sz w:val="28"/>
          <w:szCs w:val="28"/>
        </w:rPr>
      </w:pPr>
    </w:p>
    <w:p w14:paraId="2F203388" w14:textId="17BEE15A" w:rsidR="003F263E" w:rsidRDefault="003F263E" w:rsidP="00D36947">
      <w:pPr>
        <w:spacing w:line="360" w:lineRule="auto"/>
      </w:pPr>
      <w:r>
        <w:lastRenderedPageBreak/>
        <w:t>Abstract</w:t>
      </w:r>
    </w:p>
    <w:p w14:paraId="0165B404" w14:textId="19724220" w:rsidR="003F263E" w:rsidRDefault="00F37120" w:rsidP="00D36947">
      <w:pPr>
        <w:spacing w:line="360" w:lineRule="auto"/>
      </w:pPr>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BD724C">
        <w:t xml:space="preserve">The indirect interactions that arise from the close spatial proximity of nurse-protégé relationships </w:t>
      </w:r>
      <w:r w:rsidR="00722E8D">
        <w:t>can have important implications for community structure and assembly</w:t>
      </w:r>
      <w:r w:rsidR="00BD724C">
        <w:t xml:space="preserve">. </w:t>
      </w:r>
      <w:r w:rsidR="00C56B3E">
        <w:t xml:space="preserve">Creosote bush, </w:t>
      </w:r>
      <w:r w:rsidR="00C56B3E" w:rsidRPr="00C56B3E">
        <w:rPr>
          <w:i/>
        </w:rPr>
        <w:t>Larrea tridentata</w:t>
      </w:r>
      <w:r w:rsidR="00C56B3E">
        <w:rPr>
          <w:i/>
        </w:rPr>
        <w:t xml:space="preserve"> </w:t>
      </w:r>
      <w:r w:rsidR="00C56B3E">
        <w:t xml:space="preserve">is a dominant shrub of the Mojave Desert. </w:t>
      </w:r>
      <w:r w:rsidR="003929E6">
        <w:t>Here</w:t>
      </w:r>
      <w:r w:rsidR="00B64AD0">
        <w:t>,</w:t>
      </w:r>
      <w:r w:rsidR="003929E6">
        <w:t xml:space="preserve"> we test for the capacity of creosote bush to influence the pollination of its annual understory</w:t>
      </w:r>
      <w:r w:rsidR="00DC18FB">
        <w:t xml:space="preserve"> during its phenological shift into flowering. Pollinator visitation rates to the phytometer desert dandelion were significantly lower as the understory of creosote bush, and when creosote bush entered into a full bloom</w:t>
      </w:r>
      <w:r w:rsidR="00E45DE5">
        <w:t>,</w:t>
      </w:r>
      <w:r w:rsidR="00DC18FB">
        <w:t xml:space="preserve"> visitation rates declined significantly at both understory and nearby open microsites. </w:t>
      </w:r>
      <w:r w:rsidR="00456772">
        <w:t>The decrease in visitation</w:t>
      </w:r>
      <w:r w:rsidR="00954865">
        <w:t xml:space="preserve"> was driven </w:t>
      </w:r>
      <w:r w:rsidR="00456772">
        <w:t xml:space="preserve">by behavioural responses of </w:t>
      </w:r>
      <w:r w:rsidR="00954865">
        <w:t xml:space="preserve">solitary bees and syrphid flies. </w:t>
      </w:r>
      <w:r w:rsidR="00456772">
        <w:t>In this system, we found that</w:t>
      </w:r>
      <w:r w:rsidR="005260F3">
        <w:t xml:space="preserve"> </w:t>
      </w:r>
      <w:r w:rsidR="00954865" w:rsidRPr="00456772">
        <w:rPr>
          <w:i/>
        </w:rPr>
        <w:t>L. tridentata</w:t>
      </w:r>
      <w:r w:rsidR="00954865">
        <w:t xml:space="preserve"> </w:t>
      </w:r>
      <w:r w:rsidR="00DC18FB">
        <w:t xml:space="preserve">has a positive ecological effect on </w:t>
      </w:r>
      <w:r w:rsidR="000E73EE">
        <w:t xml:space="preserve">associated </w:t>
      </w:r>
      <w:r w:rsidR="00DC18FB">
        <w:t xml:space="preserve">annual </w:t>
      </w:r>
      <w:r w:rsidR="009572B0">
        <w:t xml:space="preserve">plants </w:t>
      </w:r>
      <w:r w:rsidR="00DC18FB">
        <w:t xml:space="preserve">and </w:t>
      </w:r>
      <w:r w:rsidR="009572B0">
        <w:t xml:space="preserve">the </w:t>
      </w:r>
      <w:r w:rsidR="00DC18FB">
        <w:t>arthropod communit</w:t>
      </w:r>
      <w:r w:rsidR="009572B0">
        <w:t>y</w:t>
      </w:r>
      <w:r w:rsidR="003D5314">
        <w:t>,</w:t>
      </w:r>
      <w:r w:rsidR="00DC18FB">
        <w:t xml:space="preserve"> but </w:t>
      </w:r>
      <w:r w:rsidR="003D5314">
        <w:t xml:space="preserve">this shrub </w:t>
      </w:r>
      <w:r w:rsidR="004D43E8">
        <w:t xml:space="preserve">further </w:t>
      </w:r>
      <w:r w:rsidR="003D5314">
        <w:t xml:space="preserve">had </w:t>
      </w:r>
      <w:r w:rsidR="00DC18FB">
        <w:t>negative indirect effects on pollination</w:t>
      </w:r>
      <w:r w:rsidR="00566A7E">
        <w:t xml:space="preserve"> of a representative flowering </w:t>
      </w:r>
      <w:r w:rsidR="00AE25FD">
        <w:t>annual plant</w:t>
      </w:r>
      <w:r w:rsidR="00DC18FB">
        <w:t xml:space="preserve">. </w:t>
      </w:r>
      <w:r w:rsidR="00456772">
        <w:t xml:space="preserve">This study </w:t>
      </w:r>
      <w:r w:rsidR="00CE583F">
        <w:t xml:space="preserve">confirms </w:t>
      </w:r>
      <w:r w:rsidR="00456772">
        <w:t xml:space="preserve">the positive role of </w:t>
      </w:r>
      <w:r w:rsidR="00456772" w:rsidRPr="00456772">
        <w:rPr>
          <w:i/>
        </w:rPr>
        <w:t>L. tridentata</w:t>
      </w:r>
      <w:r w:rsidR="00456772">
        <w:t xml:space="preserve"> as a foundation plant </w:t>
      </w:r>
      <w:r w:rsidR="001F43F0">
        <w:t xml:space="preserve">but more importantly suggests </w:t>
      </w:r>
      <w:r w:rsidR="00954865">
        <w:t>that</w:t>
      </w:r>
      <w:r w:rsidR="00456772">
        <w:t xml:space="preserve"> </w:t>
      </w:r>
      <w:r w:rsidR="00767E62">
        <w:t xml:space="preserve">the net outcome of interactions can be negative or positive depending on the specific shrub function tested or the </w:t>
      </w:r>
      <w:r w:rsidR="0041669C">
        <w:t>recipient taxa</w:t>
      </w:r>
      <w:r w:rsidR="00954865">
        <w:t>.</w:t>
      </w:r>
    </w:p>
    <w:p w14:paraId="35B7AC22" w14:textId="77777777" w:rsidR="003F263E" w:rsidRDefault="003F263E" w:rsidP="00FE799E"/>
    <w:p w14:paraId="62537469" w14:textId="77777777" w:rsidR="003F263E" w:rsidRDefault="003F263E" w:rsidP="00FE799E"/>
    <w:p w14:paraId="36A5C034" w14:textId="77777777" w:rsidR="003F263E" w:rsidRDefault="003F263E" w:rsidP="00FE799E"/>
    <w:p w14:paraId="0FCB5F7D" w14:textId="77777777" w:rsidR="003F263E" w:rsidRDefault="003F263E" w:rsidP="00FE799E"/>
    <w:p w14:paraId="081AF4A9" w14:textId="77777777" w:rsidR="003F263E" w:rsidRDefault="003F263E" w:rsidP="00FE799E"/>
    <w:p w14:paraId="0D28BE5B" w14:textId="77777777" w:rsidR="003F263E" w:rsidRDefault="003F263E" w:rsidP="00FE799E"/>
    <w:p w14:paraId="6F1B5D0E" w14:textId="77777777" w:rsidR="003F263E" w:rsidRDefault="003F263E" w:rsidP="00FE799E"/>
    <w:p w14:paraId="07CDE48A" w14:textId="77777777" w:rsidR="003F263E" w:rsidRDefault="003F263E" w:rsidP="00FE799E"/>
    <w:p w14:paraId="00C53EC1" w14:textId="77777777" w:rsidR="003F263E" w:rsidRDefault="003F263E" w:rsidP="00FE799E"/>
    <w:p w14:paraId="2A052391" w14:textId="77777777" w:rsidR="003F263E" w:rsidRDefault="003F263E" w:rsidP="00FE799E"/>
    <w:p w14:paraId="06D9FE42" w14:textId="19C47840" w:rsidR="00D36947" w:rsidRDefault="00D36947" w:rsidP="00FE799E"/>
    <w:p w14:paraId="0978F18C" w14:textId="77777777" w:rsidR="00193537" w:rsidRDefault="00193537" w:rsidP="00D36947">
      <w:pPr>
        <w:spacing w:line="360" w:lineRule="auto"/>
      </w:pPr>
    </w:p>
    <w:p w14:paraId="7E400D18" w14:textId="77777777" w:rsidR="00193537" w:rsidRDefault="00193537" w:rsidP="00D36947">
      <w:pPr>
        <w:spacing w:line="360" w:lineRule="auto"/>
      </w:pPr>
    </w:p>
    <w:p w14:paraId="73FBE1CC" w14:textId="7FD73603" w:rsidR="00FE799E" w:rsidRDefault="00FE799E" w:rsidP="00D36947">
      <w:pPr>
        <w:spacing w:line="360" w:lineRule="auto"/>
      </w:pPr>
      <w:r>
        <w:lastRenderedPageBreak/>
        <w:t>Introduction</w:t>
      </w:r>
    </w:p>
    <w:p w14:paraId="21123550" w14:textId="1E7DDBBF" w:rsidR="001C368F" w:rsidRPr="001C368F" w:rsidRDefault="00793E14" w:rsidP="00D36947">
      <w:pPr>
        <w:spacing w:line="360" w:lineRule="auto"/>
      </w:pPr>
      <w:r>
        <w:t xml:space="preserve">Foundation </w:t>
      </w:r>
      <w:r w:rsidR="000E47A2">
        <w:t xml:space="preserve">species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9F602B">
          <w:rPr>
            <w:noProof/>
          </w:rPr>
          <w:t>Ellison et al., 2005</w:t>
        </w:r>
      </w:hyperlink>
      <w:r w:rsidR="00D7348A">
        <w:rPr>
          <w:noProof/>
        </w:rPr>
        <w:t>)</w:t>
      </w:r>
      <w:r w:rsidR="00D7348A">
        <w:fldChar w:fldCharType="end"/>
      </w:r>
      <w:r w:rsidR="005F091E">
        <w:t xml:space="preserve">. </w:t>
      </w:r>
      <w:r w:rsidR="00FE799E">
        <w:t xml:space="preserve">In arid environments, </w:t>
      </w:r>
      <w:r w:rsidR="000E47A2">
        <w:t xml:space="preserve">foundation </w:t>
      </w:r>
      <w:r w:rsidR="00FE799E">
        <w:t xml:space="preserve">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9F602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7" w:tooltip="McIntire, 2014 #17" w:history="1">
        <w:r w:rsidR="009F602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9F602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9F602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w:t>
      </w:r>
      <w:r w:rsidR="009A2838">
        <w:t xml:space="preserve">can </w:t>
      </w:r>
      <w:r w:rsidR="001C368F">
        <w:t xml:space="preserve">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9F602B">
          <w:rPr>
            <w:noProof/>
          </w:rPr>
          <w:t>Bertness and Callaway, 1994</w:t>
        </w:r>
      </w:hyperlink>
      <w:r w:rsidR="003A3F0D">
        <w:rPr>
          <w:noProof/>
        </w:rPr>
        <w:t xml:space="preserve">; </w:t>
      </w:r>
      <w:hyperlink w:anchor="_ENREF_13" w:tooltip="Callaway, 1997 #3" w:history="1">
        <w:r w:rsidR="009F602B">
          <w:rPr>
            <w:noProof/>
          </w:rPr>
          <w:t>Callaway and Walker, 1997b</w:t>
        </w:r>
      </w:hyperlink>
      <w:r w:rsidR="003A3F0D">
        <w:rPr>
          <w:noProof/>
        </w:rPr>
        <w:t xml:space="preserve">; </w:t>
      </w:r>
      <w:hyperlink w:anchor="_ENREF_36" w:tooltip="Holzapfel, 1999 #18" w:history="1">
        <w:r w:rsidR="009F602B">
          <w:rPr>
            <w:noProof/>
          </w:rPr>
          <w:t>Holzapfel and Mahall, 1999</w:t>
        </w:r>
      </w:hyperlink>
      <w:r w:rsidR="003A3F0D">
        <w:rPr>
          <w:noProof/>
        </w:rPr>
        <w:t>)</w:t>
      </w:r>
      <w:r w:rsidR="000F77F5">
        <w:fldChar w:fldCharType="end"/>
      </w:r>
      <w:r w:rsidR="007A2185">
        <w:t>,</w:t>
      </w:r>
      <w:r w:rsidR="001C368F">
        <w:t xml:space="preserve"> and it </w:t>
      </w:r>
      <w:r w:rsidR="00BF37FE">
        <w:t>has been proposed</w:t>
      </w:r>
      <w:r w:rsidR="001C368F">
        <w:t xml:space="preserve"> that the relative importance </w:t>
      </w:r>
      <w:r w:rsidR="00CD1A86">
        <w:t xml:space="preserve">of negative version position effects </w:t>
      </w:r>
      <w:r w:rsidR="001D1064">
        <w:t>co</w:t>
      </w:r>
      <w:r w:rsidR="001C368F">
        <w:t>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9F602B">
          <w:rPr>
            <w:noProof/>
          </w:rPr>
          <w:t>Bertness and Callaway, 1994</w:t>
        </w:r>
      </w:hyperlink>
      <w:r w:rsidR="000F77F5">
        <w:rPr>
          <w:noProof/>
        </w:rPr>
        <w:t xml:space="preserve">; </w:t>
      </w:r>
      <w:hyperlink w:anchor="_ENREF_72" w:tooltip="Schafer, 2012 #2" w:history="1">
        <w:r w:rsidR="009F602B">
          <w:rPr>
            <w:noProof/>
          </w:rPr>
          <w:t>Schafer et al., 2012</w:t>
        </w:r>
      </w:hyperlink>
      <w:r w:rsidR="000F77F5">
        <w:rPr>
          <w:noProof/>
        </w:rPr>
        <w:t xml:space="preserve">; </w:t>
      </w:r>
      <w:hyperlink w:anchor="_ENREF_82" w:tooltip="Tielbörger, 2000 #20" w:history="1">
        <w:r w:rsidR="009F602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9F602B">
          <w:rPr>
            <w:noProof/>
          </w:rPr>
          <w:t>Brooker et al., 2008</w:t>
        </w:r>
      </w:hyperlink>
      <w:r w:rsidR="004911BF">
        <w:rPr>
          <w:noProof/>
        </w:rPr>
        <w:t xml:space="preserve">; </w:t>
      </w:r>
      <w:hyperlink w:anchor="_ENREF_85" w:tooltip="Valiente‐Banuet, 2007 #23" w:history="1">
        <w:r w:rsidR="009F602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9F602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7824FB">
        <w:t xml:space="preserve"> </w:t>
      </w:r>
      <w:r w:rsidR="00193537">
        <w:fldChar w:fldCharType="begin"/>
      </w:r>
      <w:r w:rsidR="00193537">
        <w:instrText xml:space="preserve"> ADDIN EN.CITE &lt;EndNote&gt;&lt;Cite&gt;&lt;Author&gt;Sotomayor&lt;/Author&gt;&lt;Year&gt;2015&lt;/Year&gt;&lt;RecNum&gt;142&lt;/RecNum&gt;&lt;DisplayText&gt;(Sotomayor and Lortie, 2015)&lt;/DisplayText&gt;&lt;record&gt;&lt;rec-number&gt;142&lt;/rec-number&gt;&lt;foreign-keys&gt;&lt;key app="EN" db-id="efxxxd2elfvxfde05eev9swq9zv0dswrxzp2"&gt;142&lt;/key&gt;&lt;/foreign-keys&gt;&lt;ref-type name="Journal Article"&gt;17&lt;/ref-type&gt;&lt;contributors&gt;&lt;authors&gt;&lt;author&gt;Sotomayor, Diego A.&lt;/author&gt;&lt;author&gt;Lortie, Christopher J.&lt;/author&gt;&lt;/authors&gt;&lt;/contributors&gt;&lt;titles&gt;&lt;title&gt;Indirect interactions in terrestrial plant communities: emerging patterns and research gaps&lt;/title&gt;&lt;secondary-title&gt;Ecosphere&lt;/secondary-title&gt;&lt;/titles&gt;&lt;periodical&gt;&lt;full-title&gt;Ecosphere&lt;/full-title&gt;&lt;/periodical&gt;&lt;pages&gt;art103&lt;/pages&gt;&lt;volume&gt;6&lt;/volume&gt;&lt;number&gt;6&lt;/number&gt;&lt;dates&gt;&lt;year&gt;2015&lt;/year&gt;&lt;/dates&gt;&lt;isbn&gt;2150-8925&lt;/isbn&gt;&lt;urls&gt;&lt;/urls&gt;&lt;electronic-resource-num&gt;10.1890/es14-00117.1&lt;/electronic-resource-num&gt;&lt;/record&gt;&lt;/Cite&gt;&lt;/EndNote&gt;</w:instrText>
      </w:r>
      <w:r w:rsidR="00193537">
        <w:fldChar w:fldCharType="separate"/>
      </w:r>
      <w:r w:rsidR="00193537">
        <w:rPr>
          <w:noProof/>
        </w:rPr>
        <w:t>(</w:t>
      </w:r>
      <w:hyperlink w:anchor="_ENREF_77" w:tooltip="Sotomayor, 2015 #142" w:history="1">
        <w:r w:rsidR="009F602B">
          <w:rPr>
            <w:noProof/>
          </w:rPr>
          <w:t>Sotomayor and Lortie, 2015</w:t>
        </w:r>
      </w:hyperlink>
      <w:r w:rsidR="00193537">
        <w:rPr>
          <w:noProof/>
        </w:rPr>
        <w:t>)</w:t>
      </w:r>
      <w:r w:rsidR="00193537">
        <w:fldChar w:fldCharType="end"/>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9F602B">
          <w:rPr>
            <w:noProof/>
          </w:rPr>
          <w:t>Callaway and Pennings, 2000</w:t>
        </w:r>
      </w:hyperlink>
      <w:r w:rsidR="003A3F0D">
        <w:rPr>
          <w:noProof/>
        </w:rPr>
        <w:t xml:space="preserve">; </w:t>
      </w:r>
      <w:hyperlink w:anchor="_ENREF_13" w:tooltip="Callaway, 1997 #3" w:history="1">
        <w:r w:rsidR="009F602B">
          <w:rPr>
            <w:noProof/>
          </w:rPr>
          <w:t>Callaway and Walker, 1997b</w:t>
        </w:r>
      </w:hyperlink>
      <w:r w:rsidR="003A3F0D">
        <w:rPr>
          <w:noProof/>
        </w:rPr>
        <w:t xml:space="preserve">; </w:t>
      </w:r>
      <w:hyperlink w:anchor="_ENREF_90" w:tooltip="Wootton, 1994 #146" w:history="1">
        <w:r w:rsidR="009F602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w:t>
      </w:r>
      <w:r w:rsidR="000E47A2">
        <w:t>capacity</w:t>
      </w:r>
      <w:r w:rsidR="0061512A">
        <w:t xml:space="preserve"> for the plants to interact </w:t>
      </w:r>
      <w:r w:rsidR="00FB5F10">
        <w:t xml:space="preserve">indirectly </w:t>
      </w:r>
      <w:r w:rsidR="0061512A">
        <w:t>via pollinators.</w:t>
      </w:r>
    </w:p>
    <w:p w14:paraId="52940E9C" w14:textId="4722D9AE" w:rsidR="00155A6C" w:rsidRDefault="000E2DB2" w:rsidP="00D36947">
      <w:pPr>
        <w:spacing w:line="360" w:lineRule="auto"/>
      </w:pPr>
      <w:r>
        <w:t>Interaction</w:t>
      </w:r>
      <w:r w:rsidR="00E567F0">
        <w:t xml:space="preserve"> p</w:t>
      </w:r>
      <w:r w:rsidR="00166563">
        <w:t>athways requiring co-blooming dominate the study of the underlying mechanisms of pollinator-mediated interactions</w:t>
      </w:r>
      <w:r w:rsidR="0063198A">
        <w:t>. These are</w:t>
      </w:r>
      <w:r w:rsidR="0055316F">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2" w:tooltip="Pyke, 1984 #28" w:history="1">
        <w:r w:rsidR="009F602B">
          <w:rPr>
            <w:noProof/>
          </w:rPr>
          <w:t>Pyke, 1984</w:t>
        </w:r>
      </w:hyperlink>
      <w:r w:rsidR="00961A99">
        <w:rPr>
          <w:noProof/>
        </w:rPr>
        <w:t xml:space="preserve">; </w:t>
      </w:r>
      <w:hyperlink w:anchor="_ENREF_63" w:tooltip="Pyke, 1977 #27" w:history="1">
        <w:r w:rsidR="009F602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w:t>
      </w:r>
      <w:r w:rsidR="00125170" w:rsidRPr="00125170">
        <w:rPr>
          <w:highlight w:val="yellow"/>
        </w:rPr>
        <w:t>Resource concentration.</w:t>
      </w:r>
      <w:r w:rsidR="00125170">
        <w:t xml:space="preserve"> </w:t>
      </w:r>
      <w:r w:rsidR="00D070CE">
        <w:t xml:space="preserve">Thus plants can </w:t>
      </w:r>
      <w:r w:rsidR="006E1AC0">
        <w:t>become more attractive by</w:t>
      </w:r>
      <w:r w:rsidR="00D070CE">
        <w:t xml:space="preserve"> combining </w:t>
      </w:r>
      <w:r w:rsidR="006E1AC0">
        <w:t xml:space="preserve">their </w:t>
      </w:r>
      <w:r w:rsidR="00D070CE">
        <w:t xml:space="preserve">floral displays to </w:t>
      </w:r>
      <w:r w:rsidR="00BD4CCB">
        <w:t>increase net floral patch size</w:t>
      </w:r>
      <w:r w:rsidR="00D070CE">
        <w:t xml:space="preserve">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3" w:tooltip="Schemske, 1981 #228" w:history="1">
        <w:r w:rsidR="009F602B">
          <w:rPr>
            <w:noProof/>
          </w:rPr>
          <w:t>Schemske, 1981</w:t>
        </w:r>
      </w:hyperlink>
      <w:r w:rsidR="009154D5">
        <w:rPr>
          <w:noProof/>
        </w:rPr>
        <w:t>)</w:t>
      </w:r>
      <w:r w:rsidR="009154D5">
        <w:fldChar w:fldCharType="end"/>
      </w:r>
      <w:r w:rsidR="00B3047E">
        <w:t xml:space="preserve"> </w:t>
      </w:r>
      <w:r w:rsidR="00D070CE">
        <w:t xml:space="preserve">or </w:t>
      </w:r>
      <w:r w:rsidR="00B3047E">
        <w:t>to make the patch offering more diverse</w:t>
      </w:r>
      <w:r w:rsidR="00D070CE">
        <w:t xml:space="preserv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9F602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 xml:space="preserve">ources for foraging pollinators, and </w:t>
      </w:r>
      <w:r w:rsidR="00FE33B2">
        <w:t xml:space="preserve">this can </w:t>
      </w:r>
      <w:r w:rsidR="00530ED9">
        <w:t>facilita</w:t>
      </w:r>
      <w:bookmarkStart w:id="4" w:name="_GoBack"/>
      <w:bookmarkEnd w:id="4"/>
      <w:r w:rsidR="00530ED9">
        <w:t xml:space="preserve">te </w:t>
      </w:r>
      <w:r w:rsidR="00F914AA">
        <w:t xml:space="preserve">co-blooming </w:t>
      </w:r>
      <w:r w:rsidR="00530ED9">
        <w:t xml:space="preserve">annuals. </w:t>
      </w:r>
      <w:r w:rsidR="005F55FF">
        <w:t xml:space="preserve">Alternatively, these concentrations of resources may attract pollinators away from their understory (cite, cite). </w:t>
      </w:r>
      <w:r w:rsidR="00530ED9">
        <w:t xml:space="preserve">Magnet species are particularly attractive to pollinators increasing local pollinator abundances </w:t>
      </w:r>
      <w:r w:rsidR="009B247A">
        <w:t xml:space="preserve">that </w:t>
      </w:r>
      <w:r w:rsidR="00530ED9">
        <w:t xml:space="preserve">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9F602B">
          <w:rPr>
            <w:noProof/>
          </w:rPr>
          <w:t>Laverty, 1992</w:t>
        </w:r>
      </w:hyperlink>
      <w:r w:rsidR="009154D5">
        <w:rPr>
          <w:noProof/>
        </w:rPr>
        <w:t xml:space="preserve">; </w:t>
      </w:r>
      <w:hyperlink w:anchor="_ENREF_81" w:tooltip="Thomson, 1978 #72" w:history="1">
        <w:r w:rsidR="009F602B">
          <w:rPr>
            <w:noProof/>
          </w:rPr>
          <w:t>Thomson, 1978</w:t>
        </w:r>
      </w:hyperlink>
      <w:r w:rsidR="009154D5">
        <w:rPr>
          <w:noProof/>
        </w:rPr>
        <w:t>)</w:t>
      </w:r>
      <w:r w:rsidR="009154D5">
        <w:fldChar w:fldCharType="end"/>
      </w:r>
      <w:r w:rsidR="009154D5">
        <w:t xml:space="preserve">. </w:t>
      </w:r>
      <w:r w:rsidR="009432EC">
        <w:t xml:space="preserve">Shrubs are salient features of desert scrub ecosystems due their large size and structural complexity relative to </w:t>
      </w:r>
      <w:r w:rsidR="009432EC">
        <w:lastRenderedPageBreak/>
        <w:t>ephemeral</w:t>
      </w:r>
      <w:r w:rsidR="003F2523">
        <w:t xml:space="preserve"> plants</w:t>
      </w:r>
      <w:r w:rsidR="00DA344A">
        <w:t xml:space="preserve"> and can</w:t>
      </w:r>
      <w:r w:rsidR="00A715C0">
        <w:t xml:space="preserve"> also</w:t>
      </w:r>
      <w:r w:rsidR="009432EC">
        <w:t xml:space="preserve"> influence the pollination of </w:t>
      </w:r>
      <w:r w:rsidR="002F12D2">
        <w:t>associated plants</w:t>
      </w:r>
      <w:r w:rsidR="009432EC">
        <w:t xml:space="preserve"> via non-floral </w:t>
      </w:r>
      <w:r w:rsidR="005B785D">
        <w:t xml:space="preserve">mechanistic </w:t>
      </w:r>
      <w:r w:rsidR="009432EC">
        <w:t xml:space="preserve">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Alternatively, annuals growing under shrubs c</w:t>
      </w:r>
      <w:r w:rsidR="00D05B00">
        <w:t>an</w:t>
      </w:r>
      <w:r w:rsidR="0035240C">
        <w:t xml:space="preserve"> be physically obscured from foraging pollinators</w:t>
      </w:r>
      <w:r w:rsidR="00A94DFD">
        <w:t xml:space="preserve"> or shaded</w:t>
      </w:r>
      <w:r w:rsidR="00E25DA1">
        <w:t xml:space="preserve"> thereby</w:t>
      </w:r>
      <w:r w:rsidR="00A94DFD">
        <w:t xml:space="preserve"> reducing</w:t>
      </w:r>
      <w:r w:rsidR="0035240C">
        <w:t xml:space="preserve"> visitation.</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8" w:tooltip="McKinney, 2010 #229" w:history="1">
        <w:r w:rsidR="009F602B">
          <w:rPr>
            <w:noProof/>
          </w:rPr>
          <w:t>McKinney and Goodell, 2010</w:t>
        </w:r>
      </w:hyperlink>
      <w:r w:rsidR="009154D5">
        <w:rPr>
          <w:noProof/>
        </w:rPr>
        <w:t>)</w:t>
      </w:r>
      <w:r w:rsidR="009154D5">
        <w:fldChar w:fldCharType="end"/>
      </w:r>
      <w:r w:rsidR="009154D5">
        <w:t xml:space="preserve">. </w:t>
      </w:r>
      <w:r w:rsidR="00E96816">
        <w:t>Consequently, direct and</w:t>
      </w:r>
      <w:r w:rsidR="00F914AA">
        <w:t xml:space="preserve"> indirect </w:t>
      </w:r>
      <w:r w:rsidR="00E96816">
        <w:t xml:space="preserve">shrub effects on other </w:t>
      </w:r>
      <w:r w:rsidR="009D4B36">
        <w:t>function simultaneously to determine net outcomes.</w:t>
      </w:r>
      <w:r w:rsidR="005F55FF">
        <w:t xml:space="preserve"> </w:t>
      </w:r>
      <w:r w:rsidR="005F55FF" w:rsidRPr="00EE70DB">
        <w:rPr>
          <w:highlight w:val="yellow"/>
          <w:rPrChange w:id="5" w:author="zenrunner" w:date="2018-09-11T09:49:00Z">
            <w:rPr/>
          </w:rPrChange>
        </w:rPr>
        <w:t xml:space="preserve">A plant’s life stage can alter the balance of facilitative and competitive interactions </w:t>
      </w:r>
      <w:r w:rsidR="005F55FF" w:rsidRPr="00EE70DB">
        <w:rPr>
          <w:highlight w:val="yellow"/>
          <w:rPrChange w:id="6" w:author="zenrunner" w:date="2018-09-11T09:49:00Z">
            <w:rPr/>
          </w:rPrChange>
        </w:rPr>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5F55FF" w:rsidRPr="00EE70DB">
        <w:rPr>
          <w:highlight w:val="yellow"/>
          <w:rPrChange w:id="7" w:author="zenrunner" w:date="2018-09-11T09:49:00Z">
            <w:rPr/>
          </w:rPrChange>
        </w:rPr>
        <w:instrText xml:space="preserve"> ADDIN EN.CITE </w:instrText>
      </w:r>
      <w:r w:rsidR="005F55FF" w:rsidRPr="00EE70DB">
        <w:rPr>
          <w:highlight w:val="yellow"/>
          <w:rPrChange w:id="8" w:author="zenrunner" w:date="2018-09-11T09:49:00Z">
            <w:rPr/>
          </w:rPrChange>
        </w:rPr>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5F55FF" w:rsidRPr="00EE70DB">
        <w:rPr>
          <w:highlight w:val="yellow"/>
          <w:rPrChange w:id="9" w:author="zenrunner" w:date="2018-09-11T09:49:00Z">
            <w:rPr/>
          </w:rPrChange>
        </w:rPr>
        <w:instrText xml:space="preserve"> ADDIN EN.CITE.DATA </w:instrText>
      </w:r>
      <w:r w:rsidR="005F55FF" w:rsidRPr="00EE70DB">
        <w:rPr>
          <w:highlight w:val="yellow"/>
          <w:rPrChange w:id="10" w:author="zenrunner" w:date="2018-09-11T09:49:00Z">
            <w:rPr>
              <w:highlight w:val="yellow"/>
            </w:rPr>
          </w:rPrChange>
        </w:rPr>
      </w:r>
      <w:r w:rsidR="005F55FF" w:rsidRPr="00EE70DB">
        <w:rPr>
          <w:highlight w:val="yellow"/>
          <w:rPrChange w:id="11" w:author="zenrunner" w:date="2018-09-11T09:49:00Z">
            <w:rPr/>
          </w:rPrChange>
        </w:rPr>
        <w:fldChar w:fldCharType="end"/>
      </w:r>
      <w:r w:rsidR="005F55FF" w:rsidRPr="00EE70DB">
        <w:rPr>
          <w:highlight w:val="yellow"/>
          <w:rPrChange w:id="12" w:author="zenrunner" w:date="2018-09-11T09:49:00Z">
            <w:rPr>
              <w:highlight w:val="yellow"/>
            </w:rPr>
          </w:rPrChange>
        </w:rPr>
      </w:r>
      <w:r w:rsidR="005F55FF" w:rsidRPr="00EE70DB">
        <w:rPr>
          <w:highlight w:val="yellow"/>
          <w:rPrChange w:id="13" w:author="zenrunner" w:date="2018-09-11T09:49:00Z">
            <w:rPr/>
          </w:rPrChange>
        </w:rPr>
        <w:fldChar w:fldCharType="separate"/>
      </w:r>
      <w:r w:rsidR="005F55FF" w:rsidRPr="00EE70DB">
        <w:rPr>
          <w:noProof/>
          <w:highlight w:val="yellow"/>
          <w:rPrChange w:id="14" w:author="zenrunner" w:date="2018-09-11T09:49:00Z">
            <w:rPr>
              <w:noProof/>
            </w:rPr>
          </w:rPrChange>
        </w:rPr>
        <w:t>(</w:t>
      </w:r>
      <w:r w:rsidR="009F602B">
        <w:rPr>
          <w:noProof/>
          <w:highlight w:val="yellow"/>
        </w:rPr>
        <w:fldChar w:fldCharType="begin"/>
      </w:r>
      <w:r w:rsidR="009F602B">
        <w:rPr>
          <w:noProof/>
          <w:highlight w:val="yellow"/>
        </w:rPr>
        <w:instrText xml:space="preserve"> HYPERLINK \l "_ENREF_10" \o "Bruno, 2003 #25" </w:instrText>
      </w:r>
      <w:r w:rsidR="009F602B">
        <w:rPr>
          <w:noProof/>
          <w:highlight w:val="yellow"/>
        </w:rPr>
        <w:fldChar w:fldCharType="separate"/>
      </w:r>
      <w:r w:rsidR="009F602B" w:rsidRPr="00EE70DB">
        <w:rPr>
          <w:noProof/>
          <w:highlight w:val="yellow"/>
          <w:rPrChange w:id="15" w:author="zenrunner" w:date="2018-09-11T09:49:00Z">
            <w:rPr>
              <w:noProof/>
            </w:rPr>
          </w:rPrChange>
        </w:rPr>
        <w:t>Bruno et al., 2003</w:t>
      </w:r>
      <w:r w:rsidR="009F602B">
        <w:rPr>
          <w:noProof/>
          <w:highlight w:val="yellow"/>
        </w:rPr>
        <w:fldChar w:fldCharType="end"/>
      </w:r>
      <w:r w:rsidR="005F55FF" w:rsidRPr="00EE70DB">
        <w:rPr>
          <w:noProof/>
          <w:highlight w:val="yellow"/>
          <w:rPrChange w:id="16" w:author="zenrunner" w:date="2018-09-11T09:49:00Z">
            <w:rPr>
              <w:noProof/>
            </w:rPr>
          </w:rPrChange>
        </w:rPr>
        <w:t xml:space="preserve">; </w:t>
      </w:r>
      <w:r w:rsidR="009F602B">
        <w:rPr>
          <w:noProof/>
          <w:highlight w:val="yellow"/>
        </w:rPr>
        <w:fldChar w:fldCharType="begin"/>
      </w:r>
      <w:r w:rsidR="009F602B">
        <w:rPr>
          <w:noProof/>
          <w:highlight w:val="yellow"/>
        </w:rPr>
        <w:instrText xml:space="preserve"> HYPERLINK \l "_ENREF_12" \o "Callaway, 1997 #132" </w:instrText>
      </w:r>
      <w:r w:rsidR="009F602B">
        <w:rPr>
          <w:noProof/>
          <w:highlight w:val="yellow"/>
        </w:rPr>
        <w:fldChar w:fldCharType="separate"/>
      </w:r>
      <w:r w:rsidR="009F602B" w:rsidRPr="00EE70DB">
        <w:rPr>
          <w:noProof/>
          <w:highlight w:val="yellow"/>
          <w:rPrChange w:id="17" w:author="zenrunner" w:date="2018-09-11T09:49:00Z">
            <w:rPr>
              <w:noProof/>
            </w:rPr>
          </w:rPrChange>
        </w:rPr>
        <w:t>Callaway and Walker, 1997a</w:t>
      </w:r>
      <w:r w:rsidR="009F602B">
        <w:rPr>
          <w:noProof/>
          <w:highlight w:val="yellow"/>
        </w:rPr>
        <w:fldChar w:fldCharType="end"/>
      </w:r>
      <w:r w:rsidR="005F55FF" w:rsidRPr="00EE70DB">
        <w:rPr>
          <w:noProof/>
          <w:highlight w:val="yellow"/>
          <w:rPrChange w:id="18" w:author="zenrunner" w:date="2018-09-11T09:49:00Z">
            <w:rPr>
              <w:noProof/>
            </w:rPr>
          </w:rPrChange>
        </w:rPr>
        <w:t xml:space="preserve">; </w:t>
      </w:r>
      <w:r w:rsidR="009F602B">
        <w:rPr>
          <w:noProof/>
          <w:highlight w:val="yellow"/>
        </w:rPr>
        <w:fldChar w:fldCharType="begin"/>
      </w:r>
      <w:r w:rsidR="009F602B">
        <w:rPr>
          <w:noProof/>
          <w:highlight w:val="yellow"/>
        </w:rPr>
        <w:instrText xml:space="preserve"> HYPERLINK \l "_ENREF_61" \o "Pugnaire, 1996 #19" </w:instrText>
      </w:r>
      <w:r w:rsidR="009F602B">
        <w:rPr>
          <w:noProof/>
          <w:highlight w:val="yellow"/>
        </w:rPr>
        <w:fldChar w:fldCharType="separate"/>
      </w:r>
      <w:r w:rsidR="009F602B" w:rsidRPr="00EE70DB">
        <w:rPr>
          <w:noProof/>
          <w:highlight w:val="yellow"/>
          <w:rPrChange w:id="19" w:author="zenrunner" w:date="2018-09-11T09:49:00Z">
            <w:rPr>
              <w:noProof/>
            </w:rPr>
          </w:rPrChange>
        </w:rPr>
        <w:t>Pugnaire et al., 1996</w:t>
      </w:r>
      <w:r w:rsidR="009F602B">
        <w:rPr>
          <w:noProof/>
          <w:highlight w:val="yellow"/>
        </w:rPr>
        <w:fldChar w:fldCharType="end"/>
      </w:r>
      <w:r w:rsidR="005F55FF" w:rsidRPr="00EE70DB">
        <w:rPr>
          <w:noProof/>
          <w:highlight w:val="yellow"/>
          <w:rPrChange w:id="20" w:author="zenrunner" w:date="2018-09-11T09:49:00Z">
            <w:rPr>
              <w:noProof/>
            </w:rPr>
          </w:rPrChange>
        </w:rPr>
        <w:t xml:space="preserve">; </w:t>
      </w:r>
      <w:r w:rsidR="009F602B">
        <w:rPr>
          <w:noProof/>
          <w:highlight w:val="yellow"/>
        </w:rPr>
        <w:fldChar w:fldCharType="begin"/>
      </w:r>
      <w:r w:rsidR="009F602B">
        <w:rPr>
          <w:noProof/>
          <w:highlight w:val="yellow"/>
        </w:rPr>
        <w:instrText xml:space="preserve"> HYPERLINK \l "_ENREF_67" \o "Rousset, 2000 #246" </w:instrText>
      </w:r>
      <w:r w:rsidR="009F602B">
        <w:rPr>
          <w:noProof/>
          <w:highlight w:val="yellow"/>
        </w:rPr>
        <w:fldChar w:fldCharType="separate"/>
      </w:r>
      <w:r w:rsidR="009F602B" w:rsidRPr="00EE70DB">
        <w:rPr>
          <w:noProof/>
          <w:highlight w:val="yellow"/>
          <w:rPrChange w:id="21" w:author="zenrunner" w:date="2018-09-11T09:49:00Z">
            <w:rPr>
              <w:noProof/>
            </w:rPr>
          </w:rPrChange>
        </w:rPr>
        <w:t>Rousset and Lepart, 2000</w:t>
      </w:r>
      <w:r w:rsidR="009F602B">
        <w:rPr>
          <w:noProof/>
          <w:highlight w:val="yellow"/>
        </w:rPr>
        <w:fldChar w:fldCharType="end"/>
      </w:r>
      <w:r w:rsidR="005F55FF" w:rsidRPr="00EE70DB">
        <w:rPr>
          <w:noProof/>
          <w:highlight w:val="yellow"/>
          <w:rPrChange w:id="22" w:author="zenrunner" w:date="2018-09-11T09:49:00Z">
            <w:rPr>
              <w:noProof/>
            </w:rPr>
          </w:rPrChange>
        </w:rPr>
        <w:t xml:space="preserve">; </w:t>
      </w:r>
      <w:r w:rsidR="009F602B">
        <w:rPr>
          <w:noProof/>
          <w:highlight w:val="yellow"/>
        </w:rPr>
        <w:fldChar w:fldCharType="begin"/>
      </w:r>
      <w:r w:rsidR="009F602B">
        <w:rPr>
          <w:noProof/>
          <w:highlight w:val="yellow"/>
        </w:rPr>
        <w:instrText xml:space="preserve"> HYPERLINK \l "_ENREF_84" \o "Valiente-Banuet, 1991 #143" </w:instrText>
      </w:r>
      <w:r w:rsidR="009F602B">
        <w:rPr>
          <w:noProof/>
          <w:highlight w:val="yellow"/>
        </w:rPr>
        <w:fldChar w:fldCharType="separate"/>
      </w:r>
      <w:r w:rsidR="009F602B" w:rsidRPr="00EE70DB">
        <w:rPr>
          <w:noProof/>
          <w:highlight w:val="yellow"/>
          <w:rPrChange w:id="23" w:author="zenrunner" w:date="2018-09-11T09:49:00Z">
            <w:rPr>
              <w:noProof/>
            </w:rPr>
          </w:rPrChange>
        </w:rPr>
        <w:t>Valiente-Banuet et al., 1991</w:t>
      </w:r>
      <w:r w:rsidR="009F602B">
        <w:rPr>
          <w:noProof/>
          <w:highlight w:val="yellow"/>
        </w:rPr>
        <w:fldChar w:fldCharType="end"/>
      </w:r>
      <w:r w:rsidR="005F55FF" w:rsidRPr="00EE70DB">
        <w:rPr>
          <w:noProof/>
          <w:highlight w:val="yellow"/>
          <w:rPrChange w:id="24" w:author="zenrunner" w:date="2018-09-11T09:49:00Z">
            <w:rPr>
              <w:noProof/>
            </w:rPr>
          </w:rPrChange>
        </w:rPr>
        <w:t>)</w:t>
      </w:r>
      <w:r w:rsidR="005F55FF" w:rsidRPr="00EE70DB">
        <w:rPr>
          <w:highlight w:val="yellow"/>
          <w:rPrChange w:id="25" w:author="zenrunner" w:date="2018-09-11T09:49:00Z">
            <w:rPr/>
          </w:rPrChange>
        </w:rPr>
        <w:fldChar w:fldCharType="end"/>
      </w:r>
      <w:r w:rsidR="005F55FF" w:rsidRPr="00EE70DB">
        <w:rPr>
          <w:highlight w:val="yellow"/>
          <w:rPrChange w:id="26" w:author="zenrunner" w:date="2018-09-11T09:49:00Z">
            <w:rPr/>
          </w:rPrChange>
        </w:rPr>
        <w:t xml:space="preserve">. The majority of research on plant-plant interactions focusses on a single life stage </w:t>
      </w:r>
      <w:r w:rsidR="005F55FF" w:rsidRPr="00EE70DB">
        <w:rPr>
          <w:highlight w:val="yellow"/>
          <w:rPrChange w:id="27" w:author="zenrunner" w:date="2018-09-11T09:49:00Z">
            <w:rPr/>
          </w:rPrChange>
        </w:rPr>
        <w:fldChar w:fldCharType="begin"/>
      </w:r>
      <w:r w:rsidR="005F55FF" w:rsidRPr="00EE70DB">
        <w:rPr>
          <w:highlight w:val="yellow"/>
          <w:rPrChange w:id="28" w:author="zenrunner" w:date="2018-09-11T09:49:00Z">
            <w:rPr/>
          </w:rPrChange>
        </w:rPr>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5F55FF" w:rsidRPr="00EE70DB">
        <w:rPr>
          <w:highlight w:val="yellow"/>
          <w:rPrChange w:id="29" w:author="zenrunner" w:date="2018-09-11T09:49:00Z">
            <w:rPr/>
          </w:rPrChange>
        </w:rPr>
        <w:fldChar w:fldCharType="separate"/>
      </w:r>
      <w:r w:rsidR="005F55FF" w:rsidRPr="00EE70DB">
        <w:rPr>
          <w:noProof/>
          <w:highlight w:val="yellow"/>
          <w:rPrChange w:id="30" w:author="zenrunner" w:date="2018-09-11T09:49:00Z">
            <w:rPr>
              <w:noProof/>
            </w:rPr>
          </w:rPrChange>
        </w:rPr>
        <w:t>(</w:t>
      </w:r>
      <w:r w:rsidR="009F602B">
        <w:rPr>
          <w:noProof/>
          <w:highlight w:val="yellow"/>
        </w:rPr>
        <w:fldChar w:fldCharType="begin"/>
      </w:r>
      <w:r w:rsidR="009F602B">
        <w:rPr>
          <w:noProof/>
          <w:highlight w:val="yellow"/>
        </w:rPr>
        <w:instrText xml:space="preserve"> HYPERLINK \l "_ENREF_32" \o "Goldberg, 2001 #247" </w:instrText>
      </w:r>
      <w:r w:rsidR="009F602B">
        <w:rPr>
          <w:noProof/>
          <w:highlight w:val="yellow"/>
        </w:rPr>
        <w:fldChar w:fldCharType="separate"/>
      </w:r>
      <w:r w:rsidR="009F602B" w:rsidRPr="00EE70DB">
        <w:rPr>
          <w:noProof/>
          <w:highlight w:val="yellow"/>
          <w:rPrChange w:id="31" w:author="zenrunner" w:date="2018-09-11T09:49:00Z">
            <w:rPr>
              <w:noProof/>
            </w:rPr>
          </w:rPrChange>
        </w:rPr>
        <w:t>Goldberg et al., 2001</w:t>
      </w:r>
      <w:r w:rsidR="009F602B">
        <w:rPr>
          <w:noProof/>
          <w:highlight w:val="yellow"/>
        </w:rPr>
        <w:fldChar w:fldCharType="end"/>
      </w:r>
      <w:r w:rsidR="005F55FF" w:rsidRPr="00EE70DB">
        <w:rPr>
          <w:noProof/>
          <w:highlight w:val="yellow"/>
          <w:rPrChange w:id="32" w:author="zenrunner" w:date="2018-09-11T09:49:00Z">
            <w:rPr>
              <w:noProof/>
            </w:rPr>
          </w:rPrChange>
        </w:rPr>
        <w:t xml:space="preserve">; </w:t>
      </w:r>
      <w:r w:rsidR="009F602B">
        <w:rPr>
          <w:noProof/>
          <w:highlight w:val="yellow"/>
        </w:rPr>
        <w:fldChar w:fldCharType="begin"/>
      </w:r>
      <w:r w:rsidR="009F602B">
        <w:rPr>
          <w:noProof/>
          <w:highlight w:val="yellow"/>
        </w:rPr>
        <w:instrText xml:space="preserve"> HYPERLINK \l "_ENREF_82" \o "Tielbörger, 2000 #20" </w:instrText>
      </w:r>
      <w:r w:rsidR="009F602B">
        <w:rPr>
          <w:noProof/>
          <w:highlight w:val="yellow"/>
        </w:rPr>
        <w:fldChar w:fldCharType="separate"/>
      </w:r>
      <w:r w:rsidR="009F602B" w:rsidRPr="00EE70DB">
        <w:rPr>
          <w:noProof/>
          <w:highlight w:val="yellow"/>
          <w:rPrChange w:id="33" w:author="zenrunner" w:date="2018-09-11T09:49:00Z">
            <w:rPr>
              <w:noProof/>
            </w:rPr>
          </w:rPrChange>
        </w:rPr>
        <w:t>Tielbörger and Kadmon, 2000</w:t>
      </w:r>
      <w:r w:rsidR="009F602B">
        <w:rPr>
          <w:noProof/>
          <w:highlight w:val="yellow"/>
        </w:rPr>
        <w:fldChar w:fldCharType="end"/>
      </w:r>
      <w:r w:rsidR="005F55FF" w:rsidRPr="00EE70DB">
        <w:rPr>
          <w:noProof/>
          <w:highlight w:val="yellow"/>
          <w:rPrChange w:id="34" w:author="zenrunner" w:date="2018-09-11T09:49:00Z">
            <w:rPr>
              <w:noProof/>
            </w:rPr>
          </w:rPrChange>
        </w:rPr>
        <w:t>)</w:t>
      </w:r>
      <w:r w:rsidR="005F55FF" w:rsidRPr="00EE70DB">
        <w:rPr>
          <w:highlight w:val="yellow"/>
          <w:rPrChange w:id="35" w:author="zenrunner" w:date="2018-09-11T09:49:00Z">
            <w:rPr/>
          </w:rPrChange>
        </w:rPr>
        <w:fldChar w:fldCharType="end"/>
      </w:r>
      <w:r w:rsidR="005F55FF" w:rsidRPr="00EE70DB">
        <w:rPr>
          <w:highlight w:val="yellow"/>
          <w:rPrChange w:id="36" w:author="zenrunner" w:date="2018-09-11T09:49:00Z">
            <w:rPr/>
          </w:rPrChange>
        </w:rPr>
        <w:t xml:space="preserve"> which is inadequate for making conclusions about fitness levels within populations </w:t>
      </w:r>
      <w:r w:rsidR="005F55FF" w:rsidRPr="00EE70DB">
        <w:rPr>
          <w:highlight w:val="yellow"/>
          <w:rPrChange w:id="37" w:author="zenrunner" w:date="2018-09-11T09:49:00Z">
            <w:rPr/>
          </w:rPrChange>
        </w:rPr>
        <w:fldChar w:fldCharType="begin"/>
      </w:r>
      <w:r w:rsidR="005F55FF" w:rsidRPr="00EE70DB">
        <w:rPr>
          <w:highlight w:val="yellow"/>
          <w:rPrChange w:id="38" w:author="zenrunner" w:date="2018-09-11T09:49:00Z">
            <w:rPr/>
          </w:rPrChange>
        </w:rPr>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5F55FF" w:rsidRPr="00EE70DB">
        <w:rPr>
          <w:highlight w:val="yellow"/>
          <w:rPrChange w:id="39" w:author="zenrunner" w:date="2018-09-11T09:49:00Z">
            <w:rPr/>
          </w:rPrChange>
        </w:rPr>
        <w:fldChar w:fldCharType="separate"/>
      </w:r>
      <w:r w:rsidR="005F55FF" w:rsidRPr="00EE70DB">
        <w:rPr>
          <w:noProof/>
          <w:highlight w:val="yellow"/>
          <w:rPrChange w:id="40" w:author="zenrunner" w:date="2018-09-11T09:49:00Z">
            <w:rPr>
              <w:noProof/>
            </w:rPr>
          </w:rPrChange>
        </w:rPr>
        <w:t>(</w:t>
      </w:r>
      <w:r w:rsidR="009F602B">
        <w:rPr>
          <w:noProof/>
          <w:highlight w:val="yellow"/>
        </w:rPr>
        <w:fldChar w:fldCharType="begin"/>
      </w:r>
      <w:r w:rsidR="009F602B">
        <w:rPr>
          <w:noProof/>
          <w:highlight w:val="yellow"/>
        </w:rPr>
        <w:instrText xml:space="preserve"> HYPERLINK \l "_ENREF_49" \o "McPeek, 1998 #248" </w:instrText>
      </w:r>
      <w:r w:rsidR="009F602B">
        <w:rPr>
          <w:noProof/>
          <w:highlight w:val="yellow"/>
        </w:rPr>
        <w:fldChar w:fldCharType="separate"/>
      </w:r>
      <w:r w:rsidR="009F602B" w:rsidRPr="00EE70DB">
        <w:rPr>
          <w:noProof/>
          <w:highlight w:val="yellow"/>
          <w:rPrChange w:id="41" w:author="zenrunner" w:date="2018-09-11T09:49:00Z">
            <w:rPr>
              <w:noProof/>
            </w:rPr>
          </w:rPrChange>
        </w:rPr>
        <w:t>McPeek and Peckarsky, 1998</w:t>
      </w:r>
      <w:r w:rsidR="009F602B">
        <w:rPr>
          <w:noProof/>
          <w:highlight w:val="yellow"/>
        </w:rPr>
        <w:fldChar w:fldCharType="end"/>
      </w:r>
      <w:r w:rsidR="005F55FF" w:rsidRPr="00EE70DB">
        <w:rPr>
          <w:noProof/>
          <w:highlight w:val="yellow"/>
          <w:rPrChange w:id="42" w:author="zenrunner" w:date="2018-09-11T09:49:00Z">
            <w:rPr>
              <w:noProof/>
            </w:rPr>
          </w:rPrChange>
        </w:rPr>
        <w:t>)</w:t>
      </w:r>
      <w:r w:rsidR="005F55FF" w:rsidRPr="00EE70DB">
        <w:rPr>
          <w:highlight w:val="yellow"/>
          <w:rPrChange w:id="43" w:author="zenrunner" w:date="2018-09-11T09:49:00Z">
            <w:rPr/>
          </w:rPrChange>
        </w:rPr>
        <w:fldChar w:fldCharType="end"/>
      </w:r>
      <w:r w:rsidR="005F55FF" w:rsidRPr="00EE70DB">
        <w:rPr>
          <w:highlight w:val="yellow"/>
          <w:rPrChange w:id="44" w:author="zenrunner" w:date="2018-09-11T09:49:00Z">
            <w:rPr/>
          </w:rPrChange>
        </w:rPr>
        <w:t xml:space="preserve">. For example, within some nurse plant systems young plants are facilitated during establishment, but later compete with their nurses for resources </w:t>
      </w:r>
      <w:r w:rsidR="005F55FF" w:rsidRPr="00EE70DB">
        <w:rPr>
          <w:highlight w:val="yellow"/>
          <w:rPrChange w:id="45" w:author="zenrunner" w:date="2018-09-11T09:49:00Z">
            <w:rPr/>
          </w:rPrChange>
        </w:rPr>
        <w:fldChar w:fldCharType="begin"/>
      </w:r>
      <w:r w:rsidR="005F55FF" w:rsidRPr="00EE70DB">
        <w:rPr>
          <w:highlight w:val="yellow"/>
          <w:rPrChange w:id="46" w:author="zenrunner" w:date="2018-09-11T09:49:00Z">
            <w:rPr/>
          </w:rPrChange>
        </w:rPr>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5F55FF" w:rsidRPr="00EE70DB">
        <w:rPr>
          <w:highlight w:val="yellow"/>
          <w:rPrChange w:id="47" w:author="zenrunner" w:date="2018-09-11T09:49:00Z">
            <w:rPr/>
          </w:rPrChange>
        </w:rPr>
        <w:fldChar w:fldCharType="separate"/>
      </w:r>
      <w:r w:rsidR="005F55FF" w:rsidRPr="00EE70DB">
        <w:rPr>
          <w:noProof/>
          <w:highlight w:val="yellow"/>
          <w:rPrChange w:id="48" w:author="zenrunner" w:date="2018-09-11T09:49:00Z">
            <w:rPr>
              <w:noProof/>
            </w:rPr>
          </w:rPrChange>
        </w:rPr>
        <w:t>(</w:t>
      </w:r>
      <w:r w:rsidR="009F602B">
        <w:rPr>
          <w:noProof/>
          <w:highlight w:val="yellow"/>
        </w:rPr>
        <w:fldChar w:fldCharType="begin"/>
      </w:r>
      <w:r w:rsidR="009F602B">
        <w:rPr>
          <w:noProof/>
          <w:highlight w:val="yellow"/>
        </w:rPr>
        <w:instrText xml:space="preserve"> HYPERLINK \l "_ENREF_91" \o "Yeaton, 1978 #15" </w:instrText>
      </w:r>
      <w:r w:rsidR="009F602B">
        <w:rPr>
          <w:noProof/>
          <w:highlight w:val="yellow"/>
        </w:rPr>
        <w:fldChar w:fldCharType="separate"/>
      </w:r>
      <w:r w:rsidR="009F602B" w:rsidRPr="00EE70DB">
        <w:rPr>
          <w:noProof/>
          <w:highlight w:val="yellow"/>
          <w:rPrChange w:id="49" w:author="zenrunner" w:date="2018-09-11T09:49:00Z">
            <w:rPr>
              <w:noProof/>
            </w:rPr>
          </w:rPrChange>
        </w:rPr>
        <w:t>Yeaton, 1978</w:t>
      </w:r>
      <w:r w:rsidR="009F602B">
        <w:rPr>
          <w:noProof/>
          <w:highlight w:val="yellow"/>
        </w:rPr>
        <w:fldChar w:fldCharType="end"/>
      </w:r>
      <w:r w:rsidR="005F55FF" w:rsidRPr="00EE70DB">
        <w:rPr>
          <w:noProof/>
          <w:highlight w:val="yellow"/>
          <w:rPrChange w:id="50" w:author="zenrunner" w:date="2018-09-11T09:49:00Z">
            <w:rPr>
              <w:noProof/>
            </w:rPr>
          </w:rPrChange>
        </w:rPr>
        <w:t>)</w:t>
      </w:r>
      <w:r w:rsidR="005F55FF" w:rsidRPr="00EE70DB">
        <w:rPr>
          <w:highlight w:val="yellow"/>
          <w:rPrChange w:id="51" w:author="zenrunner" w:date="2018-09-11T09:49:00Z">
            <w:rPr/>
          </w:rPrChange>
        </w:rPr>
        <w:fldChar w:fldCharType="end"/>
      </w:r>
      <w:r w:rsidR="005F55FF" w:rsidRPr="00EE70DB">
        <w:rPr>
          <w:highlight w:val="yellow"/>
          <w:rPrChange w:id="52" w:author="zenrunner" w:date="2018-09-11T09:49:00Z">
            <w:rPr/>
          </w:rPrChange>
        </w:rPr>
        <w:t>. For plants, the shift from vegetative growth to reproductive growth is a major event</w:t>
      </w:r>
      <w:r w:rsidR="005F55FF">
        <w:t>. Thus incorporating shifts adds another dimension to estimating net interactions.</w:t>
      </w:r>
    </w:p>
    <w:p w14:paraId="15015AA1" w14:textId="3B9FDFD4" w:rsidR="000327C0" w:rsidRDefault="00AD184E" w:rsidP="00D36947">
      <w:pPr>
        <w:pStyle w:val="Heading2"/>
        <w:spacing w:line="360" w:lineRule="auto"/>
      </w:pPr>
      <w:r>
        <w:lastRenderedPageBreak/>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1" w:tooltip="Saul-Gershenz, 2012 #230" w:history="1">
        <w:r w:rsidR="009F602B">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68" w:tooltip="Rundel, 2005 #231" w:history="1">
        <w:r w:rsidR="009F602B">
          <w:rPr>
            <w:noProof/>
          </w:rPr>
          <w:t>Rundel and Gibson, 2005</w:t>
        </w:r>
      </w:hyperlink>
      <w:r w:rsidR="005A3F10">
        <w:rPr>
          <w:noProof/>
        </w:rPr>
        <w:t>)</w:t>
      </w:r>
      <w:r w:rsidR="005A3F10">
        <w:fldChar w:fldCharType="end"/>
      </w:r>
      <w:r>
        <w:t xml:space="preserve">. </w:t>
      </w:r>
      <w:r w:rsidR="00A04F3A">
        <w:t>Despite the celebrated biodiversity of South</w:t>
      </w:r>
      <w:r w:rsidR="004D4794">
        <w:t>w</w:t>
      </w:r>
      <w:r w:rsidR="00A04F3A">
        <w:t xml:space="preserve">estern </w:t>
      </w:r>
      <w:r w:rsidR="00961B78">
        <w:t>D</w:t>
      </w:r>
      <w:r w:rsidR="00A04F3A">
        <w:t>eserts</w:t>
      </w:r>
      <w:r w:rsidR="0020791B">
        <w:t>,</w:t>
      </w:r>
      <w:r w:rsidR="00A04F3A">
        <w:t xml:space="preserve"> pollinator-mediated interactions in this region</w:t>
      </w:r>
      <w:r w:rsidR="00DB72E3">
        <w:t xml:space="preserve"> are </w:t>
      </w:r>
      <w:r w:rsidR="0014749D">
        <w:t>infrequently tested</w:t>
      </w:r>
      <w:r w:rsidR="007009F1">
        <w:t xml:space="preserve">. </w:t>
      </w:r>
      <w:r w:rsidR="00F92356">
        <w:t xml:space="preserve">Intraspecific density has been shown to </w:t>
      </w:r>
      <w:r w:rsidR="00F265F4">
        <w:t>benefit the pollination of</w:t>
      </w:r>
      <w:r w:rsidR="00F92356">
        <w:t xml:space="preserve"> desert mustard</w:t>
      </w:r>
      <w:r w:rsidR="0024336C">
        <w:t xml:space="preserve"> </w:t>
      </w:r>
      <w:r w:rsidR="0024336C">
        <w:rPr>
          <w:i/>
          <w:iCs/>
        </w:rPr>
        <w:t>Lesquerella fendleri</w:t>
      </w:r>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6" w:tooltip="Roll, 1997 #232" w:history="1">
        <w:r w:rsidR="009F602B">
          <w:rPr>
            <w:noProof/>
          </w:rPr>
          <w:t>Roll et al., 1997</w:t>
        </w:r>
      </w:hyperlink>
      <w:r w:rsidR="005A3F10">
        <w:rPr>
          <w:noProof/>
        </w:rPr>
        <w:t>)</w:t>
      </w:r>
      <w:r w:rsidR="005A3F10">
        <w:fldChar w:fldCharType="end"/>
      </w:r>
      <w:r w:rsidR="001556B0">
        <w:t>;</w:t>
      </w:r>
      <w:r w:rsidR="007009F1">
        <w:t xml:space="preserve"> however</w:t>
      </w:r>
      <w:r w:rsidR="001556B0">
        <w:t>,</w:t>
      </w:r>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9F602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0" w:tooltip="Pellmyr, 2003 #235" w:history="1">
        <w:r w:rsidR="009F602B">
          <w:rPr>
            <w:noProof/>
          </w:rPr>
          <w:t>Pellmyr, 2003</w:t>
        </w:r>
      </w:hyperlink>
      <w:r w:rsidR="005A3F10">
        <w:rPr>
          <w:noProof/>
        </w:rPr>
        <w:t>)</w:t>
      </w:r>
      <w:r w:rsidR="005A3F10">
        <w:fldChar w:fldCharType="end"/>
      </w:r>
      <w:r w:rsidR="005A3F10">
        <w:t xml:space="preserve">, </w:t>
      </w:r>
      <w:r w:rsidR="007F31D9">
        <w:t xml:space="preserve">and the </w:t>
      </w:r>
      <w:r w:rsidR="00EA7AC6">
        <w:t>s</w:t>
      </w:r>
      <w:r w:rsidR="007F31D9">
        <w:t>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9F602B">
          <w:rPr>
            <w:noProof/>
          </w:rPr>
          <w:t>Fleming and Holland, 1998</w:t>
        </w:r>
      </w:hyperlink>
      <w:r w:rsidR="005A3F10">
        <w:rPr>
          <w:noProof/>
        </w:rPr>
        <w:t>)</w:t>
      </w:r>
      <w:r w:rsidR="005A3F10">
        <w:fldChar w:fldCharType="end"/>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9F602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9F602B">
          <w:rPr>
            <w:noProof/>
          </w:rPr>
          <w:t>Chacoff et al., 2012</w:t>
        </w:r>
      </w:hyperlink>
      <w:r w:rsidR="005A3F10">
        <w:rPr>
          <w:noProof/>
        </w:rPr>
        <w:t>)</w:t>
      </w:r>
      <w:r w:rsidR="005A3F10">
        <w:fldChar w:fldCharType="end"/>
      </w:r>
      <w:r w:rsidR="00901050">
        <w:t>.</w:t>
      </w:r>
      <w:r w:rsidR="00766A25">
        <w:t xml:space="preserve"> Overall, fe</w:t>
      </w:r>
      <w:r w:rsidR="00EF6005">
        <w:t xml:space="preserv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6" w:tooltip="Simpson, 1987 #237" w:history="1">
        <w:r w:rsidR="009F602B">
          <w:rPr>
            <w:noProof/>
          </w:rPr>
          <w:t>Simpson and Neff, 1987</w:t>
        </w:r>
      </w:hyperlink>
      <w:r w:rsidR="00EF6005">
        <w:rPr>
          <w:noProof/>
        </w:rPr>
        <w:t>)</w:t>
      </w:r>
      <w:r w:rsidR="00EF6005">
        <w:fldChar w:fldCharType="end"/>
      </w:r>
      <w:r w:rsidR="00EF6005">
        <w:t>, and bees still</w:t>
      </w:r>
      <w:r w:rsidR="009D4B36">
        <w:t xml:space="preserve"> visit even s</w:t>
      </w:r>
      <w:r w:rsidR="00EF6005">
        <w:t xml:space="preserve">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9F602B">
          <w:rPr>
            <w:noProof/>
          </w:rPr>
          <w:t>Holland and Fleming, 2002</w:t>
        </w:r>
      </w:hyperlink>
      <w:r w:rsidR="00EF6005">
        <w:rPr>
          <w:noProof/>
        </w:rPr>
        <w:t>)</w:t>
      </w:r>
      <w:r w:rsidR="00EF6005">
        <w:fldChar w:fldCharType="end"/>
      </w:r>
      <w:r w:rsidR="00F265F4">
        <w:t>.</w:t>
      </w:r>
      <w:r w:rsidR="00CA7FC6">
        <w:t xml:space="preserve"> </w:t>
      </w:r>
      <w:r w:rsidR="00781ABE">
        <w:t>D</w:t>
      </w:r>
      <w:r w:rsidR="00923743">
        <w:t>espite the</w:t>
      </w:r>
      <w:r w:rsidR="007630B0">
        <w:t xml:space="preserve"> high number of </w:t>
      </w:r>
      <w:r w:rsidR="00C462C7">
        <w:t>specialists</w:t>
      </w:r>
      <w:r w:rsidR="007630B0">
        <w:t xml:space="preserve"> </w:t>
      </w:r>
      <w:r w:rsidR="008D167B">
        <w:t>present</w:t>
      </w:r>
      <w:r w:rsidR="004A23B3">
        <w:t xml:space="preserve"> in the Mojave,</w:t>
      </w:r>
      <w:r w:rsidR="008D167B">
        <w:t xml:space="preserve"> most </w:t>
      </w:r>
      <w:r w:rsidR="003F074A">
        <w:t xml:space="preserve">plant </w:t>
      </w:r>
      <w:r w:rsidR="007630B0">
        <w:t>species</w:t>
      </w:r>
      <w:r w:rsidR="001002EB">
        <w:t xml:space="preserve"> nonethe</w:t>
      </w:r>
      <w:r w:rsidR="009D4B36">
        <w:t xml:space="preserve">less interact through </w:t>
      </w:r>
      <w:r w:rsidR="001002EB">
        <w:t>pollinators</w:t>
      </w:r>
      <w:r w:rsidR="007630B0">
        <w:t xml:space="preserve">. </w:t>
      </w:r>
    </w:p>
    <w:p w14:paraId="6FFE91CD" w14:textId="77777777" w:rsidR="000327C0" w:rsidRPr="000327C0" w:rsidRDefault="000327C0" w:rsidP="00D36947">
      <w:pPr>
        <w:spacing w:after="0" w:line="360" w:lineRule="auto"/>
      </w:pPr>
    </w:p>
    <w:p w14:paraId="36A09DEA" w14:textId="543DB0AE" w:rsidR="00E16159" w:rsidRDefault="00D724B4" w:rsidP="00D36947">
      <w:pPr>
        <w:spacing w:line="360" w:lineRule="auto"/>
      </w:pPr>
      <w:r>
        <w:t xml:space="preserve">The purpose here was </w:t>
      </w:r>
      <w:r w:rsidR="008D6131">
        <w:t xml:space="preserve">to examine </w:t>
      </w:r>
      <w:r w:rsidR="00B507BE">
        <w:t xml:space="preserve">both </w:t>
      </w:r>
      <w:r w:rsidR="008D6131">
        <w:t>t</w:t>
      </w:r>
      <w:r w:rsidR="00510EFE">
        <w:t xml:space="preserve">he </w:t>
      </w:r>
      <w:r w:rsidR="00B507BE">
        <w:t xml:space="preserve">direct and indirect effects </w:t>
      </w:r>
      <w:r w:rsidR="00643D97">
        <w:t xml:space="preserve">of </w:t>
      </w:r>
      <w:r w:rsidR="00643D97" w:rsidRPr="0034237C">
        <w:rPr>
          <w:i/>
        </w:rPr>
        <w:t>Larrea tridentata</w:t>
      </w:r>
      <w:r w:rsidR="00643D97">
        <w:t xml:space="preserve"> on the pollination of </w:t>
      </w:r>
      <w:r w:rsidR="0088300F">
        <w:t xml:space="preserve">a </w:t>
      </w:r>
      <w:r w:rsidR="00510EFE">
        <w:t xml:space="preserve">commonly co-occurring annual </w:t>
      </w:r>
      <w:r w:rsidR="00510EFE" w:rsidRPr="0034237C">
        <w:rPr>
          <w:i/>
        </w:rPr>
        <w:t>Malacothrix glabrata</w:t>
      </w:r>
      <w:r w:rsidR="003A5047">
        <w:t xml:space="preserve"> because these species</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9F602B">
          <w:rPr>
            <w:noProof/>
          </w:rPr>
          <w:t>Jennings, 2001</w:t>
        </w:r>
      </w:hyperlink>
      <w:r w:rsidR="00F841E6">
        <w:rPr>
          <w:noProof/>
        </w:rPr>
        <w:t>)</w:t>
      </w:r>
      <w:r w:rsidR="00F841E6">
        <w:fldChar w:fldCharType="end"/>
      </w:r>
      <w:r w:rsidR="00643D97">
        <w:t xml:space="preserve">, </w:t>
      </w:r>
      <w:r w:rsidR="00F37FFD">
        <w:t>therefore it is a</w:t>
      </w:r>
      <w:r w:rsidR="00B55CE3">
        <w:t xml:space="preserve"> relevant</w:t>
      </w:r>
      <w:r w:rsidR="0056306C">
        <w:t xml:space="preserve"> system </w:t>
      </w:r>
      <w:r w:rsidR="00B55CE3">
        <w:t>to model</w:t>
      </w:r>
      <w:r w:rsidR="0056306C">
        <w:t xml:space="preserve"> changes in interactions </w:t>
      </w:r>
      <w:r w:rsidR="00766A25">
        <w:t>within</w:t>
      </w:r>
      <w:r w:rsidR="004B603E">
        <w:t xml:space="preserve"> a season</w:t>
      </w:r>
      <w:r w:rsidR="0056306C">
        <w:t xml:space="preserve">. </w:t>
      </w:r>
      <w:r w:rsidR="00905783">
        <w:t xml:space="preserve">Phytometers are individual plants used in a controlled way as environmental indicators </w:t>
      </w:r>
      <w:r w:rsidR="00905783">
        <w:fldChar w:fldCharType="begin"/>
      </w:r>
      <w:r w:rsidR="00905783">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905783">
        <w:fldChar w:fldCharType="separate"/>
      </w:r>
      <w:r w:rsidR="00905783">
        <w:rPr>
          <w:noProof/>
        </w:rPr>
        <w:t>(</w:t>
      </w:r>
      <w:hyperlink w:anchor="_ENREF_19" w:tooltip="Clements, 1924 #4" w:history="1">
        <w:r w:rsidR="009F602B">
          <w:rPr>
            <w:noProof/>
          </w:rPr>
          <w:t>Clements and Goldsmith, 1924</w:t>
        </w:r>
      </w:hyperlink>
      <w:r w:rsidR="00905783">
        <w:rPr>
          <w:noProof/>
        </w:rPr>
        <w:t>)</w:t>
      </w:r>
      <w:r w:rsidR="00905783">
        <w:fldChar w:fldCharType="end"/>
      </w:r>
      <w:r w:rsidR="00905783">
        <w:t xml:space="preserve">. </w:t>
      </w:r>
      <w:r w:rsidR="00074051">
        <w:t xml:space="preserve">We hypothesize that desert shrubs that function through some mechanistic pathways as benefactors can also positively and negatively impact the net outcome of pollination for associated annual plants through decoy effects of large floral offering and extent of co-blooming with the community. We have three predictions: 1) Visitation rates to an associated annual phytometer species tested differ under a shrub canopy relative to open microsites. 2) Extent of shrub co-blooming with the annual phytometer species determines whether the net pollination rates to the annual species are negative (high overlap) or positive (low overlap). 3) The shrub species tested can simultaneously have positive effects on an annual plant community through increase in relative abundances whilst </w:t>
      </w:r>
      <w:r w:rsidR="00BE30E6">
        <w:t>having different</w:t>
      </w:r>
      <w:r w:rsidR="00074051">
        <w:t xml:space="preserve"> pollination effects. </w:t>
      </w:r>
      <w:r w:rsidR="007862B9">
        <w:t xml:space="preserve">Understanding interactions for </w:t>
      </w:r>
      <w:r w:rsidR="007862B9">
        <w:lastRenderedPageBreak/>
        <w:t>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w:t>
      </w:r>
      <w:r w:rsidR="00507143">
        <w:t>can</w:t>
      </w:r>
      <w:r w:rsidR="00BE3702">
        <w:t xml:space="preserve"> buffer pollinator decline</w:t>
      </w:r>
      <w:r w:rsidR="00850012">
        <w:t xml:space="preserve">s but </w:t>
      </w:r>
      <w:r w:rsidR="00BE3702">
        <w:t xml:space="preserve">if </w:t>
      </w:r>
      <w:r w:rsidR="00850012">
        <w:t>shrub typically interfere with pollination for annuals</w:t>
      </w:r>
      <w:r w:rsidR="00BE3702">
        <w:t xml:space="preserve">, </w:t>
      </w:r>
      <w:r w:rsidR="00850012">
        <w:t>the sensitivity to change for the community increases</w:t>
      </w:r>
      <w:r w:rsidR="00BE3702">
        <w:t xml:space="preserve">. </w:t>
      </w:r>
      <w:r w:rsidR="00E16159">
        <w:t xml:space="preserve"> </w:t>
      </w:r>
    </w:p>
    <w:p w14:paraId="70AAFAA7" w14:textId="6808D472" w:rsidR="002F7980" w:rsidRDefault="00CE2719" w:rsidP="00D36947">
      <w:pPr>
        <w:spacing w:line="360" w:lineRule="auto"/>
        <w:rPr>
          <w:b/>
        </w:rPr>
      </w:pPr>
      <w:r w:rsidRPr="0007112A">
        <w:rPr>
          <w:b/>
        </w:rPr>
        <w:t>Methods</w:t>
      </w:r>
    </w:p>
    <w:p w14:paraId="6A5EC0E4" w14:textId="77777777" w:rsidR="00CE0A81" w:rsidRPr="00CE0A81" w:rsidRDefault="00CE0A81" w:rsidP="00D36947">
      <w:pPr>
        <w:spacing w:line="360" w:lineRule="auto"/>
        <w:rPr>
          <w:u w:val="single"/>
        </w:rPr>
      </w:pPr>
      <w:r w:rsidRPr="00CE0A81">
        <w:rPr>
          <w:u w:val="single"/>
        </w:rPr>
        <w:t>Study site</w:t>
      </w:r>
    </w:p>
    <w:p w14:paraId="501ADE24" w14:textId="2618197E" w:rsidR="00CE0A81" w:rsidRDefault="00CE0A81" w:rsidP="00D36947">
      <w:pPr>
        <w:spacing w:line="360" w:lineRule="auto"/>
      </w:pPr>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rsidR="00074051">
        <w:t>Sweeney Granite</w:t>
      </w:r>
      <w:r>
        <w:t xml:space="preserve"> Mountains Desert Research Station</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ins w:id="53" w:author="zenrunner" w:date="2018-09-11T10:15:00Z">
        <w:r w:rsidR="00E25877">
          <w:rPr>
            <w:i/>
          </w:rPr>
          <w:t xml:space="preserve"> (can we publish data on knb or figshare a</w:t>
        </w:r>
        <w:r w:rsidR="00505A36">
          <w:rPr>
            <w:i/>
          </w:rPr>
          <w:t>nd then you can cite it</w:t>
        </w:r>
        <w:r w:rsidR="00E25877">
          <w:rPr>
            <w:i/>
          </w:rPr>
          <w:t xml:space="preserve"> here please for this?)_</w:t>
        </w:r>
      </w:ins>
      <w:r w:rsidR="003E0D81">
        <w:t xml:space="preserve">. </w:t>
      </w:r>
    </w:p>
    <w:p w14:paraId="31C8F9D3" w14:textId="16C88C3F" w:rsidR="00CE0A81" w:rsidRDefault="00427CBB" w:rsidP="00D36947">
      <w:pPr>
        <w:spacing w:line="360" w:lineRule="auto"/>
      </w:pPr>
      <w:r>
        <w:rPr>
          <w:u w:val="single"/>
        </w:rPr>
        <w:t>Phytometer specie</w:t>
      </w:r>
      <w:r w:rsidR="00505A36">
        <w:rPr>
          <w:u w:val="single"/>
        </w:rPr>
        <w:t>s</w:t>
      </w:r>
    </w:p>
    <w:p w14:paraId="03C3501D" w14:textId="2BDA06DF" w:rsidR="001D3B32" w:rsidRDefault="008E4AF0" w:rsidP="00D36947">
      <w:pPr>
        <w:spacing w:line="360" w:lineRule="auto"/>
      </w:pPr>
      <w:r>
        <w:t>W</w:t>
      </w:r>
      <w:r w:rsidR="006E41A1">
        <w:t>e used</w:t>
      </w:r>
      <w:r w:rsidR="00A037F9">
        <w:t xml:space="preserve"> the desert dandelion</w:t>
      </w:r>
      <w:r w:rsidR="00E70869">
        <w:t xml:space="preserve"> </w:t>
      </w:r>
      <w:r w:rsidRPr="00F3485C">
        <w:rPr>
          <w:i/>
        </w:rPr>
        <w:t>Malacothrix glabrata</w:t>
      </w:r>
      <w:r>
        <w:rPr>
          <w:i/>
        </w:rPr>
        <w:t xml:space="preserve"> </w:t>
      </w:r>
      <w:r w:rsidR="00A037F9">
        <w:t>(</w:t>
      </w:r>
      <w:r w:rsidR="008F3DB3" w:rsidRPr="008F3DB3">
        <w:rPr>
          <w:i/>
        </w:rPr>
        <w:t>Asteraceae</w:t>
      </w:r>
      <w:r w:rsidR="00A037F9">
        <w:t xml:space="preserve">) </w:t>
      </w:r>
      <w:r>
        <w:t>a</w:t>
      </w:r>
      <w:r w:rsidR="006E41A1">
        <w:t>s a</w:t>
      </w:r>
      <w:r>
        <w:t xml:space="preserve"> phytometer </w:t>
      </w:r>
      <w:r w:rsidR="00E70869">
        <w:t>to measure pollination services</w:t>
      </w:r>
      <w:r>
        <w:t>.</w:t>
      </w:r>
      <w:r w:rsidR="00A73C1F">
        <w:t xml:space="preserve"> </w:t>
      </w:r>
      <w:r w:rsidRPr="00A1048B">
        <w:rPr>
          <w:i/>
        </w:rPr>
        <w:t>M. glabrata</w:t>
      </w:r>
      <w:r w:rsidR="00A73C1F">
        <w:t xml:space="preserve"> is a</w:t>
      </w:r>
      <w:r>
        <w:t>n abundant,</w:t>
      </w:r>
      <w:r w:rsidR="00A73C1F">
        <w:t xml:space="preserve"> native annual wildflower</w:t>
      </w:r>
      <w:r>
        <w:t xml:space="preserve"> that commonly co-occurs with </w:t>
      </w:r>
      <w:r w:rsidRPr="006E41A1">
        <w:rPr>
          <w:i/>
        </w:rPr>
        <w:t>L. tridentata</w:t>
      </w:r>
      <w:r>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5" w:tooltip="Morhardt, 2004 #255" w:history="1">
        <w:r w:rsidR="009F602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69" w:tooltip="Rutowski, 1980 #6" w:history="1">
        <w:r w:rsidR="009F602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8" w:tooltip="Wainwright, 1978 #9" w:history="1">
        <w:r w:rsidR="009F602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9F602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9F602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14:paraId="66F20D75" w14:textId="590C0490" w:rsidR="001D3B32" w:rsidRDefault="001D3B32" w:rsidP="00D36947">
      <w:pPr>
        <w:spacing w:line="360" w:lineRule="auto"/>
      </w:pPr>
      <w:r>
        <w:rPr>
          <w:u w:val="single"/>
        </w:rPr>
        <w:t>Study species</w:t>
      </w:r>
    </w:p>
    <w:p w14:paraId="4D56BD6F" w14:textId="2058B108" w:rsidR="001D3B32" w:rsidRPr="001D3B32" w:rsidRDefault="001D3B32" w:rsidP="00D36947">
      <w:pPr>
        <w:spacing w:line="360" w:lineRule="auto"/>
      </w:pPr>
      <w:r>
        <w:t xml:space="preserve">Creosote bush, </w:t>
      </w:r>
      <w:r w:rsidRPr="00DD0851">
        <w:rPr>
          <w:i/>
        </w:rPr>
        <w:t>Larrea tridentata</w:t>
      </w:r>
      <w:r>
        <w:t xml:space="preserve"> (Zygophyllaceae), has been a dominant flowering shrub of the southwestern United States for 25 000 years </w:t>
      </w:r>
      <w:r>
        <w:fldChar w:fldCharType="begin"/>
      </w:r>
      <w:r>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fldChar w:fldCharType="separate"/>
      </w:r>
      <w:r>
        <w:rPr>
          <w:noProof/>
        </w:rPr>
        <w:t>(</w:t>
      </w:r>
      <w:hyperlink w:anchor="_ENREF_6" w:tooltip="Betancourt, 1990 #239" w:history="1">
        <w:r w:rsidR="009F602B">
          <w:rPr>
            <w:noProof/>
          </w:rPr>
          <w:t>Betancourt et al., 1990</w:t>
        </w:r>
      </w:hyperlink>
      <w:r>
        <w:rPr>
          <w:noProof/>
        </w:rPr>
        <w:t>)</w:t>
      </w:r>
      <w:r>
        <w:fldChar w:fldCharType="end"/>
      </w:r>
      <w:r>
        <w:t xml:space="preserve">. It is able to maintain </w:t>
      </w:r>
      <w:r>
        <w:lastRenderedPageBreak/>
        <w:t xml:space="preserve">photosynthesis even under high temperatures and low water potentials </w:t>
      </w:r>
      <w:r>
        <w:fldChar w:fldCharType="begin"/>
      </w:r>
      <w:r>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fldChar w:fldCharType="separate"/>
      </w:r>
      <w:r>
        <w:rPr>
          <w:noProof/>
        </w:rPr>
        <w:t>(</w:t>
      </w:r>
      <w:hyperlink w:anchor="_ENREF_4" w:tooltip="Barbour, 2007 #14" w:history="1">
        <w:r w:rsidR="009F602B">
          <w:rPr>
            <w:noProof/>
          </w:rPr>
          <w:t>Barbour et al., 2007</w:t>
        </w:r>
      </w:hyperlink>
      <w:r>
        <w:rPr>
          <w:noProof/>
        </w:rPr>
        <w:t>)</w:t>
      </w:r>
      <w:r>
        <w:fldChar w:fldCharType="end"/>
      </w:r>
      <w:r>
        <w:t xml:space="preserve">. This shrub species also primarily reproduces clonally leading to individuals that are exceptionally long lived. Clones that are over 1000 years old have been documented </w:t>
      </w:r>
      <w:r>
        <w:fldChar w:fldCharType="begin"/>
      </w:r>
      <w:r>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fldChar w:fldCharType="separate"/>
      </w:r>
      <w:r>
        <w:rPr>
          <w:noProof/>
        </w:rPr>
        <w:t>(</w:t>
      </w:r>
      <w:hyperlink w:anchor="_ENREF_86" w:tooltip="Vasek, 1980 #240" w:history="1">
        <w:r w:rsidR="009F602B">
          <w:rPr>
            <w:noProof/>
          </w:rPr>
          <w:t>Vasek, 1980</w:t>
        </w:r>
      </w:hyperlink>
      <w:r>
        <w:rPr>
          <w:noProof/>
        </w:rPr>
        <w:t>)</w:t>
      </w:r>
      <w:r>
        <w:fldChar w:fldCharType="end"/>
      </w:r>
      <w:r>
        <w:t xml:space="preserve">. The full pollinator guild contains 22 specialist pollinators and more than 80 generalists </w:t>
      </w:r>
      <w:r>
        <w:fldChar w:fldCharType="begin"/>
      </w:r>
      <w:r>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fldChar w:fldCharType="separate"/>
      </w:r>
      <w:r>
        <w:rPr>
          <w:noProof/>
        </w:rPr>
        <w:t>(</w:t>
      </w:r>
      <w:hyperlink w:anchor="_ENREF_52" w:tooltip="Minckley, 1999 #241" w:history="1">
        <w:r w:rsidR="009F602B">
          <w:rPr>
            <w:noProof/>
          </w:rPr>
          <w:t>Minckley et al., 1999</w:t>
        </w:r>
      </w:hyperlink>
      <w:r>
        <w:rPr>
          <w:noProof/>
        </w:rPr>
        <w:t>)</w:t>
      </w:r>
      <w:r>
        <w:fldChar w:fldCharType="end"/>
      </w:r>
      <w:r>
        <w:t xml:space="preserve">. The associated pollinator guilds are highly variable over space, and most shrubs will only interact with 20% of their full guild </w:t>
      </w:r>
      <w:r>
        <w:fldChar w:fldCharType="begin"/>
      </w:r>
      <w:r>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fldChar w:fldCharType="separate"/>
      </w:r>
      <w:r>
        <w:rPr>
          <w:noProof/>
        </w:rPr>
        <w:t>(</w:t>
      </w:r>
      <w:hyperlink w:anchor="_ENREF_15" w:tooltip="Cane, 2005 #243" w:history="1">
        <w:r w:rsidR="009F602B">
          <w:rPr>
            <w:noProof/>
          </w:rPr>
          <w:t>Cane et al., 2005</w:t>
        </w:r>
      </w:hyperlink>
      <w:r>
        <w:rPr>
          <w:noProof/>
        </w:rPr>
        <w:t>)</w:t>
      </w:r>
      <w:r>
        <w:fldChar w:fldCharType="end"/>
      </w:r>
      <w:r>
        <w:t xml:space="preserve">. </w:t>
      </w:r>
      <w:r w:rsidRPr="00AA3928">
        <w:rPr>
          <w:i/>
        </w:rPr>
        <w:t>L. tridentata</w:t>
      </w:r>
      <w:r>
        <w:t xml:space="preserve"> is one of the most reliable flowering plants in the Mojave because it has one of the lowest rainfall thresholds (12 mm) for blooming </w:t>
      </w:r>
      <w:r>
        <w:fldChar w:fldCharType="begin"/>
      </w:r>
      <w:r>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fldChar w:fldCharType="separate"/>
      </w:r>
      <w:r>
        <w:rPr>
          <w:noProof/>
        </w:rPr>
        <w:t>(</w:t>
      </w:r>
      <w:hyperlink w:anchor="_ENREF_8" w:tooltip="Bowers, 1994 #41" w:history="1">
        <w:r w:rsidR="009F602B">
          <w:rPr>
            <w:noProof/>
          </w:rPr>
          <w:t>Bowers and Dimmitt, 1994</w:t>
        </w:r>
      </w:hyperlink>
      <w:r>
        <w:rPr>
          <w:noProof/>
        </w:rPr>
        <w:t>)</w:t>
      </w:r>
      <w:r>
        <w:fldChar w:fldCharType="end"/>
      </w:r>
      <w:r>
        <w:t xml:space="preserve">. It produces copious nectar and pollen rich flowers </w:t>
      </w:r>
      <w:r>
        <w:fldChar w:fldCharType="begin"/>
      </w:r>
      <w:r>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fldChar w:fldCharType="separate"/>
      </w:r>
      <w:r>
        <w:rPr>
          <w:noProof/>
        </w:rPr>
        <w:t>(</w:t>
      </w:r>
      <w:hyperlink w:anchor="_ENREF_75" w:tooltip="Simpson, 1977 #245" w:history="1">
        <w:r w:rsidR="009F602B">
          <w:rPr>
            <w:noProof/>
          </w:rPr>
          <w:t>Simpson et al., 1977</w:t>
        </w:r>
      </w:hyperlink>
      <w:r>
        <w:rPr>
          <w:noProof/>
        </w:rPr>
        <w:t>)</w:t>
      </w:r>
      <w:r>
        <w:fldChar w:fldCharType="end"/>
      </w:r>
      <w:r>
        <w:t xml:space="preserve"> and provides critical resources to pollinators in drought years. </w:t>
      </w:r>
      <w:r w:rsidRPr="00AA3928">
        <w:rPr>
          <w:i/>
        </w:rPr>
        <w:t>L. tridentata</w:t>
      </w:r>
      <w:r>
        <w:t xml:space="preserve"> functions as a benefactor species for other desert perennials such as </w:t>
      </w:r>
      <w:r w:rsidRPr="00AA3928">
        <w:rPr>
          <w:i/>
        </w:rPr>
        <w:t>Opuntia leptocaulis</w:t>
      </w:r>
      <w:r>
        <w:t xml:space="preserve">, </w:t>
      </w:r>
      <w:r>
        <w:fldChar w:fldCharType="begin"/>
      </w:r>
      <w:r>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fldChar w:fldCharType="separate"/>
      </w:r>
      <w:r>
        <w:rPr>
          <w:noProof/>
        </w:rPr>
        <w:t>(</w:t>
      </w:r>
      <w:hyperlink w:anchor="_ENREF_91" w:tooltip="Yeaton, 1978 #15" w:history="1">
        <w:r w:rsidR="009F602B">
          <w:rPr>
            <w:noProof/>
          </w:rPr>
          <w:t>Yeaton, 1978</w:t>
        </w:r>
      </w:hyperlink>
      <w:r>
        <w:rPr>
          <w:noProof/>
        </w:rPr>
        <w:t>)</w:t>
      </w:r>
      <w:r>
        <w:fldChar w:fldCharType="end"/>
      </w:r>
      <w:r>
        <w:t xml:space="preserve">, </w:t>
      </w:r>
      <w:r w:rsidRPr="00AA3928">
        <w:rPr>
          <w:i/>
        </w:rPr>
        <w:t>Peniocereus striatus</w:t>
      </w:r>
      <w:r>
        <w:t xml:space="preserve"> </w:t>
      </w:r>
      <w:r>
        <w:fldChar w:fldCharType="begin"/>
      </w:r>
      <w:r>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fldChar w:fldCharType="separate"/>
      </w:r>
      <w:r>
        <w:rPr>
          <w:noProof/>
        </w:rPr>
        <w:t>(</w:t>
      </w:r>
      <w:hyperlink w:anchor="_ENREF_78" w:tooltip="Suzán, 1994 #16" w:history="1">
        <w:r w:rsidR="009F602B">
          <w:rPr>
            <w:noProof/>
          </w:rPr>
          <w:t>Suzán et al., 1994</w:t>
        </w:r>
      </w:hyperlink>
      <w:r>
        <w:rPr>
          <w:noProof/>
        </w:rPr>
        <w:t>)</w:t>
      </w:r>
      <w:r>
        <w:fldChar w:fldCharType="end"/>
      </w:r>
      <w:r>
        <w:t xml:space="preserve">, and facilitates </w:t>
      </w:r>
      <w:r w:rsidRPr="008C6876">
        <w:rPr>
          <w:highlight w:val="yellow"/>
        </w:rPr>
        <w:t xml:space="preserve">native annuals </w:t>
      </w:r>
      <w:r w:rsidRPr="008C6876">
        <w:rPr>
          <w:highlight w:val="yellow"/>
        </w:rPr>
        <w:fldChar w:fldCharType="begin"/>
      </w:r>
      <w:r w:rsidRPr="008C6876">
        <w:rPr>
          <w:highlight w:val="yellow"/>
        </w:rPr>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Pr="008C6876">
        <w:rPr>
          <w:highlight w:val="yellow"/>
        </w:rPr>
        <w:fldChar w:fldCharType="separate"/>
      </w:r>
      <w:r w:rsidRPr="008C6876">
        <w:rPr>
          <w:noProof/>
          <w:highlight w:val="yellow"/>
        </w:rPr>
        <w:t>(</w:t>
      </w:r>
      <w:hyperlink w:anchor="_ENREF_72" w:tooltip="Schafer, 2012 #2" w:history="1">
        <w:r w:rsidR="009F602B" w:rsidRPr="008C6876">
          <w:rPr>
            <w:noProof/>
            <w:highlight w:val="yellow"/>
          </w:rPr>
          <w:t>Schafer et al., 2012</w:t>
        </w:r>
      </w:hyperlink>
      <w:r w:rsidRPr="008C6876">
        <w:rPr>
          <w:noProof/>
          <w:highlight w:val="yellow"/>
        </w:rPr>
        <w:t>)</w:t>
      </w:r>
      <w:r w:rsidRPr="008C6876">
        <w:rPr>
          <w:highlight w:val="yellow"/>
        </w:rPr>
        <w:fldChar w:fldCharType="end"/>
      </w:r>
      <w:r w:rsidRPr="008C6876">
        <w:rPr>
          <w:highlight w:val="yellow"/>
        </w:rPr>
        <w:t>.</w:t>
      </w:r>
      <w:r>
        <w:t xml:space="preserve"> </w:t>
      </w:r>
    </w:p>
    <w:p w14:paraId="4EA42FE1" w14:textId="76E514AA" w:rsidR="00356BDB" w:rsidRPr="00945494" w:rsidRDefault="00727557" w:rsidP="00D36947">
      <w:pPr>
        <w:spacing w:line="360" w:lineRule="auto"/>
        <w:rPr>
          <w:u w:val="single"/>
        </w:rPr>
      </w:pPr>
      <w:r>
        <w:rPr>
          <w:u w:val="single"/>
        </w:rPr>
        <w:t>Study design</w:t>
      </w:r>
    </w:p>
    <w:p w14:paraId="0BCDB4C4" w14:textId="0EAD2B09" w:rsidR="004F1A07" w:rsidRDefault="005E3BA0" w:rsidP="00D36947">
      <w:pPr>
        <w:spacing w:line="360" w:lineRule="auto"/>
      </w:pPr>
      <w:r>
        <w:t xml:space="preserve">A total of </w:t>
      </w:r>
      <w:r w:rsidR="00E51A53" w:rsidRPr="00E51A53">
        <w:t xml:space="preserve">60 </w:t>
      </w:r>
      <w:r w:rsidR="00E51A53" w:rsidRPr="006D4B10">
        <w:t>medium-sized (mean width: 336 cm, mean height: 209 cm)</w:t>
      </w:r>
      <w:r w:rsidR="00E51A53" w:rsidRPr="00E51A53">
        <w:t xml:space="preserve"> </w:t>
      </w:r>
      <w:r w:rsidR="00E51A53" w:rsidRPr="00E51A53">
        <w:rPr>
          <w:i/>
        </w:rPr>
        <w:t>L. tridentata</w:t>
      </w:r>
      <w:r w:rsidR="00E51A53" w:rsidRPr="00E51A53">
        <w:t xml:space="preserve"> shrubs </w:t>
      </w:r>
      <w:r w:rsidR="00547940">
        <w:t>with</w:t>
      </w:r>
      <w:r w:rsidR="00547940" w:rsidRPr="00E51A53">
        <w:t xml:space="preserve"> </w:t>
      </w:r>
      <w:r w:rsidR="00E51A53" w:rsidRPr="00E51A53">
        <w:t xml:space="preserve">developed floral buds and minimal perennial understory were chosen across the study </w:t>
      </w:r>
      <w:r w:rsidR="00343E52">
        <w:t>site</w:t>
      </w:r>
      <w:r w:rsidR="00FB730D">
        <w:t xml:space="preserve"> haph</w:t>
      </w:r>
      <w:r w:rsidR="00151EF9">
        <w:t>azardly</w:t>
      </w:r>
      <w:r w:rsidR="00E51A53" w:rsidRPr="00E51A53">
        <w:t xml:space="preserve">. </w:t>
      </w:r>
      <w:r w:rsidR="001131F5">
        <w:t xml:space="preserve">Paired shrub-open microsites </w:t>
      </w:r>
      <w:r w:rsidR="00356BDB">
        <w:t xml:space="preserve">were </w:t>
      </w:r>
      <w:r w:rsidR="004B4330">
        <w:t xml:space="preserve">selected </w:t>
      </w:r>
      <w:r w:rsidR="00AE2B73" w:rsidRPr="00AE2B73">
        <w:t xml:space="preserve">inside the dripline of the focal </w:t>
      </w:r>
      <w:r w:rsidR="00FD71A7">
        <w:t>shrub</w:t>
      </w:r>
      <w:r w:rsidR="00AE2B73" w:rsidRPr="00AE2B73">
        <w:t xml:space="preserve"> and a minimum of 1</w:t>
      </w:r>
      <w:r w:rsidR="00614FD3">
        <w:t>.5</w:t>
      </w:r>
      <w:r w:rsidR="00AE2B73" w:rsidRPr="00AE2B73">
        <w:t xml:space="preserve"> m away in an open area</w:t>
      </w:r>
      <w:r w:rsidR="00356BDB">
        <w:t xml:space="preserve"> </w:t>
      </w:r>
      <w:r w:rsidR="00514F45">
        <w:t>respect</w:t>
      </w:r>
      <w:r w:rsidR="00FD71A7">
        <w:t xml:space="preserve">ively. </w:t>
      </w:r>
      <w:r w:rsidR="00163F96">
        <w:t>B</w:t>
      </w:r>
      <w:r w:rsidR="00AE2B73">
        <w:t xml:space="preserve">oth </w:t>
      </w:r>
      <w:r w:rsidR="00163F96">
        <w:t xml:space="preserve">microsites were sampled </w:t>
      </w:r>
      <w:r w:rsidR="00AE2B73">
        <w:t xml:space="preserve">on the south </w:t>
      </w:r>
      <w:r w:rsidR="00945494">
        <w:t xml:space="preserve">side of the shrub </w:t>
      </w:r>
      <w:r w:rsidR="00AE2B73">
        <w:t xml:space="preserve">to </w:t>
      </w:r>
      <w:r w:rsidR="003B184A">
        <w:t>minimize shading</w:t>
      </w:r>
      <w:r w:rsidR="007C5D5C">
        <w:t xml:space="preserve"> and were </w:t>
      </w:r>
      <w:r w:rsidR="00B15237">
        <w:t>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w:t>
      </w:r>
      <w:r w:rsidR="00C2177F">
        <w:t>floral</w:t>
      </w:r>
      <w:r w:rsidR="004F1A07">
        <w:t xml:space="preserve"> and </w:t>
      </w:r>
      <w:r w:rsidR="00C2177F">
        <w:t>non-floral</w:t>
      </w:r>
      <w:r w:rsidR="004F1A07">
        <w:t xml:space="preserve"> interaction pathways, </w:t>
      </w:r>
      <w:r w:rsidR="00C2177F">
        <w:t xml:space="preserve">interactions </w:t>
      </w:r>
      <w:r w:rsidR="004F1A07">
        <w:t xml:space="preserve">were tested prior to </w:t>
      </w:r>
      <w:r w:rsidR="00C2177F">
        <w:t>focal shrubs blooming</w:t>
      </w:r>
      <w:r w:rsidR="004F1A07">
        <w:t xml:space="preserve"> and </w:t>
      </w:r>
      <w:r w:rsidR="00C2177F">
        <w:t xml:space="preserve">repeated using </w:t>
      </w:r>
      <w:r w:rsidR="004F1A07">
        <w:t xml:space="preserve">the same shrubs </w:t>
      </w:r>
      <w:r w:rsidR="00C2177F">
        <w:t xml:space="preserve">after </w:t>
      </w:r>
      <w:r w:rsidR="00D36947">
        <w:t>they had entered</w:t>
      </w:r>
      <w:r w:rsidR="00C2177F">
        <w:t xml:space="preserve"> into </w:t>
      </w:r>
      <w:r w:rsidR="004F1A07">
        <w:t>full bloom.</w:t>
      </w:r>
      <w:r w:rsidR="00C2177F">
        <w:t xml:space="preserve"> </w:t>
      </w:r>
      <w:r w:rsidR="004F1A07">
        <w:t>Shrubs with fewer than five open blooms were considered non-blooming (“pre-blooming”)</w:t>
      </w:r>
      <w:r w:rsidR="006D4B10">
        <w:t xml:space="preserve"> because 5 is less than 1% of mean blooming observed throughout the season.</w:t>
      </w:r>
      <w:r w:rsidR="00BE243A">
        <w:t xml:space="preserve"> </w:t>
      </w:r>
      <w:r w:rsidR="00CE3BBD">
        <w:t>The mean number of blooms of the</w:t>
      </w:r>
      <w:r w:rsidR="004F1A07">
        <w:t xml:space="preserve"> ‘blooming’ treatment was </w:t>
      </w:r>
      <w:r w:rsidR="004F1A07" w:rsidRPr="006D4B10">
        <w:t>300.2 ± 176.72SD (min: 102, max: 1080)</w:t>
      </w:r>
      <w:r w:rsidR="00BE243A">
        <w:t xml:space="preserve">. </w:t>
      </w:r>
      <w:r w:rsidR="00C2177F">
        <w:t>The repeated measures study design was chosen to measure relative changes in interactions with natural shrub phenology and to reduce between shrub variability.</w:t>
      </w:r>
    </w:p>
    <w:p w14:paraId="6D9C7780" w14:textId="77777777" w:rsidR="00356BDB" w:rsidRPr="001C1891" w:rsidRDefault="00356BDB" w:rsidP="00D36947">
      <w:pPr>
        <w:spacing w:line="360" w:lineRule="auto"/>
        <w:rPr>
          <w:u w:val="single"/>
        </w:rPr>
      </w:pPr>
      <w:r w:rsidRPr="001C1891">
        <w:rPr>
          <w:u w:val="single"/>
        </w:rPr>
        <w:t xml:space="preserve">Visitation to </w:t>
      </w:r>
      <w:r w:rsidR="00AA033E" w:rsidRPr="000E3E9E">
        <w:rPr>
          <w:i/>
          <w:u w:val="single"/>
        </w:rPr>
        <w:t>Malacothrix glabrata</w:t>
      </w:r>
    </w:p>
    <w:p w14:paraId="1824BE5E" w14:textId="7143C6F0" w:rsidR="004D3DEB" w:rsidRDefault="00287BED" w:rsidP="00D36947">
      <w:pPr>
        <w:spacing w:line="360" w:lineRule="auto"/>
      </w:pPr>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9F602B">
          <w:rPr>
            <w:noProof/>
          </w:rPr>
          <w:t>Bosch and Waser, 2001</w:t>
        </w:r>
      </w:hyperlink>
      <w:r w:rsidR="00D86641">
        <w:rPr>
          <w:noProof/>
        </w:rPr>
        <w:t>)</w:t>
      </w:r>
      <w:r w:rsidR="00D86641">
        <w:fldChar w:fldCharType="end"/>
      </w:r>
      <w:r w:rsidR="00011768">
        <w:t xml:space="preserve">. </w:t>
      </w:r>
      <w:r w:rsidR="00CD495C">
        <w:t>T</w:t>
      </w:r>
      <w:r w:rsidR="00CE3BBD">
        <w:t xml:space="preserve">herefore, </w:t>
      </w:r>
      <w:r w:rsidR="00CE3BBD">
        <w:lastRenderedPageBreak/>
        <w:t>t</w:t>
      </w:r>
      <w:r w:rsidR="00CD495C">
        <w: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E3BBD">
        <w:rPr>
          <w:i/>
        </w:rPr>
        <w:t>M. glabrata</w:t>
      </w:r>
      <w:r w:rsidR="00CC0F91">
        <w:t xml:space="preserve"> </w:t>
      </w:r>
      <w:r w:rsidR="009309CC">
        <w:t xml:space="preserve">were trimmed </w:t>
      </w:r>
      <w:r w:rsidR="00CC0F91">
        <w:t xml:space="preserve">to </w:t>
      </w:r>
      <w:r>
        <w:t>equal numbers</w:t>
      </w:r>
      <w:r w:rsidR="00CC0F91">
        <w:t xml:space="preserve"> between </w:t>
      </w:r>
      <w:r>
        <w:t>paired microsite</w:t>
      </w:r>
      <w:r w:rsidR="00CE3BBD">
        <w:t>s</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 xml:space="preserve">Recording periods were </w:t>
      </w:r>
      <w:r w:rsidR="00AA21F0">
        <w:t xml:space="preserve">took place </w:t>
      </w:r>
      <w:r w:rsidR="00855923">
        <w:t>between 11:30 am and 3:30 pm</w:t>
      </w:r>
      <w:r w:rsidR="00716C5E">
        <w:t xml:space="preserve"> </w:t>
      </w:r>
      <w:r w:rsidR="00AA21F0">
        <w:t>(</w:t>
      </w:r>
      <w:r w:rsidR="00716C5E">
        <w:t>mean</w:t>
      </w:r>
      <w:r w:rsidR="003E099F">
        <w:t xml:space="preserve"> length: 1:19 h</w:t>
      </w:r>
      <w:r w:rsidR="00716C5E">
        <w:t>r</w:t>
      </w:r>
      <w:r w:rsidR="003E099F">
        <w:t>:min</w:t>
      </w:r>
      <w:r w:rsidR="00855923">
        <w:t xml:space="preserve">). </w:t>
      </w:r>
      <w:r w:rsidR="00C85807">
        <w:t>The use of video technology allows for higher temporal resolution</w:t>
      </w:r>
      <w:r w:rsidR="00A60E2F">
        <w:t>, and replication beyond what is possible using traditional insitu observations</w:t>
      </w:r>
      <w:r w:rsidR="00AA21F0">
        <w:t xml:space="preserve"> </w:t>
      </w:r>
      <w:r w:rsidR="009F602B">
        <w:fldChar w:fldCharType="begin"/>
      </w:r>
      <w:r w:rsidR="009F602B">
        <w:instrText xml:space="preserve"> ADDIN EN.CITE &lt;EndNote&gt;&lt;Cite&gt;&lt;Author&gt;Lortie&lt;/Author&gt;&lt;Year&gt;2012&lt;/Year&gt;&lt;RecNum&gt;289&lt;/RecNum&gt;&lt;DisplayText&gt;(Lortie et al., 2012)&lt;/DisplayText&gt;&lt;record&gt;&lt;rec-number&gt;289&lt;/rec-number&gt;&lt;foreign-keys&gt;&lt;key app="EN" db-id="efxxxd2elfvxfde05eev9swq9zv0dswrxzp2"&gt;289&lt;/key&gt;&lt;/foreign-keys&gt;&lt;ref-type name="Journal Article"&gt;17&lt;/ref-type&gt;&lt;contributors&gt;&lt;authors&gt;&lt;author&gt;Lortie, Christopher J&lt;/author&gt;&lt;author&gt;Budden, Amber E&lt;/author&gt;&lt;author&gt;Reid, Anya M&lt;/author&gt;&lt;/authors&gt;&lt;/contributors&gt;&lt;titles&gt;&lt;title&gt;From birds to bees: applying video observation techniques to invertebrate pollinators&lt;/title&gt;&lt;secondary-title&gt;Journal of Pollination Ecology&lt;/secondary-title&gt;&lt;/titles&gt;&lt;periodical&gt;&lt;full-title&gt;Journal of Pollination Ecology&lt;/full-title&gt;&lt;/periodical&gt;&lt;pages&gt;125-128&lt;/pages&gt;&lt;volume&gt;6&lt;/volume&gt;&lt;number&gt;0&lt;/number&gt;&lt;dates&gt;&lt;year&gt;2012&lt;/year&gt;&lt;/dates&gt;&lt;urls&gt;&lt;/urls&gt;&lt;/record&gt;&lt;/Cite&gt;&lt;/EndNote&gt;</w:instrText>
      </w:r>
      <w:r w:rsidR="009F602B">
        <w:fldChar w:fldCharType="separate"/>
      </w:r>
      <w:r w:rsidR="009F602B">
        <w:rPr>
          <w:noProof/>
        </w:rPr>
        <w:t>(</w:t>
      </w:r>
      <w:hyperlink w:anchor="_ENREF_45" w:tooltip="Lortie, 2012 #289" w:history="1">
        <w:r w:rsidR="009F602B">
          <w:rPr>
            <w:noProof/>
          </w:rPr>
          <w:t>Lortie et al., 2012</w:t>
        </w:r>
      </w:hyperlink>
      <w:r w:rsidR="009F602B">
        <w:rPr>
          <w:noProof/>
        </w:rPr>
        <w:t>)</w:t>
      </w:r>
      <w:r w:rsidR="009F602B">
        <w:fldChar w:fldCharType="end"/>
      </w:r>
      <w:r w:rsidR="00A60E2F">
        <w:t xml:space="preserve">.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CE3BBD">
        <w:t>between April 21 and May 2</w:t>
      </w:r>
      <w:r w:rsidR="00855923">
        <w:t>.</w:t>
      </w:r>
      <w:r w:rsidR="004B6CF1">
        <w:t xml:space="preserve"> </w:t>
      </w:r>
      <w:r w:rsidR="00706E5F">
        <w:t xml:space="preserve">To test for </w:t>
      </w:r>
      <w:r w:rsidR="00716C5E">
        <w:t xml:space="preserve">any </w:t>
      </w:r>
      <w:r w:rsidR="003E099F">
        <w:t>influence of naturally</w:t>
      </w:r>
      <w:r w:rsidR="00706E5F">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w:t>
      </w:r>
      <w:r w:rsidR="001B682A">
        <w:t xml:space="preserve">number of open blooms of each </w:t>
      </w:r>
      <w:r w:rsidR="001B682A" w:rsidRPr="00465E1C">
        <w:rPr>
          <w:i/>
        </w:rPr>
        <w:t>L. tridentata</w:t>
      </w:r>
      <w:r w:rsidR="001B682A">
        <w:t xml:space="preserve"> was</w:t>
      </w:r>
      <w:r w:rsidR="00465E1C">
        <w:t xml:space="preserve"> counted at the same time.</w:t>
      </w:r>
    </w:p>
    <w:p w14:paraId="73439F97" w14:textId="5F2084E0" w:rsidR="001B2AA7" w:rsidRDefault="00D567D1" w:rsidP="00D36947">
      <w:pPr>
        <w:spacing w:line="360" w:lineRule="auto"/>
        <w:rPr>
          <w:ins w:id="54" w:author="zenrunner" w:date="2018-09-11T10:27:00Z"/>
        </w:rPr>
      </w:pPr>
      <w:ins w:id="55" w:author="zenrunner" w:date="2018-09-11T10:22:00Z">
        <w:r>
          <w:t xml:space="preserve">In the manual video processing post-season, </w:t>
        </w:r>
      </w:ins>
      <w:ins w:id="56" w:author="zenrunner" w:date="2018-09-11T10:27:00Z">
        <w:r w:rsidR="001B2AA7">
          <w:t>a total of X different insect-phytometer plant pollination interactions were estimated (Table 1, or appendix). Measures inc</w:t>
        </w:r>
      </w:ins>
      <w:ins w:id="57" w:author="zenrunner" w:date="2018-09-11T10:28:00Z">
        <w:r w:rsidR="001B2AA7">
          <w:t xml:space="preserve">luded floral visits to single flowers, foraging instances, </w:t>
        </w:r>
      </w:ins>
      <w:ins w:id="58" w:author="zenrunner" w:date="2018-09-11T10:29:00Z">
        <w:r w:rsidR="009E1F42">
          <w:t xml:space="preserve">and </w:t>
        </w:r>
      </w:ins>
      <w:ins w:id="59" w:author="zenrunner" w:date="2018-09-11T10:28:00Z">
        <w:r w:rsidR="001B2AA7">
          <w:t>total vi</w:t>
        </w:r>
        <w:r w:rsidR="009E1F42">
          <w:t>sitation duration to plant.</w:t>
        </w:r>
      </w:ins>
      <w:ins w:id="60" w:author="zenrunner" w:date="2018-09-11T10:30:00Z">
        <w:r w:rsidR="00227292">
          <w:t xml:space="preserve"> Then go to ‘total flowers’ sentence etc? better?</w:t>
        </w:r>
      </w:ins>
    </w:p>
    <w:p w14:paraId="54A7CF19" w14:textId="5D3473DF" w:rsidR="00B23B9C" w:rsidRPr="007031D6" w:rsidRDefault="00E01B47" w:rsidP="00D36947">
      <w:pPr>
        <w:spacing w:line="360" w:lineRule="auto"/>
        <w:rPr>
          <w:highlight w:val="yellow"/>
        </w:rPr>
      </w:pPr>
      <w:r>
        <w:t>A</w:t>
      </w:r>
      <w:r w:rsidR="009B777A">
        <w:t xml:space="preserve"> flower visit</w:t>
      </w:r>
      <w:r w:rsidR="004D3DEB">
        <w:t xml:space="preserve"> was defined as when an insect visitor flew on and touched</w:t>
      </w:r>
      <w:r w:rsidR="00854283">
        <w:t xml:space="preserve"> the open side of </w:t>
      </w:r>
      <w:r w:rsidR="00453F7B">
        <w:t>a</w:t>
      </w:r>
      <w:r w:rsidR="00854283">
        <w:t xml:space="preserve"> flower. </w:t>
      </w:r>
      <w:r w:rsidR="00854283" w:rsidRPr="009B777A">
        <w:t xml:space="preserve">A foraging </w:t>
      </w:r>
      <w:r w:rsidR="00AA0936">
        <w:t>instance</w:t>
      </w:r>
      <w:r w:rsidR="00AA0936" w:rsidRPr="009B777A">
        <w:t xml:space="preserve"> </w:t>
      </w:r>
      <w:r w:rsidR="00696D62" w:rsidRPr="009B777A">
        <w:t>wa</w:t>
      </w:r>
      <w:r w:rsidR="004D3DEB" w:rsidRPr="009B777A">
        <w:t xml:space="preserve">s </w:t>
      </w:r>
      <w:r w:rsidR="00854283" w:rsidRPr="009B777A">
        <w:t xml:space="preserve">defined as </w:t>
      </w:r>
      <w:del w:id="61" w:author="zenrunner" w:date="2018-09-11T10:24:00Z">
        <w:r w:rsidR="00854283" w:rsidRPr="009B777A" w:rsidDel="00FD75D2">
          <w:delText>a single plant visit</w:delText>
        </w:r>
        <w:r w:rsidR="009B777A" w:rsidRPr="009B777A" w:rsidDel="00FD75D2">
          <w:delText>,</w:delText>
        </w:r>
      </w:del>
      <w:ins w:id="62" w:author="zenrunner" w:date="2018-09-11T10:24:00Z">
        <w:r w:rsidR="00FD75D2">
          <w:t xml:space="preserve">above measuring the timestamp of initial contact and timestamp when visitor departed from physical contact </w:t>
        </w:r>
      </w:ins>
      <w:r>
        <w:t>the final flower and left the field of view</w:t>
      </w:r>
      <w:ins w:id="63" w:author="zenrunner" w:date="2018-09-11T10:24:00Z">
        <w:r w:rsidR="00FD75D2">
          <w:t xml:space="preserve">. </w:t>
        </w:r>
      </w:ins>
      <w:ins w:id="64" w:author="zenrunner" w:date="2018-09-11T10:25:00Z">
        <w:r w:rsidR="00724E13">
          <w:t xml:space="preserve">Total? </w:t>
        </w:r>
      </w:ins>
      <w:del w:id="65" w:author="zenrunner" w:date="2018-09-11T10:24:00Z">
        <w:r w:rsidR="009B777A" w:rsidRPr="009B777A" w:rsidDel="00FD75D2">
          <w:delText xml:space="preserve"> beginning </w:delText>
        </w:r>
        <w:r w:rsidR="009B777A" w:rsidDel="00FD75D2">
          <w:delText xml:space="preserve">when a flying visitor touched a flower and ending when the visitor left the final flower. </w:delText>
        </w:r>
      </w:del>
      <w:del w:id="66" w:author="zenrunner" w:date="2018-09-11T10:25:00Z">
        <w:r w:rsidR="009B777A" w:rsidDel="00724E13">
          <w:delText>V</w:delText>
        </w:r>
      </w:del>
      <w:ins w:id="67" w:author="zenrunner" w:date="2018-09-11T10:25:00Z">
        <w:r w:rsidR="00724E13">
          <w:t>v</w:t>
        </w:r>
      </w:ins>
      <w:r w:rsidR="009B777A">
        <w:t xml:space="preserve">isit duration included inter-flower travel time </w:t>
      </w:r>
      <w:r w:rsidR="00854283" w:rsidRPr="009B777A">
        <w:t xml:space="preserve">and multiple flowers could be visited during one foraging </w:t>
      </w:r>
      <w:r w:rsidR="007F7F4B">
        <w:t>instance</w:t>
      </w:r>
      <w:r w:rsidR="00854283" w:rsidRPr="009B777A">
        <w:t>.</w:t>
      </w:r>
      <w:r w:rsidR="00EF5937">
        <w:t xml:space="preserve"> </w:t>
      </w:r>
      <w:ins w:id="68" w:author="zenrunner" w:date="2018-09-11T10:25:00Z">
        <w:r w:rsidR="008C5D19">
          <w:t xml:space="preserve">– bit confusing – maybe add a topic sentence to paragraph stating the dimensions of </w:t>
        </w:r>
      </w:ins>
      <w:ins w:id="69" w:author="zenrunner" w:date="2018-09-11T10:26:00Z">
        <w:r w:rsidR="008C5D19">
          <w:t>insect-phytometer interactio</w:t>
        </w:r>
        <w:r w:rsidR="00021693">
          <w:t>ns including the following esti</w:t>
        </w:r>
        <w:r w:rsidR="008C5D19">
          <w:t>m</w:t>
        </w:r>
      </w:ins>
      <w:ins w:id="70" w:author="zenrunner" w:date="2018-09-11T10:29:00Z">
        <w:r w:rsidR="00021693">
          <w:t>a</w:t>
        </w:r>
      </w:ins>
      <w:ins w:id="71" w:author="zenrunner" w:date="2018-09-11T10:26:00Z">
        <w:r w:rsidR="008C5D19">
          <w:t xml:space="preserve">tes: then list them.  And actually, I would </w:t>
        </w:r>
      </w:ins>
      <w:ins w:id="72" w:author="zenrunner" w:date="2018-09-11T10:27:00Z">
        <w:r w:rsidR="007D1B20">
          <w:t xml:space="preserve">consider? </w:t>
        </w:r>
      </w:ins>
      <w:ins w:id="73" w:author="zenrunner" w:date="2018-09-11T10:26:00Z">
        <w:r w:rsidR="008C5D19">
          <w:t>just put</w:t>
        </w:r>
      </w:ins>
      <w:ins w:id="74" w:author="zenrunner" w:date="2018-09-11T10:27:00Z">
        <w:r w:rsidR="00783C70">
          <w:t>ting</w:t>
        </w:r>
      </w:ins>
      <w:ins w:id="75" w:author="zenrunner" w:date="2018-09-11T10:26:00Z">
        <w:r w:rsidR="008C5D19">
          <w:t xml:space="preserve"> in a little table with pollination measure as one column then description as other and put in an appendix</w:t>
        </w:r>
      </w:ins>
      <w:ins w:id="76" w:author="zenrunner" w:date="2018-09-11T10:29:00Z">
        <w:r w:rsidR="00021693">
          <w:t xml:space="preserve"> – and a third column with a good citation example to that measure SNAP!</w:t>
        </w:r>
      </w:ins>
      <w:ins w:id="77" w:author="zenrunner" w:date="2018-09-11T10:26:00Z">
        <w:r w:rsidR="008C5D19">
          <w:t xml:space="preserve">.  </w:t>
        </w:r>
      </w:ins>
      <w:r w:rsidR="00854283">
        <w:t>T</w:t>
      </w:r>
      <w:r w:rsidR="00EF5937">
        <w:t>otal flowers</w:t>
      </w:r>
      <w:r w:rsidR="004D3DEB">
        <w:t xml:space="preserve"> are the total number of flowers visited per replica</w:t>
      </w:r>
      <w:r w:rsidR="00854283">
        <w:t>te</w:t>
      </w:r>
      <w:r w:rsidR="004D3DEB">
        <w:t xml:space="preserve">. </w:t>
      </w:r>
      <w:r w:rsidR="00854283">
        <w:t>Proportion of flowers visited is</w:t>
      </w:r>
      <w:r w:rsidR="004D3DEB">
        <w:t xml:space="preserve"> the number of </w:t>
      </w:r>
      <w:r w:rsidR="00854283">
        <w:t xml:space="preserve">unique </w:t>
      </w:r>
      <w:r w:rsidR="004D3DEB">
        <w:t>flowers visited per foraging bout divided by the number of flowers in the field of vision.</w:t>
      </w:r>
      <w:r w:rsidR="00854283">
        <w:t xml:space="preserve"> </w:t>
      </w:r>
      <w:r w:rsidR="004D3DEB">
        <w:t xml:space="preserve">Floral visitors </w:t>
      </w:r>
      <w:r w:rsidR="00906E7A">
        <w:t xml:space="preserve">were identified to </w:t>
      </w:r>
      <w:r w:rsidR="00854283">
        <w:t>recognizable taxonomic units (RTU)</w:t>
      </w:r>
      <w:r w:rsidR="00624689">
        <w:t xml:space="preserve"> including the following </w:t>
      </w:r>
      <w:r w:rsidR="00624689">
        <w:lastRenderedPageBreak/>
        <w:t>categories:</w:t>
      </w:r>
      <w:r w:rsidR="00854283">
        <w:t xml:space="preserve">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rsidRPr="000B2215">
        <w:t>Five videos were omitted due to</w:t>
      </w:r>
      <w:r w:rsidR="00901BA2" w:rsidRPr="000B2215">
        <w:t xml:space="preserve"> disturba</w:t>
      </w:r>
      <w:r w:rsidR="00854283" w:rsidRPr="000B2215">
        <w:t>nce or battery failure</w:t>
      </w:r>
      <w:r w:rsidR="00901BA2" w:rsidRPr="000B2215">
        <w:t>.</w:t>
      </w:r>
    </w:p>
    <w:p w14:paraId="44C0DFB4" w14:textId="77777777" w:rsidR="0019001B" w:rsidRPr="009F59F6" w:rsidRDefault="003E48AD" w:rsidP="00D36947">
      <w:pPr>
        <w:spacing w:line="360" w:lineRule="auto"/>
        <w:rPr>
          <w:u w:val="single"/>
        </w:rPr>
      </w:pPr>
      <w:r w:rsidRPr="009F59F6">
        <w:rPr>
          <w:u w:val="single"/>
        </w:rPr>
        <w:t xml:space="preserve">Arthropod </w:t>
      </w:r>
      <w:r w:rsidR="00465E1C">
        <w:rPr>
          <w:u w:val="single"/>
        </w:rPr>
        <w:t xml:space="preserve">and plant </w:t>
      </w:r>
      <w:r w:rsidRPr="009F59F6">
        <w:rPr>
          <w:u w:val="single"/>
        </w:rPr>
        <w:t>community sampling</w:t>
      </w:r>
    </w:p>
    <w:p w14:paraId="3652CC44" w14:textId="3678D686" w:rsidR="009F59F6" w:rsidRDefault="00D9460D" w:rsidP="00D36947">
      <w:pPr>
        <w:tabs>
          <w:tab w:val="left" w:pos="6195"/>
        </w:tabs>
        <w:spacing w:line="360" w:lineRule="auto"/>
      </w:pPr>
      <w:r>
        <w:t>Fo</w:t>
      </w:r>
      <w:r w:rsidR="00883748">
        <w:t xml:space="preserve">undation </w:t>
      </w:r>
      <w:r w:rsidR="004206D1">
        <w:t xml:space="preserve">plant </w:t>
      </w:r>
      <w:r w:rsidR="00883748">
        <w:t>specie</w:t>
      </w:r>
      <w:r w:rsidR="009273DE">
        <w:t>s</w:t>
      </w:r>
      <w:r w:rsidR="001079BE">
        <w:t xml:space="preserve"> </w:t>
      </w:r>
      <w:r w:rsidR="00054E33">
        <w:t xml:space="preserve">often </w:t>
      </w:r>
      <w:r w:rsidR="001079BE">
        <w:t>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4" w:tooltip="Reid, 2012 #58" w:history="1">
        <w:r w:rsidR="009F602B">
          <w:rPr>
            <w:noProof/>
          </w:rPr>
          <w:t>Reid and Lortie, 2012</w:t>
        </w:r>
      </w:hyperlink>
      <w:r w:rsidR="007C502B">
        <w:rPr>
          <w:noProof/>
        </w:rPr>
        <w:t xml:space="preserve">; </w:t>
      </w:r>
      <w:hyperlink w:anchor="_ENREF_70" w:tooltip="Ruttan, 2016 #249" w:history="1">
        <w:r w:rsidR="009F602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CE4665">
        <w:t xml:space="preserve"> acts</w:t>
      </w:r>
      <w:r w:rsidR="00A22549">
        <w:t xml:space="preserve"> as</w:t>
      </w:r>
      <w:r w:rsidR="00F74C2B">
        <w:t xml:space="preserve"> a foundation species within this system. </w:t>
      </w:r>
      <w:r w:rsidR="00170E95">
        <w:t>Yellow, white</w:t>
      </w:r>
      <w:r w:rsidR="00C25173">
        <w:t>,</w:t>
      </w:r>
      <w:r w:rsidR="00170E95">
        <w:t xml:space="preserve"> and blue coloured</w:t>
      </w:r>
      <w:r w:rsidR="00D3728C">
        <w:t xml:space="preserve"> </w:t>
      </w:r>
      <w:r w:rsidR="00170E95">
        <w:t xml:space="preserve">six-inch diameter plastic bowls </w:t>
      </w:r>
      <w:r w:rsidR="001333B4">
        <w:t xml:space="preserve">filled with water with a few drops of </w:t>
      </w:r>
      <w:r w:rsidR="001333B4" w:rsidRPr="00AE3D2D">
        <w:t>dish detergent</w:t>
      </w:r>
      <w:r w:rsidR="001333B4">
        <w:t xml:space="preserve"> added </w:t>
      </w:r>
      <w:r w:rsidR="00171D81">
        <w:t>to sample via</w:t>
      </w:r>
      <w:r w:rsidR="00170E95">
        <w:t xml:space="preserve"> pan trap</w:t>
      </w:r>
      <w:r w:rsidR="00E57FB5">
        <w:t>ping</w:t>
      </w:r>
      <w:r w:rsidR="00170E95">
        <w:t xml:space="preserve">. </w:t>
      </w:r>
      <w:r w:rsidR="001333B4">
        <w:t>Each study day</w:t>
      </w:r>
      <w:r w:rsidR="00C75707">
        <w:t>,</w:t>
      </w:r>
      <w:r w:rsidR="001333B4">
        <w:t xml:space="preserve"> pan traps were set out by 10 am and collected by 5:30 pm. A</w:t>
      </w:r>
      <w:r w:rsidR="00170E95">
        <w:t>rrays of three pan traps were deployed in a triangular shape</w:t>
      </w:r>
      <w:r w:rsidR="001333B4">
        <w:t xml:space="preserve"> at each microsite</w:t>
      </w:r>
      <w:r w:rsidR="00170E95">
        <w:t xml:space="preserve">, </w:t>
      </w:r>
      <w:r w:rsidR="0054067A">
        <w:t xml:space="preserve">marginally </w:t>
      </w:r>
      <w:r w:rsidR="00170E95">
        <w:t xml:space="preserve">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14:paraId="2173184F" w14:textId="709E824E" w:rsidR="00E57C91" w:rsidRDefault="000C14B2" w:rsidP="00D36947">
      <w:pPr>
        <w:spacing w:line="360" w:lineRule="auto"/>
      </w:pPr>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9F602B">
          <w:rPr>
            <w:noProof/>
          </w:rPr>
          <w:t>Ascher and Pickering, 2015</w:t>
        </w:r>
      </w:hyperlink>
      <w:r w:rsidR="007C502B">
        <w:rPr>
          <w:noProof/>
        </w:rPr>
        <w:t xml:space="preserve">; </w:t>
      </w:r>
      <w:hyperlink w:anchor="_ENREF_50" w:tooltip="Michener, 2000 #258" w:history="1">
        <w:r w:rsidR="009F602B">
          <w:rPr>
            <w:noProof/>
          </w:rPr>
          <w:t>Michener, 2000</w:t>
        </w:r>
      </w:hyperlink>
      <w:r w:rsidR="007C502B">
        <w:rPr>
          <w:noProof/>
        </w:rPr>
        <w:t xml:space="preserve">; </w:t>
      </w:r>
      <w:hyperlink w:anchor="_ENREF_51" w:tooltip="Michener, 1994 #12" w:history="1">
        <w:r w:rsidR="009F602B">
          <w:rPr>
            <w:noProof/>
          </w:rPr>
          <w:t>Michener et al., 1994</w:t>
        </w:r>
      </w:hyperlink>
      <w:r w:rsidR="007C502B">
        <w:rPr>
          <w:noProof/>
        </w:rPr>
        <w:t xml:space="preserve">; </w:t>
      </w:r>
      <w:hyperlink w:anchor="_ENREF_53" w:tooltip="Miranda, 2013 #259" w:history="1">
        <w:r w:rsidR="009F602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w</w:t>
      </w:r>
      <w:r w:rsidR="005E672D">
        <w:t>as</w:t>
      </w:r>
      <w:r w:rsidR="00066537">
        <w:t xml:space="preserve"> identified </w:t>
      </w:r>
      <w:r w:rsidR="0068265E">
        <w:t>to</w:t>
      </w:r>
      <w:r>
        <w:t xml:space="preserve"> </w:t>
      </w:r>
      <w:r w:rsidR="009010F2">
        <w:t>at least</w:t>
      </w:r>
      <w:r w:rsidR="00F6628F">
        <w:t xml:space="preserve"> the taxonomic resolution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9F602B">
          <w:rPr>
            <w:noProof/>
          </w:rPr>
          <w:t>Grissell and Schauff, 1990</w:t>
        </w:r>
      </w:hyperlink>
      <w:r w:rsidR="00C369D4">
        <w:rPr>
          <w:noProof/>
        </w:rPr>
        <w:t xml:space="preserve">; </w:t>
      </w:r>
      <w:hyperlink w:anchor="_ENREF_46" w:tooltip="Marshall, 2012 #262" w:history="1">
        <w:r w:rsidR="009F602B">
          <w:rPr>
            <w:noProof/>
          </w:rPr>
          <w:t>Marshall, 2012</w:t>
        </w:r>
      </w:hyperlink>
      <w:r w:rsidR="00C369D4">
        <w:rPr>
          <w:noProof/>
        </w:rPr>
        <w:t xml:space="preserve">; </w:t>
      </w:r>
      <w:hyperlink w:anchor="_ENREF_80" w:tooltip="Teskey, 1981 #264" w:history="1">
        <w:r w:rsidR="009F602B">
          <w:rPr>
            <w:noProof/>
          </w:rPr>
          <w:t>Teskey et al., 1981</w:t>
        </w:r>
      </w:hyperlink>
      <w:r w:rsidR="00C369D4">
        <w:rPr>
          <w:noProof/>
        </w:rPr>
        <w:t xml:space="preserve">; </w:t>
      </w:r>
      <w:hyperlink w:anchor="_ENREF_83" w:tooltip="Triplehorn, 2005 #260" w:history="1">
        <w:r w:rsidR="009F602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CE4665">
        <w:t>Recognizable taxonomic unit (</w:t>
      </w:r>
      <w:r w:rsidR="00372608">
        <w:t>RTU</w:t>
      </w:r>
      <w:r w:rsidR="00CE4665">
        <w:t>)</w:t>
      </w:r>
      <w:r w:rsidR="00372608">
        <w:t xml:space="preserve">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59" w:tooltip="Oliver, 1993 #265" w:history="1">
        <w:r w:rsidR="009F602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w:t>
      </w:r>
      <w:r w:rsidR="000B3F99" w:rsidRPr="00CE4665">
        <w:rPr>
          <w:i/>
        </w:rPr>
        <w:t>Miscophus</w:t>
      </w:r>
      <w:r w:rsidR="000B3F99">
        <w:t xml:space="preserve"> </w:t>
      </w:r>
      <w:r w:rsidR="00C341CA">
        <w:t>and subfamily</w:t>
      </w:r>
      <w:r w:rsidR="00EB08B5" w:rsidRPr="00EB08B5">
        <w:t xml:space="preserve"> </w:t>
      </w:r>
      <w:r w:rsidR="00EB08B5" w:rsidRPr="00CE4665">
        <w:rPr>
          <w:i/>
        </w:rPr>
        <w:t>Pemphredoninae</w:t>
      </w:r>
      <w:r w:rsidR="00EB08B5">
        <w:t xml:space="preserve"> </w:t>
      </w:r>
      <w:r w:rsidR="000B3F99">
        <w:t>are</w:t>
      </w:r>
      <w:r w:rsidR="00C341CA">
        <w:t xml:space="preserve"> both with</w:t>
      </w:r>
      <w:r w:rsidR="00643122">
        <w:t xml:space="preserve">in the family </w:t>
      </w:r>
      <w:r w:rsidR="00643122" w:rsidRPr="00CE4665">
        <w:rPr>
          <w:i/>
        </w:rPr>
        <w:t>Crabronidae</w:t>
      </w:r>
      <w:r w:rsidR="00643122">
        <w:t>.</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nymphs that could not be identified to family were lumped </w:t>
      </w:r>
      <w:r w:rsidR="00EB08B5">
        <w:lastRenderedPageBreak/>
        <w:t xml:space="preserve">together for diversity analyses, otherwise all nymphs were assigned to family. </w:t>
      </w:r>
      <w:r w:rsidR="00051285">
        <w:t xml:space="preserve">Mites (Acari) and springtails (Collembola) were excluded from all analyses due to biases in collection methods. </w:t>
      </w:r>
      <w:r w:rsidR="0077694F">
        <w:t xml:space="preserve">The </w:t>
      </w:r>
      <w:r w:rsidR="00066537">
        <w:t>full list of</w:t>
      </w:r>
      <w:r w:rsidR="00AD7929">
        <w:t xml:space="preserve"> the 121</w:t>
      </w:r>
      <w:r w:rsidR="00066537">
        <w:t xml:space="preserve"> RTU </w:t>
      </w:r>
      <w:r w:rsidR="00A273ED">
        <w:t>is av</w:t>
      </w:r>
      <w:r w:rsidR="00CC54A1">
        <w:t>ailable online (Citation to knb).</w:t>
      </w:r>
      <w:r w:rsidR="0045649C">
        <w:t xml:space="preserve"> </w:t>
      </w:r>
      <w:r w:rsidR="00D87350">
        <w:t xml:space="preserve">All </w:t>
      </w:r>
      <w:r w:rsidR="001B5118">
        <w:t xml:space="preserve">physical </w:t>
      </w:r>
      <w:r w:rsidR="00C115B4">
        <w:t xml:space="preserve">specimens are </w:t>
      </w:r>
      <w:r w:rsidR="00205876">
        <w:t xml:space="preserve">archived </w:t>
      </w:r>
      <w:r w:rsidR="000B2215">
        <w:t>at York University.</w:t>
      </w:r>
      <w:r w:rsidR="00A4543D">
        <w:t xml:space="preserve"> </w:t>
      </w:r>
    </w:p>
    <w:p w14:paraId="57784CBD" w14:textId="77777777" w:rsidR="000F6F48" w:rsidRPr="00E57C91" w:rsidRDefault="000F6F48" w:rsidP="00D36947">
      <w:pPr>
        <w:spacing w:line="360" w:lineRule="auto"/>
        <w:rPr>
          <w:u w:val="single"/>
        </w:rPr>
      </w:pPr>
      <w:r>
        <w:rPr>
          <w:u w:val="single"/>
        </w:rPr>
        <w:t>Pollinator</w:t>
      </w:r>
      <w:r w:rsidRPr="00E57C91">
        <w:rPr>
          <w:u w:val="single"/>
        </w:rPr>
        <w:t xml:space="preserve"> visitation to </w:t>
      </w:r>
      <w:r w:rsidRPr="000E3E9E">
        <w:rPr>
          <w:i/>
          <w:u w:val="single"/>
        </w:rPr>
        <w:t>Larrea tridentata</w:t>
      </w:r>
    </w:p>
    <w:p w14:paraId="3D24D7C9" w14:textId="191D501D" w:rsidR="000F6F48" w:rsidRDefault="000F6F48" w:rsidP="00D36947">
      <w:pPr>
        <w:spacing w:line="360" w:lineRule="auto"/>
      </w:pPr>
      <w:r>
        <w:t xml:space="preserve">To determine which pollinators </w:t>
      </w:r>
      <w:r w:rsidR="001141CE">
        <w:t xml:space="preserve">visitor identities to </w:t>
      </w:r>
      <w:r w:rsidRPr="00EB08B5">
        <w:rPr>
          <w:i/>
        </w:rPr>
        <w:t>L. tridentata</w:t>
      </w:r>
      <w:r>
        <w:t xml:space="preserve"> </w:t>
      </w:r>
      <w:r w:rsidR="002F242F">
        <w:t xml:space="preserve">flowers directly, </w:t>
      </w:r>
      <w:r>
        <w:t xml:space="preserve">15-minute </w:t>
      </w:r>
      <w:r w:rsidR="002F242F">
        <w:t xml:space="preserve">observation </w:t>
      </w:r>
      <w:r>
        <w:t>periods</w:t>
      </w:r>
      <w:r w:rsidR="002F242F">
        <w:t xml:space="preserve"> were </w:t>
      </w:r>
      <w:r w:rsidR="00A563E3">
        <w:t xml:space="preserve">completed </w:t>
      </w:r>
      <w:r w:rsidR="0050262F">
        <w:t xml:space="preserve">at 4 shrubs for </w:t>
      </w:r>
      <w:r>
        <w:t xml:space="preserve">10 days pre-blooming (10 hours) and </w:t>
      </w:r>
      <w:r w:rsidR="00424BDF">
        <w:t xml:space="preserve">up to </w:t>
      </w:r>
      <w:r>
        <w:t xml:space="preserve">6 </w:t>
      </w:r>
      <w:r w:rsidR="005B7355">
        <w:t xml:space="preserve">shrubs </w:t>
      </w:r>
      <w:r>
        <w:t>per d</w:t>
      </w:r>
      <w:r w:rsidR="00EA7A58">
        <w:t>ay for 10 days when blooming (14.5</w:t>
      </w:r>
      <w:r>
        <w:t xml:space="preserve"> hours). </w:t>
      </w:r>
      <w:r w:rsidR="003F7F68">
        <w:t>The s</w:t>
      </w:r>
      <w:r w:rsidR="00C251F0">
        <w:t>ame focal shrubs</w:t>
      </w:r>
      <w:r w:rsidR="003F7F68">
        <w:t xml:space="preserve"> were observed but</w:t>
      </w:r>
      <w:r>
        <w:t xml:space="preserve"> on differen</w:t>
      </w:r>
      <w:r w:rsidR="00C251F0">
        <w:t>t days than pan trap sampling and</w:t>
      </w:r>
      <w:r>
        <w:t xml:space="preserve"> </w:t>
      </w:r>
      <w:r w:rsidR="004741AC">
        <w:t>video trials</w:t>
      </w:r>
      <w:r>
        <w:t xml:space="preserve">. Due to the large size of the shrubs, it was not possible to accurately track flower visits per foraging </w:t>
      </w:r>
      <w:r w:rsidR="00651E4E">
        <w:t>instance</w:t>
      </w:r>
      <w:r>
        <w:t xml:space="preserve">, therefore only </w:t>
      </w:r>
      <w:r w:rsidR="00226C22">
        <w:t xml:space="preserve">foraging </w:t>
      </w:r>
      <w:r>
        <w:t xml:space="preserve">frequency was recorded. The identity and </w:t>
      </w:r>
      <w:r w:rsidR="00126C9F">
        <w:t>behaviour of the visitors were</w:t>
      </w:r>
      <w:r>
        <w:t xml:space="preserve"> recorded and </w:t>
      </w:r>
      <w:r w:rsidR="00A61F48">
        <w:t>insects were collected</w:t>
      </w:r>
      <w:r w:rsidR="004C3320">
        <w:t xml:space="preserve"> to facilitate identification</w:t>
      </w:r>
      <w:r>
        <w:t xml:space="preserve">. </w:t>
      </w:r>
    </w:p>
    <w:p w14:paraId="49770DCA" w14:textId="77777777" w:rsidR="00BF177E" w:rsidRPr="00BF177E" w:rsidRDefault="00BF177E" w:rsidP="00D36947">
      <w:pPr>
        <w:spacing w:line="360" w:lineRule="auto"/>
      </w:pPr>
      <w:r>
        <w:rPr>
          <w:u w:val="single"/>
        </w:rPr>
        <w:t>Microclimates</w:t>
      </w:r>
    </w:p>
    <w:p w14:paraId="7758DB11" w14:textId="3A73DA9A" w:rsidR="00745FD2" w:rsidRDefault="00DA3280" w:rsidP="00D36947">
      <w:pPr>
        <w:spacing w:line="360" w:lineRule="auto"/>
      </w:pPr>
      <w:r>
        <w:t xml:space="preserve">To </w:t>
      </w:r>
      <w:r w:rsidR="00CD541B">
        <w:t xml:space="preserve">determine if </w:t>
      </w:r>
      <w:r w:rsidR="00CD541B" w:rsidRPr="00C251F0">
        <w:rPr>
          <w:i/>
        </w:rPr>
        <w:t>L. tridentata</w:t>
      </w:r>
      <w:r w:rsidR="00CD541B">
        <w:t xml:space="preserve"> </w:t>
      </w:r>
      <w:r w:rsidR="00D52249">
        <w:t>influences local</w:t>
      </w:r>
      <w:r w:rsidR="00CD541B">
        <w:t xml:space="preserve"> microclimate,</w:t>
      </w:r>
      <w:r w:rsidR="002B36A1">
        <w:t xml:space="preserve"> </w:t>
      </w:r>
      <w:r w:rsidR="00634C76">
        <w:t xml:space="preserve">a total of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14:paraId="26D90F77" w14:textId="77777777" w:rsidR="009934EB" w:rsidRPr="00E20414" w:rsidRDefault="009934EB" w:rsidP="00D36947">
      <w:pPr>
        <w:spacing w:line="360" w:lineRule="auto"/>
        <w:rPr>
          <w:u w:val="single"/>
        </w:rPr>
      </w:pPr>
      <w:r w:rsidRPr="00E20414">
        <w:rPr>
          <w:u w:val="single"/>
        </w:rPr>
        <w:t xml:space="preserve">Pollen deposition </w:t>
      </w:r>
    </w:p>
    <w:p w14:paraId="70331E78" w14:textId="14D3470D" w:rsidR="009934EB" w:rsidRDefault="0010779D" w:rsidP="00D36947">
      <w:pPr>
        <w:spacing w:line="360" w:lineRule="auto"/>
      </w:pPr>
      <w:r>
        <w:t xml:space="preserve">To </w:t>
      </w:r>
      <w:r w:rsidR="009934EB">
        <w:t xml:space="preserve">quantify how pollen deposition </w:t>
      </w:r>
      <w:r w:rsidR="00A134AB">
        <w:t>is influenced by proximity to</w:t>
      </w:r>
      <w:r w:rsidR="009934EB">
        <w:t xml:space="preserve"> </w:t>
      </w:r>
      <w:r w:rsidR="009934EB" w:rsidRPr="0010779D">
        <w:rPr>
          <w:i/>
        </w:rPr>
        <w:t>L. tridentata</w:t>
      </w:r>
      <w:r w:rsidR="009934EB">
        <w:t>,</w:t>
      </w:r>
      <w:r>
        <w:t xml:space="preserve"> </w:t>
      </w:r>
      <w:r w:rsidR="009934EB">
        <w:t xml:space="preserve">stigma </w:t>
      </w:r>
      <w:r w:rsidR="00A80FEB">
        <w:t xml:space="preserve">were excised </w:t>
      </w:r>
      <w:r w:rsidR="009934EB">
        <w:t xml:space="preserve">from </w:t>
      </w:r>
      <w:r w:rsidR="009934EB" w:rsidRPr="0010779D">
        <w:rPr>
          <w:i/>
        </w:rPr>
        <w:t>M. glabrata</w:t>
      </w:r>
      <w:r w:rsidR="009934EB">
        <w:t xml:space="preserve"> at a nearby site (3 km) with a naturally occurring</w:t>
      </w:r>
      <w:r>
        <w:t>, co-blooming</w:t>
      </w:r>
      <w:r w:rsidR="009934EB">
        <w:t xml:space="preserve"> population</w:t>
      </w:r>
      <w:r>
        <w:t xml:space="preserve"> of </w:t>
      </w:r>
      <w:r w:rsidRPr="0010779D">
        <w:rPr>
          <w:i/>
        </w:rPr>
        <w:t>M. glabrata</w:t>
      </w:r>
      <w:r w:rsidR="009934EB">
        <w:t xml:space="preserve"> and </w:t>
      </w:r>
      <w:r w:rsidR="009934EB" w:rsidRPr="0010779D">
        <w:rPr>
          <w:i/>
        </w:rPr>
        <w:t>L. tridentata</w:t>
      </w:r>
      <w:r w:rsidR="001C3A12">
        <w:t xml:space="preserve"> between April 31</w:t>
      </w:r>
      <w:r w:rsidR="001C3A12" w:rsidRPr="00D41A4E">
        <w:rPr>
          <w:vertAlign w:val="superscript"/>
        </w:rPr>
        <w:t>st</w:t>
      </w:r>
      <w:r w:rsidR="001C3A12">
        <w:t xml:space="preserve"> and May 2</w:t>
      </w:r>
      <w:r w:rsidR="001C3A12" w:rsidRPr="00D41A4E">
        <w:rPr>
          <w:vertAlign w:val="superscript"/>
        </w:rPr>
        <w:t>nd</w:t>
      </w:r>
      <w:r w:rsidR="006A11BB" w:rsidRPr="003A5AEA">
        <w:t>, 2017</w:t>
      </w:r>
      <w:r w:rsidR="001C3A12">
        <w:t>.</w:t>
      </w:r>
      <w:r w:rsidR="009934EB">
        <w:t xml:space="preserve"> </w:t>
      </w:r>
      <w:r w:rsidR="00F957E0">
        <w:t>T</w:t>
      </w:r>
      <w:r w:rsidR="009934EB">
        <w:t>hree stigma from</w:t>
      </w:r>
      <w:r w:rsidR="001C3A12">
        <w:t xml:space="preserve"> each of three flowers per </w:t>
      </w:r>
      <w:r w:rsidR="009934EB" w:rsidRPr="0010779D">
        <w:rPr>
          <w:i/>
        </w:rPr>
        <w:t>M</w:t>
      </w:r>
      <w:r w:rsidRPr="0010779D">
        <w:rPr>
          <w:i/>
        </w:rPr>
        <w:t>. glabrata</w:t>
      </w:r>
      <w:r w:rsidR="00D41A4E">
        <w:t xml:space="preserve"> (nine stigma</w:t>
      </w:r>
      <w:r w:rsidR="00051B2E">
        <w:t xml:space="preserve"> per plant)</w:t>
      </w:r>
      <w:r w:rsidR="001C3A12">
        <w:t xml:space="preserve"> </w:t>
      </w:r>
      <w:r w:rsidR="00051B2E">
        <w:t>growing</w:t>
      </w:r>
      <w:r w:rsidR="001C3A12">
        <w:t xml:space="preserve"> under the dripline and in nearby open areas</w:t>
      </w:r>
      <w:r w:rsidR="00D350CB">
        <w:t xml:space="preserve"> were collected generating a </w:t>
      </w:r>
      <w:r w:rsidR="001C3A12">
        <w:t>total of 298 stigma from</w:t>
      </w:r>
      <w:r w:rsidR="009934EB">
        <w:t xml:space="preserve"> 13 </w:t>
      </w:r>
      <w:r w:rsidR="001C3A12">
        <w:t xml:space="preserve">shrub/open </w:t>
      </w:r>
      <w:r w:rsidR="009934EB">
        <w:t>pairs</w:t>
      </w:r>
      <w:r w:rsidR="001C3A12">
        <w:t xml:space="preserve">. </w:t>
      </w:r>
      <w:r>
        <w:t>Distance</w:t>
      </w:r>
      <w:r w:rsidR="009934EB">
        <w:t xml:space="preserve"> to the nearest </w:t>
      </w:r>
      <w:r w:rsidR="009934EB" w:rsidRPr="0010779D">
        <w:rPr>
          <w:i/>
        </w:rPr>
        <w:t>L. tridentata</w:t>
      </w:r>
      <w:r>
        <w:t xml:space="preserve"> </w:t>
      </w:r>
      <w:r w:rsidR="00A11E7D">
        <w:t>and</w:t>
      </w:r>
      <w:r>
        <w:t xml:space="preserve"> three nearest </w:t>
      </w:r>
      <w:r w:rsidRPr="0010779D">
        <w:rPr>
          <w:i/>
        </w:rPr>
        <w:t>M. glabrata</w:t>
      </w:r>
      <w:r w:rsidR="002905EA">
        <w:t xml:space="preserve"> neighbours were </w:t>
      </w:r>
      <w:r w:rsidR="00BD1383">
        <w:t>also recorded</w:t>
      </w:r>
      <w:r w:rsidR="00A11E7D">
        <w:t>,</w:t>
      </w:r>
      <w:r w:rsidR="002905EA">
        <w:t xml:space="preserve"> </w:t>
      </w:r>
      <w:r>
        <w:t xml:space="preserve">and the number of </w:t>
      </w:r>
      <w:r w:rsidRPr="0010779D">
        <w:rPr>
          <w:i/>
        </w:rPr>
        <w:t>M. glabrata</w:t>
      </w:r>
      <w:r>
        <w:t xml:space="preserve"> flowers per plant were counted. </w:t>
      </w:r>
      <w:r w:rsidR="009934EB">
        <w:t>The stigmas were stored individually in micro</w:t>
      </w:r>
      <w:r w:rsidR="0010224B">
        <w:t>-</w:t>
      </w:r>
      <w:r w:rsidR="009934EB">
        <w:t>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sidR="009F602B">
          <w:rPr>
            <w:noProof/>
          </w:rPr>
          <w:t>Kearns and Inouye, 1993</w:t>
        </w:r>
      </w:hyperlink>
      <w:r>
        <w:rPr>
          <w:noProof/>
        </w:rPr>
        <w:t>)</w:t>
      </w:r>
      <w:r>
        <w:fldChar w:fldCharType="end"/>
      </w:r>
      <w:r w:rsidR="00920C7D">
        <w:t xml:space="preserve">. </w:t>
      </w:r>
      <w:r w:rsidR="009934EB">
        <w:t xml:space="preserve">At 100 x </w:t>
      </w:r>
      <w:r w:rsidR="009934EB">
        <w:lastRenderedPageBreak/>
        <w:t xml:space="preserve">magnification, 10 </w:t>
      </w:r>
      <w:r>
        <w:t>longitudinal transects (18 mm long</w:t>
      </w:r>
      <w:r w:rsidR="009934EB">
        <w:t xml:space="preserve">) of pollen were counted per slide. Heterospecific pollen grains were imaged using a Canon 60D SLR with 60mm macro lens into microscope afocally. </w:t>
      </w:r>
    </w:p>
    <w:p w14:paraId="7424E46A" w14:textId="77777777" w:rsidR="0019001B" w:rsidRPr="0018395C" w:rsidRDefault="0018395C" w:rsidP="00D36947">
      <w:pPr>
        <w:tabs>
          <w:tab w:val="left" w:pos="1335"/>
        </w:tabs>
        <w:spacing w:line="360" w:lineRule="auto"/>
        <w:rPr>
          <w:u w:val="single"/>
        </w:rPr>
      </w:pPr>
      <w:r>
        <w:rPr>
          <w:u w:val="single"/>
        </w:rPr>
        <w:t>Statistical Analysis</w:t>
      </w:r>
    </w:p>
    <w:p w14:paraId="465BBC68" w14:textId="22A4876A" w:rsidR="000A01F2" w:rsidRDefault="00CF11EB" w:rsidP="00D36947">
      <w:pPr>
        <w:tabs>
          <w:tab w:val="left" w:pos="1335"/>
        </w:tabs>
        <w:spacing w:line="360" w:lineRule="auto"/>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t>
      </w:r>
      <w:r w:rsidR="00D43B4C">
        <w:t>were fit</w:t>
      </w:r>
      <w:r w:rsidR="00B7796B">
        <w:t xml:space="preserve">. </w:t>
      </w:r>
      <w:r w:rsidR="002C0675">
        <w:t>The</w:t>
      </w:r>
      <w:r w:rsidR="00685D90">
        <w:t xml:space="preserve"> number of f</w:t>
      </w:r>
      <w:r w:rsidR="000924A6">
        <w:t xml:space="preserve">oraging </w:t>
      </w:r>
      <w:r w:rsidR="00C82D57">
        <w:t xml:space="preserve">instances </w:t>
      </w:r>
      <w:r w:rsidR="00685D90">
        <w:t>and total number of flower</w:t>
      </w:r>
      <w:r w:rsidR="009C1DE1">
        <w:t xml:space="preserve">s visited </w:t>
      </w:r>
      <w:r w:rsidR="00377C16">
        <w:t xml:space="preserve">were treated </w:t>
      </w:r>
      <w:r w:rsidR="009C1DE1">
        <w:t>as response variables.</w:t>
      </w:r>
      <w:r w:rsidR="00685D90">
        <w:t xml:space="preserve"> </w:t>
      </w:r>
      <w:r w:rsidR="004760E2">
        <w:t xml:space="preserve">Video length </w:t>
      </w:r>
      <w:r w:rsidR="009C1DE1">
        <w:t>was log-tr</w:t>
      </w:r>
      <w:r w:rsidR="002743B5">
        <w:t xml:space="preserve">ansformed </w:t>
      </w:r>
      <w:r w:rsidR="00655777">
        <w:t>for</w:t>
      </w:r>
      <w:r w:rsidR="002743B5">
        <w:t xml:space="preserve">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M. glabrata</w:t>
      </w:r>
      <w:r w:rsidR="001C451F">
        <w:t xml:space="preserve"> blooms </w:t>
      </w:r>
      <w:r w:rsidR="005B787C">
        <w:t xml:space="preserve">was </w:t>
      </w:r>
      <w:r w:rsidR="00F04E77">
        <w:t>included as</w:t>
      </w:r>
      <w:r w:rsidR="00AB0C26">
        <w:t xml:space="preserve"> a factor</w:t>
      </w:r>
      <w:r w:rsidR="00F04E77">
        <w:t xml:space="preserve"> in models</w:t>
      </w:r>
      <w:r w:rsidR="00AB0C26">
        <w:t xml:space="preserve"> </w:t>
      </w:r>
      <w:r w:rsidR="001C451F">
        <w:t xml:space="preserve">. </w:t>
      </w:r>
      <w:r w:rsidR="00C4387C">
        <w:t>We did not</w:t>
      </w:r>
      <w:r w:rsidR="004760E2">
        <w:t xml:space="preserve"> standardize</w:t>
      </w:r>
      <w:r w:rsidR="00FF79E0">
        <w:t xml:space="preserve"> visitation</w:t>
      </w:r>
      <w:r w:rsidR="00767ADD">
        <w:t xml:space="preserve"> to visits/hour/flower</w:t>
      </w:r>
      <w:r w:rsidR="00BB4656">
        <w:t xml:space="preserve"> because </w:t>
      </w:r>
      <w:r w:rsidR="00767ADD">
        <w:t>this assum</w:t>
      </w:r>
      <w:r w:rsidR="00BB4656">
        <w:t>es</w:t>
      </w:r>
      <w:r w:rsidR="00767ADD">
        <w:t xml:space="preserve">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w:t>
      </w:r>
      <w:r w:rsidR="00BB4656">
        <w:t xml:space="preserve"> </w:t>
      </w:r>
      <w:r w:rsidR="008B5642">
        <w:t>treatment</w:t>
      </w:r>
      <w:r w:rsidR="003F3D1B">
        <w:t xml:space="preserve"> </w:t>
      </w:r>
      <w:del w:id="78" w:author="zenrunner" w:date="2018-09-11T10:43:00Z">
        <w:r w:rsidR="008B5642" w:rsidDel="003F3D1B">
          <w:delText>. T</w:delText>
        </w:r>
        <w:r w:rsidR="00FF79E0" w:rsidDel="003F3D1B">
          <w:delText>he</w:delText>
        </w:r>
        <w:r w:rsidR="00767ADD" w:rsidDel="003F3D1B">
          <w:delText xml:space="preserve"> method </w:delText>
        </w:r>
        <w:r w:rsidR="00FF79E0" w:rsidDel="003F3D1B">
          <w:delText xml:space="preserve">used </w:delText>
        </w:r>
        <w:r w:rsidR="00767ADD" w:rsidDel="003F3D1B">
          <w:delText xml:space="preserve">allows for </w:delText>
        </w:r>
        <w:r w:rsidR="002743B5" w:rsidDel="003F3D1B">
          <w:delText>the original data distribution to be</w:delText>
        </w:r>
        <w:r w:rsidR="00767ADD" w:rsidDel="003F3D1B">
          <w:delText xml:space="preserve"> maintained </w:delText>
        </w:r>
      </w:del>
      <w:r w:rsidR="00767ADD">
        <w:t>(</w:t>
      </w:r>
      <w:r w:rsidR="00FF79E0">
        <w:t>Reitan and Nielson, 2006</w:t>
      </w:r>
      <w:r w:rsidR="00767ADD">
        <w:t>)</w:t>
      </w:r>
      <w:r w:rsidR="001552A5">
        <w:t>. The current models test for</w:t>
      </w:r>
      <w:r w:rsidR="00685D90">
        <w:t xml:space="preserve"> pollinator response to conspecific </w:t>
      </w:r>
      <w:r w:rsidR="00CF6C2A">
        <w:t xml:space="preserve">differences in </w:t>
      </w:r>
      <w:r w:rsidR="00685D90">
        <w:t>densit</w:t>
      </w:r>
      <w:r w:rsidR="00CF6C2A">
        <w:t>y</w:t>
      </w:r>
      <w:r w:rsidR="00767ADD">
        <w:t xml:space="preserve">. </w:t>
      </w:r>
      <w:r w:rsidR="004268A8">
        <w:t xml:space="preserve">The </w:t>
      </w:r>
      <w:r w:rsidR="002930AB">
        <w:t xml:space="preserve">focal </w:t>
      </w:r>
      <w:r w:rsidR="008A44A9">
        <w:t>‘</w:t>
      </w:r>
      <w:r w:rsidR="0089323A">
        <w:t>replicate</w:t>
      </w:r>
      <w:r w:rsidR="008A44A9">
        <w:t xml:space="preserve"> </w:t>
      </w:r>
      <w:r w:rsidR="002930AB">
        <w:t>shrub + microsite</w:t>
      </w:r>
      <w:r w:rsidR="008A44A9">
        <w:t>’</w:t>
      </w:r>
      <w:r w:rsidR="002930AB">
        <w:t xml:space="preserve">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w:t>
      </w:r>
      <w:ins w:id="79" w:author="zenrunner" w:date="2018-09-11T10:44:00Z">
        <w:r w:rsidR="00656301">
          <w:t>,</w:t>
        </w:r>
      </w:ins>
      <w:r w:rsidR="00D00CEA">
        <w:t xml:space="preser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(Appendix</w:t>
      </w:r>
      <w:ins w:id="80" w:author="zenrunner" w:date="2018-09-11T10:44:00Z">
        <w:r w:rsidR="00E456E8">
          <w:t xml:space="preserve"> B?</w:t>
        </w:r>
      </w:ins>
      <w:r w:rsidR="00EE66D2">
        <w:t>)</w:t>
      </w:r>
      <w:r w:rsidR="000A01F2">
        <w:t xml:space="preserve">. </w:t>
      </w:r>
      <w:r w:rsidR="00400D11">
        <w:t>To test for</w:t>
      </w:r>
      <w:r w:rsidR="00D00CEA">
        <w:t xml:space="preserve"> the</w:t>
      </w:r>
      <w:r w:rsidR="00400D11">
        <w:t xml:space="preserve"> influence of </w:t>
      </w:r>
      <w:r w:rsidR="00D00CEA">
        <w:t>heterospecific blooming annuals and</w:t>
      </w:r>
      <w:r w:rsidR="00400D11">
        <w:t xml:space="preserve"> shrubs, </w:t>
      </w:r>
      <w:r w:rsidR="00DB0D64">
        <w:t>a</w:t>
      </w:r>
      <w:r w:rsidR="002B55CE">
        <w:t xml:space="preserve"> negative binomial GLMM (glmmTMB</w:t>
      </w:r>
      <w:r w:rsidR="006B0614">
        <w:t xml:space="preserve">) </w:t>
      </w:r>
      <w:r w:rsidR="00DB0D64">
        <w:t>with</w:t>
      </w:r>
      <w:r w:rsidR="00400D11">
        <w:t xml:space="preserve"> each covariate </w:t>
      </w:r>
      <w:r w:rsidR="00DB0D64">
        <w:t xml:space="preserve">included </w:t>
      </w:r>
      <w:r w:rsidR="000924A6">
        <w:t>to the additive</w:t>
      </w:r>
      <w:r w:rsidR="00400D11">
        <w:t xml:space="preserve"> model </w:t>
      </w:r>
      <w:r w:rsidR="00DB0D64">
        <w:t>was used.</w:t>
      </w:r>
      <w:r w:rsidR="000A01F2">
        <w:t xml:space="preserve"> </w:t>
      </w:r>
    </w:p>
    <w:p w14:paraId="4857AC09" w14:textId="17FE6DDD" w:rsidR="004268A8" w:rsidRDefault="00E44E27" w:rsidP="00D36947">
      <w:pPr>
        <w:tabs>
          <w:tab w:val="left" w:pos="1335"/>
        </w:tabs>
        <w:spacing w:line="360" w:lineRule="auto"/>
      </w:pPr>
      <w:r>
        <w:t xml:space="preserve">To </w:t>
      </w:r>
      <w:r w:rsidR="00524D12">
        <w:t>explore</w:t>
      </w:r>
      <w:r>
        <w:t xml:space="preserve"> which visi</w:t>
      </w:r>
      <w:r w:rsidR="00D00CEA">
        <w:t>tors were driving</w:t>
      </w:r>
      <w:r w:rsidR="00DB0B02">
        <w:t xml:space="preserve"> observed </w:t>
      </w:r>
      <w:r w:rsidR="00524D12">
        <w:t xml:space="preserve">visitation </w:t>
      </w:r>
      <w:r w:rsidR="00DB0B02">
        <w:t>patterns</w:t>
      </w:r>
      <w:r>
        <w:t>,</w:t>
      </w:r>
      <w:r w:rsidR="00524D12">
        <w:t xml:space="preserve"> </w:t>
      </w:r>
      <w:r w:rsidR="00BB0984">
        <w:t>a</w:t>
      </w:r>
      <w:r w:rsidR="002B55CE">
        <w:t xml:space="preserve"> quasipoisson GLMM (</w:t>
      </w:r>
      <w:r w:rsidR="00524D12">
        <w:t>glmmPQL</w:t>
      </w:r>
      <w:r w:rsidR="002B55CE">
        <w:t>, MASS</w:t>
      </w:r>
      <w:r w:rsidR="00524D12">
        <w:t>)</w:t>
      </w:r>
      <w:r w:rsidR="002E1744">
        <w:t xml:space="preserve"> </w:t>
      </w:r>
      <w:r w:rsidR="00BB0984">
        <w:t>with</w:t>
      </w:r>
      <w:r w:rsidR="002E1744">
        <w:t xml:space="preserve"> </w:t>
      </w:r>
      <w:r w:rsidR="00D00CEA">
        <w:t>l</w:t>
      </w:r>
      <w:r>
        <w:t>east-squares post hoc tests</w:t>
      </w:r>
      <w:r w:rsidR="00524D12">
        <w:t xml:space="preserve"> (lsmeans)</w:t>
      </w:r>
      <w:r>
        <w:t xml:space="preserve"> </w:t>
      </w:r>
      <w:r w:rsidR="00F9259C">
        <w:t>were used</w:t>
      </w:r>
      <w:r w:rsidR="0032084C">
        <w:t>. A</w:t>
      </w:r>
      <w:r w:rsidR="004268A8">
        <w:t xml:space="preserve"> gamma GLMM </w:t>
      </w:r>
      <w:r w:rsidR="009D2353">
        <w:t>models</w:t>
      </w:r>
      <w:r w:rsidR="009E7102">
        <w:t xml:space="preserve"> (</w:t>
      </w:r>
      <w:r w:rsidR="002B55CE">
        <w:t xml:space="preserve">glmer, </w:t>
      </w:r>
      <w:r w:rsidR="009E7102">
        <w:t>lme4)</w:t>
      </w:r>
      <w:r w:rsidR="009D2353">
        <w:t xml:space="preserve"> </w:t>
      </w:r>
      <w:r w:rsidR="002E1744">
        <w:t xml:space="preserve">with visit </w:t>
      </w:r>
      <w:r w:rsidR="008B5642">
        <w:t>duration and</w:t>
      </w:r>
      <w:r w:rsidR="00767ADD">
        <w:t xml:space="preserve"> proportion of flowers visited per</w:t>
      </w:r>
      <w:r w:rsidR="00D00CEA">
        <w:t xml:space="preserve"> foraging bout</w:t>
      </w:r>
      <w:r w:rsidR="009D2353">
        <w:t xml:space="preserve"> as response variables</w:t>
      </w:r>
      <w:r w:rsidR="00D8168E">
        <w:t xml:space="preserve"> tested for behavioural differences</w:t>
      </w:r>
      <w:r w:rsidR="005F7698">
        <w:t xml:space="preserve">. </w:t>
      </w:r>
      <w:r w:rsidR="00647206">
        <w:t>S</w:t>
      </w:r>
      <w:r w:rsidR="00D00CEA">
        <w:t xml:space="preserve">olitary bees and ‘other’ RTUs </w:t>
      </w:r>
      <w:r w:rsidR="004708A1">
        <w:t xml:space="preserve">were subsetted </w:t>
      </w:r>
      <w:r w:rsidR="00D00CEA">
        <w:t xml:space="preserve">to </w:t>
      </w:r>
      <w:r w:rsidR="005F7698">
        <w:t>fit linear mixed models</w:t>
      </w:r>
      <w:r w:rsidR="002B04AB">
        <w:t xml:space="preserve"> for both RTU</w:t>
      </w:r>
      <w:r w:rsidR="005F7698">
        <w:t xml:space="preserve"> using log-transformed visit durat</w:t>
      </w:r>
      <w:r w:rsidR="00E42D05">
        <w:t>ion as the response variable</w:t>
      </w:r>
      <w:r w:rsidR="004708A1">
        <w:t>, and in general, l</w:t>
      </w:r>
      <w:r w:rsidR="00D4745C">
        <w:t xml:space="preserve">east-squares post hoc tests (lsmeans) were used on any significant interactions. </w:t>
      </w:r>
      <w:ins w:id="81" w:author="zenrunner" w:date="2018-09-11T10:46:00Z">
        <w:r w:rsidR="00685D40">
          <w:t xml:space="preserve">– check online – but I think you need to cite </w:t>
        </w:r>
      </w:ins>
      <w:ins w:id="82" w:author="zenrunner" w:date="2018-09-11T10:47:00Z">
        <w:r w:rsidR="00685D40">
          <w:t>vignette</w:t>
        </w:r>
      </w:ins>
      <w:ins w:id="83" w:author="zenrunner" w:date="2018-09-11T10:46:00Z">
        <w:r w:rsidR="00685D40">
          <w:t xml:space="preserve"> </w:t>
        </w:r>
      </w:ins>
      <w:ins w:id="84" w:author="zenrunner" w:date="2018-09-11T10:47:00Z">
        <w:r w:rsidR="00685D40">
          <w:t>for each package used.</w:t>
        </w:r>
      </w:ins>
    </w:p>
    <w:p w14:paraId="666FAF55" w14:textId="77777777" w:rsidR="002E1596" w:rsidRPr="003D576D" w:rsidRDefault="009D294B" w:rsidP="00D36947">
      <w:pPr>
        <w:tabs>
          <w:tab w:val="left" w:pos="1335"/>
        </w:tabs>
        <w:spacing w:line="360" w:lineRule="auto"/>
        <w:rPr>
          <w:u w:val="single"/>
        </w:rPr>
      </w:pPr>
      <w:r w:rsidRPr="003D576D">
        <w:rPr>
          <w:u w:val="single"/>
        </w:rPr>
        <w:t>Positive influences on other communities</w:t>
      </w:r>
    </w:p>
    <w:p w14:paraId="65A63674" w14:textId="129B8F63" w:rsidR="009E7102" w:rsidRPr="004540D2" w:rsidRDefault="006546EC" w:rsidP="00D36947">
      <w:pPr>
        <w:spacing w:line="360" w:lineRule="auto"/>
        <w:rPr>
          <w:u w:val="single"/>
        </w:rPr>
      </w:pPr>
      <w:r>
        <w:lastRenderedPageBreak/>
        <w:t>N</w:t>
      </w:r>
      <w:r w:rsidR="009E7102">
        <w:t>egative binomial</w:t>
      </w:r>
      <w:r w:rsidR="00B647FA">
        <w:t xml:space="preserve"> GLMM (</w:t>
      </w:r>
      <w:r w:rsidR="002B04AB">
        <w:t>lme4, glmer.nb)</w:t>
      </w:r>
      <w:r w:rsidR="00001F59">
        <w:t xml:space="preserve"> on </w:t>
      </w:r>
      <w:r w:rsidR="002B04AB">
        <w:t>arthropod abundance</w:t>
      </w:r>
      <w:r w:rsidR="00031660">
        <w:t>, percent annual cover, annual species richness and annual bloom density</w:t>
      </w:r>
      <w:r w:rsidR="009E7102">
        <w:t xml:space="preserve"> as response</w:t>
      </w:r>
      <w:r w:rsidR="002B55CE">
        <w:t xml:space="preserve"> variables</w:t>
      </w:r>
      <w:r>
        <w:t xml:space="preserve"> were</w:t>
      </w:r>
      <w:r w:rsidR="00724BD3">
        <w:t xml:space="preserve"> used to test for</w:t>
      </w:r>
      <w:r w:rsidR="009B4982">
        <w:t xml:space="preserve"> relative shrub effects on the local community</w:t>
      </w:r>
      <w:r w:rsidR="00B647FA">
        <w:t>.</w:t>
      </w:r>
      <w:r w:rsidR="00625030">
        <w:t xml:space="preserve"> </w:t>
      </w:r>
      <w:r w:rsidR="004D17FD">
        <w:t xml:space="preserve">Beetles from </w:t>
      </w:r>
      <w:r w:rsidR="00B647FA">
        <w:t>the family Melyridae made up 1217</w:t>
      </w:r>
      <w:r w:rsidR="004D17FD">
        <w:t xml:space="preserve"> of the </w:t>
      </w:r>
      <w:r w:rsidR="00B647FA">
        <w:t>3</w:t>
      </w:r>
      <w:r w:rsidR="00031660">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w:t>
      </w:r>
      <w:r>
        <w:t>,</w:t>
      </w:r>
      <w:r w:rsidR="00D66889">
        <w:t xml:space="preserve"> </w:t>
      </w:r>
      <w:r w:rsidR="008B5642">
        <w:t>included and</w:t>
      </w:r>
      <w:r w:rsidR="004D17FD">
        <w:t xml:space="preserve"> </w:t>
      </w:r>
      <w:r w:rsidR="00B647FA">
        <w:t>individually</w:t>
      </w:r>
      <w:r w:rsidR="004D17FD">
        <w:t xml:space="preserve"> </w:t>
      </w:r>
      <w:r w:rsidR="00B32E02">
        <w:t xml:space="preserve">to </w:t>
      </w:r>
      <w:r w:rsidR="00E43825">
        <w:t>explore model sensitivities</w:t>
      </w:r>
      <w:r w:rsidR="00B32E02">
        <w:t>. Poisson GLMM (lme4) were</w:t>
      </w:r>
      <w:r w:rsidR="009E7102">
        <w:t xml:space="preserve"> used to determine differences in </w:t>
      </w:r>
      <w:r w:rsidR="002B04AB">
        <w:t xml:space="preserve">arthropod species richness and </w:t>
      </w:r>
      <w:r w:rsidR="009E7102">
        <w:t>bee abundance between the treatments.</w:t>
      </w:r>
      <w:r w:rsidR="002B04AB">
        <w:t xml:space="preserve"> </w:t>
      </w:r>
      <w:r w:rsidR="00F53AE6">
        <w:t xml:space="preserve">The ID for each replicate </w:t>
      </w:r>
      <w:r w:rsidR="002B04AB">
        <w:t>was included as a random effect in all models</w:t>
      </w:r>
      <w:ins w:id="85" w:author="zenrunner" w:date="2018-09-11T10:49:00Z">
        <w:r w:rsidR="00055CCB">
          <w:t xml:space="preserve"> to control for repeated measures?</w:t>
        </w:r>
      </w:ins>
      <w:r w:rsidR="002B04AB">
        <w:t xml:space="preserve">, and least-squares post hoc tests were used on significant interactions (lsmeans). </w:t>
      </w:r>
      <w:r w:rsidR="004540D2">
        <w:t xml:space="preserve">To test if </w:t>
      </w:r>
      <w:r w:rsidR="004540D2" w:rsidRPr="005E7E8F">
        <w:rPr>
          <w:i/>
        </w:rPr>
        <w:t>L. tridentata</w:t>
      </w:r>
      <w:r w:rsidR="004540D2">
        <w:t xml:space="preserve"> individuals with more flowers </w:t>
      </w:r>
      <w:del w:id="86" w:author="zenrunner" w:date="2018-09-11T10:49:00Z">
        <w:r w:rsidR="004540D2" w:rsidDel="007A5DC0">
          <w:delText xml:space="preserve">are </w:delText>
        </w:r>
      </w:del>
      <w:ins w:id="87" w:author="zenrunner" w:date="2018-09-11T10:49:00Z">
        <w:r w:rsidR="007A5DC0">
          <w:t xml:space="preserve">were </w:t>
        </w:r>
      </w:ins>
      <w:r w:rsidR="004540D2">
        <w:t xml:space="preserve">more attractive to pollinators, </w:t>
      </w:r>
      <w:del w:id="88" w:author="zenrunner" w:date="2018-09-11T10:49:00Z">
        <w:r w:rsidR="004540D2" w:rsidDel="0008571F">
          <w:delText>I used a</w:delText>
        </w:r>
      </w:del>
      <w:ins w:id="89" w:author="zenrunner" w:date="2018-09-11T10:49:00Z">
        <w:r w:rsidR="0008571F">
          <w:t>a</w:t>
        </w:r>
      </w:ins>
      <w:r w:rsidR="004540D2">
        <w:t xml:space="preserve"> quasipoisson GLM (glm) with visitation rates as the response and flower number as predictors.</w:t>
      </w:r>
    </w:p>
    <w:p w14:paraId="3483F388" w14:textId="77777777" w:rsidR="00443C1E" w:rsidRDefault="00443C1E" w:rsidP="00D36947">
      <w:pPr>
        <w:spacing w:line="360" w:lineRule="auto"/>
        <w:rPr>
          <w:u w:val="single"/>
        </w:rPr>
      </w:pPr>
      <w:r w:rsidRPr="0018395C">
        <w:rPr>
          <w:u w:val="single"/>
        </w:rPr>
        <w:t>Pollen</w:t>
      </w:r>
      <w:r w:rsidR="00F46593">
        <w:rPr>
          <w:u w:val="single"/>
        </w:rPr>
        <w:t xml:space="preserve"> Deposition</w:t>
      </w:r>
    </w:p>
    <w:p w14:paraId="452277C1" w14:textId="54E72557" w:rsidR="00FD0761" w:rsidRDefault="009E7102" w:rsidP="00D36947">
      <w:pPr>
        <w:spacing w:line="360" w:lineRule="auto"/>
        <w:rPr>
          <w:ins w:id="90" w:author="zenrunner" w:date="2018-09-11T10:49:00Z"/>
        </w:rPr>
      </w:pPr>
      <w:r w:rsidRPr="00066DDD">
        <w:rPr>
          <w:highlight w:val="yellow"/>
          <w:rPrChange w:id="91" w:author="zenrunner" w:date="2018-09-11T10:49:00Z">
            <w:rPr/>
          </w:rPrChange>
        </w:rPr>
        <w:t>I fit quasipoisson</w:t>
      </w:r>
      <w:r w:rsidR="007C32D0" w:rsidRPr="00066DDD">
        <w:rPr>
          <w:highlight w:val="yellow"/>
          <w:rPrChange w:id="92" w:author="zenrunner" w:date="2018-09-11T10:49:00Z">
            <w:rPr/>
          </w:rPrChange>
        </w:rPr>
        <w:t xml:space="preserve"> models</w:t>
      </w:r>
      <w:r w:rsidRPr="00066DDD">
        <w:rPr>
          <w:highlight w:val="yellow"/>
          <w:rPrChange w:id="93" w:author="zenrunner" w:date="2018-09-11T10:49:00Z">
            <w:rPr/>
          </w:rPrChange>
        </w:rPr>
        <w:t xml:space="preserve"> (</w:t>
      </w:r>
      <w:r w:rsidR="007C32D0" w:rsidRPr="00066DDD">
        <w:rPr>
          <w:highlight w:val="yellow"/>
          <w:rPrChange w:id="94" w:author="zenrunner" w:date="2018-09-11T10:49:00Z">
            <w:rPr/>
          </w:rPrChange>
        </w:rPr>
        <w:t>MASS, glmmPQL) with</w:t>
      </w:r>
      <w:r w:rsidR="007C32D0">
        <w:t xml:space="preserve"> conspecific </w:t>
      </w:r>
      <w:r w:rsidR="00F46593">
        <w:t>and heterospecific pollen deposition</w:t>
      </w:r>
      <w:r w:rsidR="007C32D0">
        <w:t xml:space="preserve"> as response variables</w:t>
      </w:r>
      <w:r w:rsidR="00F46593">
        <w:t xml:space="preserve">. </w:t>
      </w:r>
      <w:r w:rsidR="007C32D0">
        <w:t xml:space="preserve">I used the distance to </w:t>
      </w:r>
      <w:r w:rsidR="007C32D0" w:rsidRPr="00031660">
        <w:rPr>
          <w:i/>
        </w:rPr>
        <w:t>L. tridentata</w:t>
      </w:r>
      <w:r w:rsidR="007C32D0">
        <w:t xml:space="preserve">, distance to the nearest conspecific neighbour and the number of </w:t>
      </w:r>
      <w:r w:rsidR="007C32D0" w:rsidRPr="00031660">
        <w:rPr>
          <w:i/>
        </w:rPr>
        <w:t>M. glabrata</w:t>
      </w:r>
      <w:r w:rsidR="007C32D0">
        <w:t xml:space="preserve"> flowers as predictors.</w:t>
      </w:r>
      <w:r w:rsidR="00F46593">
        <w:t xml:space="preserve"> The sample ID nested in the flower ID nested in the plant </w:t>
      </w:r>
      <w:r w:rsidR="00D90100">
        <w:t>w</w:t>
      </w:r>
      <w:r w:rsidR="00F46593">
        <w:t>as</w:t>
      </w:r>
      <w:r w:rsidR="00D90100">
        <w:t xml:space="preserve"> used as</w:t>
      </w:r>
      <w:r w:rsidR="00F46593">
        <w:t xml:space="preserve"> a random effect.</w:t>
      </w:r>
      <w:ins w:id="95" w:author="zenrunner" w:date="2018-09-11T10:49:00Z">
        <w:r w:rsidR="00066DDD">
          <w:t xml:space="preserve"> Etc same.</w:t>
        </w:r>
      </w:ins>
    </w:p>
    <w:p w14:paraId="593EAFB2" w14:textId="77777777" w:rsidR="00066DDD" w:rsidRDefault="00066DDD" w:rsidP="00D36947">
      <w:pPr>
        <w:spacing w:line="360" w:lineRule="auto"/>
        <w:rPr>
          <w:ins w:id="96" w:author="zenrunner" w:date="2018-09-11T10:49:00Z"/>
        </w:rPr>
      </w:pPr>
    </w:p>
    <w:p w14:paraId="4290671A" w14:textId="48E8DF98" w:rsidR="00066DDD" w:rsidRDefault="00066DDD" w:rsidP="00D36947">
      <w:pPr>
        <w:spacing w:line="360" w:lineRule="auto"/>
      </w:pPr>
      <w:ins w:id="97" w:author="zenrunner" w:date="2018-09-11T10:49:00Z">
        <w:r>
          <w:t xml:space="preserve">ANY way to streamline all this?  Kind </w:t>
        </w:r>
      </w:ins>
      <w:ins w:id="98" w:author="zenrunner" w:date="2018-09-11T10:50:00Z">
        <w:r>
          <w:t xml:space="preserve">of repetitive… maybe explain general approach used to GLM fitting etc then cite an appendix with full model details in each instance – perhaps also as a table listing model, family, factors, </w:t>
        </w:r>
        <w:r w:rsidR="00CE0CF0">
          <w:t xml:space="preserve">and responses?  Or leave I guess. CHECK the journal ECOLOGY </w:t>
        </w:r>
      </w:ins>
      <w:ins w:id="99" w:author="zenrunner" w:date="2018-09-11T10:51:00Z">
        <w:r w:rsidR="00CE0CF0">
          <w:t>–</w:t>
        </w:r>
      </w:ins>
      <w:ins w:id="100" w:author="zenrunner" w:date="2018-09-11T10:50:00Z">
        <w:r w:rsidR="00CE0CF0">
          <w:t xml:space="preserve"> and </w:t>
        </w:r>
      </w:ins>
      <w:ins w:id="101" w:author="zenrunner" w:date="2018-09-11T10:51:00Z">
        <w:r w:rsidR="00CE0CF0">
          <w:t>see what they do in some current papers.  FOR SURE you have a paper TOTALLY published in ECOLOGY or higher if you want to try?  This is amazing work. ZERO issues or concerns with submitting to a top journal – so pick one and check how they handle long methods that describe models. A nice clean short cut with ad</w:t>
        </w:r>
      </w:ins>
      <w:ins w:id="102" w:author="zenrunner" w:date="2018-09-11T10:52:00Z">
        <w:r w:rsidR="00CE0CF0">
          <w:t>equate description in words but n</w:t>
        </w:r>
        <w:r w:rsidR="00A41DD2">
          <w:t>ot too much would do the trick.</w:t>
        </w:r>
      </w:ins>
    </w:p>
    <w:p w14:paraId="56590EAA" w14:textId="77777777" w:rsidR="00F861C6" w:rsidRPr="007C7338" w:rsidRDefault="0015677D" w:rsidP="00D36947">
      <w:pPr>
        <w:spacing w:line="360" w:lineRule="auto"/>
        <w:rPr>
          <w:u w:val="single"/>
        </w:rPr>
      </w:pPr>
      <w:r>
        <w:rPr>
          <w:u w:val="single"/>
        </w:rPr>
        <w:t>Ecological effects</w:t>
      </w:r>
    </w:p>
    <w:p w14:paraId="31946AA6" w14:textId="7807D62A" w:rsidR="006F1CB9" w:rsidRPr="00052F27" w:rsidRDefault="005B7D33" w:rsidP="00D36947">
      <w:pPr>
        <w:spacing w:line="360" w:lineRule="auto"/>
      </w:pPr>
      <w:r>
        <w:t xml:space="preserve">To compare the ecological effect of shrubs and blooming on five community response metrics (floral </w:t>
      </w:r>
      <w:r w:rsidR="004540D2">
        <w:t>visitation</w:t>
      </w:r>
      <w:r>
        <w:t xml:space="preserve"> </w:t>
      </w:r>
      <w:r w:rsidR="00D90100">
        <w:t>of</w:t>
      </w:r>
      <w:r w:rsidRPr="00F46593">
        <w:rPr>
          <w:i/>
        </w:rPr>
        <w:t xml:space="preserve"> M. glabrata</w:t>
      </w:r>
      <w:r>
        <w:t>, arthropod abundance, arthropod species richness, percent annual cover and annual species richness)</w:t>
      </w:r>
      <w:r w:rsidR="00323ECC">
        <w:t xml:space="preserve">, and to estimate the biological importance of statistically </w:t>
      </w:r>
      <w:r w:rsidR="00323ECC">
        <w:lastRenderedPageBreak/>
        <w:t xml:space="preserve">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9F602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t>
      </w:r>
      <w:r w:rsidR="00F46593">
        <w:rPr>
          <w:rFonts w:eastAsiaTheme="minorEastAsia"/>
        </w:rPr>
        <w:t>were</w:t>
      </w:r>
      <w:r w:rsidR="00323ECC">
        <w:rPr>
          <w:rFonts w:eastAsiaTheme="minorEastAsia"/>
        </w:rPr>
        <w:t xml:space="preserve"> shrub </w:t>
      </w:r>
      <w:r w:rsidR="00F46593">
        <w:rPr>
          <w:rFonts w:eastAsiaTheme="minorEastAsia"/>
        </w:rPr>
        <w:t xml:space="preserve">microsite </w:t>
      </w:r>
      <w:r w:rsidR="00323ECC">
        <w:rPr>
          <w:rFonts w:eastAsiaTheme="minorEastAsia"/>
        </w:rPr>
        <w:t xml:space="preserve">or blooming, while </w:t>
      </w:r>
      <w:r w:rsidR="00F46593">
        <w:rPr>
          <w:rFonts w:eastAsiaTheme="minorEastAsia"/>
        </w:rPr>
        <w:t xml:space="preserve">the </w:t>
      </w:r>
      <w:r w:rsidR="00323ECC">
        <w:rPr>
          <w:rFonts w:eastAsiaTheme="minorEastAsia"/>
        </w:rPr>
        <w:t>control</w:t>
      </w:r>
      <w:r w:rsidR="00F46593">
        <w:rPr>
          <w:rFonts w:eastAsiaTheme="minorEastAsia"/>
        </w:rPr>
        <w:t>s were</w:t>
      </w:r>
      <w:r w:rsidR="00323ECC">
        <w:rPr>
          <w:rFonts w:eastAsiaTheme="minorEastAsia"/>
        </w:rPr>
        <w:t xml:space="preserve"> open </w:t>
      </w:r>
      <w:r w:rsidR="00F46593">
        <w:rPr>
          <w:rFonts w:eastAsiaTheme="minorEastAsia"/>
        </w:rPr>
        <w:t xml:space="preserve">microsite </w:t>
      </w:r>
      <w:r w:rsidR="00323ECC">
        <w:rPr>
          <w:rFonts w:eastAsiaTheme="minorEastAsia"/>
        </w:rPr>
        <w:t>or pre-blooming. Microsit</w:t>
      </w:r>
      <w:r w:rsidR="00F46593">
        <w:rPr>
          <w:rFonts w:eastAsiaTheme="minorEastAsia"/>
        </w:rPr>
        <w:t>es were matched when calculating</w:t>
      </w:r>
      <w:r w:rsidR="00323ECC">
        <w:rPr>
          <w:rFonts w:eastAsiaTheme="minorEastAsia"/>
        </w:rPr>
        <w:t xml:space="preserve"> the metric and non-matching sites were excluded from calculation</w:t>
      </w:r>
      <w:r w:rsidR="00D90100">
        <w:rPr>
          <w:rFonts w:eastAsiaTheme="minorEastAsia"/>
        </w:rPr>
        <w:t>s</w:t>
      </w:r>
      <w:r w:rsidR="00323ECC">
        <w:rPr>
          <w:rFonts w:eastAsiaTheme="minorEastAsia"/>
        </w:rPr>
        <w:t>.</w:t>
      </w:r>
      <w:r w:rsidR="00323ECC">
        <w:t xml:space="preserve"> </w:t>
      </w:r>
      <w:r w:rsidR="00202548" w:rsidRPr="00202548">
        <w:t>This metric is 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w:t>
      </w:r>
      <w:r w:rsidR="00F46593">
        <w:t>focal shrub ID</w:t>
      </w:r>
      <w:r w:rsidR="00144DF1">
        <w:t xml:space="preserve"> to ac</w:t>
      </w:r>
      <w:r w:rsidR="00F46593">
        <w:t>count for the repeated measures study design.</w:t>
      </w:r>
      <w:ins w:id="103" w:author="zenrunner" w:date="2018-09-11T10:52:00Z">
        <w:r w:rsidR="00D6217B">
          <w:t xml:space="preserve"> KEEP this paragraph for sure.</w:t>
        </w:r>
      </w:ins>
    </w:p>
    <w:p w14:paraId="25CC2272" w14:textId="77777777" w:rsidR="004540D2" w:rsidRDefault="00D701FD" w:rsidP="00D36947">
      <w:pPr>
        <w:spacing w:line="360" w:lineRule="auto"/>
        <w:rPr>
          <w:u w:val="single"/>
        </w:rPr>
      </w:pPr>
      <w:r w:rsidRPr="00D701FD">
        <w:rPr>
          <w:u w:val="single"/>
        </w:rPr>
        <w:t>Climate amelioration</w:t>
      </w:r>
    </w:p>
    <w:p w14:paraId="23523579" w14:textId="009C8D11" w:rsidR="004540D2" w:rsidRPr="00D90100" w:rsidRDefault="00D701FD" w:rsidP="00D36947">
      <w:pPr>
        <w:spacing w:line="360" w:lineRule="auto"/>
      </w:pPr>
      <w:r>
        <w:t xml:space="preserve">To test for the capacity of </w:t>
      </w:r>
      <w:r w:rsidRPr="00D701FD">
        <w:rPr>
          <w:i/>
        </w:rPr>
        <w:t>L. tridentata</w:t>
      </w:r>
      <w:r>
        <w:t xml:space="preserve"> to create stable microclimates, I used GLMM (glmer, lme4) with Gamma error distributions with mean daytime temperature, mean nighttime temperatures and daily temperature variance as response variables. I used the shrub ID + microsite as a random effect to control for the repeated measures.</w:t>
      </w:r>
      <w:ins w:id="104" w:author="zenrunner" w:date="2018-09-11T10:52:00Z">
        <w:r w:rsidR="00B96BF1">
          <w:t xml:space="preserve"> Yes.</w:t>
        </w:r>
      </w:ins>
    </w:p>
    <w:p w14:paraId="23DA366E" w14:textId="77777777" w:rsidR="007638E6" w:rsidRPr="00AE7363" w:rsidRDefault="007638E6" w:rsidP="00D36947">
      <w:pPr>
        <w:spacing w:line="360" w:lineRule="auto"/>
        <w:rPr>
          <w:b/>
        </w:rPr>
      </w:pPr>
      <w:r w:rsidRPr="00AE7363">
        <w:rPr>
          <w:b/>
        </w:rPr>
        <w:t>Results</w:t>
      </w:r>
    </w:p>
    <w:p w14:paraId="0566DAC7" w14:textId="23AB0E63" w:rsidR="0001769C" w:rsidRPr="00FD1DD7" w:rsidRDefault="0009574D" w:rsidP="00D36947">
      <w:pPr>
        <w:spacing w:line="360" w:lineRule="auto"/>
        <w:rPr>
          <w:i/>
        </w:rPr>
      </w:pPr>
      <w:del w:id="105" w:author="zenrunner" w:date="2018-09-11T10:58:00Z">
        <w:r w:rsidDel="004D128F">
          <w:rPr>
            <w:u w:val="single"/>
          </w:rPr>
          <w:delText>Pollinator visitation</w:delText>
        </w:r>
        <w:r w:rsidR="00FD1DD7" w:rsidDel="004D128F">
          <w:rPr>
            <w:u w:val="single"/>
          </w:rPr>
          <w:delText xml:space="preserve"> to phytometer</w:delText>
        </w:r>
      </w:del>
      <w:ins w:id="106" w:author="zenrunner" w:date="2018-09-11T10:58:00Z">
        <w:r w:rsidR="004D128F">
          <w:rPr>
            <w:u w:val="single"/>
          </w:rPr>
          <w:t>Shrub effects on visitation rates and pollen deposition of phyotmeter species</w:t>
        </w:r>
      </w:ins>
    </w:p>
    <w:p w14:paraId="55E3BC57" w14:textId="560BC114" w:rsidR="009D5841" w:rsidRDefault="00E669A4" w:rsidP="00D36947">
      <w:pPr>
        <w:spacing w:line="360" w:lineRule="auto"/>
      </w:pPr>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w:t>
      </w:r>
      <w:r w:rsidR="009D5841" w:rsidRPr="008E41FC">
        <w:rPr>
          <w:highlight w:val="yellow"/>
          <w:rPrChange w:id="107" w:author="zenrunner" w:date="2018-09-11T10:53:00Z">
            <w:rPr/>
          </w:rPrChange>
        </w:rPr>
        <w:t>bout</w:t>
      </w:r>
      <w:r w:rsidR="009D5841">
        <w:t xml:space="preserve">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w:t>
      </w:r>
      <w:ins w:id="108" w:author="zenrunner" w:date="2018-09-11T10:53:00Z">
        <w:r w:rsidR="008E41FC">
          <w:t xml:space="preserve"> any figure?</w:t>
        </w:r>
      </w:ins>
      <w:r w:rsidR="00904F89">
        <w:t xml:space="preserve">,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14:paraId="1BFB1115" w14:textId="09CB0CED" w:rsidR="00F84996" w:rsidDel="006A2FDF" w:rsidRDefault="00F84996" w:rsidP="00F84996">
      <w:pPr>
        <w:spacing w:line="360" w:lineRule="auto"/>
        <w:rPr>
          <w:del w:id="109" w:author="zenrunner" w:date="2018-09-11T10:58:00Z"/>
        </w:rPr>
      </w:pPr>
      <w:r>
        <w:t xml:space="preserve">. </w:t>
      </w:r>
      <w:r w:rsidRPr="008B6D65">
        <w:rPr>
          <w:highlight w:val="yellow"/>
          <w:rPrChange w:id="110" w:author="zenrunner" w:date="2018-09-11T10:21:00Z">
            <w:rPr/>
          </w:rPrChange>
        </w:rPr>
        <w:t>In two cases, a focal shrub did not bloom within the study period and was replaced by a different blooming shrub. These two cases were excluded from later RII calculations</w:t>
      </w:r>
      <w:ins w:id="111" w:author="zenrunner" w:date="2018-09-11T10:21:00Z">
        <w:r>
          <w:rPr>
            <w:highlight w:val="yellow"/>
          </w:rPr>
          <w:t xml:space="preserve"> same move </w:t>
        </w:r>
      </w:ins>
      <w:r w:rsidRPr="008B6D65">
        <w:rPr>
          <w:highlight w:val="yellow"/>
          <w:rPrChange w:id="112" w:author="zenrunner" w:date="2018-09-11T10:21:00Z">
            <w:rPr/>
          </w:rPrChange>
        </w:rPr>
        <w:t>.</w:t>
      </w:r>
    </w:p>
    <w:p w14:paraId="1CBD2A5A" w14:textId="68E19F66" w:rsidR="00BF5C6A" w:rsidRDefault="00BE67B9" w:rsidP="00D36947">
      <w:pPr>
        <w:spacing w:line="360" w:lineRule="auto"/>
      </w:pPr>
      <w:r w:rsidRPr="009377C8">
        <w:t xml:space="preserve">There was no significant influence </w:t>
      </w:r>
      <w:r w:rsidR="005F5B8B">
        <w:t>of heterospecific shrub blooming density on foraging bout frequency or total flowers visited. The</w:t>
      </w:r>
      <w:r w:rsidR="001E2F62">
        <w:t>re</w:t>
      </w:r>
      <w:r w:rsidR="005F5B8B">
        <w:t xml:space="preserve"> was a significant</w:t>
      </w:r>
      <w:r w:rsidR="004862EA">
        <w:t>, positive</w:t>
      </w:r>
      <w:r w:rsidR="005F5B8B">
        <w:t xml:space="preserve"> effect of heterospecific</w:t>
      </w:r>
      <w:r w:rsidR="00AA5AC2">
        <w:t xml:space="preserve"> </w:t>
      </w:r>
      <w:r w:rsidR="00AA5AC2">
        <w:lastRenderedPageBreak/>
        <w:t>annual</w:t>
      </w:r>
      <w:r w:rsidR="005F5B8B">
        <w:t xml:space="preserve"> floral density on foraging </w:t>
      </w:r>
      <w:r w:rsidR="00AA5AC2">
        <w:t xml:space="preserve">bouts, but not flowers visited </w:t>
      </w:r>
      <w:r w:rsidR="000E36E5">
        <w:t>(Table 2</w:t>
      </w:r>
      <w:ins w:id="113" w:author="zenrunner" w:date="2018-09-11T10:53:00Z">
        <w:r w:rsidR="001D6819">
          <w:t xml:space="preserve"> – no figure again?</w:t>
        </w:r>
      </w:ins>
      <w:r w:rsidR="000E36E5">
        <w:t>)</w:t>
      </w:r>
      <w:r w:rsidR="00523861" w:rsidRPr="009377C8">
        <w:t>.</w:t>
      </w:r>
      <w:r w:rsidRPr="009377C8">
        <w:t xml:space="preserve"> </w:t>
      </w:r>
      <w:r w:rsidR="001E2F62">
        <w:t xml:space="preserve">Floral visitation rates (flowers/hr) were significantly correlated </w:t>
      </w:r>
      <w:r w:rsidR="005A0088" w:rsidRPr="009377C8">
        <w:t>betwe</w:t>
      </w:r>
      <w:r w:rsidR="000E36E5">
        <w:t xml:space="preserve">en paired shrub/open microsites </w:t>
      </w:r>
      <w:r w:rsidR="005F5B8B">
        <w:t>(</w:t>
      </w:r>
      <w:r w:rsidR="004862EA">
        <w:t xml:space="preserve">Pearson’s = </w:t>
      </w:r>
      <w:r w:rsidR="005F5B8B">
        <w:t xml:space="preserve">0.262, </w:t>
      </w:r>
      <w:r w:rsidR="005F5B8B" w:rsidRPr="005F5B8B">
        <w:t>t = 2.8708, df = 112, p-value = 0.004898</w:t>
      </w:r>
      <w:r w:rsidR="005F5B8B">
        <w:t>).</w:t>
      </w:r>
    </w:p>
    <w:p w14:paraId="200E82E2" w14:textId="77777777" w:rsidR="00AA5AC2" w:rsidRDefault="00AA5AC2" w:rsidP="00D36947">
      <w:pPr>
        <w:spacing w:line="360" w:lineRule="auto"/>
      </w:pPr>
      <w:r>
        <w:t xml:space="preserve">There were RTU specific changes in the number of foraging bouts and flowers visited with blooming (Table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r w:rsidR="00FD1DD7">
        <w:t xml:space="preserve"> There was no significant difference between RTU visiting the microsites (Figure 1, Table C1), nor were there significant interactions between RTU, microsite and blooming (Table C1) on the total flowers visited. </w:t>
      </w:r>
    </w:p>
    <w:p w14:paraId="67BFD6D0" w14:textId="247C0220" w:rsidR="00502C85" w:rsidDel="006A2FDF" w:rsidRDefault="00805752" w:rsidP="00D36947">
      <w:pPr>
        <w:spacing w:line="360" w:lineRule="auto"/>
        <w:rPr>
          <w:del w:id="114" w:author="zenrunner" w:date="2018-09-11T10:59:00Z"/>
        </w:rPr>
      </w:pPr>
      <w:r w:rsidRPr="00805752">
        <w:t xml:space="preserve">There was also a negative effect of </w:t>
      </w:r>
      <w:r w:rsidRPr="004862EA">
        <w:rPr>
          <w:i/>
        </w:rPr>
        <w:t>L. tridentata</w:t>
      </w:r>
      <w:r w:rsidRPr="00805752">
        <w:t xml:space="preserve"> blooming on </w:t>
      </w:r>
      <w:r w:rsidRPr="004862EA">
        <w:rPr>
          <w:i/>
        </w:rPr>
        <w:t>M. glabrata</w:t>
      </w:r>
      <w:r w:rsidRPr="00805752">
        <w:t xml:space="preserve">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w:t>
      </w:r>
      <w:r w:rsidR="00FD1DD7">
        <w:t xml:space="preserve">between blooming treatments </w:t>
      </w:r>
      <w:r w:rsidR="003034EA">
        <w:t xml:space="preserve">(Est: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ins w:id="115" w:author="zenrunner" w:date="2018-09-11T10:59:00Z">
        <w:r w:rsidR="006A2FDF">
          <w:t xml:space="preserve"> </w:t>
        </w:r>
      </w:ins>
    </w:p>
    <w:p w14:paraId="45A0EB0A" w14:textId="73797D11" w:rsidR="00F9411F" w:rsidRDefault="00502C85" w:rsidP="00D36947">
      <w:pPr>
        <w:spacing w:line="360" w:lineRule="auto"/>
      </w:pPr>
      <w:r>
        <w:t>The proportion of flowers visited per visit decreased significantly with blooming at the shrub microsite only (</w:t>
      </w:r>
      <w:r w:rsidR="00AA5AC2">
        <w:t>Table 5</w:t>
      </w:r>
      <w:r w:rsidR="00FD1DD7">
        <w:t>), but there were</w:t>
      </w:r>
      <w:r>
        <w:t xml:space="preserve"> no significant interaction</w:t>
      </w:r>
      <w:r w:rsidR="00FD1DD7">
        <w:t>s</w:t>
      </w:r>
      <w:r>
        <w:t xml:space="preserve"> between RTU and blooming or RTU and microsite</w:t>
      </w:r>
      <w:r w:rsidR="00AA5AC2">
        <w:t xml:space="preserve"> (Appendix)</w:t>
      </w:r>
      <w:r>
        <w:t xml:space="preserve">. </w:t>
      </w:r>
      <w:ins w:id="116" w:author="zenrunner" w:date="2018-09-11T10:53:00Z">
        <w:r w:rsidR="00377232">
          <w:t xml:space="preserve">Can you put all these single sentences </w:t>
        </w:r>
      </w:ins>
      <w:ins w:id="117" w:author="zenrunner" w:date="2018-09-11T10:54:00Z">
        <w:r w:rsidR="00377232">
          <w:t>together into a paragraph?</w:t>
        </w:r>
      </w:ins>
      <w:ins w:id="118" w:author="zenrunner" w:date="2018-09-11T10:59:00Z">
        <w:r w:rsidR="00DF3BD6">
          <w:t xml:space="preserve"> _ I tried above.</w:t>
        </w:r>
      </w:ins>
    </w:p>
    <w:p w14:paraId="4965B3AD" w14:textId="28FF2E54" w:rsidR="00C952F8" w:rsidDel="00D17A70" w:rsidRDefault="00C952F8" w:rsidP="00D36947">
      <w:pPr>
        <w:spacing w:line="360" w:lineRule="auto"/>
        <w:rPr>
          <w:del w:id="119" w:author="zenrunner" w:date="2018-09-11T10:59:00Z"/>
          <w:u w:val="single"/>
        </w:rPr>
      </w:pPr>
      <w:del w:id="120" w:author="zenrunner" w:date="2018-09-11T10:59:00Z">
        <w:r w:rsidRPr="00AA68D6" w:rsidDel="00D17A70">
          <w:rPr>
            <w:u w:val="single"/>
          </w:rPr>
          <w:delText>Pollen Deposition</w:delText>
        </w:r>
      </w:del>
    </w:p>
    <w:p w14:paraId="5DAAD3E7" w14:textId="05358D02" w:rsidR="00C7284D" w:rsidRPr="005D216D" w:rsidRDefault="00F70A52" w:rsidP="00D36947">
      <w:pPr>
        <w:spacing w:line="360" w:lineRule="auto"/>
      </w:pPr>
      <w:r>
        <w:t xml:space="preserve">A total of </w:t>
      </w:r>
      <w:r w:rsidR="004738C4" w:rsidRPr="004738C4">
        <w:t>16209</w:t>
      </w:r>
      <w:r>
        <w:t xml:space="preserve"> grains of conspecific pollen and</w:t>
      </w:r>
      <w:r w:rsidR="004738C4">
        <w:t xml:space="preserve"> </w:t>
      </w:r>
      <w:r w:rsidR="004738C4" w:rsidRPr="004738C4">
        <w:t>1719</w:t>
      </w:r>
      <w:r w:rsidR="004738C4">
        <w:t xml:space="preserve"> of heterospecific grains</w:t>
      </w:r>
      <w:r>
        <w:t xml:space="preserve"> were counted</w:t>
      </w:r>
      <w:r w:rsidR="004738C4">
        <w:t xml:space="preserve">. </w:t>
      </w:r>
      <w:r w:rsidR="00C952F8" w:rsidRPr="00AA68D6">
        <w:t xml:space="preserve">At the nearby site, there was no </w:t>
      </w:r>
      <w:r w:rsidR="00C7284D">
        <w:t xml:space="preserve">significant influence of </w:t>
      </w:r>
      <w:r w:rsidR="00C7284D" w:rsidRPr="00AA68D6">
        <w:t xml:space="preserve">proximity to </w:t>
      </w:r>
      <w:r w:rsidR="00C7284D" w:rsidRPr="00C7284D">
        <w:rPr>
          <w:i/>
        </w:rPr>
        <w:t>L. tridentata</w:t>
      </w:r>
      <w:r w:rsidR="00C7284D">
        <w:rPr>
          <w:i/>
        </w:rPr>
        <w:t xml:space="preserve"> </w:t>
      </w:r>
      <w:r w:rsidR="00C7284D">
        <w:t>or the number of conspecific flowers (Figure 3) on conspecific pollen deposition, however there was a marginally significant effect of distance to nearest conspecific neighbour (Table 6). H</w:t>
      </w:r>
      <w:r w:rsidR="00C952F8" w:rsidRPr="00AA68D6">
        <w:t>eterospecific pollen deposition increased</w:t>
      </w:r>
      <w:r w:rsidR="00C7284D">
        <w:t xml:space="preserve"> significantly with distance</w:t>
      </w:r>
      <w:r w:rsidR="00C952F8" w:rsidRPr="00AA68D6">
        <w:t xml:space="preserve"> from </w:t>
      </w:r>
      <w:r w:rsidR="00C952F8" w:rsidRPr="00C7284D">
        <w:rPr>
          <w:i/>
        </w:rPr>
        <w:t xml:space="preserve">L. </w:t>
      </w:r>
      <w:del w:id="121" w:author="zenrunner" w:date="2018-09-11T10:54:00Z">
        <w:r w:rsidR="00C952F8" w:rsidRPr="00C7284D" w:rsidDel="005412A1">
          <w:rPr>
            <w:i/>
          </w:rPr>
          <w:delText>tridentata</w:delText>
        </w:r>
      </w:del>
      <w:ins w:id="122" w:author="zenrunner" w:date="2018-09-11T10:54:00Z">
        <w:r w:rsidR="005412A1">
          <w:rPr>
            <w:i/>
          </w:rPr>
          <w:t>tridentate – need figure for this for sure!! What to see it.</w:t>
        </w:r>
      </w:ins>
      <w:r w:rsidR="00C952F8" w:rsidRPr="00AA68D6">
        <w:t>.</w:t>
      </w:r>
      <w:r w:rsidR="00C952F8">
        <w:t xml:space="preserve"> Conspecific and heterospecific pollen deposition were significantl</w:t>
      </w:r>
      <w:r w:rsidR="005D216D">
        <w:t>y correlated (</w:t>
      </w:r>
      <w:r w:rsidR="00FD1DD7">
        <w:t xml:space="preserve">Pearson’s = </w:t>
      </w:r>
      <w:r w:rsidR="005D216D">
        <w:t xml:space="preserve">0.15, </w:t>
      </w:r>
      <w:r w:rsidR="004738C4">
        <w:t xml:space="preserve">t = 2.397, df = 229, </w:t>
      </w:r>
      <w:r w:rsidR="005D216D">
        <w:t xml:space="preserve">p = 0.01). </w:t>
      </w:r>
    </w:p>
    <w:p w14:paraId="7D903FDF" w14:textId="50854DBF" w:rsidR="00C952F8" w:rsidRPr="006861EF" w:rsidRDefault="00C952F8" w:rsidP="00D36947">
      <w:pPr>
        <w:spacing w:line="360" w:lineRule="auto"/>
        <w:rPr>
          <w:u w:val="single"/>
        </w:rPr>
      </w:pPr>
      <w:r w:rsidRPr="006861EF">
        <w:rPr>
          <w:u w:val="single"/>
        </w:rPr>
        <w:t>Visitation</w:t>
      </w:r>
      <w:r>
        <w:rPr>
          <w:u w:val="single"/>
        </w:rPr>
        <w:t xml:space="preserve"> to larrea</w:t>
      </w:r>
      <w:ins w:id="123" w:author="zenrunner" w:date="2018-09-11T10:59:00Z">
        <w:r w:rsidR="00B029EA">
          <w:rPr>
            <w:u w:val="single"/>
          </w:rPr>
          <w:t xml:space="preserve"> – yes keep separate</w:t>
        </w:r>
      </w:ins>
    </w:p>
    <w:p w14:paraId="21EF50FD" w14:textId="36DC578C" w:rsidR="00C952F8" w:rsidRDefault="00C7284D" w:rsidP="00D36947">
      <w:pPr>
        <w:spacing w:line="360" w:lineRule="auto"/>
      </w:pPr>
      <w:r>
        <w:t>Pollinator visitation</w:t>
      </w:r>
      <w:r w:rsidR="00C952F8">
        <w:t xml:space="preserve"> </w:t>
      </w:r>
      <w:r>
        <w:t xml:space="preserve">to </w:t>
      </w:r>
      <w:r w:rsidRPr="00C7284D">
        <w:rPr>
          <w:i/>
        </w:rPr>
        <w:t>L. tridentata</w:t>
      </w:r>
      <w:r>
        <w:t xml:space="preserve"> </w:t>
      </w:r>
      <w:r w:rsidR="00C952F8">
        <w:t xml:space="preserve">increased with </w:t>
      </w:r>
      <w:r>
        <w:t>floral abundance</w:t>
      </w:r>
      <w:r w:rsidR="00C952F8">
        <w:t xml:space="preserve"> (GLM: Est: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w:t>
      </w:r>
      <w:r w:rsidR="00FD1DD7">
        <w:t xml:space="preserve">rson’s = </w:t>
      </w:r>
      <w:r w:rsidR="00EA7A58">
        <w:t>0.335, t = 2.6659, df = 56,</w:t>
      </w:r>
      <w:r>
        <w:t xml:space="preserve"> p = </w:t>
      </w:r>
      <w:r w:rsidRPr="0014622A">
        <w:t>0.0</w:t>
      </w:r>
      <w:r w:rsidR="00EA7A58">
        <w:t>1002</w:t>
      </w:r>
      <w:r>
        <w:t>) were correlated.</w:t>
      </w:r>
      <w:r w:rsidR="00C468CB">
        <w:t xml:space="preserve"> </w:t>
      </w:r>
      <w:r w:rsidR="00C468CB">
        <w:rPr>
          <w:i/>
        </w:rPr>
        <w:t>L. tridentata</w:t>
      </w:r>
      <w:r w:rsidR="00C468CB">
        <w:t xml:space="preserve"> received 197 floral visit over 15 hours of </w:t>
      </w:r>
      <w:r w:rsidR="00C468CB">
        <w:lastRenderedPageBreak/>
        <w:t>observations.</w:t>
      </w:r>
      <w:r w:rsidR="004012A4">
        <w:t xml:space="preserve"> Of 169 visits made by bees, </w:t>
      </w:r>
      <w:r w:rsidR="004012A4" w:rsidRPr="004012A4">
        <w:rPr>
          <w:i/>
        </w:rPr>
        <w:t>Apis mellifera</w:t>
      </w:r>
      <w:r w:rsidR="004012A4">
        <w:t xml:space="preserve"> was the most frequent visitor (32%), </w:t>
      </w:r>
      <w:r w:rsidR="004012A4" w:rsidRPr="004012A4">
        <w:rPr>
          <w:i/>
        </w:rPr>
        <w:t>Centris</w:t>
      </w:r>
      <w:r w:rsidR="004012A4">
        <w:t xml:space="preserve"> sp. (21%), </w:t>
      </w:r>
      <w:r w:rsidR="004012A4">
        <w:rPr>
          <w:i/>
        </w:rPr>
        <w:t>Hesperapis larrae</w:t>
      </w:r>
      <w:r w:rsidR="004012A4">
        <w:t xml:space="preserve"> (18%) and </w:t>
      </w:r>
      <w:r w:rsidR="004012A4" w:rsidRPr="004012A4">
        <w:rPr>
          <w:i/>
        </w:rPr>
        <w:t>Megandrena enceliae</w:t>
      </w:r>
      <w:r w:rsidR="004012A4">
        <w:t xml:space="preserve"> (7%) and other solitary bees (23%) including </w:t>
      </w:r>
      <w:r w:rsidR="004012A4" w:rsidRPr="004012A4">
        <w:rPr>
          <w:i/>
        </w:rPr>
        <w:t>Hoplitis</w:t>
      </w:r>
      <w:r w:rsidR="004012A4">
        <w:t xml:space="preserve"> and </w:t>
      </w:r>
      <w:r w:rsidR="004012A4" w:rsidRPr="004012A4">
        <w:rPr>
          <w:i/>
        </w:rPr>
        <w:t>Megachile</w:t>
      </w:r>
      <w:r w:rsidR="004012A4">
        <w:t>.</w:t>
      </w:r>
      <w:ins w:id="124" w:author="zenrunner" w:date="2018-09-11T10:54:00Z">
        <w:r w:rsidR="00555EB8">
          <w:t xml:space="preserve"> Same? No figure?</w:t>
        </w:r>
      </w:ins>
    </w:p>
    <w:p w14:paraId="7502C0DD" w14:textId="0A04FEB8" w:rsidR="0015677D" w:rsidRDefault="0015677D" w:rsidP="00D36947">
      <w:pPr>
        <w:tabs>
          <w:tab w:val="left" w:pos="1335"/>
        </w:tabs>
        <w:spacing w:line="360" w:lineRule="auto"/>
        <w:rPr>
          <w:ins w:id="125" w:author="zenrunner" w:date="2018-09-11T10:57:00Z"/>
          <w:u w:val="single"/>
        </w:rPr>
      </w:pPr>
      <w:r w:rsidRPr="003D576D">
        <w:rPr>
          <w:u w:val="single"/>
        </w:rPr>
        <w:t>Positive influences on other communities</w:t>
      </w:r>
      <w:ins w:id="126" w:author="zenrunner" w:date="2018-09-11T10:56:00Z">
        <w:r w:rsidR="00903B34">
          <w:rPr>
            <w:u w:val="single"/>
          </w:rPr>
          <w:t xml:space="preserve"> – another idea – maybe PUT all this together and call it Extended </w:t>
        </w:r>
      </w:ins>
      <w:ins w:id="127" w:author="zenrunner" w:date="2018-09-11T10:57:00Z">
        <w:r w:rsidR="00903B34">
          <w:rPr>
            <w:u w:val="single"/>
          </w:rPr>
          <w:t>and</w:t>
        </w:r>
      </w:ins>
      <w:ins w:id="128" w:author="zenrunner" w:date="2018-09-11T10:56:00Z">
        <w:r w:rsidR="00903B34">
          <w:rPr>
            <w:u w:val="single"/>
          </w:rPr>
          <w:t xml:space="preserve"> </w:t>
        </w:r>
      </w:ins>
      <w:ins w:id="129" w:author="zenrunner" w:date="2018-09-11T10:57:00Z">
        <w:r w:rsidR="00903B34">
          <w:rPr>
            <w:u w:val="single"/>
          </w:rPr>
          <w:t>community-level effects of shrub species.</w:t>
        </w:r>
      </w:ins>
    </w:p>
    <w:p w14:paraId="0AB2D794" w14:textId="7783E05A" w:rsidR="00903B34" w:rsidRPr="003D576D" w:rsidRDefault="00903B34" w:rsidP="00D36947">
      <w:pPr>
        <w:tabs>
          <w:tab w:val="left" w:pos="1335"/>
        </w:tabs>
        <w:spacing w:line="360" w:lineRule="auto"/>
        <w:rPr>
          <w:u w:val="single"/>
        </w:rPr>
      </w:pPr>
      <w:ins w:id="130" w:author="zenrunner" w:date="2018-09-11T10:57:00Z">
        <w:r>
          <w:rPr>
            <w:u w:val="single"/>
          </w:rPr>
          <w:t>Then have this section plus ecological effects and climate all in one section. Group them up like that throughout paper</w:t>
        </w:r>
      </w:ins>
      <w:ins w:id="131" w:author="zenrunner" w:date="2018-09-11T10:58:00Z">
        <w:r w:rsidR="00981912">
          <w:rPr>
            <w:u w:val="single"/>
          </w:rPr>
          <w:t xml:space="preserve"> too.</w:t>
        </w:r>
      </w:ins>
    </w:p>
    <w:p w14:paraId="05ADDF04" w14:textId="65F4ACEE" w:rsidR="00506418" w:rsidRDefault="006832EB" w:rsidP="00D36947">
      <w:pPr>
        <w:spacing w:line="360" w:lineRule="auto"/>
      </w:pPr>
      <w:ins w:id="132" w:author="zenrunner" w:date="2018-09-11T10:55:00Z">
        <w:r>
          <w:t>A total of 3</w:t>
        </w:r>
      </w:ins>
      <w:del w:id="133" w:author="zenrunner" w:date="2018-09-11T10:55:00Z">
        <w:r w:rsidR="008F2DF8" w:rsidDel="006832EB">
          <w:delText>3</w:delText>
        </w:r>
      </w:del>
      <w:r w:rsidR="008F2DF8">
        <w:t>987</w:t>
      </w:r>
      <w:r w:rsidR="005D32A0">
        <w:t xml:space="preserve"> arthropods spanning 1</w:t>
      </w:r>
      <w:r w:rsidR="007F133C">
        <w:t>2</w:t>
      </w:r>
      <w:r w:rsidR="00C952F8">
        <w:t>1</w:t>
      </w:r>
      <w:r w:rsidR="005D32A0">
        <w:t xml:space="preserve"> taxonomic groups</w:t>
      </w:r>
      <w:r w:rsidR="007C138F">
        <w:t xml:space="preserve"> (Appendix</w:t>
      </w:r>
      <w:ins w:id="134" w:author="zenrunner" w:date="2018-09-11T10:55:00Z">
        <w:r w:rsidR="00EC23DD">
          <w:t xml:space="preserve"> B?</w:t>
        </w:r>
      </w:ins>
      <w:r w:rsidR="00C952F8">
        <w:t>)</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376684">
        <w:t>Insect abundance (Melyridae excluded) was significantly correlated between</w:t>
      </w:r>
      <w:r w:rsidR="00E90F5C">
        <w:t xml:space="preserve"> paired shrub/open microsites (</w:t>
      </w:r>
      <w:r w:rsidR="007C138F">
        <w:t xml:space="preserve">Pearson’s = </w:t>
      </w:r>
      <w:r w:rsidR="00376684">
        <w:t>0.46</w:t>
      </w:r>
      <w:r w:rsidR="007C138F">
        <w:t xml:space="preserve">, </w:t>
      </w:r>
      <w:r w:rsidR="00E90F5C">
        <w:t>p</w:t>
      </w:r>
      <w:r w:rsidR="007C138F">
        <w:t xml:space="preserve"> &lt; 0.001</w:t>
      </w:r>
      <w:r w:rsidR="00E90F5C">
        <w:t>).</w:t>
      </w:r>
      <w:r w:rsidR="00D44097">
        <w:t xml:space="preserve"> Melyridae </w:t>
      </w:r>
      <w:r w:rsidR="009E4DA0">
        <w:t>abundance</w:t>
      </w:r>
      <w:r w:rsidR="00D44097">
        <w:t xml:space="preserve"> was significantly lower at the shrub microsites, and decreased with blooming at the open microsite only</w:t>
      </w:r>
      <w:r w:rsidR="006854CA">
        <w:t xml:space="preserve"> (Table </w:t>
      </w:r>
      <w:r w:rsidR="00D906B9">
        <w:t>7</w:t>
      </w:r>
      <w:r w:rsidR="006854CA">
        <w:t>)</w:t>
      </w:r>
      <w:r w:rsidR="00D44097">
        <w:t>.</w:t>
      </w:r>
      <w:r w:rsidR="002715FB">
        <w:t xml:space="preserve"> </w:t>
      </w:r>
      <w:r w:rsidR="00506418">
        <w:t>There was no significant difference in bee abundance caught in pan traps between any of the treatments (</w:t>
      </w:r>
      <w:r w:rsidR="006854CA">
        <w:t xml:space="preserve">Table </w:t>
      </w:r>
      <w:r w:rsidR="00D906B9">
        <w:t>8</w:t>
      </w:r>
      <w:r w:rsidR="00506418">
        <w:t xml:space="preserve">). </w:t>
      </w:r>
      <w:ins w:id="135" w:author="zenrunner" w:date="2018-09-11T10:55:00Z">
        <w:r w:rsidR="00AC4177">
          <w:t xml:space="preserve">OK – not sure what do here – a total of 8 tables and more coming I see is really bonkers. Too much. Can you reduce and juset have some GLM stats in parentheses in the results </w:t>
        </w:r>
      </w:ins>
      <w:ins w:id="136" w:author="zenrunner" w:date="2018-09-11T10:56:00Z">
        <w:r w:rsidR="00AC4177">
          <w:t>–</w:t>
        </w:r>
      </w:ins>
      <w:ins w:id="137" w:author="zenrunner" w:date="2018-09-11T10:55:00Z">
        <w:r w:rsidR="00AC4177">
          <w:t xml:space="preserve"> never </w:t>
        </w:r>
      </w:ins>
      <w:ins w:id="138" w:author="zenrunner" w:date="2018-09-11T10:56:00Z">
        <w:r w:rsidR="00AC4177">
          <w:t>thought I would say that – and I will like to see more visuals of results.</w:t>
        </w:r>
      </w:ins>
    </w:p>
    <w:p w14:paraId="7A515253" w14:textId="4311DF0D" w:rsidR="00E90F5C" w:rsidRDefault="0091494C" w:rsidP="00D36947">
      <w:pPr>
        <w:spacing w:line="360" w:lineRule="auto"/>
      </w:pPr>
      <w:r>
        <w:t>Percent cover of ground vegetation was significantly greater in shrub microsit</w:t>
      </w:r>
      <w:r w:rsidR="00274B48">
        <w:t>es</w:t>
      </w:r>
      <w:r w:rsidR="00E90F5C">
        <w:t xml:space="preserve"> (Table </w:t>
      </w:r>
      <w:r w:rsidR="00D906B9">
        <w:t>9</w:t>
      </w:r>
      <w:r w:rsidR="007C138F">
        <w:t>) and it decreased</w:t>
      </w:r>
      <w:r w:rsidR="00E90F5C">
        <w:t xml:space="preserve"> with blooming in the open microsite only. There was a significant decrease in annual floral density wit</w:t>
      </w:r>
      <w:r w:rsidR="007C138F">
        <w:t>h blooming, but no difference between the microsites.</w:t>
      </w:r>
      <w:r w:rsidR="00E90F5C">
        <w:t xml:space="preserve"> There was no significant difference in annual species richness between any of the treatments.</w:t>
      </w:r>
      <w:ins w:id="139" w:author="zenrunner" w:date="2018-09-11T10:56:00Z">
        <w:r w:rsidR="00DA781F">
          <w:t xml:space="preserve"> – same so no fig for this section&gt;?</w:t>
        </w:r>
      </w:ins>
    </w:p>
    <w:p w14:paraId="1CD02AFF" w14:textId="176E8473" w:rsidR="00576C94" w:rsidRPr="00AF1310" w:rsidRDefault="00D51033" w:rsidP="00D36947">
      <w:pPr>
        <w:spacing w:line="360" w:lineRule="auto"/>
        <w:rPr>
          <w:u w:val="single"/>
        </w:rPr>
      </w:pPr>
      <w:r>
        <w:rPr>
          <w:u w:val="single"/>
        </w:rPr>
        <w:t>Ecological</w:t>
      </w:r>
      <w:r w:rsidR="00D649B9" w:rsidRPr="00D649B9">
        <w:rPr>
          <w:u w:val="single"/>
        </w:rPr>
        <w:t xml:space="preserve"> effects</w:t>
      </w:r>
      <w:ins w:id="140" w:author="zenrunner" w:date="2018-09-11T10:59:00Z">
        <w:r w:rsidR="004020B2">
          <w:rPr>
            <w:u w:val="single"/>
          </w:rPr>
          <w:t xml:space="preserve"> se above merge with above</w:t>
        </w:r>
      </w:ins>
    </w:p>
    <w:p w14:paraId="790E4164" w14:textId="46AAB042" w:rsidR="00D51033" w:rsidRDefault="00D51033" w:rsidP="00D36947">
      <w:pPr>
        <w:spacing w:line="360" w:lineRule="auto"/>
      </w:pPr>
      <w:r>
        <w:t xml:space="preserve">Shrubs had a competitive effect on floral visitation of </w:t>
      </w:r>
      <w:r w:rsidRPr="00D51033">
        <w:rPr>
          <w:i/>
        </w:rPr>
        <w:t>M. glabrata</w:t>
      </w:r>
      <w:r>
        <w:rPr>
          <w:i/>
        </w:rPr>
        <w:t xml:space="preserve">, </w:t>
      </w:r>
      <w:r>
        <w:t xml:space="preserve">a facilitative effect on arthropod abundance, arthropod species richness, </w:t>
      </w:r>
      <w:r w:rsidR="006C461C">
        <w:t xml:space="preserve">annual </w:t>
      </w:r>
      <w:r>
        <w:t>percent cover and a neutral effect on annual richness. Blooming had a negative effect on all metrics (Figure 5).</w:t>
      </w:r>
      <w:ins w:id="141" w:author="zenrunner" w:date="2018-09-11T10:59:00Z">
        <w:r w:rsidR="00FF3487">
          <w:t xml:space="preserve"> Hmm – wait is this not the same as first section of results?</w:t>
        </w:r>
      </w:ins>
    </w:p>
    <w:p w14:paraId="32EF817B" w14:textId="30EFF853" w:rsidR="00D51033" w:rsidRDefault="00D51033" w:rsidP="00D36947">
      <w:pPr>
        <w:spacing w:line="360" w:lineRule="auto"/>
        <w:rPr>
          <w:u w:val="single"/>
        </w:rPr>
      </w:pPr>
      <w:r w:rsidRPr="00576C94">
        <w:rPr>
          <w:u w:val="single"/>
        </w:rPr>
        <w:t>Climate amelioration</w:t>
      </w:r>
      <w:ins w:id="142" w:author="zenrunner" w:date="2018-09-11T11:00:00Z">
        <w:r w:rsidR="00B15460">
          <w:rPr>
            <w:u w:val="single"/>
          </w:rPr>
          <w:t xml:space="preserve"> merge</w:t>
        </w:r>
      </w:ins>
    </w:p>
    <w:p w14:paraId="294711BE" w14:textId="77777777" w:rsidR="00D6250C" w:rsidRPr="00D51033" w:rsidRDefault="00D51033" w:rsidP="00D36947">
      <w:pPr>
        <w:spacing w:line="360" w:lineRule="auto"/>
      </w:pPr>
      <w:r>
        <w:lastRenderedPageBreak/>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r w:rsidR="00C10AAE">
        <w:t>.</w:t>
      </w:r>
    </w:p>
    <w:p w14:paraId="2680797F" w14:textId="77777777" w:rsidR="005A3B82" w:rsidRPr="00563FE2" w:rsidRDefault="005A3B82" w:rsidP="00D36947">
      <w:pPr>
        <w:spacing w:line="360" w:lineRule="auto"/>
        <w:rPr>
          <w:b/>
        </w:rPr>
      </w:pPr>
      <w:r w:rsidRPr="00563FE2">
        <w:rPr>
          <w:b/>
        </w:rPr>
        <w:t xml:space="preserve">Discussion </w:t>
      </w:r>
    </w:p>
    <w:p w14:paraId="29C1BDF4" w14:textId="35BFFC6E" w:rsidR="00B26370" w:rsidRDefault="005F32CE" w:rsidP="00D36947">
      <w:pPr>
        <w:spacing w:line="360" w:lineRule="auto"/>
      </w:pPr>
      <w:ins w:id="143" w:author="zenrunner" w:date="2018-09-11T12:02:00Z">
        <w:r w:rsidRPr="005F32CE">
          <w:rPr>
            <w:rPrChange w:id="144" w:author="zenrunner" w:date="2018-09-11T12:02:00Z">
              <w:rPr>
                <w:i/>
              </w:rPr>
            </w:rPrChange>
          </w:rPr>
          <w:t xml:space="preserve">TOPIC first – Net interaction </w:t>
        </w:r>
      </w:ins>
      <w:ins w:id="145" w:author="zenrunner" w:date="2018-09-11T12:03:00Z">
        <w:r>
          <w:t xml:space="preserve">theory proposes that both positive and negative interactions are common in most sets </w:t>
        </w:r>
        <w:r w:rsidR="00F92C5A">
          <w:t xml:space="preserve">of interactions between different species in a system. </w:t>
        </w:r>
      </w:ins>
      <w:ins w:id="146" w:author="zenrunner" w:date="2018-09-11T12:02:00Z">
        <w:r w:rsidR="00ED44B7" w:rsidRPr="00ED44B7">
          <w:t>The net outcome</w:t>
        </w:r>
        <w:r w:rsidRPr="005F32CE">
          <w:rPr>
            <w:rPrChange w:id="147" w:author="zenrunner" w:date="2018-09-11T12:02:00Z">
              <w:rPr>
                <w:i/>
              </w:rPr>
            </w:rPrChange>
          </w:rPr>
          <w:t xml:space="preserve"> of interactions with the </w:t>
        </w:r>
      </w:ins>
      <w:ins w:id="148" w:author="zenrunner" w:date="2018-09-11T12:03:00Z">
        <w:r w:rsidR="00ED44B7">
          <w:t xml:space="preserve">desert shrub </w:t>
        </w:r>
      </w:ins>
      <w:ins w:id="149" w:author="zenrunner" w:date="2018-09-11T12:02:00Z">
        <w:r w:rsidRPr="005F32CE">
          <w:rPr>
            <w:rPrChange w:id="150" w:author="zenrunner" w:date="2018-09-11T12:02:00Z">
              <w:rPr>
                <w:i/>
              </w:rPr>
            </w:rPrChange>
          </w:rPr>
          <w:t>foundation species</w:t>
        </w:r>
        <w:r>
          <w:rPr>
            <w:i/>
          </w:rPr>
          <w:t xml:space="preserve"> </w:t>
        </w:r>
      </w:ins>
      <w:r w:rsidR="00563FE2" w:rsidRPr="00753EBF">
        <w:rPr>
          <w:i/>
        </w:rPr>
        <w:t>Larrea tridentata</w:t>
      </w:r>
      <w:r w:rsidR="00563FE2">
        <w:t xml:space="preserve"> </w:t>
      </w:r>
      <w:del w:id="151" w:author="zenrunner" w:date="2018-09-11T12:03:00Z">
        <w:r w:rsidR="007D3711" w:rsidDel="00ED44B7">
          <w:delText>engaged</w:delText>
        </w:r>
        <w:r w:rsidR="00F9076F" w:rsidDel="00ED44B7">
          <w:delText xml:space="preserve"> in simultaneous</w:delText>
        </w:r>
      </w:del>
      <w:ins w:id="152" w:author="zenrunner" w:date="2018-09-11T12:03:00Z">
        <w:r w:rsidR="00ED44B7">
          <w:t>was both</w:t>
        </w:r>
      </w:ins>
      <w:r w:rsidR="00F9076F">
        <w:t xml:space="preserve"> positive and negative </w:t>
      </w:r>
      <w:del w:id="153" w:author="zenrunner" w:date="2018-09-11T12:03:00Z">
        <w:r w:rsidR="00F9076F" w:rsidDel="0080222B">
          <w:delText>interactions with</w:delText>
        </w:r>
      </w:del>
      <w:ins w:id="154" w:author="zenrunner" w:date="2018-09-11T12:03:00Z">
        <w:r w:rsidR="0080222B">
          <w:t>on</w:t>
        </w:r>
      </w:ins>
      <w:r w:rsidR="00F9076F">
        <w:t xml:space="preserve"> the </w:t>
      </w:r>
      <w:del w:id="155" w:author="zenrunner" w:date="2018-09-11T12:04:00Z">
        <w:r w:rsidR="00F9076F" w:rsidDel="0080222B">
          <w:delText xml:space="preserve">surrounding </w:delText>
        </w:r>
      </w:del>
      <w:ins w:id="156" w:author="zenrunner" w:date="2018-09-11T12:04:00Z">
        <w:r w:rsidR="0080222B">
          <w:t xml:space="preserve">local </w:t>
        </w:r>
      </w:ins>
      <w:r w:rsidR="00F9076F">
        <w:t>plant and arthropod communities</w:t>
      </w:r>
      <w:ins w:id="157" w:author="zenrunner" w:date="2018-09-11T12:04:00Z">
        <w:r w:rsidR="0080222B">
          <w:t xml:space="preserve"> depending on the specific mechanistic pathway and phenology</w:t>
        </w:r>
      </w:ins>
      <w:ins w:id="158" w:author="zenrunner" w:date="2018-09-11T12:05:00Z">
        <w:r w:rsidR="007F0D55">
          <w:t xml:space="preserve"> (pheno shift not supported as a prediction though right?)</w:t>
        </w:r>
      </w:ins>
      <w:r w:rsidR="00F9076F">
        <w:t>.</w:t>
      </w:r>
      <w:ins w:id="159" w:author="zenrunner" w:date="2018-09-11T12:04:00Z">
        <w:r w:rsidR="0080222B">
          <w:t xml:space="preserve"> – something like that – basically a nice restate of hypothesis before you get into it.</w:t>
        </w:r>
      </w:ins>
      <w:r w:rsidR="00F9076F">
        <w:t xml:space="preserve"> </w:t>
      </w:r>
      <w:ins w:id="160" w:author="zenrunner" w:date="2018-09-11T12:05:00Z">
        <w:r w:rsidR="00AA0E81">
          <w:t>Work through these bits here as predictions if you accept my suggestions posted in the Intro./</w:t>
        </w:r>
      </w:ins>
      <w:del w:id="161" w:author="zenrunner" w:date="2018-09-11T12:04:00Z">
        <w:r w:rsidR="00D27D99" w:rsidDel="0080222B">
          <w:delText>There was</w:delText>
        </w:r>
        <w:r w:rsidR="00D516EB" w:rsidDel="0080222B">
          <w:delText xml:space="preserve"> </w:delText>
        </w:r>
        <w:r w:rsidR="00697B93" w:rsidRPr="00697B93" w:rsidDel="0080222B">
          <w:delText xml:space="preserve">partial support for the </w:delText>
        </w:r>
        <w:r w:rsidR="00D516EB" w:rsidDel="0080222B">
          <w:delText xml:space="preserve">main </w:delText>
        </w:r>
        <w:r w:rsidR="002E61F9" w:rsidDel="0080222B">
          <w:delText>hypothesis.</w:delText>
        </w:r>
      </w:del>
      <w:r w:rsidR="002E61F9">
        <w:t xml:space="preserve">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w:t>
      </w:r>
      <w:del w:id="162" w:author="zenrunner" w:date="2018-09-11T12:04:00Z">
        <w:r w:rsidR="00697B93" w:rsidRPr="00697B93" w:rsidDel="007F0D55">
          <w:delText xml:space="preserve">but </w:delText>
        </w:r>
      </w:del>
      <w:ins w:id="163" w:author="zenrunner" w:date="2018-09-11T12:04:00Z">
        <w:r w:rsidR="007F0D55">
          <w:t>and</w:t>
        </w:r>
        <w:r w:rsidR="007F0D55" w:rsidRPr="00697B93">
          <w:t xml:space="preserve"> </w:t>
        </w:r>
      </w:ins>
      <w:r w:rsidR="00697B93" w:rsidRPr="00697B93">
        <w:t>thi</w:t>
      </w:r>
      <w:ins w:id="164" w:author="zenrunner" w:date="2018-09-11T12:05:00Z">
        <w:r w:rsidR="00AA0E81">
          <w:t xml:space="preserve">s </w:t>
        </w:r>
      </w:ins>
      <w:ins w:id="165" w:author="zenrunner" w:date="2018-09-11T12:06:00Z">
        <w:r w:rsidR="00AA0E81">
          <w:t xml:space="preserve">relative </w:t>
        </w:r>
      </w:ins>
      <w:ins w:id="166" w:author="zenrunner" w:date="2018-09-11T12:05:00Z">
        <w:r w:rsidR="00AA0E81">
          <w:t xml:space="preserve">negative outcome of association </w:t>
        </w:r>
      </w:ins>
      <w:del w:id="167" w:author="zenrunner" w:date="2018-09-11T12:05:00Z">
        <w:r w:rsidR="00697B93" w:rsidRPr="00697B93" w:rsidDel="00AA0E81">
          <w:delText xml:space="preserve">s </w:delText>
        </w:r>
      </w:del>
      <w:r w:rsidR="00697B93" w:rsidRPr="00697B93">
        <w:t xml:space="preserve">was not alleviated </w:t>
      </w:r>
      <w:r w:rsidR="00997FB7">
        <w:t xml:space="preserve">when </w:t>
      </w:r>
      <w:r w:rsidR="00997FB7" w:rsidRPr="00997FB7">
        <w:rPr>
          <w:i/>
        </w:rPr>
        <w:t>L. tridentata</w:t>
      </w:r>
      <w:r w:rsidR="00997FB7">
        <w:t xml:space="preserve"> entered full bloom</w:t>
      </w:r>
      <w:ins w:id="168" w:author="zenrunner" w:date="2018-09-11T12:06:00Z">
        <w:r w:rsidR="00923A48">
          <w:t xml:space="preserve"> – thought it was about timing</w:t>
        </w:r>
        <w:r w:rsidR="00504D09">
          <w:t xml:space="preserve"> of co-blooming</w:t>
        </w:r>
        <w:r w:rsidR="00F12CC9">
          <w:t>?</w:t>
        </w:r>
      </w:ins>
      <w:r w:rsidR="00697B93" w:rsidRPr="00697B93">
        <w:t>.</w:t>
      </w:r>
      <w:r w:rsidR="00997FB7">
        <w:t xml:space="preserve"> </w:t>
      </w:r>
      <w:r w:rsidR="00697B93" w:rsidRPr="00997FB7">
        <w:rPr>
          <w:i/>
        </w:rPr>
        <w:t>L. tridentata</w:t>
      </w:r>
      <w:r w:rsidR="00697B93" w:rsidRPr="00697B93">
        <w:t xml:space="preserve"> compete</w:t>
      </w:r>
      <w:r w:rsidR="00997FB7">
        <w:t>d</w:t>
      </w:r>
      <w:r w:rsidR="002F53AD">
        <w:t xml:space="preserve"> with</w:t>
      </w:r>
      <w:r w:rsidR="00697B93" w:rsidRPr="00697B93">
        <w:t xml:space="preserve"> rather than facilitate</w:t>
      </w:r>
      <w:r w:rsidR="00997FB7">
        <w:t>d</w:t>
      </w:r>
      <w:r w:rsidR="00697B93" w:rsidRPr="00697B93">
        <w:t xml:space="preserve"> </w:t>
      </w:r>
      <w:r w:rsidR="00997FB7" w:rsidRPr="00997FB7">
        <w:rPr>
          <w:i/>
        </w:rPr>
        <w:t>M. glabrata</w:t>
      </w:r>
      <w:r w:rsidR="00997FB7">
        <w:t xml:space="preserve"> </w:t>
      </w:r>
      <w:r w:rsidR="00DA321A">
        <w:t>by</w:t>
      </w:r>
      <w:r w:rsidR="002F53AD">
        <w:t xml:space="preserve"> </w:t>
      </w:r>
      <w:r w:rsidR="00997FB7">
        <w:t xml:space="preserve">blooming. </w:t>
      </w:r>
      <w:r w:rsidR="0004758E" w:rsidRPr="009C5D73">
        <w:rPr>
          <w:highlight w:val="yellow"/>
          <w:rPrChange w:id="169" w:author="zenrunner" w:date="2018-09-11T12:06:00Z">
            <w:rPr/>
          </w:rPrChange>
        </w:rPr>
        <w:t xml:space="preserve">There was a facilitative effect </w:t>
      </w:r>
      <w:r w:rsidR="009709E8" w:rsidRPr="009C5D73">
        <w:rPr>
          <w:highlight w:val="yellow"/>
          <w:rPrChange w:id="170" w:author="zenrunner" w:date="2018-09-11T12:06:00Z">
            <w:rPr/>
          </w:rPrChange>
        </w:rPr>
        <w:t xml:space="preserve">of annual heterospecific blooms on </w:t>
      </w:r>
      <w:r w:rsidR="002F53AD" w:rsidRPr="009C5D73">
        <w:rPr>
          <w:highlight w:val="yellow"/>
          <w:rPrChange w:id="171" w:author="zenrunner" w:date="2018-09-11T12:06:00Z">
            <w:rPr/>
          </w:rPrChange>
        </w:rPr>
        <w:t xml:space="preserve">the </w:t>
      </w:r>
      <w:r w:rsidR="009709E8" w:rsidRPr="009C5D73">
        <w:rPr>
          <w:highlight w:val="yellow"/>
          <w:rPrChange w:id="172" w:author="zenrunner" w:date="2018-09-11T12:06:00Z">
            <w:rPr/>
          </w:rPrChange>
        </w:rPr>
        <w:t>number of foraging bouts made</w:t>
      </w:r>
      <w:del w:id="173" w:author="zenrunner" w:date="2018-09-11T12:06:00Z">
        <w:r w:rsidR="009709E8" w:rsidRPr="009C5D73" w:rsidDel="00EE0730">
          <w:rPr>
            <w:highlight w:val="yellow"/>
            <w:rPrChange w:id="174" w:author="zenrunner" w:date="2018-09-11T12:06:00Z">
              <w:rPr/>
            </w:rPrChange>
          </w:rPr>
          <w:delText>,</w:delText>
        </w:r>
      </w:del>
      <w:r w:rsidR="009709E8" w:rsidRPr="009C5D73">
        <w:rPr>
          <w:highlight w:val="yellow"/>
          <w:rPrChange w:id="175" w:author="zenrunner" w:date="2018-09-11T12:06:00Z">
            <w:rPr/>
          </w:rPrChange>
        </w:rPr>
        <w:t xml:space="preserve"> but not flower visits.</w:t>
      </w:r>
      <w:ins w:id="176" w:author="zenrunner" w:date="2018-09-11T12:06:00Z">
        <w:r w:rsidR="009C5D73">
          <w:t xml:space="preserve"> Rework based on new preds </w:t>
        </w:r>
      </w:ins>
      <w:ins w:id="177" w:author="zenrunner" w:date="2018-09-11T12:07:00Z">
        <w:r w:rsidR="009C5D73">
          <w:t>please</w:t>
        </w:r>
      </w:ins>
      <w:ins w:id="178" w:author="zenrunner" w:date="2018-09-11T12:06:00Z">
        <w:r w:rsidR="009C5D73">
          <w:t>.</w:t>
        </w:r>
      </w:ins>
      <w:r w:rsidR="009709E8">
        <w:t xml:space="preserve"> </w:t>
      </w:r>
      <w:r w:rsidR="001578B1">
        <w:t>The observed negative effect of the shrub microsite was likely due to obscuring because there was no species specific response</w:t>
      </w:r>
      <w:ins w:id="179" w:author="zenrunner" w:date="2018-09-11T12:07:00Z">
        <w:r w:rsidR="00CD23BE">
          <w:t>??</w:t>
        </w:r>
      </w:ins>
      <w:r w:rsidR="001578B1">
        <w:t xml:space="preserve">. </w:t>
      </w:r>
      <w:del w:id="180" w:author="zenrunner" w:date="2018-09-11T12:07:00Z">
        <w:r w:rsidR="004A335E" w:rsidDel="00CD23BE">
          <w:delText>The term m</w:delText>
        </w:r>
        <w:r w:rsidR="00242BA2" w:rsidDel="00CD23BE">
          <w:delText>agnet species refers to</w:delText>
        </w:r>
        <w:r w:rsidR="004A335E" w:rsidDel="00CD23BE">
          <w:delText xml:space="preserve"> a highly attractive</w:delText>
        </w:r>
        <w:r w:rsidR="006D52D1" w:rsidDel="00CD23BE">
          <w:delText xml:space="preserve"> plant</w:delText>
        </w:r>
        <w:r w:rsidR="004A335E" w:rsidDel="00CD23BE">
          <w:delText xml:space="preserve"> species</w:delText>
        </w:r>
      </w:del>
      <w:ins w:id="181" w:author="zenrunner" w:date="2018-09-11T12:07:00Z">
        <w:r w:rsidR="00CD23BE">
          <w:t>-cut</w:t>
        </w:r>
      </w:ins>
      <w:r w:rsidR="004A335E">
        <w:t xml:space="preserve">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9F602B">
          <w:rPr>
            <w:noProof/>
          </w:rPr>
          <w:t>Laverty, 1992</w:t>
        </w:r>
      </w:hyperlink>
      <w:r w:rsidR="006D52D1">
        <w:rPr>
          <w:noProof/>
        </w:rPr>
        <w:t xml:space="preserve">; </w:t>
      </w:r>
      <w:hyperlink w:anchor="_ENREF_54" w:tooltip="Molina-Montenegro, 2008 #117" w:history="1">
        <w:r w:rsidR="009F602B">
          <w:rPr>
            <w:noProof/>
          </w:rPr>
          <w:t>Molina-Montenegro et al., 2008</w:t>
        </w:r>
      </w:hyperlink>
      <w:r w:rsidR="006D52D1">
        <w:rPr>
          <w:noProof/>
        </w:rPr>
        <w:t>)</w:t>
      </w:r>
      <w:r w:rsidR="006D52D1">
        <w:fldChar w:fldCharType="end"/>
      </w:r>
      <w:r w:rsidR="006D52D1">
        <w:t xml:space="preserve">. </w:t>
      </w:r>
      <w:del w:id="182" w:author="zenrunner" w:date="2018-09-11T12:07:00Z">
        <w:r w:rsidR="006D52D1" w:rsidDel="00124A83">
          <w:delText>H</w:delText>
        </w:r>
        <w:r w:rsidR="00242BA2" w:rsidDel="00124A83">
          <w:delText>owever</w:delText>
        </w:r>
        <w:r w:rsidR="006D52D1" w:rsidDel="00124A83">
          <w:delText>,</w:delText>
        </w:r>
        <w:r w:rsidR="00B67A8E" w:rsidDel="00124A83">
          <w:delText xml:space="preserve"> the</w:delText>
        </w:r>
        <w:r w:rsidR="006D52D1" w:rsidDel="00124A83">
          <w:delText xml:space="preserve"> traits that make a plant</w:delText>
        </w:r>
        <w:r w:rsidR="00242BA2" w:rsidDel="00124A83">
          <w:delText xml:space="preserve"> attractive</w:delText>
        </w:r>
        <w:r w:rsidR="00D6250C" w:rsidDel="00124A83">
          <w:delText xml:space="preserve"> to pollinators</w:delText>
        </w:r>
        <w:r w:rsidR="00242BA2" w:rsidDel="00124A83">
          <w:delText xml:space="preserve">, such as </w:delText>
        </w:r>
        <w:r w:rsidR="006D52D1" w:rsidDel="00124A83">
          <w:delText>a large floral display</w:delText>
        </w:r>
        <w:r w:rsidR="005F066B" w:rsidDel="00124A83">
          <w:delText xml:space="preserve"> </w:delText>
        </w:r>
        <w:r w:rsidR="005F066B" w:rsidDel="00124A83">
          <w:fldChar w:fldCharType="begin"/>
        </w:r>
        <w:r w:rsidR="005F066B" w:rsidDel="00124A83">
          <w:del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delInstrText>
        </w:r>
        <w:r w:rsidR="005F066B" w:rsidDel="00124A83">
          <w:fldChar w:fldCharType="separate"/>
        </w:r>
        <w:r w:rsidR="005F066B" w:rsidDel="00124A83">
          <w:rPr>
            <w:noProof/>
          </w:rPr>
          <w:delText>(</w:delText>
        </w:r>
      </w:del>
      <w:r w:rsidR="009F602B">
        <w:rPr>
          <w:noProof/>
        </w:rPr>
        <w:fldChar w:fldCharType="begin"/>
      </w:r>
      <w:r w:rsidR="009F602B">
        <w:rPr>
          <w:noProof/>
        </w:rPr>
        <w:instrText xml:space="preserve"> HYPERLINK \l "_ENREF_7" \o "Bosch, 2001 #253" </w:instrText>
      </w:r>
      <w:r w:rsidR="009F602B">
        <w:rPr>
          <w:noProof/>
        </w:rPr>
        <w:fldChar w:fldCharType="separate"/>
      </w:r>
      <w:del w:id="183" w:author="zenrunner" w:date="2018-09-11T12:07:00Z">
        <w:r w:rsidR="009F602B" w:rsidDel="00124A83">
          <w:rPr>
            <w:noProof/>
          </w:rPr>
          <w:delText>Bosch and Waser, 2001</w:delText>
        </w:r>
      </w:del>
      <w:r w:rsidR="009F602B">
        <w:rPr>
          <w:noProof/>
        </w:rPr>
        <w:fldChar w:fldCharType="end"/>
      </w:r>
      <w:del w:id="184" w:author="zenrunner" w:date="2018-09-11T12:07:00Z">
        <w:r w:rsidR="005F066B" w:rsidDel="00124A83">
          <w:rPr>
            <w:noProof/>
          </w:rPr>
          <w:delText>)</w:delText>
        </w:r>
        <w:r w:rsidR="005F066B" w:rsidDel="00124A83">
          <w:fldChar w:fldCharType="end"/>
        </w:r>
        <w:r w:rsidR="00242BA2" w:rsidDel="00124A83">
          <w:delText>,</w:delText>
        </w:r>
        <w:r w:rsidR="00242BA2" w:rsidRPr="00242BA2" w:rsidDel="00124A83">
          <w:delText xml:space="preserve"> height </w:delText>
        </w:r>
        <w:r w:rsidR="005F066B" w:rsidDel="00124A83">
          <w:fldChar w:fldCharType="begin"/>
        </w:r>
        <w:r w:rsidR="005F066B" w:rsidDel="00124A83">
          <w:del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delInstrText>
        </w:r>
        <w:r w:rsidR="005F066B" w:rsidDel="00124A83">
          <w:fldChar w:fldCharType="separate"/>
        </w:r>
        <w:r w:rsidR="005F066B" w:rsidDel="00124A83">
          <w:rPr>
            <w:noProof/>
          </w:rPr>
          <w:delText>(</w:delText>
        </w:r>
      </w:del>
      <w:r w:rsidR="009F602B">
        <w:rPr>
          <w:noProof/>
        </w:rPr>
        <w:fldChar w:fldCharType="begin"/>
      </w:r>
      <w:r w:rsidR="009F602B">
        <w:rPr>
          <w:noProof/>
        </w:rPr>
        <w:instrText xml:space="preserve"> HYPERLINK \l "_ENREF_23" \o "Donnelly, 1998 #252" </w:instrText>
      </w:r>
      <w:r w:rsidR="009F602B">
        <w:rPr>
          <w:noProof/>
        </w:rPr>
        <w:fldChar w:fldCharType="separate"/>
      </w:r>
      <w:del w:id="185" w:author="zenrunner" w:date="2018-09-11T12:07:00Z">
        <w:r w:rsidR="009F602B" w:rsidDel="00124A83">
          <w:rPr>
            <w:noProof/>
          </w:rPr>
          <w:delText>Donnelly et al., 1998</w:delText>
        </w:r>
      </w:del>
      <w:r w:rsidR="009F602B">
        <w:rPr>
          <w:noProof/>
        </w:rPr>
        <w:fldChar w:fldCharType="end"/>
      </w:r>
      <w:del w:id="186" w:author="zenrunner" w:date="2018-09-11T12:07:00Z">
        <w:r w:rsidR="005F066B" w:rsidDel="00124A83">
          <w:rPr>
            <w:noProof/>
          </w:rPr>
          <w:delText>)</w:delText>
        </w:r>
        <w:r w:rsidR="005F066B" w:rsidDel="00124A83">
          <w:fldChar w:fldCharType="end"/>
        </w:r>
        <w:r w:rsidR="005F066B" w:rsidDel="00124A83">
          <w:delText xml:space="preserve">, flower size </w:delText>
        </w:r>
        <w:r w:rsidR="005F066B" w:rsidDel="00124A83">
          <w:fldChar w:fldCharType="begin"/>
        </w:r>
        <w:r w:rsidR="005F066B" w:rsidDel="00124A83">
          <w:del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delInstrText>
        </w:r>
        <w:r w:rsidR="005F066B" w:rsidDel="00124A83">
          <w:fldChar w:fldCharType="separate"/>
        </w:r>
        <w:r w:rsidR="005F066B" w:rsidDel="00124A83">
          <w:rPr>
            <w:noProof/>
          </w:rPr>
          <w:delText>(</w:delText>
        </w:r>
      </w:del>
      <w:r w:rsidR="009F602B">
        <w:rPr>
          <w:noProof/>
        </w:rPr>
        <w:fldChar w:fldCharType="begin"/>
      </w:r>
      <w:r w:rsidR="009F602B">
        <w:rPr>
          <w:noProof/>
        </w:rPr>
        <w:instrText xml:space="preserve"> HYPERLINK \l "_ENREF_21" \o "Conner, 1996 #251" </w:instrText>
      </w:r>
      <w:r w:rsidR="009F602B">
        <w:rPr>
          <w:noProof/>
        </w:rPr>
        <w:fldChar w:fldCharType="separate"/>
      </w:r>
      <w:del w:id="187" w:author="zenrunner" w:date="2018-09-11T12:07:00Z">
        <w:r w:rsidR="009F602B" w:rsidDel="00124A83">
          <w:rPr>
            <w:noProof/>
          </w:rPr>
          <w:delText>Conner and Rush, 1996</w:delText>
        </w:r>
      </w:del>
      <w:r w:rsidR="009F602B">
        <w:rPr>
          <w:noProof/>
        </w:rPr>
        <w:fldChar w:fldCharType="end"/>
      </w:r>
      <w:del w:id="188" w:author="zenrunner" w:date="2018-09-11T12:07:00Z">
        <w:r w:rsidR="005F066B" w:rsidDel="00124A83">
          <w:rPr>
            <w:noProof/>
          </w:rPr>
          <w:delText>)</w:delText>
        </w:r>
        <w:r w:rsidR="005F066B" w:rsidDel="00124A83">
          <w:fldChar w:fldCharType="end"/>
        </w:r>
        <w:r w:rsidR="006D52D1" w:rsidDel="00124A83">
          <w:delText xml:space="preserve"> </w:delText>
        </w:r>
        <w:r w:rsidR="00242BA2" w:rsidDel="00124A83">
          <w:delText>o</w:delText>
        </w:r>
        <w:r w:rsidR="00B67A8E" w:rsidDel="00124A83">
          <w:delText xml:space="preserve">r </w:delText>
        </w:r>
        <w:r w:rsidR="005F066B" w:rsidDel="00124A83">
          <w:delText xml:space="preserve">rich rewards </w:delText>
        </w:r>
        <w:r w:rsidR="005F066B" w:rsidDel="00124A83">
          <w:fldChar w:fldCharType="begin"/>
        </w:r>
        <w:r w:rsidR="005F066B" w:rsidDel="00124A83">
          <w:del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delInstrText>
        </w:r>
        <w:r w:rsidR="005F066B" w:rsidDel="00124A83">
          <w:fldChar w:fldCharType="separate"/>
        </w:r>
        <w:r w:rsidR="005F066B" w:rsidDel="00124A83">
          <w:rPr>
            <w:noProof/>
          </w:rPr>
          <w:delText>(</w:delText>
        </w:r>
      </w:del>
      <w:r w:rsidR="009F602B">
        <w:rPr>
          <w:noProof/>
        </w:rPr>
        <w:fldChar w:fldCharType="begin"/>
      </w:r>
      <w:r w:rsidR="009F602B">
        <w:rPr>
          <w:noProof/>
        </w:rPr>
        <w:instrText xml:space="preserve"> HYPERLINK \l "_ENREF_65" \o "Robertson, 1999 #250" </w:instrText>
      </w:r>
      <w:r w:rsidR="009F602B">
        <w:rPr>
          <w:noProof/>
        </w:rPr>
        <w:fldChar w:fldCharType="separate"/>
      </w:r>
      <w:del w:id="189" w:author="zenrunner" w:date="2018-09-11T12:07:00Z">
        <w:r w:rsidR="009F602B" w:rsidDel="00124A83">
          <w:rPr>
            <w:noProof/>
          </w:rPr>
          <w:delText>Robertson et al., 1999</w:delText>
        </w:r>
      </w:del>
      <w:r w:rsidR="009F602B">
        <w:rPr>
          <w:noProof/>
        </w:rPr>
        <w:fldChar w:fldCharType="end"/>
      </w:r>
      <w:del w:id="190" w:author="zenrunner" w:date="2018-09-11T12:07:00Z">
        <w:r w:rsidR="005F066B" w:rsidDel="00124A83">
          <w:rPr>
            <w:noProof/>
          </w:rPr>
          <w:delText>)</w:delText>
        </w:r>
        <w:r w:rsidR="005F066B" w:rsidDel="00124A83">
          <w:fldChar w:fldCharType="end"/>
        </w:r>
        <w:r w:rsidR="005F066B" w:rsidDel="00124A83">
          <w:delText xml:space="preserve"> </w:delText>
        </w:r>
        <w:r w:rsidR="00260140" w:rsidDel="00124A83">
          <w:delText>also make it likely to be a</w:delText>
        </w:r>
        <w:r w:rsidR="006F39CE" w:rsidDel="00124A83">
          <w:delText xml:space="preserve"> good competitor. </w:delText>
        </w:r>
        <w:r w:rsidR="00D6250C" w:rsidDel="00124A83">
          <w:delText>Thus, the sign of this</w:delText>
        </w:r>
        <w:r w:rsidR="00124B75" w:rsidDel="00124A83">
          <w:delText xml:space="preserve"> interaction is</w:delText>
        </w:r>
        <w:r w:rsidR="00D6250C" w:rsidDel="00124A83">
          <w:delText xml:space="preserve"> likely</w:delText>
        </w:r>
        <w:r w:rsidR="00124B75" w:rsidDel="00124A83">
          <w:delText xml:space="preserve"> context-dependent. </w:delText>
        </w:r>
        <w:r w:rsidR="00D6250C" w:rsidDel="00124A83">
          <w:delText xml:space="preserve">In this study, the </w:delText>
        </w:r>
        <w:r w:rsidR="00B26370" w:rsidDel="00124A83">
          <w:delText>context leading</w:delText>
        </w:r>
        <w:r w:rsidR="00CB6702" w:rsidDel="00124A83">
          <w:delText xml:space="preserve"> to competition wa</w:delText>
        </w:r>
        <w:r w:rsidR="00B26370" w:rsidDel="00124A83">
          <w:delText xml:space="preserve">s the identity, phenology and </w:delText>
        </w:r>
        <w:r w:rsidR="00162BF2" w:rsidDel="00124A83">
          <w:delText xml:space="preserve">foraging </w:delText>
        </w:r>
        <w:r w:rsidR="00B26370" w:rsidDel="00124A83">
          <w:delText>behaviour</w:delText>
        </w:r>
        <w:r w:rsidR="00162BF2" w:rsidDel="00124A83">
          <w:delText>s</w:delText>
        </w:r>
        <w:r w:rsidR="00B26370" w:rsidDel="00124A83">
          <w:delText xml:space="preserve"> of the associated pollinator communities.</w:delText>
        </w:r>
      </w:del>
      <w:ins w:id="191" w:author="zenrunner" w:date="2018-09-11T12:07:00Z">
        <w:r w:rsidR="00124A83">
          <w:t xml:space="preserve">rework – bit confusing and honestly I do not see this a magnet study – the more complex set of ideas you developed in the intro are MUCH stronger, more interesting, and appropriate.  Work </w:t>
        </w:r>
      </w:ins>
      <w:ins w:id="192" w:author="zenrunner" w:date="2018-09-11T12:08:00Z">
        <w:r w:rsidR="00124A83">
          <w:t xml:space="preserve">through each prediction here and then link back to your bigger ideas – net outcomes pos and neg and then… wait for it…. Implications are that there are trade-offs!!! Yes.  </w:t>
        </w:r>
        <w:r w:rsidR="00E0494C">
          <w:t>A</w:t>
        </w:r>
        <w:r w:rsidR="00124A83">
          <w:t>ssociat</w:t>
        </w:r>
      </w:ins>
      <w:ins w:id="193" w:author="zenrunner" w:date="2018-09-11T12:09:00Z">
        <w:r w:rsidR="00E0494C">
          <w:t xml:space="preserve">ion with a dominant and benefactor species can be </w:t>
        </w:r>
        <w:r w:rsidR="00E0494C">
          <w:lastRenderedPageBreak/>
          <w:t xml:space="preserve">positive in some respects but this may come at the cost of reduced pollination.  YES.  So whether you live or die? First – shrub amelioriates or provides shelter – you might have a prediction for that intro now </w:t>
        </w:r>
      </w:ins>
      <w:ins w:id="194" w:author="zenrunner" w:date="2018-09-11T12:10:00Z">
        <w:r w:rsidR="00E0494C">
          <w:t>–</w:t>
        </w:r>
      </w:ins>
      <w:ins w:id="195" w:author="zenrunner" w:date="2018-09-11T12:09:00Z">
        <w:r w:rsidR="00E0494C">
          <w:t xml:space="preserve"> can facilitate and structure community but there might a cost at later life stages. So facilitation for </w:t>
        </w:r>
      </w:ins>
      <w:ins w:id="196" w:author="zenrunner" w:date="2018-09-11T12:10:00Z">
        <w:r w:rsidR="00E0494C">
          <w:t>germination</w:t>
        </w:r>
      </w:ins>
      <w:ins w:id="197" w:author="zenrunner" w:date="2018-09-11T12:09:00Z">
        <w:r w:rsidR="00E0494C">
          <w:t xml:space="preserve"> </w:t>
        </w:r>
      </w:ins>
      <w:ins w:id="198" w:author="zenrunner" w:date="2018-09-11T12:10:00Z">
        <w:r w:rsidR="00E0494C">
          <w:t>and establishment but competition for pollination during reproduction.  I think that is what you are sitting on here!! GOLD I tell ya.</w:t>
        </w:r>
      </w:ins>
    </w:p>
    <w:p w14:paraId="08A0F1B1" w14:textId="77777777" w:rsidR="002753D7" w:rsidRPr="002753D7" w:rsidRDefault="002753D7" w:rsidP="00D36947">
      <w:pPr>
        <w:spacing w:line="360" w:lineRule="auto"/>
        <w:rPr>
          <w:u w:val="single"/>
        </w:rPr>
      </w:pPr>
      <w:r w:rsidRPr="002753D7">
        <w:rPr>
          <w:u w:val="single"/>
        </w:rPr>
        <w:t>Pollinator-mediated interactions</w:t>
      </w:r>
    </w:p>
    <w:p w14:paraId="2164C1AF" w14:textId="710505CD" w:rsidR="00681684" w:rsidRDefault="009729A5" w:rsidP="00D36947">
      <w:pPr>
        <w:spacing w:line="360" w:lineRule="auto"/>
      </w:pPr>
      <w:r w:rsidRPr="005F5857">
        <w:rPr>
          <w:highlight w:val="yellow"/>
          <w:rPrChange w:id="199" w:author="zenrunner" w:date="2018-09-11T12:11:00Z">
            <w:rPr/>
          </w:rPrChange>
        </w:rPr>
        <w:t xml:space="preserve">The </w:t>
      </w:r>
      <w:r w:rsidR="00162BF2" w:rsidRPr="005F5857">
        <w:rPr>
          <w:highlight w:val="yellow"/>
          <w:rPrChange w:id="200" w:author="zenrunner" w:date="2018-09-11T12:11:00Z">
            <w:rPr/>
          </w:rPrChange>
        </w:rPr>
        <w:t>decrease in visitation upon</w:t>
      </w:r>
      <w:r w:rsidR="00F52DB0" w:rsidRPr="005F5857">
        <w:rPr>
          <w:highlight w:val="yellow"/>
          <w:rPrChange w:id="201" w:author="zenrunner" w:date="2018-09-11T12:11:00Z">
            <w:rPr/>
          </w:rPrChange>
        </w:rPr>
        <w:t xml:space="preserve"> co-blooming was driven by syrphid flies and solitary bees.</w:t>
      </w:r>
      <w:r w:rsidR="005E3967" w:rsidRPr="005F5857">
        <w:rPr>
          <w:highlight w:val="yellow"/>
          <w:rPrChange w:id="202" w:author="zenrunner" w:date="2018-09-11T12:11:00Z">
            <w:rPr/>
          </w:rPrChange>
        </w:rPr>
        <w:t xml:space="preserve"> </w:t>
      </w:r>
      <w:r w:rsidR="00124B75" w:rsidRPr="005F5857">
        <w:rPr>
          <w:i/>
          <w:highlight w:val="yellow"/>
          <w:rPrChange w:id="203" w:author="zenrunner" w:date="2018-09-11T12:11:00Z">
            <w:rPr>
              <w:i/>
            </w:rPr>
          </w:rPrChange>
        </w:rPr>
        <w:t>Eupeodes volucris</w:t>
      </w:r>
      <w:r w:rsidR="00124B75" w:rsidRPr="005F5857">
        <w:rPr>
          <w:highlight w:val="yellow"/>
          <w:rPrChange w:id="204" w:author="zenrunner" w:date="2018-09-11T12:11:00Z">
            <w:rPr/>
          </w:rPrChange>
        </w:rPr>
        <w:t xml:space="preserve"> (Diptera: Syrphidae), the bird hoverfly, was t</w:t>
      </w:r>
      <w:r w:rsidRPr="005F5857">
        <w:rPr>
          <w:highlight w:val="yellow"/>
          <w:rPrChange w:id="205" w:author="zenrunner" w:date="2018-09-11T12:11:00Z">
            <w:rPr/>
          </w:rPrChange>
        </w:rPr>
        <w:t xml:space="preserve">he </w:t>
      </w:r>
      <w:r w:rsidR="00F52DB0" w:rsidRPr="005F5857">
        <w:rPr>
          <w:highlight w:val="yellow"/>
          <w:rPrChange w:id="206" w:author="zenrunner" w:date="2018-09-11T12:11:00Z">
            <w:rPr/>
          </w:rPrChange>
        </w:rPr>
        <w:t>most frequent</w:t>
      </w:r>
      <w:r w:rsidRPr="005F5857">
        <w:rPr>
          <w:highlight w:val="yellow"/>
          <w:rPrChange w:id="207" w:author="zenrunner" w:date="2018-09-11T12:11:00Z">
            <w:rPr/>
          </w:rPrChange>
        </w:rPr>
        <w:t xml:space="preserve"> </w:t>
      </w:r>
      <w:r w:rsidR="00F52DB0" w:rsidRPr="005F5857">
        <w:rPr>
          <w:highlight w:val="yellow"/>
          <w:rPrChange w:id="208" w:author="zenrunner" w:date="2018-09-11T12:11:00Z">
            <w:rPr/>
          </w:rPrChange>
        </w:rPr>
        <w:t xml:space="preserve">floral </w:t>
      </w:r>
      <w:r w:rsidR="00124B75" w:rsidRPr="005F5857">
        <w:rPr>
          <w:highlight w:val="yellow"/>
          <w:rPrChange w:id="209" w:author="zenrunner" w:date="2018-09-11T12:11:00Z">
            <w:rPr/>
          </w:rPrChange>
        </w:rPr>
        <w:t xml:space="preserve">visitor to </w:t>
      </w:r>
      <w:r w:rsidR="00124B75" w:rsidRPr="005F5857">
        <w:rPr>
          <w:i/>
          <w:highlight w:val="yellow"/>
          <w:rPrChange w:id="210" w:author="zenrunner" w:date="2018-09-11T12:11:00Z">
            <w:rPr>
              <w:i/>
            </w:rPr>
          </w:rPrChange>
        </w:rPr>
        <w:t>M. glabrata</w:t>
      </w:r>
      <w:r w:rsidR="00AF3470" w:rsidRPr="005F5857">
        <w:rPr>
          <w:highlight w:val="yellow"/>
          <w:rPrChange w:id="211" w:author="zenrunner" w:date="2018-09-11T12:11:00Z">
            <w:rPr/>
          </w:rPrChange>
        </w:rPr>
        <w:t xml:space="preserve"> and </w:t>
      </w:r>
      <w:r w:rsidR="00EB1713" w:rsidRPr="005F5857">
        <w:rPr>
          <w:highlight w:val="yellow"/>
          <w:rPrChange w:id="212" w:author="zenrunner" w:date="2018-09-11T12:11:00Z">
            <w:rPr/>
          </w:rPrChange>
        </w:rPr>
        <w:t xml:space="preserve">is known to visit </w:t>
      </w:r>
      <w:r w:rsidR="00EB1713" w:rsidRPr="005F5857">
        <w:rPr>
          <w:i/>
          <w:highlight w:val="yellow"/>
          <w:rPrChange w:id="213" w:author="zenrunner" w:date="2018-09-11T12:11:00Z">
            <w:rPr>
              <w:i/>
            </w:rPr>
          </w:rPrChange>
        </w:rPr>
        <w:t>L. tridentata</w:t>
      </w:r>
      <w:r w:rsidR="005E3967" w:rsidRPr="005F5857">
        <w:rPr>
          <w:highlight w:val="yellow"/>
          <w:rPrChange w:id="214" w:author="zenrunner" w:date="2018-09-11T12:11:00Z">
            <w:rPr/>
          </w:rPrChange>
        </w:rPr>
        <w:t xml:space="preserve"> </w:t>
      </w:r>
      <w:r w:rsidR="00AF3470" w:rsidRPr="005F5857">
        <w:rPr>
          <w:highlight w:val="yellow"/>
          <w:rPrChange w:id="215" w:author="zenrunner" w:date="2018-09-11T12:11:00Z">
            <w:rPr/>
          </w:rPrChange>
        </w:rPr>
        <w:fldChar w:fldCharType="begin"/>
      </w:r>
      <w:r w:rsidR="00AF3470" w:rsidRPr="005F5857">
        <w:rPr>
          <w:highlight w:val="yellow"/>
          <w:rPrChange w:id="216" w:author="zenrunner" w:date="2018-09-11T12:11:00Z">
            <w:rPr/>
          </w:rPrChange>
        </w:rPr>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rsidRPr="005F5857">
        <w:rPr>
          <w:highlight w:val="yellow"/>
          <w:rPrChange w:id="217" w:author="zenrunner" w:date="2018-09-11T12:11:00Z">
            <w:rPr/>
          </w:rPrChange>
        </w:rPr>
        <w:fldChar w:fldCharType="separate"/>
      </w:r>
      <w:r w:rsidR="00AF3470" w:rsidRPr="005F5857">
        <w:rPr>
          <w:noProof/>
          <w:highlight w:val="yellow"/>
          <w:rPrChange w:id="218" w:author="zenrunner" w:date="2018-09-11T12:11:00Z">
            <w:rPr>
              <w:noProof/>
            </w:rPr>
          </w:rPrChange>
        </w:rPr>
        <w:t>(</w:t>
      </w:r>
      <w:r w:rsidR="009F602B">
        <w:rPr>
          <w:noProof/>
          <w:highlight w:val="yellow"/>
        </w:rPr>
        <w:fldChar w:fldCharType="begin"/>
      </w:r>
      <w:r w:rsidR="009F602B">
        <w:rPr>
          <w:noProof/>
          <w:highlight w:val="yellow"/>
        </w:rPr>
        <w:instrText xml:space="preserve"> HYPERLINK \l "_ENREF_37" \o "Hurd Jr, 1975 #224" </w:instrText>
      </w:r>
      <w:r w:rsidR="009F602B">
        <w:rPr>
          <w:noProof/>
          <w:highlight w:val="yellow"/>
        </w:rPr>
        <w:fldChar w:fldCharType="separate"/>
      </w:r>
      <w:r w:rsidR="009F602B" w:rsidRPr="005F5857">
        <w:rPr>
          <w:noProof/>
          <w:highlight w:val="yellow"/>
          <w:rPrChange w:id="219" w:author="zenrunner" w:date="2018-09-11T12:11:00Z">
            <w:rPr>
              <w:noProof/>
            </w:rPr>
          </w:rPrChange>
        </w:rPr>
        <w:t>Hurd Jr and Linsley, 1975</w:t>
      </w:r>
      <w:r w:rsidR="009F602B">
        <w:rPr>
          <w:noProof/>
          <w:highlight w:val="yellow"/>
        </w:rPr>
        <w:fldChar w:fldCharType="end"/>
      </w:r>
      <w:r w:rsidR="00AF3470" w:rsidRPr="005F5857">
        <w:rPr>
          <w:noProof/>
          <w:highlight w:val="yellow"/>
          <w:rPrChange w:id="220" w:author="zenrunner" w:date="2018-09-11T12:11:00Z">
            <w:rPr>
              <w:noProof/>
            </w:rPr>
          </w:rPrChange>
        </w:rPr>
        <w:t>)</w:t>
      </w:r>
      <w:r w:rsidR="00AF3470" w:rsidRPr="005F5857">
        <w:rPr>
          <w:highlight w:val="yellow"/>
          <w:rPrChange w:id="221" w:author="zenrunner" w:date="2018-09-11T12:11:00Z">
            <w:rPr/>
          </w:rPrChange>
        </w:rPr>
        <w:fldChar w:fldCharType="end"/>
      </w:r>
      <w:r w:rsidR="00AF3470" w:rsidRPr="005F5857">
        <w:rPr>
          <w:highlight w:val="yellow"/>
          <w:rPrChange w:id="222" w:author="zenrunner" w:date="2018-09-11T12:11:00Z">
            <w:rPr/>
          </w:rPrChange>
        </w:rPr>
        <w:t>.</w:t>
      </w:r>
      <w:r w:rsidR="001C7812" w:rsidRPr="005F5857">
        <w:rPr>
          <w:highlight w:val="yellow"/>
          <w:rPrChange w:id="223" w:author="zenrunner" w:date="2018-09-11T12:11:00Z">
            <w:rPr/>
          </w:rPrChange>
        </w:rPr>
        <w:t xml:space="preserve"> </w:t>
      </w:r>
      <w:r w:rsidR="00AD7D49" w:rsidRPr="005F5857">
        <w:rPr>
          <w:highlight w:val="yellow"/>
          <w:rPrChange w:id="224" w:author="zenrunner" w:date="2018-09-11T12:11:00Z">
            <w:rPr/>
          </w:rPrChange>
        </w:rPr>
        <w:t>O</w:t>
      </w:r>
      <w:r w:rsidR="005E3967" w:rsidRPr="005F5857">
        <w:rPr>
          <w:highlight w:val="yellow"/>
          <w:rPrChange w:id="225" w:author="zenrunner" w:date="2018-09-11T12:11:00Z">
            <w:rPr/>
          </w:rPrChange>
        </w:rPr>
        <w:t xml:space="preserve">nly </w:t>
      </w:r>
      <w:r w:rsidR="00AD7D49" w:rsidRPr="005F5857">
        <w:rPr>
          <w:highlight w:val="yellow"/>
          <w:rPrChange w:id="226" w:author="zenrunner" w:date="2018-09-11T12:11:00Z">
            <w:rPr/>
          </w:rPrChange>
        </w:rPr>
        <w:t>one</w:t>
      </w:r>
      <w:r w:rsidR="005E3967" w:rsidRPr="005F5857">
        <w:rPr>
          <w:highlight w:val="yellow"/>
          <w:rPrChange w:id="227" w:author="zenrunner" w:date="2018-09-11T12:11:00Z">
            <w:rPr/>
          </w:rPrChange>
        </w:rPr>
        <w:t xml:space="preserve"> syrphid floral visit to </w:t>
      </w:r>
      <w:r w:rsidR="005E3967" w:rsidRPr="005F5857">
        <w:rPr>
          <w:i/>
          <w:highlight w:val="yellow"/>
          <w:rPrChange w:id="228" w:author="zenrunner" w:date="2018-09-11T12:11:00Z">
            <w:rPr>
              <w:i/>
            </w:rPr>
          </w:rPrChange>
        </w:rPr>
        <w:t>L. tridentata</w:t>
      </w:r>
      <w:r w:rsidR="005E3967" w:rsidRPr="005F5857">
        <w:rPr>
          <w:highlight w:val="yellow"/>
          <w:rPrChange w:id="229" w:author="zenrunner" w:date="2018-09-11T12:11:00Z">
            <w:rPr/>
          </w:rPrChange>
        </w:rPr>
        <w:t xml:space="preserve"> was recorded.</w:t>
      </w:r>
      <w:r w:rsidR="00AD7D49" w:rsidRPr="005F5857">
        <w:rPr>
          <w:highlight w:val="yellow"/>
          <w:rPrChange w:id="230" w:author="zenrunner" w:date="2018-09-11T12:11:00Z">
            <w:rPr/>
          </w:rPrChange>
        </w:rPr>
        <w:t xml:space="preserve"> This change in visitation </w:t>
      </w:r>
      <w:r w:rsidR="00162BF2" w:rsidRPr="005F5857">
        <w:rPr>
          <w:highlight w:val="yellow"/>
          <w:rPrChange w:id="231" w:author="zenrunner" w:date="2018-09-11T12:11:00Z">
            <w:rPr/>
          </w:rPrChange>
        </w:rPr>
        <w:t>may</w:t>
      </w:r>
      <w:r w:rsidR="00AD7D49" w:rsidRPr="005F5857">
        <w:rPr>
          <w:highlight w:val="yellow"/>
          <w:rPrChange w:id="232" w:author="zenrunner" w:date="2018-09-11T12:11:00Z">
            <w:rPr/>
          </w:rPrChange>
        </w:rPr>
        <w:t xml:space="preserve"> be due seasonal changes in Syrphid abundance</w:t>
      </w:r>
      <w:r w:rsidR="00162BF2" w:rsidRPr="005F5857">
        <w:rPr>
          <w:highlight w:val="yellow"/>
          <w:rPrChange w:id="233" w:author="zenrunner" w:date="2018-09-11T12:11:00Z">
            <w:rPr/>
          </w:rPrChange>
        </w:rPr>
        <w:t>,</w:t>
      </w:r>
      <w:r w:rsidR="00F64E08" w:rsidRPr="005F5857">
        <w:rPr>
          <w:highlight w:val="yellow"/>
          <w:rPrChange w:id="234" w:author="zenrunner" w:date="2018-09-11T12:11:00Z">
            <w:rPr/>
          </w:rPrChange>
        </w:rPr>
        <w:t xml:space="preserve"> particularly if it is tied to </w:t>
      </w:r>
      <w:r w:rsidR="004771C2" w:rsidRPr="005F5857">
        <w:rPr>
          <w:highlight w:val="yellow"/>
          <w:rPrChange w:id="235" w:author="zenrunner" w:date="2018-09-11T12:11:00Z">
            <w:rPr/>
          </w:rPrChange>
        </w:rPr>
        <w:t xml:space="preserve">the </w:t>
      </w:r>
      <w:r w:rsidR="00F64E08" w:rsidRPr="005F5857">
        <w:rPr>
          <w:highlight w:val="yellow"/>
          <w:rPrChange w:id="236" w:author="zenrunner" w:date="2018-09-11T12:11:00Z">
            <w:rPr/>
          </w:rPrChange>
        </w:rPr>
        <w:t>phenology</w:t>
      </w:r>
      <w:r w:rsidR="004771C2" w:rsidRPr="005F5857">
        <w:rPr>
          <w:highlight w:val="yellow"/>
          <w:rPrChange w:id="237" w:author="zenrunner" w:date="2018-09-11T12:11:00Z">
            <w:rPr/>
          </w:rPrChange>
        </w:rPr>
        <w:t xml:space="preserve"> of annuals</w:t>
      </w:r>
      <w:r w:rsidR="00F64E08" w:rsidRPr="005F5857">
        <w:rPr>
          <w:highlight w:val="yellow"/>
          <w:rPrChange w:id="238" w:author="zenrunner" w:date="2018-09-11T12:11:00Z">
            <w:rPr/>
          </w:rPrChange>
        </w:rPr>
        <w:t xml:space="preserve">. </w:t>
      </w:r>
      <w:r w:rsidR="00CD2597" w:rsidRPr="005F5857">
        <w:rPr>
          <w:i/>
          <w:highlight w:val="yellow"/>
          <w:rPrChange w:id="239" w:author="zenrunner" w:date="2018-09-11T12:11:00Z">
            <w:rPr>
              <w:i/>
            </w:rPr>
          </w:rPrChange>
        </w:rPr>
        <w:t>E. volucris</w:t>
      </w:r>
      <w:r w:rsidR="0030341E" w:rsidRPr="005F5857">
        <w:rPr>
          <w:highlight w:val="yellow"/>
          <w:rPrChange w:id="240" w:author="zenrunner" w:date="2018-09-11T12:11:00Z">
            <w:rPr/>
          </w:rPrChange>
        </w:rPr>
        <w:t xml:space="preserve"> is multivoltine </w:t>
      </w:r>
      <w:r w:rsidR="00CA722D" w:rsidRPr="005F5857">
        <w:rPr>
          <w:highlight w:val="yellow"/>
          <w:rPrChange w:id="241" w:author="zenrunner" w:date="2018-09-11T12:11:00Z">
            <w:rPr/>
          </w:rPrChange>
        </w:rPr>
        <w:fldChar w:fldCharType="begin"/>
      </w:r>
      <w:r w:rsidR="00CA722D" w:rsidRPr="005F5857">
        <w:rPr>
          <w:highlight w:val="yellow"/>
          <w:rPrChange w:id="242" w:author="zenrunner" w:date="2018-09-11T12:11:00Z">
            <w:rPr/>
          </w:rPrChange>
        </w:rPr>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rsidRPr="005F5857">
        <w:rPr>
          <w:highlight w:val="yellow"/>
          <w:rPrChange w:id="243" w:author="zenrunner" w:date="2018-09-11T12:11:00Z">
            <w:rPr/>
          </w:rPrChange>
        </w:rPr>
        <w:fldChar w:fldCharType="separate"/>
      </w:r>
      <w:r w:rsidR="00CA722D" w:rsidRPr="005F5857">
        <w:rPr>
          <w:noProof/>
          <w:highlight w:val="yellow"/>
          <w:rPrChange w:id="244" w:author="zenrunner" w:date="2018-09-11T12:11:00Z">
            <w:rPr>
              <w:noProof/>
            </w:rPr>
          </w:rPrChange>
        </w:rPr>
        <w:t>(</w:t>
      </w:r>
      <w:r w:rsidR="009F602B">
        <w:rPr>
          <w:noProof/>
          <w:highlight w:val="yellow"/>
        </w:rPr>
        <w:fldChar w:fldCharType="begin"/>
      </w:r>
      <w:r w:rsidR="009F602B">
        <w:rPr>
          <w:noProof/>
          <w:highlight w:val="yellow"/>
        </w:rPr>
        <w:instrText xml:space="preserve"> HYPERLINK \l "_ENREF_87" \o "Vockeroth, 1992 #268" </w:instrText>
      </w:r>
      <w:r w:rsidR="009F602B">
        <w:rPr>
          <w:noProof/>
          <w:highlight w:val="yellow"/>
        </w:rPr>
        <w:fldChar w:fldCharType="separate"/>
      </w:r>
      <w:r w:rsidR="009F602B" w:rsidRPr="005F5857">
        <w:rPr>
          <w:noProof/>
          <w:highlight w:val="yellow"/>
          <w:rPrChange w:id="245" w:author="zenrunner" w:date="2018-09-11T12:11:00Z">
            <w:rPr>
              <w:noProof/>
            </w:rPr>
          </w:rPrChange>
        </w:rPr>
        <w:t>Vockeroth, 1992</w:t>
      </w:r>
      <w:r w:rsidR="009F602B">
        <w:rPr>
          <w:noProof/>
          <w:highlight w:val="yellow"/>
        </w:rPr>
        <w:fldChar w:fldCharType="end"/>
      </w:r>
      <w:r w:rsidR="00CA722D" w:rsidRPr="005F5857">
        <w:rPr>
          <w:noProof/>
          <w:highlight w:val="yellow"/>
          <w:rPrChange w:id="246" w:author="zenrunner" w:date="2018-09-11T12:11:00Z">
            <w:rPr>
              <w:noProof/>
            </w:rPr>
          </w:rPrChange>
        </w:rPr>
        <w:t>)</w:t>
      </w:r>
      <w:r w:rsidR="00CA722D" w:rsidRPr="005F5857">
        <w:rPr>
          <w:highlight w:val="yellow"/>
          <w:rPrChange w:id="247" w:author="zenrunner" w:date="2018-09-11T12:11:00Z">
            <w:rPr/>
          </w:rPrChange>
        </w:rPr>
        <w:fldChar w:fldCharType="end"/>
      </w:r>
      <w:r w:rsidR="00CA722D" w:rsidRPr="005F5857">
        <w:rPr>
          <w:highlight w:val="yellow"/>
          <w:rPrChange w:id="248" w:author="zenrunner" w:date="2018-09-11T12:11:00Z">
            <w:rPr/>
          </w:rPrChange>
        </w:rPr>
        <w:t xml:space="preserve"> and the average maturation time is 21 days in lab </w:t>
      </w:r>
      <w:r w:rsidR="00CA722D" w:rsidRPr="005F5857">
        <w:rPr>
          <w:highlight w:val="yellow"/>
          <w:rPrChange w:id="249" w:author="zenrunner" w:date="2018-09-11T12:11:00Z">
            <w:rPr/>
          </w:rPrChange>
        </w:rPr>
        <w:fldChar w:fldCharType="begin"/>
      </w:r>
      <w:r w:rsidR="00CA722D" w:rsidRPr="005F5857">
        <w:rPr>
          <w:highlight w:val="yellow"/>
          <w:rPrChange w:id="250" w:author="zenrunner" w:date="2018-09-11T12:11:00Z">
            <w:rPr/>
          </w:rPrChange>
        </w:rPr>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rsidRPr="005F5857">
        <w:rPr>
          <w:highlight w:val="yellow"/>
          <w:rPrChange w:id="251" w:author="zenrunner" w:date="2018-09-11T12:11:00Z">
            <w:rPr/>
          </w:rPrChange>
        </w:rPr>
        <w:fldChar w:fldCharType="separate"/>
      </w:r>
      <w:r w:rsidR="00CA722D" w:rsidRPr="005F5857">
        <w:rPr>
          <w:noProof/>
          <w:highlight w:val="yellow"/>
          <w:rPrChange w:id="252" w:author="zenrunner" w:date="2018-09-11T12:11:00Z">
            <w:rPr>
              <w:noProof/>
            </w:rPr>
          </w:rPrChange>
        </w:rPr>
        <w:t>(</w:t>
      </w:r>
      <w:r w:rsidR="009F602B">
        <w:rPr>
          <w:noProof/>
          <w:highlight w:val="yellow"/>
        </w:rPr>
        <w:fldChar w:fldCharType="begin"/>
      </w:r>
      <w:r w:rsidR="009F602B">
        <w:rPr>
          <w:noProof/>
          <w:highlight w:val="yellow"/>
        </w:rPr>
        <w:instrText xml:space="preserve"> HYPERLINK \l "_ENREF_41" \o "Jones, 1922 #269" </w:instrText>
      </w:r>
      <w:r w:rsidR="009F602B">
        <w:rPr>
          <w:noProof/>
          <w:highlight w:val="yellow"/>
        </w:rPr>
        <w:fldChar w:fldCharType="separate"/>
      </w:r>
      <w:r w:rsidR="009F602B" w:rsidRPr="005F5857">
        <w:rPr>
          <w:noProof/>
          <w:highlight w:val="yellow"/>
          <w:rPrChange w:id="253" w:author="zenrunner" w:date="2018-09-11T12:11:00Z">
            <w:rPr>
              <w:noProof/>
            </w:rPr>
          </w:rPrChange>
        </w:rPr>
        <w:t>Jones, 1922</w:t>
      </w:r>
      <w:r w:rsidR="009F602B">
        <w:rPr>
          <w:noProof/>
          <w:highlight w:val="yellow"/>
        </w:rPr>
        <w:fldChar w:fldCharType="end"/>
      </w:r>
      <w:r w:rsidR="00CA722D" w:rsidRPr="005F5857">
        <w:rPr>
          <w:noProof/>
          <w:highlight w:val="yellow"/>
          <w:rPrChange w:id="254" w:author="zenrunner" w:date="2018-09-11T12:11:00Z">
            <w:rPr>
              <w:noProof/>
            </w:rPr>
          </w:rPrChange>
        </w:rPr>
        <w:t>)</w:t>
      </w:r>
      <w:r w:rsidR="00CA722D" w:rsidRPr="005F5857">
        <w:rPr>
          <w:highlight w:val="yellow"/>
          <w:rPrChange w:id="255" w:author="zenrunner" w:date="2018-09-11T12:11:00Z">
            <w:rPr/>
          </w:rPrChange>
        </w:rPr>
        <w:fldChar w:fldCharType="end"/>
      </w:r>
      <w:r w:rsidR="00CA722D" w:rsidRPr="005F5857">
        <w:rPr>
          <w:highlight w:val="yellow"/>
          <w:rPrChange w:id="256" w:author="zenrunner" w:date="2018-09-11T12:11:00Z">
            <w:rPr/>
          </w:rPrChange>
        </w:rPr>
        <w:t xml:space="preserve"> </w:t>
      </w:r>
      <w:r w:rsidR="00A43776" w:rsidRPr="005F5857">
        <w:rPr>
          <w:highlight w:val="yellow"/>
          <w:rPrChange w:id="257" w:author="zenrunner" w:date="2018-09-11T12:11:00Z">
            <w:rPr/>
          </w:rPrChange>
        </w:rPr>
        <w:t xml:space="preserve">however the phenology of </w:t>
      </w:r>
      <w:r w:rsidR="00A43776" w:rsidRPr="005F5857">
        <w:rPr>
          <w:i/>
          <w:highlight w:val="yellow"/>
          <w:rPrChange w:id="258" w:author="zenrunner" w:date="2018-09-11T12:11:00Z">
            <w:rPr>
              <w:i/>
            </w:rPr>
          </w:rPrChange>
        </w:rPr>
        <w:t>E. volucris</w:t>
      </w:r>
      <w:r w:rsidR="00A43776" w:rsidRPr="005F5857">
        <w:rPr>
          <w:highlight w:val="yellow"/>
          <w:rPrChange w:id="259" w:author="zenrunner" w:date="2018-09-11T12:11:00Z">
            <w:rPr/>
          </w:rPrChange>
        </w:rPr>
        <w:t xml:space="preserve"> in desert systems has not been studied. </w:t>
      </w:r>
      <w:r w:rsidR="00CD2597" w:rsidRPr="005F5857">
        <w:rPr>
          <w:highlight w:val="yellow"/>
          <w:rPrChange w:id="260" w:author="zenrunner" w:date="2018-09-11T12:11:00Z">
            <w:rPr/>
          </w:rPrChange>
        </w:rPr>
        <w:t xml:space="preserve">In the only study </w:t>
      </w:r>
      <w:r w:rsidR="003816DB" w:rsidRPr="005F5857">
        <w:rPr>
          <w:highlight w:val="yellow"/>
          <w:rPrChange w:id="261" w:author="zenrunner" w:date="2018-09-11T12:11:00Z">
            <w:rPr/>
          </w:rPrChange>
        </w:rPr>
        <w:t>measuring seasonal</w:t>
      </w:r>
      <w:r w:rsidR="00CD2597" w:rsidRPr="005F5857">
        <w:rPr>
          <w:highlight w:val="yellow"/>
          <w:rPrChange w:id="262" w:author="zenrunner" w:date="2018-09-11T12:11:00Z">
            <w:rPr/>
          </w:rPrChange>
        </w:rPr>
        <w:t xml:space="preserve"> hoverfly abundances in USA, </w:t>
      </w:r>
      <w:r w:rsidR="00CD2597" w:rsidRPr="005F5857">
        <w:rPr>
          <w:i/>
          <w:highlight w:val="yellow"/>
          <w:rPrChange w:id="263" w:author="zenrunner" w:date="2018-09-11T12:11:00Z">
            <w:rPr>
              <w:i/>
            </w:rPr>
          </w:rPrChange>
        </w:rPr>
        <w:t xml:space="preserve">Eupeodes </w:t>
      </w:r>
      <w:r w:rsidR="003816DB" w:rsidRPr="005F5857">
        <w:rPr>
          <w:highlight w:val="yellow"/>
          <w:rPrChange w:id="264" w:author="zenrunner" w:date="2018-09-11T12:11:00Z">
            <w:rPr/>
          </w:rPrChange>
        </w:rPr>
        <w:t xml:space="preserve">abundances </w:t>
      </w:r>
      <w:r w:rsidR="00F64E08" w:rsidRPr="005F5857">
        <w:rPr>
          <w:highlight w:val="yellow"/>
          <w:rPrChange w:id="265" w:author="zenrunner" w:date="2018-09-11T12:11:00Z">
            <w:rPr/>
          </w:rPrChange>
        </w:rPr>
        <w:t>peaked</w:t>
      </w:r>
      <w:r w:rsidR="00DA2A88" w:rsidRPr="005F5857">
        <w:rPr>
          <w:highlight w:val="yellow"/>
          <w:rPrChange w:id="266" w:author="zenrunner" w:date="2018-09-11T12:11:00Z">
            <w:rPr/>
          </w:rPrChange>
        </w:rPr>
        <w:t xml:space="preserve"> in late spring</w:t>
      </w:r>
      <w:r w:rsidR="00F64E08" w:rsidRPr="005F5857">
        <w:rPr>
          <w:highlight w:val="yellow"/>
          <w:rPrChange w:id="267" w:author="zenrunner" w:date="2018-09-11T12:11:00Z">
            <w:rPr/>
          </w:rPrChange>
        </w:rPr>
        <w:t xml:space="preserve"> but individuals were found throughout the season</w:t>
      </w:r>
      <w:r w:rsidR="00DA2A88" w:rsidRPr="005F5857">
        <w:rPr>
          <w:highlight w:val="yellow"/>
          <w:rPrChange w:id="268" w:author="zenrunner" w:date="2018-09-11T12:11:00Z">
            <w:rPr/>
          </w:rPrChange>
        </w:rPr>
        <w:t xml:space="preserve"> </w:t>
      </w:r>
      <w:r w:rsidR="00CA722D" w:rsidRPr="005F5857">
        <w:rPr>
          <w:highlight w:val="yellow"/>
          <w:rPrChange w:id="269" w:author="zenrunner" w:date="2018-09-11T12:11:00Z">
            <w:rPr/>
          </w:rPrChange>
        </w:rPr>
        <w:fldChar w:fldCharType="begin"/>
      </w:r>
      <w:r w:rsidR="00CA722D" w:rsidRPr="005F5857">
        <w:rPr>
          <w:highlight w:val="yellow"/>
          <w:rPrChange w:id="270" w:author="zenrunner" w:date="2018-09-11T12:11:00Z">
            <w:rPr/>
          </w:rPrChange>
        </w:rPr>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rsidRPr="005F5857">
        <w:rPr>
          <w:highlight w:val="yellow"/>
          <w:rPrChange w:id="271" w:author="zenrunner" w:date="2018-09-11T12:11:00Z">
            <w:rPr/>
          </w:rPrChange>
        </w:rPr>
        <w:fldChar w:fldCharType="separate"/>
      </w:r>
      <w:r w:rsidR="00CA722D" w:rsidRPr="005F5857">
        <w:rPr>
          <w:noProof/>
          <w:highlight w:val="yellow"/>
          <w:rPrChange w:id="272" w:author="zenrunner" w:date="2018-09-11T12:11:00Z">
            <w:rPr>
              <w:noProof/>
            </w:rPr>
          </w:rPrChange>
        </w:rPr>
        <w:t>(</w:t>
      </w:r>
      <w:r w:rsidR="009F602B">
        <w:rPr>
          <w:noProof/>
          <w:highlight w:val="yellow"/>
        </w:rPr>
        <w:fldChar w:fldCharType="begin"/>
      </w:r>
      <w:r w:rsidR="009F602B">
        <w:rPr>
          <w:noProof/>
          <w:highlight w:val="yellow"/>
        </w:rPr>
        <w:instrText xml:space="preserve"> HYPERLINK \l "_ENREF_79" \o "Terry, 2017 #37" </w:instrText>
      </w:r>
      <w:r w:rsidR="009F602B">
        <w:rPr>
          <w:noProof/>
          <w:highlight w:val="yellow"/>
        </w:rPr>
        <w:fldChar w:fldCharType="separate"/>
      </w:r>
      <w:r w:rsidR="009F602B" w:rsidRPr="005F5857">
        <w:rPr>
          <w:noProof/>
          <w:highlight w:val="yellow"/>
          <w:rPrChange w:id="273" w:author="zenrunner" w:date="2018-09-11T12:11:00Z">
            <w:rPr>
              <w:noProof/>
            </w:rPr>
          </w:rPrChange>
        </w:rPr>
        <w:t>Terry and Nelson, 2017</w:t>
      </w:r>
      <w:r w:rsidR="009F602B">
        <w:rPr>
          <w:noProof/>
          <w:highlight w:val="yellow"/>
        </w:rPr>
        <w:fldChar w:fldCharType="end"/>
      </w:r>
      <w:r w:rsidR="00CA722D" w:rsidRPr="005F5857">
        <w:rPr>
          <w:noProof/>
          <w:highlight w:val="yellow"/>
          <w:rPrChange w:id="274" w:author="zenrunner" w:date="2018-09-11T12:11:00Z">
            <w:rPr>
              <w:noProof/>
            </w:rPr>
          </w:rPrChange>
        </w:rPr>
        <w:t>)</w:t>
      </w:r>
      <w:r w:rsidR="00CA722D" w:rsidRPr="005F5857">
        <w:rPr>
          <w:highlight w:val="yellow"/>
          <w:rPrChange w:id="275" w:author="zenrunner" w:date="2018-09-11T12:11:00Z">
            <w:rPr/>
          </w:rPrChange>
        </w:rPr>
        <w:fldChar w:fldCharType="end"/>
      </w:r>
      <w:r w:rsidR="00DA2A88" w:rsidRPr="005F5857">
        <w:rPr>
          <w:highlight w:val="yellow"/>
          <w:rPrChange w:id="276" w:author="zenrunner" w:date="2018-09-11T12:11:00Z">
            <w:rPr/>
          </w:rPrChange>
        </w:rPr>
        <w:t>.</w:t>
      </w:r>
      <w:r w:rsidR="00380EA2" w:rsidRPr="005F5857">
        <w:rPr>
          <w:highlight w:val="yellow"/>
          <w:rPrChange w:id="277" w:author="zenrunner" w:date="2018-09-11T12:11:00Z">
            <w:rPr/>
          </w:rPrChange>
        </w:rPr>
        <w:t xml:space="preserve"> </w:t>
      </w:r>
      <w:r w:rsidR="00463449" w:rsidRPr="005F5857">
        <w:rPr>
          <w:highlight w:val="yellow"/>
          <w:rPrChange w:id="278" w:author="zenrunner" w:date="2018-09-11T12:11:00Z">
            <w:rPr/>
          </w:rPrChange>
        </w:rPr>
        <w:t>Larval</w:t>
      </w:r>
      <w:r w:rsidR="00DC06FC" w:rsidRPr="005F5857">
        <w:rPr>
          <w:highlight w:val="yellow"/>
          <w:rPrChange w:id="279" w:author="zenrunner" w:date="2018-09-11T12:11:00Z">
            <w:rPr/>
          </w:rPrChange>
        </w:rPr>
        <w:t xml:space="preserve"> </w:t>
      </w:r>
      <w:r w:rsidR="00DC06FC" w:rsidRPr="005F5857">
        <w:rPr>
          <w:i/>
          <w:highlight w:val="yellow"/>
          <w:rPrChange w:id="280" w:author="zenrunner" w:date="2018-09-11T12:11:00Z">
            <w:rPr>
              <w:i/>
            </w:rPr>
          </w:rPrChange>
        </w:rPr>
        <w:t>E. volucris</w:t>
      </w:r>
      <w:r w:rsidR="00DC06FC" w:rsidRPr="005F5857">
        <w:rPr>
          <w:highlight w:val="yellow"/>
          <w:rPrChange w:id="281" w:author="zenrunner" w:date="2018-09-11T12:11:00Z">
            <w:rPr/>
          </w:rPrChange>
        </w:rPr>
        <w:t xml:space="preserve"> </w:t>
      </w:r>
      <w:r w:rsidR="00F64E08" w:rsidRPr="005F5857">
        <w:rPr>
          <w:highlight w:val="yellow"/>
          <w:rPrChange w:id="282" w:author="zenrunner" w:date="2018-09-11T12:11:00Z">
            <w:rPr/>
          </w:rPrChange>
        </w:rPr>
        <w:t>are aphid predators</w:t>
      </w:r>
      <w:r w:rsidR="00463449" w:rsidRPr="005F5857">
        <w:rPr>
          <w:highlight w:val="yellow"/>
          <w:rPrChange w:id="283" w:author="zenrunner" w:date="2018-09-11T12:11:00Z">
            <w:rPr/>
          </w:rPrChange>
        </w:rPr>
        <w:t xml:space="preserve"> and members of the genus </w:t>
      </w:r>
      <w:r w:rsidR="00463449" w:rsidRPr="005F5857">
        <w:rPr>
          <w:i/>
          <w:highlight w:val="yellow"/>
          <w:rPrChange w:id="284" w:author="zenrunner" w:date="2018-09-11T12:11:00Z">
            <w:rPr>
              <w:i/>
            </w:rPr>
          </w:rPrChange>
        </w:rPr>
        <w:t>Eupeodes</w:t>
      </w:r>
      <w:r w:rsidR="00463449" w:rsidRPr="005F5857">
        <w:rPr>
          <w:highlight w:val="yellow"/>
          <w:rPrChange w:id="285" w:author="zenrunner" w:date="2018-09-11T12:11:00Z">
            <w:rPr/>
          </w:rPrChange>
        </w:rPr>
        <w:t xml:space="preserve"> requires specific larval resources </w:t>
      </w:r>
      <w:r w:rsidR="00CA722D" w:rsidRPr="005F5857">
        <w:rPr>
          <w:highlight w:val="yellow"/>
          <w:rPrChange w:id="286" w:author="zenrunner" w:date="2018-09-11T12:11:00Z">
            <w:rPr/>
          </w:rPrChange>
        </w:rPr>
        <w:fldChar w:fldCharType="begin"/>
      </w:r>
      <w:r w:rsidR="00CA722D" w:rsidRPr="005F5857">
        <w:rPr>
          <w:highlight w:val="yellow"/>
          <w:rPrChange w:id="287" w:author="zenrunner" w:date="2018-09-11T12:11:00Z">
            <w:rPr/>
          </w:rPrChange>
        </w:rPr>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rsidRPr="005F5857">
        <w:rPr>
          <w:highlight w:val="yellow"/>
          <w:rPrChange w:id="288" w:author="zenrunner" w:date="2018-09-11T12:11:00Z">
            <w:rPr/>
          </w:rPrChange>
        </w:rPr>
        <w:fldChar w:fldCharType="separate"/>
      </w:r>
      <w:r w:rsidR="00CA722D" w:rsidRPr="005F5857">
        <w:rPr>
          <w:noProof/>
          <w:highlight w:val="yellow"/>
          <w:rPrChange w:id="289" w:author="zenrunner" w:date="2018-09-11T12:11:00Z">
            <w:rPr>
              <w:noProof/>
            </w:rPr>
          </w:rPrChange>
        </w:rPr>
        <w:t>(</w:t>
      </w:r>
      <w:r w:rsidR="009F602B">
        <w:rPr>
          <w:noProof/>
          <w:highlight w:val="yellow"/>
        </w:rPr>
        <w:fldChar w:fldCharType="begin"/>
      </w:r>
      <w:r w:rsidR="009F602B">
        <w:rPr>
          <w:noProof/>
          <w:highlight w:val="yellow"/>
        </w:rPr>
        <w:instrText xml:space="preserve"> HYPERLINK \l "_ENREF_34" \o "Henderson, 1982 #39" </w:instrText>
      </w:r>
      <w:r w:rsidR="009F602B">
        <w:rPr>
          <w:noProof/>
          <w:highlight w:val="yellow"/>
        </w:rPr>
        <w:fldChar w:fldCharType="separate"/>
      </w:r>
      <w:r w:rsidR="009F602B" w:rsidRPr="005F5857">
        <w:rPr>
          <w:noProof/>
          <w:highlight w:val="yellow"/>
          <w:rPrChange w:id="290" w:author="zenrunner" w:date="2018-09-11T12:11:00Z">
            <w:rPr>
              <w:noProof/>
            </w:rPr>
          </w:rPrChange>
        </w:rPr>
        <w:t>Henderson, 1982</w:t>
      </w:r>
      <w:r w:rsidR="009F602B">
        <w:rPr>
          <w:noProof/>
          <w:highlight w:val="yellow"/>
        </w:rPr>
        <w:fldChar w:fldCharType="end"/>
      </w:r>
      <w:r w:rsidR="00CA722D" w:rsidRPr="005F5857">
        <w:rPr>
          <w:noProof/>
          <w:highlight w:val="yellow"/>
          <w:rPrChange w:id="291" w:author="zenrunner" w:date="2018-09-11T12:11:00Z">
            <w:rPr>
              <w:noProof/>
            </w:rPr>
          </w:rPrChange>
        </w:rPr>
        <w:t>)</w:t>
      </w:r>
      <w:r w:rsidR="00CA722D" w:rsidRPr="005F5857">
        <w:rPr>
          <w:highlight w:val="yellow"/>
          <w:rPrChange w:id="292" w:author="zenrunner" w:date="2018-09-11T12:11:00Z">
            <w:rPr/>
          </w:rPrChange>
        </w:rPr>
        <w:fldChar w:fldCharType="end"/>
      </w:r>
      <w:r w:rsidR="00463449" w:rsidRPr="005F5857">
        <w:rPr>
          <w:highlight w:val="yellow"/>
          <w:rPrChange w:id="293" w:author="zenrunner" w:date="2018-09-11T12:11:00Z">
            <w:rPr/>
          </w:rPrChange>
        </w:rPr>
        <w:t>. In an agricultural study</w:t>
      </w:r>
      <w:r w:rsidR="00F5662D" w:rsidRPr="005F5857">
        <w:rPr>
          <w:highlight w:val="yellow"/>
          <w:rPrChange w:id="294" w:author="zenrunner" w:date="2018-09-11T12:11:00Z">
            <w:rPr/>
          </w:rPrChange>
        </w:rPr>
        <w:t xml:space="preserve"> on</w:t>
      </w:r>
      <w:r w:rsidR="00463449" w:rsidRPr="005F5857">
        <w:rPr>
          <w:highlight w:val="yellow"/>
          <w:rPrChange w:id="295" w:author="zenrunner" w:date="2018-09-11T12:11:00Z">
            <w:rPr/>
          </w:rPrChange>
        </w:rPr>
        <w:t xml:space="preserve"> aphid-eating hoverflies, including </w:t>
      </w:r>
      <w:r w:rsidR="00463449" w:rsidRPr="005F5857">
        <w:rPr>
          <w:i/>
          <w:highlight w:val="yellow"/>
          <w:rPrChange w:id="296" w:author="zenrunner" w:date="2018-09-11T12:11:00Z">
            <w:rPr>
              <w:i/>
            </w:rPr>
          </w:rPrChange>
        </w:rPr>
        <w:t>E. volucris</w:t>
      </w:r>
      <w:r w:rsidR="00162BF2" w:rsidRPr="005F5857">
        <w:rPr>
          <w:i/>
          <w:highlight w:val="yellow"/>
          <w:rPrChange w:id="297" w:author="zenrunner" w:date="2018-09-11T12:11:00Z">
            <w:rPr>
              <w:i/>
            </w:rPr>
          </w:rPrChange>
        </w:rPr>
        <w:t>,</w:t>
      </w:r>
      <w:r w:rsidR="00463449" w:rsidRPr="005F5857">
        <w:rPr>
          <w:highlight w:val="yellow"/>
          <w:rPrChange w:id="298" w:author="zenrunner" w:date="2018-09-11T12:11:00Z">
            <w:rPr/>
          </w:rPrChange>
        </w:rPr>
        <w:t xml:space="preserve"> </w:t>
      </w:r>
      <w:r w:rsidR="00F2612C" w:rsidRPr="005F5857">
        <w:rPr>
          <w:highlight w:val="yellow"/>
          <w:rPrChange w:id="299" w:author="zenrunner" w:date="2018-09-11T12:11:00Z">
            <w:rPr/>
          </w:rPrChange>
        </w:rPr>
        <w:t xml:space="preserve">abundances </w:t>
      </w:r>
      <w:r w:rsidR="00463449" w:rsidRPr="005F5857">
        <w:rPr>
          <w:highlight w:val="yellow"/>
          <w:rPrChange w:id="300" w:author="zenrunner" w:date="2018-09-11T12:11:00Z">
            <w:rPr/>
          </w:rPrChange>
        </w:rPr>
        <w:t xml:space="preserve">corresponded to aphid densities </w:t>
      </w:r>
      <w:r w:rsidR="00707592" w:rsidRPr="005F5857">
        <w:rPr>
          <w:highlight w:val="yellow"/>
          <w:rPrChange w:id="301" w:author="zenrunner" w:date="2018-09-11T12:11:00Z">
            <w:rPr/>
          </w:rPrChange>
        </w:rPr>
        <w:fldChar w:fldCharType="begin"/>
      </w:r>
      <w:r w:rsidR="00707592" w:rsidRPr="005F5857">
        <w:rPr>
          <w:highlight w:val="yellow"/>
          <w:rPrChange w:id="302" w:author="zenrunner" w:date="2018-09-11T12:11:00Z">
            <w:rPr/>
          </w:rPrChange>
        </w:rPr>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rsidRPr="005F5857">
        <w:rPr>
          <w:highlight w:val="yellow"/>
          <w:rPrChange w:id="303" w:author="zenrunner" w:date="2018-09-11T12:11:00Z">
            <w:rPr/>
          </w:rPrChange>
        </w:rPr>
        <w:fldChar w:fldCharType="separate"/>
      </w:r>
      <w:r w:rsidR="00707592" w:rsidRPr="005F5857">
        <w:rPr>
          <w:noProof/>
          <w:highlight w:val="yellow"/>
          <w:rPrChange w:id="304" w:author="zenrunner" w:date="2018-09-11T12:11:00Z">
            <w:rPr>
              <w:noProof/>
            </w:rPr>
          </w:rPrChange>
        </w:rPr>
        <w:t>(</w:t>
      </w:r>
      <w:r w:rsidR="009F602B">
        <w:rPr>
          <w:noProof/>
          <w:highlight w:val="yellow"/>
        </w:rPr>
        <w:fldChar w:fldCharType="begin"/>
      </w:r>
      <w:r w:rsidR="009F602B">
        <w:rPr>
          <w:noProof/>
          <w:highlight w:val="yellow"/>
        </w:rPr>
        <w:instrText xml:space="preserve"> HYPERLINK \l "_ENREF_58" \o "Noma, 2008 #40" </w:instrText>
      </w:r>
      <w:r w:rsidR="009F602B">
        <w:rPr>
          <w:noProof/>
          <w:highlight w:val="yellow"/>
        </w:rPr>
        <w:fldChar w:fldCharType="separate"/>
      </w:r>
      <w:r w:rsidR="009F602B" w:rsidRPr="005F5857">
        <w:rPr>
          <w:noProof/>
          <w:highlight w:val="yellow"/>
          <w:rPrChange w:id="305" w:author="zenrunner" w:date="2018-09-11T12:11:00Z">
            <w:rPr>
              <w:noProof/>
            </w:rPr>
          </w:rPrChange>
        </w:rPr>
        <w:t>Noma and Brewer, 2008</w:t>
      </w:r>
      <w:r w:rsidR="009F602B">
        <w:rPr>
          <w:noProof/>
          <w:highlight w:val="yellow"/>
        </w:rPr>
        <w:fldChar w:fldCharType="end"/>
      </w:r>
      <w:r w:rsidR="00707592" w:rsidRPr="005F5857">
        <w:rPr>
          <w:noProof/>
          <w:highlight w:val="yellow"/>
          <w:rPrChange w:id="306" w:author="zenrunner" w:date="2018-09-11T12:11:00Z">
            <w:rPr>
              <w:noProof/>
            </w:rPr>
          </w:rPrChange>
        </w:rPr>
        <w:t>)</w:t>
      </w:r>
      <w:r w:rsidR="00707592" w:rsidRPr="005F5857">
        <w:rPr>
          <w:highlight w:val="yellow"/>
          <w:rPrChange w:id="307" w:author="zenrunner" w:date="2018-09-11T12:11:00Z">
            <w:rPr/>
          </w:rPrChange>
        </w:rPr>
        <w:fldChar w:fldCharType="end"/>
      </w:r>
      <w:r w:rsidR="00707592" w:rsidRPr="005F5857">
        <w:rPr>
          <w:highlight w:val="yellow"/>
          <w:rPrChange w:id="308" w:author="zenrunner" w:date="2018-09-11T12:11:00Z">
            <w:rPr/>
          </w:rPrChange>
        </w:rPr>
        <w:t xml:space="preserve">. </w:t>
      </w:r>
      <w:r w:rsidR="00463449" w:rsidRPr="005F5857">
        <w:rPr>
          <w:highlight w:val="yellow"/>
          <w:rPrChange w:id="309" w:author="zenrunner" w:date="2018-09-11T12:11:00Z">
            <w:rPr/>
          </w:rPrChange>
        </w:rPr>
        <w:t xml:space="preserve">In a Rocky Mountain alpine community, early snowmelt triggered flowering, but not syrphid fly emergence suggesting </w:t>
      </w:r>
      <w:r w:rsidR="00681684" w:rsidRPr="005F5857">
        <w:rPr>
          <w:highlight w:val="yellow"/>
          <w:rPrChange w:id="310" w:author="zenrunner" w:date="2018-09-11T12:11:00Z">
            <w:rPr/>
          </w:rPrChange>
        </w:rPr>
        <w:t xml:space="preserve">their phenology </w:t>
      </w:r>
      <w:r w:rsidR="00162BF2" w:rsidRPr="005F5857">
        <w:rPr>
          <w:highlight w:val="yellow"/>
          <w:rPrChange w:id="311" w:author="zenrunner" w:date="2018-09-11T12:11:00Z">
            <w:rPr/>
          </w:rPrChange>
        </w:rPr>
        <w:t xml:space="preserve">is </w:t>
      </w:r>
      <w:r w:rsidR="00681684" w:rsidRPr="005F5857">
        <w:rPr>
          <w:highlight w:val="yellow"/>
          <w:rPrChange w:id="312" w:author="zenrunner" w:date="2018-09-11T12:11:00Z">
            <w:rPr/>
          </w:rPrChange>
        </w:rPr>
        <w:t>not closely tied</w:t>
      </w:r>
      <w:r w:rsidR="00463449" w:rsidRPr="005F5857">
        <w:rPr>
          <w:highlight w:val="yellow"/>
          <w:rPrChange w:id="313" w:author="zenrunner" w:date="2018-09-11T12:11:00Z">
            <w:rPr/>
          </w:rPrChange>
        </w:rPr>
        <w:t xml:space="preserve"> to weather </w:t>
      </w:r>
      <w:r w:rsidR="00707592" w:rsidRPr="005F5857">
        <w:rPr>
          <w:highlight w:val="yellow"/>
          <w:rPrChange w:id="314" w:author="zenrunner" w:date="2018-09-11T12:11:00Z">
            <w:rPr/>
          </w:rPrChange>
        </w:rPr>
        <w:fldChar w:fldCharType="begin"/>
      </w:r>
      <w:r w:rsidR="00707592" w:rsidRPr="005F5857">
        <w:rPr>
          <w:highlight w:val="yellow"/>
          <w:rPrChange w:id="315" w:author="zenrunner" w:date="2018-09-11T12:11:00Z">
            <w:rPr/>
          </w:rPrChange>
        </w:rPr>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rsidRPr="005F5857">
        <w:rPr>
          <w:highlight w:val="yellow"/>
          <w:rPrChange w:id="316" w:author="zenrunner" w:date="2018-09-11T12:11:00Z">
            <w:rPr/>
          </w:rPrChange>
        </w:rPr>
        <w:fldChar w:fldCharType="separate"/>
      </w:r>
      <w:r w:rsidR="00707592" w:rsidRPr="005F5857">
        <w:rPr>
          <w:noProof/>
          <w:highlight w:val="yellow"/>
          <w:rPrChange w:id="317" w:author="zenrunner" w:date="2018-09-11T12:11:00Z">
            <w:rPr>
              <w:noProof/>
            </w:rPr>
          </w:rPrChange>
        </w:rPr>
        <w:t>(</w:t>
      </w:r>
      <w:r w:rsidR="009F602B">
        <w:rPr>
          <w:noProof/>
          <w:highlight w:val="yellow"/>
        </w:rPr>
        <w:fldChar w:fldCharType="begin"/>
      </w:r>
      <w:r w:rsidR="009F602B">
        <w:rPr>
          <w:noProof/>
          <w:highlight w:val="yellow"/>
        </w:rPr>
        <w:instrText xml:space="preserve"> HYPERLINK \l "_ENREF_38" \o "Iler, 2013 #270" </w:instrText>
      </w:r>
      <w:r w:rsidR="009F602B">
        <w:rPr>
          <w:noProof/>
          <w:highlight w:val="yellow"/>
        </w:rPr>
        <w:fldChar w:fldCharType="separate"/>
      </w:r>
      <w:r w:rsidR="009F602B" w:rsidRPr="005F5857">
        <w:rPr>
          <w:noProof/>
          <w:highlight w:val="yellow"/>
          <w:rPrChange w:id="318" w:author="zenrunner" w:date="2018-09-11T12:11:00Z">
            <w:rPr>
              <w:noProof/>
            </w:rPr>
          </w:rPrChange>
        </w:rPr>
        <w:t>Iler et al., 2013</w:t>
      </w:r>
      <w:r w:rsidR="009F602B">
        <w:rPr>
          <w:noProof/>
          <w:highlight w:val="yellow"/>
        </w:rPr>
        <w:fldChar w:fldCharType="end"/>
      </w:r>
      <w:r w:rsidR="00707592" w:rsidRPr="005F5857">
        <w:rPr>
          <w:noProof/>
          <w:highlight w:val="yellow"/>
          <w:rPrChange w:id="319" w:author="zenrunner" w:date="2018-09-11T12:11:00Z">
            <w:rPr>
              <w:noProof/>
            </w:rPr>
          </w:rPrChange>
        </w:rPr>
        <w:t>)</w:t>
      </w:r>
      <w:r w:rsidR="00707592" w:rsidRPr="005F5857">
        <w:rPr>
          <w:highlight w:val="yellow"/>
          <w:rPrChange w:id="320" w:author="zenrunner" w:date="2018-09-11T12:11:00Z">
            <w:rPr/>
          </w:rPrChange>
        </w:rPr>
        <w:fldChar w:fldCharType="end"/>
      </w:r>
      <w:r w:rsidR="00707592" w:rsidRPr="005F5857">
        <w:rPr>
          <w:highlight w:val="yellow"/>
          <w:rPrChange w:id="321" w:author="zenrunner" w:date="2018-09-11T12:11:00Z">
            <w:rPr/>
          </w:rPrChange>
        </w:rPr>
        <w:t xml:space="preserve">. </w:t>
      </w:r>
      <w:r w:rsidR="00374585" w:rsidRPr="005F5857">
        <w:rPr>
          <w:highlight w:val="yellow"/>
          <w:rPrChange w:id="322" w:author="zenrunner" w:date="2018-09-11T12:11:00Z">
            <w:rPr/>
          </w:rPrChange>
        </w:rPr>
        <w:t xml:space="preserve">Overall </w:t>
      </w:r>
      <w:r w:rsidR="00681684" w:rsidRPr="005F5857">
        <w:rPr>
          <w:highlight w:val="yellow"/>
          <w:rPrChange w:id="323" w:author="zenrunner" w:date="2018-09-11T12:11:00Z">
            <w:rPr/>
          </w:rPrChange>
        </w:rPr>
        <w:t>their</w:t>
      </w:r>
      <w:r w:rsidR="00F64E08" w:rsidRPr="005F5857">
        <w:rPr>
          <w:highlight w:val="yellow"/>
          <w:rPrChange w:id="324" w:author="zenrunner" w:date="2018-09-11T12:11:00Z">
            <w:rPr/>
          </w:rPrChange>
        </w:rPr>
        <w:t xml:space="preserve"> phenology </w:t>
      </w:r>
      <w:r w:rsidR="00681684" w:rsidRPr="005F5857">
        <w:rPr>
          <w:highlight w:val="yellow"/>
          <w:rPrChange w:id="325" w:author="zenrunner" w:date="2018-09-11T12:11:00Z">
            <w:rPr/>
          </w:rPrChange>
        </w:rPr>
        <w:t>appears to be</w:t>
      </w:r>
      <w:r w:rsidR="00F64E08" w:rsidRPr="005F5857">
        <w:rPr>
          <w:highlight w:val="yellow"/>
          <w:rPrChange w:id="326" w:author="zenrunner" w:date="2018-09-11T12:11:00Z">
            <w:rPr/>
          </w:rPrChange>
        </w:rPr>
        <w:t xml:space="preserve"> tied to prey availability </w:t>
      </w:r>
      <w:r w:rsidR="00374585" w:rsidRPr="005F5857">
        <w:rPr>
          <w:highlight w:val="yellow"/>
          <w:rPrChange w:id="327" w:author="zenrunner" w:date="2018-09-11T12:11:00Z">
            <w:rPr/>
          </w:rPrChange>
        </w:rPr>
        <w:t>rather than</w:t>
      </w:r>
      <w:r w:rsidR="00681684" w:rsidRPr="005F5857">
        <w:rPr>
          <w:highlight w:val="yellow"/>
          <w:rPrChange w:id="328" w:author="zenrunner" w:date="2018-09-11T12:11:00Z">
            <w:rPr/>
          </w:rPrChange>
        </w:rPr>
        <w:t xml:space="preserve"> floral resource availability. </w:t>
      </w:r>
      <w:r w:rsidR="00623AB0" w:rsidRPr="005F5857">
        <w:rPr>
          <w:highlight w:val="yellow"/>
          <w:rPrChange w:id="329" w:author="zenrunner" w:date="2018-09-11T12:11:00Z">
            <w:rPr/>
          </w:rPrChange>
        </w:rPr>
        <w:t>A novel area of research would be to</w:t>
      </w:r>
      <w:r w:rsidR="00681684" w:rsidRPr="005F5857">
        <w:rPr>
          <w:highlight w:val="yellow"/>
          <w:rPrChange w:id="330" w:author="zenrunner" w:date="2018-09-11T12:11:00Z">
            <w:rPr/>
          </w:rPrChange>
        </w:rPr>
        <w:t xml:space="preserve"> understand the likely complex relationships</w:t>
      </w:r>
      <w:r w:rsidR="00681684">
        <w:t xml:space="preserve"> between pollinators that have predatory larva and the plants that host their prey.</w:t>
      </w:r>
      <w:ins w:id="331" w:author="zenrunner" w:date="2018-09-11T12:11:00Z">
        <w:r w:rsidR="005F5857">
          <w:t xml:space="preserve"> MEH – this is ok??? But does not link to any of your big ideas and feels very colloquial.</w:t>
        </w:r>
      </w:ins>
    </w:p>
    <w:p w14:paraId="31671AC3" w14:textId="09DD6FF1" w:rsidR="00707592" w:rsidRDefault="00520BCD" w:rsidP="00D36947">
      <w:pPr>
        <w:spacing w:line="360" w:lineRule="auto"/>
      </w:pPr>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9F602B">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6" w:tooltip="Morse, 1981 #36" w:history="1">
        <w:r w:rsidR="009F602B">
          <w:rPr>
            <w:noProof/>
          </w:rPr>
          <w:t>Morse, 1981</w:t>
        </w:r>
      </w:hyperlink>
      <w:r w:rsidR="00707592">
        <w:rPr>
          <w:noProof/>
        </w:rPr>
        <w:t>)</w:t>
      </w:r>
      <w:r w:rsidR="00707592">
        <w:fldChar w:fldCharType="end"/>
      </w:r>
      <w:r w:rsidR="00707592">
        <w:t xml:space="preserve"> leading to the temporal partitioning of pollinators. </w:t>
      </w:r>
      <w:r w:rsidR="00DB0CAD">
        <w:t>Temporal partitioning is</w:t>
      </w:r>
      <w:r w:rsidR="00707592">
        <w:t xml:space="preserve">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lastRenderedPageBreak/>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9F602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4" w:tooltip="Shavit, 2009 #272" w:history="1">
        <w:r w:rsidR="009F602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9F602B">
          <w:rPr>
            <w:noProof/>
          </w:rPr>
          <w:t>Cane and Tepedino, 2017</w:t>
        </w:r>
      </w:hyperlink>
      <w:r w:rsidR="00A670F6">
        <w:rPr>
          <w:noProof/>
        </w:rPr>
        <w:t>)</w:t>
      </w:r>
      <w:r w:rsidR="00A670F6">
        <w:fldChar w:fldCharType="end"/>
      </w:r>
      <w:r w:rsidR="00A670F6">
        <w:t xml:space="preserve">. If the pollinators of one plant displace the pollinators of another plant, this would be a novel mechanism </w:t>
      </w:r>
      <w:r w:rsidR="00DB0CAD">
        <w:t xml:space="preserve">of </w:t>
      </w:r>
      <w:r w:rsidR="00A670F6">
        <w:t>pollinator competition in arid environments.</w:t>
      </w:r>
      <w:ins w:id="332" w:author="zenrunner" w:date="2018-09-11T12:11:00Z">
        <w:r w:rsidR="002D00C2">
          <w:t xml:space="preserve">  ??? Again – unsure what this is about.</w:t>
        </w:r>
      </w:ins>
      <w:ins w:id="333" w:author="zenrunner" w:date="2018-09-11T12:12:00Z">
        <w:r w:rsidR="002D00C2">
          <w:t xml:space="preserve">  I would cut both these paragraphs really and just get right to the good stuff.</w:t>
        </w:r>
      </w:ins>
    </w:p>
    <w:p w14:paraId="5B7A698E" w14:textId="2D0C2E18" w:rsidR="0020327D" w:rsidRDefault="00062E4F" w:rsidP="00D36947">
      <w:pPr>
        <w:spacing w:line="360" w:lineRule="auto"/>
        <w:rPr>
          <w:ins w:id="334" w:author="zenrunner" w:date="2018-09-11T12:12:00Z"/>
        </w:rPr>
      </w:pPr>
      <w:r>
        <w:t xml:space="preserve">Pollinators responded positively to the floral density of </w:t>
      </w:r>
      <w:r w:rsidR="00D463A0" w:rsidRPr="00D463A0">
        <w:rPr>
          <w:i/>
        </w:rPr>
        <w:t>L. tridentata</w:t>
      </w:r>
      <w:r w:rsidR="00D463A0">
        <w:t xml:space="preserve"> </w:t>
      </w:r>
      <w:r>
        <w:t xml:space="preserve">i.e. concentrations of floral resources, however this did not benefit </w:t>
      </w:r>
      <w:r w:rsidRPr="00672602">
        <w:rPr>
          <w:i/>
        </w:rPr>
        <w:t>M. glabrata</w:t>
      </w:r>
      <w:r>
        <w:t>.</w:t>
      </w:r>
      <w:ins w:id="335" w:author="zenrunner" w:date="2018-09-11T12:11:00Z">
        <w:r w:rsidR="002D00C2">
          <w:t xml:space="preserve"> – yes better…. But what is big idea here?  </w:t>
        </w:r>
      </w:ins>
      <w:del w:id="336" w:author="zenrunner" w:date="2018-09-11T12:11:00Z">
        <w:r w:rsidDel="002D00C2">
          <w:delText xml:space="preserve"> </w:delText>
        </w:r>
      </w:del>
      <w:r w:rsidR="00D463A0">
        <w:t xml:space="preserve">This can be explained in part by the identity </w:t>
      </w:r>
      <w:r w:rsidR="000318B5">
        <w:t xml:space="preserve">and behaviour of the visitors to </w:t>
      </w:r>
      <w:r w:rsidR="000318B5" w:rsidRPr="000318B5">
        <w:rPr>
          <w:i/>
        </w:rPr>
        <w:t>L. tridentata</w:t>
      </w:r>
      <w:r w:rsidR="00D463A0">
        <w:t>.</w:t>
      </w:r>
      <w:r w:rsidR="000318B5">
        <w:t xml:space="preserve"> </w:t>
      </w:r>
      <w:r w:rsidR="00DF1AA8" w:rsidRPr="000318B5">
        <w:rPr>
          <w:i/>
        </w:rPr>
        <w:t>Megandrena encelia</w:t>
      </w:r>
      <w:r w:rsidR="000318B5">
        <w:t xml:space="preserve"> </w:t>
      </w:r>
      <w:r w:rsidR="00A674CE">
        <w:t xml:space="preserve">(Hymenoptera: Andrenidae) </w:t>
      </w:r>
      <w:r w:rsidR="000318B5">
        <w:t xml:space="preserve">and </w:t>
      </w:r>
      <w:r w:rsidR="000318B5" w:rsidRPr="000318B5">
        <w:rPr>
          <w:i/>
        </w:rPr>
        <w:t>H</w:t>
      </w:r>
      <w:r w:rsidR="00DF1AA8" w:rsidRPr="000318B5">
        <w:rPr>
          <w:i/>
        </w:rPr>
        <w:t>esperapis larrae</w:t>
      </w:r>
      <w:r w:rsidR="00DF1AA8">
        <w:t xml:space="preserve"> </w:t>
      </w:r>
      <w:r w:rsidR="00A674CE">
        <w:t xml:space="preserve">(Hymenoptera: Melittidae) </w:t>
      </w:r>
      <w:r w:rsidR="00DF1AA8">
        <w:t xml:space="preserve">are both locally oligolectic, </w:t>
      </w:r>
      <w:r w:rsidR="000318B5">
        <w:t>generally</w:t>
      </w:r>
      <w:r w:rsidR="00DF1AA8">
        <w:t xml:space="preserve"> visiting </w:t>
      </w:r>
      <w:r w:rsidR="00DF1AA8" w:rsidRPr="000318B5">
        <w:rPr>
          <w:i/>
        </w:rPr>
        <w:t>L</w:t>
      </w:r>
      <w:r w:rsidR="000318B5" w:rsidRPr="000318B5">
        <w:rPr>
          <w:i/>
        </w:rPr>
        <w:t>. tridentata</w:t>
      </w:r>
      <w:r w:rsidR="000318B5">
        <w:t xml:space="preserve"> </w:t>
      </w:r>
      <w:r w:rsidR="005A31F2">
        <w:t>exclusively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7" w:tooltip="Hurd Jr, 1975 #224" w:history="1">
        <w:r w:rsidR="009F602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L. tridentata</w:t>
      </w:r>
      <w:r w:rsidR="000318B5">
        <w:t xml:space="preserve"> were feral honeybees, </w:t>
      </w:r>
      <w:r w:rsidR="000318B5" w:rsidRPr="000E29AB">
        <w:rPr>
          <w:i/>
        </w:rPr>
        <w:t>Apis mellifera</w:t>
      </w:r>
      <w:r w:rsidR="000318B5">
        <w:t xml:space="preserve">. Honeybees preferentially forage on particularly abundant flowers, exhibiting floral constancy. This is </w:t>
      </w:r>
      <w:r w:rsidR="00047F7F">
        <w:t>a common feature of social bees</w:t>
      </w:r>
      <w:r w:rsidR="000318B5">
        <w:t xml:space="preserve"> where individuals facultatively specialize on differ</w:t>
      </w:r>
      <w:r w:rsidR="005A31F2">
        <w:t>ent flower species at different</w:t>
      </w:r>
      <w:r w:rsidR="000318B5">
        <w:t xml:space="preserv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89" w:tooltip="Waser, 1986 #274" w:history="1">
        <w:r w:rsidR="009F602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tridentata</w:t>
      </w:r>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M. glabrata</w:t>
      </w:r>
      <w:r w:rsidR="00F645B9">
        <w:t xml:space="preserve"> </w:t>
      </w:r>
      <w:r>
        <w:t xml:space="preserve">when </w:t>
      </w:r>
      <w:r w:rsidR="00F645B9">
        <w:t xml:space="preserve">co-blooming </w:t>
      </w:r>
      <w:r w:rsidR="005065BA">
        <w:t>was not driven by local changes in bee abundances suggests that</w:t>
      </w:r>
      <w:r w:rsidR="00427F8A">
        <w:t xml:space="preserve"> it was a behavioural response. </w:t>
      </w:r>
      <w:r w:rsidR="00C70D3A">
        <w:rPr>
          <w:b/>
        </w:rPr>
        <w:t xml:space="preserve">Need to add a test for community composition. </w:t>
      </w:r>
      <w:ins w:id="337" w:author="zenrunner" w:date="2018-09-11T12:12:00Z">
        <w:r w:rsidR="003019E7">
          <w:rPr>
            <w:b/>
          </w:rPr>
          <w:t xml:space="preserve">Yup – is the trend purely rates and abundances or also different species? </w:t>
        </w:r>
      </w:ins>
      <w:r w:rsidR="005065BA">
        <w:t>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7" w:tooltip="Mosquin, 1971 #35" w:history="1">
        <w:r w:rsidR="009F602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9F602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M. glabrata</w:t>
      </w:r>
      <w:r w:rsidR="0003076A">
        <w:t xml:space="preserve">, and </w:t>
      </w:r>
      <w:r w:rsidR="005065BA">
        <w:t xml:space="preserve">visited fewer flowers per visit, </w:t>
      </w:r>
      <w:r w:rsidR="00781CC3">
        <w:t xml:space="preserve">which is consistent with pollinator parasitism by </w:t>
      </w:r>
      <w:r w:rsidR="00781CC3" w:rsidRPr="00781CC3">
        <w:rPr>
          <w:i/>
        </w:rPr>
        <w:t>L. tridentata</w:t>
      </w:r>
      <w:r w:rsidR="00781CC3">
        <w:t>.</w:t>
      </w:r>
      <w:r w:rsidR="00427F8A">
        <w:t xml:space="preserve"> However, because they were not observed at the same time it is not possible to conclude that this was caused by pollinators leaving. </w:t>
      </w:r>
      <w:ins w:id="338" w:author="zenrunner" w:date="2018-09-11T12:12:00Z">
        <w:r w:rsidR="00514EFE">
          <w:t>Again--- stay on target red leader.</w:t>
        </w:r>
      </w:ins>
    </w:p>
    <w:p w14:paraId="05596CD7" w14:textId="77777777" w:rsidR="00514EFE" w:rsidRDefault="00514EFE" w:rsidP="00D36947">
      <w:pPr>
        <w:spacing w:line="360" w:lineRule="auto"/>
        <w:rPr>
          <w:ins w:id="339" w:author="zenrunner" w:date="2018-09-11T12:13:00Z"/>
        </w:rPr>
      </w:pPr>
    </w:p>
    <w:p w14:paraId="71650F81" w14:textId="49F2200B" w:rsidR="00514EFE" w:rsidRDefault="00514EFE" w:rsidP="00D36947">
      <w:pPr>
        <w:spacing w:line="360" w:lineRule="auto"/>
        <w:rPr>
          <w:ins w:id="340" w:author="zenrunner" w:date="2018-09-11T12:13:00Z"/>
        </w:rPr>
      </w:pPr>
      <w:ins w:id="341" w:author="zenrunner" w:date="2018-09-11T12:13:00Z">
        <w:r>
          <w:t xml:space="preserve">OK </w:t>
        </w:r>
      </w:ins>
    </w:p>
    <w:p w14:paraId="4C49E565" w14:textId="3962BD75" w:rsidR="00514EFE" w:rsidRDefault="00514EFE" w:rsidP="00D36947">
      <w:pPr>
        <w:spacing w:line="360" w:lineRule="auto"/>
        <w:rPr>
          <w:ins w:id="342" w:author="zenrunner" w:date="2018-09-11T12:13:00Z"/>
        </w:rPr>
      </w:pPr>
      <w:ins w:id="343" w:author="zenrunner" w:date="2018-09-11T12:13:00Z">
        <w:r>
          <w:t>Discussion will be way better once you revise  and better set up into.</w:t>
        </w:r>
      </w:ins>
    </w:p>
    <w:p w14:paraId="227D3B90" w14:textId="37A8C625" w:rsidR="00514EFE" w:rsidRDefault="00514EFE" w:rsidP="00D36947">
      <w:pPr>
        <w:spacing w:line="360" w:lineRule="auto"/>
        <w:rPr>
          <w:ins w:id="344" w:author="zenrunner" w:date="2018-09-11T12:13:00Z"/>
        </w:rPr>
      </w:pPr>
      <w:ins w:id="345" w:author="zenrunner" w:date="2018-09-11T12:13:00Z">
        <w:r>
          <w:lastRenderedPageBreak/>
          <w:t>Para1 ok as is with some revisions linking to preds.</w:t>
        </w:r>
      </w:ins>
    </w:p>
    <w:p w14:paraId="2F2EF639" w14:textId="776850E4" w:rsidR="00514EFE" w:rsidRDefault="00514EFE" w:rsidP="00D36947">
      <w:pPr>
        <w:spacing w:line="360" w:lineRule="auto"/>
        <w:rPr>
          <w:ins w:id="346" w:author="zenrunner" w:date="2018-09-11T12:13:00Z"/>
        </w:rPr>
      </w:pPr>
      <w:ins w:id="347" w:author="zenrunner" w:date="2018-09-11T12:13:00Z">
        <w:r>
          <w:t>Then I would work through the big themes in subsequent paragraphs.</w:t>
        </w:r>
      </w:ins>
    </w:p>
    <w:p w14:paraId="16ECA349" w14:textId="191D25C7" w:rsidR="00514EFE" w:rsidRDefault="00514EFE" w:rsidP="00D36947">
      <w:pPr>
        <w:spacing w:line="360" w:lineRule="auto"/>
        <w:rPr>
          <w:ins w:id="348" w:author="zenrunner" w:date="2018-09-11T12:15:00Z"/>
        </w:rPr>
      </w:pPr>
      <w:ins w:id="349" w:author="zenrunner" w:date="2018-09-11T12:13:00Z">
        <w:r>
          <w:t xml:space="preserve">Para2 </w:t>
        </w:r>
      </w:ins>
      <w:ins w:id="350" w:author="zenrunner" w:date="2018-09-11T12:14:00Z">
        <w:r>
          <w:t>–</w:t>
        </w:r>
      </w:ins>
      <w:ins w:id="351" w:author="zenrunner" w:date="2018-09-11T12:13:00Z">
        <w:r>
          <w:t xml:space="preserve"> </w:t>
        </w:r>
      </w:ins>
      <w:ins w:id="352" w:author="zenrunner" w:date="2018-09-11T12:14:00Z">
        <w:r>
          <w:t xml:space="preserve">net interactions and implications. YOU have ALL those cool data – visitation data, observation data, pollen, and shrub community-level effects ALL to collectively get at the potential different pathways well. SO yes this is a pollination paper but you have all that well done.  SO para2 all about net interaction or outcomes. Whatever </w:t>
        </w:r>
      </w:ins>
      <w:ins w:id="353" w:author="zenrunner" w:date="2018-09-11T12:15:00Z">
        <w:r>
          <w:t>term you prefer.</w:t>
        </w:r>
      </w:ins>
    </w:p>
    <w:p w14:paraId="26A167F0" w14:textId="670F378A" w:rsidR="00514EFE" w:rsidRDefault="00514EFE" w:rsidP="00D36947">
      <w:pPr>
        <w:spacing w:line="360" w:lineRule="auto"/>
        <w:rPr>
          <w:ins w:id="354" w:author="zenrunner" w:date="2018-09-11T12:15:00Z"/>
        </w:rPr>
      </w:pPr>
      <w:ins w:id="355" w:author="zenrunner" w:date="2018-09-11T12:15:00Z">
        <w:r>
          <w:t>Net pos and negative supported then link to lit with examples</w:t>
        </w:r>
      </w:ins>
      <w:ins w:id="356" w:author="zenrunner" w:date="2018-09-11T12:16:00Z">
        <w:r w:rsidR="00504845">
          <w:t xml:space="preserve"> – not many do more than 1 mech. See my review.</w:t>
        </w:r>
      </w:ins>
    </w:p>
    <w:p w14:paraId="009F123C" w14:textId="736D24DE" w:rsidR="00514EFE" w:rsidRDefault="00514EFE" w:rsidP="00D36947">
      <w:pPr>
        <w:spacing w:line="360" w:lineRule="auto"/>
        <w:rPr>
          <w:ins w:id="357" w:author="zenrunner" w:date="2018-09-11T12:15:00Z"/>
        </w:rPr>
      </w:pPr>
      <w:ins w:id="358" w:author="zenrunner" w:date="2018-09-11T12:15:00Z">
        <w:r>
          <w:t>Mechanism matter</w:t>
        </w:r>
        <w:r w:rsidR="00504845">
          <w:t xml:space="preserve"> link to lit with examples</w:t>
        </w:r>
      </w:ins>
      <w:ins w:id="359" w:author="zenrunner" w:date="2018-09-11T12:16:00Z">
        <w:r w:rsidR="00504845">
          <w:t xml:space="preserve"> – yup this is easy to do.</w:t>
        </w:r>
      </w:ins>
    </w:p>
    <w:p w14:paraId="3575FB1A" w14:textId="4C2BEEBB" w:rsidR="00514EFE" w:rsidRDefault="00504845" w:rsidP="00D36947">
      <w:pPr>
        <w:spacing w:line="360" w:lineRule="auto"/>
        <w:rPr>
          <w:ins w:id="360" w:author="zenrunner" w:date="2018-09-11T12:14:00Z"/>
        </w:rPr>
      </w:pPr>
      <w:ins w:id="361" w:author="zenrunner" w:date="2018-09-11T12:16:00Z">
        <w:r>
          <w:t>Then maybe a comment on life-stage matters – establishment and germ versus reproduction and link to Tielboerger and other papers that similarly test for life-stage specific facilitation. HONESTLY you have an ecology paper here or high tier journal so need this paragraph.</w:t>
        </w:r>
      </w:ins>
    </w:p>
    <w:p w14:paraId="16B2EEAD" w14:textId="76615ECE" w:rsidR="00514EFE" w:rsidDel="00504845" w:rsidRDefault="00514EFE" w:rsidP="00D36947">
      <w:pPr>
        <w:spacing w:line="360" w:lineRule="auto"/>
        <w:rPr>
          <w:del w:id="362" w:author="zenrunner" w:date="2018-09-11T12:17:00Z"/>
        </w:rPr>
      </w:pPr>
    </w:p>
    <w:p w14:paraId="35E46374" w14:textId="2053EC13" w:rsidR="00504845" w:rsidRDefault="00504845" w:rsidP="00D36947">
      <w:pPr>
        <w:spacing w:line="360" w:lineRule="auto"/>
        <w:rPr>
          <w:ins w:id="363" w:author="zenrunner" w:date="2018-09-11T12:17:00Z"/>
        </w:rPr>
      </w:pPr>
      <w:ins w:id="364" w:author="zenrunner" w:date="2018-09-11T12:17:00Z">
        <w:r>
          <w:t>Para3 – Yes – now get into PMI</w:t>
        </w:r>
      </w:ins>
    </w:p>
    <w:p w14:paraId="3B2BF49D" w14:textId="12C0765A" w:rsidR="00504845" w:rsidRDefault="00504845" w:rsidP="00D36947">
      <w:pPr>
        <w:spacing w:line="360" w:lineRule="auto"/>
        <w:rPr>
          <w:ins w:id="365" w:author="zenrunner" w:date="2018-09-11T12:17:00Z"/>
        </w:rPr>
      </w:pPr>
      <w:ins w:id="366" w:author="zenrunner" w:date="2018-09-11T12:17:00Z">
        <w:r>
          <w:t>Floral display size</w:t>
        </w:r>
      </w:ins>
    </w:p>
    <w:p w14:paraId="4CEBF26F" w14:textId="4168A4E6" w:rsidR="00504845" w:rsidRDefault="00504845" w:rsidP="00D36947">
      <w:pPr>
        <w:spacing w:line="360" w:lineRule="auto"/>
        <w:rPr>
          <w:ins w:id="367" w:author="zenrunner" w:date="2018-09-11T12:17:00Z"/>
        </w:rPr>
      </w:pPr>
      <w:ins w:id="368" w:author="zenrunner" w:date="2018-09-11T12:17:00Z">
        <w:r>
          <w:t>Species-specificity – yes or no and link to lit</w:t>
        </w:r>
      </w:ins>
    </w:p>
    <w:p w14:paraId="107F092A" w14:textId="22608487" w:rsidR="00504845" w:rsidRDefault="00504845" w:rsidP="00D36947">
      <w:pPr>
        <w:spacing w:line="360" w:lineRule="auto"/>
        <w:rPr>
          <w:ins w:id="369" w:author="zenrunner" w:date="2018-09-11T12:17:00Z"/>
        </w:rPr>
      </w:pPr>
      <w:ins w:id="370" w:author="zenrunner" w:date="2018-09-11T12:17:00Z">
        <w:r>
          <w:t>Timing and importance of coblooming</w:t>
        </w:r>
      </w:ins>
    </w:p>
    <w:p w14:paraId="748F3B57" w14:textId="7EF761E6" w:rsidR="00504845" w:rsidRDefault="00504845" w:rsidP="00D36947">
      <w:pPr>
        <w:spacing w:line="360" w:lineRule="auto"/>
        <w:rPr>
          <w:ins w:id="371" w:author="zenrunner" w:date="2018-09-11T12:18:00Z"/>
        </w:rPr>
      </w:pPr>
      <w:ins w:id="372" w:author="zenrunner" w:date="2018-09-11T12:18:00Z">
        <w:r>
          <w:t>Maybe end with a mention of direct versus indirect effects through pollination. Yes.!</w:t>
        </w:r>
      </w:ins>
    </w:p>
    <w:p w14:paraId="5491F881" w14:textId="77777777" w:rsidR="00504845" w:rsidRDefault="00504845" w:rsidP="00D36947">
      <w:pPr>
        <w:spacing w:line="360" w:lineRule="auto"/>
        <w:rPr>
          <w:ins w:id="373" w:author="zenrunner" w:date="2018-09-11T12:17:00Z"/>
        </w:rPr>
      </w:pPr>
    </w:p>
    <w:p w14:paraId="023047B4" w14:textId="77777777" w:rsidR="000C0C21" w:rsidRPr="00F314B4" w:rsidRDefault="000C0C21" w:rsidP="00D36947">
      <w:pPr>
        <w:spacing w:line="360" w:lineRule="auto"/>
        <w:rPr>
          <w:b/>
        </w:rPr>
      </w:pPr>
      <w:r>
        <w:t>There was a facilitative effect of heterospecific annual floral density on the number of foraging bouts made but no difference in annual floral density between microsites. There was a decrease with L. tridentata blooming, potentially signaling a shift from annual dominance to shrub dominance.</w:t>
      </w:r>
      <w:r w:rsidR="00F314B4">
        <w:t xml:space="preserve"> </w:t>
      </w:r>
      <w:r w:rsidR="00F314B4">
        <w:rPr>
          <w:b/>
        </w:rPr>
        <w:t xml:space="preserve">2 sentences or so expanding on this. </w:t>
      </w:r>
      <w:r w:rsidR="00543C87">
        <w:rPr>
          <w:b/>
        </w:rPr>
        <w:t>Maybe shift this into community sections</w:t>
      </w:r>
    </w:p>
    <w:p w14:paraId="113B7313" w14:textId="493D3100" w:rsidR="00051D07" w:rsidRDefault="00427F8A" w:rsidP="00D36947">
      <w:pPr>
        <w:spacing w:line="360" w:lineRule="auto"/>
      </w:pPr>
      <w:r>
        <w:t>Overall</w:t>
      </w:r>
      <w:r w:rsidR="0024088A">
        <w:t xml:space="preserve"> t</w:t>
      </w:r>
      <w:r w:rsidR="00AC130A">
        <w:t xml:space="preserve">he </w:t>
      </w:r>
      <w:r>
        <w:t>negative</w:t>
      </w:r>
      <w:r w:rsidR="0024088A">
        <w:t xml:space="preserve"> </w:t>
      </w:r>
      <w:r w:rsidR="00AC130A">
        <w:t>ecological effect of blooming was gre</w:t>
      </w:r>
      <w:r w:rsidR="0024088A">
        <w:t xml:space="preserve">ater than the microsite effect. </w:t>
      </w:r>
      <w:r w:rsidR="008B5BB6">
        <w:t xml:space="preserve">Differences in visitation do not necessarily </w:t>
      </w:r>
      <w:r w:rsidR="0024088A">
        <w:t xml:space="preserve">lead to differences in fitness </w:t>
      </w:r>
      <w:r w:rsidR="0024088A">
        <w:fldChar w:fldCharType="begin"/>
      </w:r>
      <w:r w:rsidR="0024088A">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rsidR="0024088A">
        <w:fldChar w:fldCharType="separate"/>
      </w:r>
      <w:r w:rsidR="0024088A">
        <w:rPr>
          <w:noProof/>
        </w:rPr>
        <w:t>(</w:t>
      </w:r>
      <w:hyperlink w:anchor="_ENREF_43" w:tooltip="King, 2013 #276" w:history="1">
        <w:r w:rsidR="009F602B">
          <w:rPr>
            <w:noProof/>
          </w:rPr>
          <w:t>King et al., 2013</w:t>
        </w:r>
      </w:hyperlink>
      <w:r w:rsidR="0024088A">
        <w:rPr>
          <w:noProof/>
        </w:rPr>
        <w:t>)</w:t>
      </w:r>
      <w:r w:rsidR="0024088A">
        <w:fldChar w:fldCharType="end"/>
      </w:r>
      <w:r w:rsidR="0024088A">
        <w:t xml:space="preserve">. Syrphid flies and solitary bees are well known as effective pollinators, so the reduction in their </w:t>
      </w:r>
      <w:r w:rsidR="0024088A">
        <w:lastRenderedPageBreak/>
        <w:t xml:space="preserve">visits likely led to a reduction in pollen deposition, and subsequently fitness. </w:t>
      </w:r>
      <w:r w:rsidR="004E38AE">
        <w:t>At the nearby site, t</w:t>
      </w:r>
      <w:r w:rsidR="0024088A">
        <w:t xml:space="preserve">here was no </w:t>
      </w:r>
      <w:r w:rsidR="004E38AE">
        <w:t>change in stigma conspecific pollen loads with distance to</w:t>
      </w:r>
      <w:r w:rsidR="0024088A">
        <w:t xml:space="preserve"> </w:t>
      </w:r>
      <w:r w:rsidR="0024088A" w:rsidRPr="0024088A">
        <w:rPr>
          <w:i/>
        </w:rPr>
        <w:t>L. tridentata</w:t>
      </w:r>
      <w:r w:rsidR="0024088A">
        <w:t>, however the sample size was too low to conclude there was no effect.</w:t>
      </w:r>
      <w:r w:rsidR="004E38AE">
        <w:t xml:space="preserve"> Heterospecific pollen deposition increased with distance to </w:t>
      </w:r>
      <w:r w:rsidR="004E38AE">
        <w:rPr>
          <w:i/>
        </w:rPr>
        <w:t>L. tridentata</w:t>
      </w:r>
      <w:r w:rsidR="00051D07">
        <w:rPr>
          <w:i/>
        </w:rPr>
        <w:t xml:space="preserve">, </w:t>
      </w:r>
      <w:r w:rsidR="00051D07">
        <w:t xml:space="preserve">suggesting that </w:t>
      </w:r>
      <w:r w:rsidR="00051D07" w:rsidRPr="00051D07">
        <w:rPr>
          <w:i/>
        </w:rPr>
        <w:t>L. tridentata</w:t>
      </w:r>
      <w:r w:rsidR="00051D07">
        <w:t xml:space="preserve"> influences </w:t>
      </w:r>
      <w:r w:rsidR="004645F4">
        <w:t xml:space="preserve">interactions between </w:t>
      </w:r>
      <w:r w:rsidR="004645F4" w:rsidRPr="004645F4">
        <w:rPr>
          <w:i/>
        </w:rPr>
        <w:t>M. glabrata</w:t>
      </w:r>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L. tridentata</w:t>
      </w:r>
      <w:r w:rsidR="002C2444" w:rsidRPr="00697B93">
        <w:t xml:space="preserve">’s influence </w:t>
      </w:r>
      <w:r w:rsidR="002C2444">
        <w:t>extends</w:t>
      </w:r>
      <w:r w:rsidR="002C2444" w:rsidRPr="00697B93">
        <w:t xml:space="preserve"> beyond its canopy.</w:t>
      </w:r>
      <w:r w:rsidR="002C2444">
        <w:t xml:space="preserve"> Further experiments examining the zone of influence and how it changes size with pollinator identity would help make better predictions as well as aid future experimental design.</w:t>
      </w:r>
    </w:p>
    <w:p w14:paraId="30BA599A" w14:textId="798C63F4" w:rsidR="002753D7" w:rsidRPr="002753D7" w:rsidRDefault="002753D7" w:rsidP="00D36947">
      <w:pPr>
        <w:spacing w:line="360" w:lineRule="auto"/>
      </w:pPr>
      <w:r>
        <w:rPr>
          <w:u w:val="single"/>
        </w:rPr>
        <w:t>Interactions with surrounding communities</w:t>
      </w:r>
      <w:ins w:id="374" w:author="zenrunner" w:date="2018-09-11T12:18:00Z">
        <w:r w:rsidR="00504845">
          <w:rPr>
            <w:u w:val="single"/>
          </w:rPr>
          <w:t xml:space="preserve"> see above new structure.</w:t>
        </w:r>
      </w:ins>
    </w:p>
    <w:p w14:paraId="780C2E2D" w14:textId="0EEBCAB5" w:rsidR="00EB31EA" w:rsidRPr="00FB5FC3" w:rsidRDefault="00F633C4" w:rsidP="00D36947">
      <w:pPr>
        <w:spacing w:line="360" w:lineRule="auto"/>
        <w:rPr>
          <w:highlight w:val="yellow"/>
          <w:rPrChange w:id="375" w:author="zenrunner" w:date="2018-09-11T12:18:00Z">
            <w:rPr/>
          </w:rPrChange>
        </w:rPr>
      </w:pPr>
      <w:r w:rsidRPr="00FB5FC3">
        <w:rPr>
          <w:highlight w:val="yellow"/>
          <w:rPrChange w:id="376" w:author="zenrunner" w:date="2018-09-11T12:18:00Z">
            <w:rPr/>
          </w:rPrChange>
        </w:rPr>
        <w:t xml:space="preserve">In this system, </w:t>
      </w:r>
      <w:r w:rsidR="00095AF0" w:rsidRPr="00FB5FC3">
        <w:rPr>
          <w:i/>
          <w:highlight w:val="yellow"/>
          <w:rPrChange w:id="377" w:author="zenrunner" w:date="2018-09-11T12:18:00Z">
            <w:rPr>
              <w:i/>
            </w:rPr>
          </w:rPrChange>
        </w:rPr>
        <w:t>L. tridentata</w:t>
      </w:r>
      <w:r w:rsidR="00095AF0" w:rsidRPr="00FB5FC3">
        <w:rPr>
          <w:highlight w:val="yellow"/>
          <w:rPrChange w:id="378" w:author="zenrunner" w:date="2018-09-11T12:18:00Z">
            <w:rPr/>
          </w:rPrChange>
        </w:rPr>
        <w:t xml:space="preserve"> is a foundation plant with positive effects that scale</w:t>
      </w:r>
      <w:r w:rsidR="00321736" w:rsidRPr="00FB5FC3">
        <w:rPr>
          <w:highlight w:val="yellow"/>
          <w:rPrChange w:id="379" w:author="zenrunner" w:date="2018-09-11T12:18:00Z">
            <w:rPr/>
          </w:rPrChange>
        </w:rPr>
        <w:t>d</w:t>
      </w:r>
      <w:r w:rsidR="00095AF0" w:rsidRPr="00FB5FC3">
        <w:rPr>
          <w:highlight w:val="yellow"/>
          <w:rPrChange w:id="380" w:author="zenrunner" w:date="2018-09-11T12:18:00Z">
            <w:rPr/>
          </w:rPrChange>
        </w:rPr>
        <w:t xml:space="preserve"> to a</w:t>
      </w:r>
      <w:r w:rsidR="00C94E39" w:rsidRPr="00FB5FC3">
        <w:rPr>
          <w:highlight w:val="yellow"/>
          <w:rPrChange w:id="381" w:author="zenrunner" w:date="2018-09-11T12:18:00Z">
            <w:rPr/>
          </w:rPrChange>
        </w:rPr>
        <w:t>nnual and arthropod communities. It buffered annuals through the study period by ameliorating and stabi</w:t>
      </w:r>
      <w:r w:rsidR="003B10A7" w:rsidRPr="00FB5FC3">
        <w:rPr>
          <w:highlight w:val="yellow"/>
          <w:rPrChange w:id="382" w:author="zenrunner" w:date="2018-09-11T12:18:00Z">
            <w:rPr/>
          </w:rPrChange>
        </w:rPr>
        <w:t>lizing understory microclimate</w:t>
      </w:r>
      <w:r w:rsidRPr="00FB5FC3">
        <w:rPr>
          <w:highlight w:val="yellow"/>
          <w:rPrChange w:id="383" w:author="zenrunner" w:date="2018-09-11T12:18:00Z">
            <w:rPr/>
          </w:rPrChange>
        </w:rPr>
        <w:t>s</w:t>
      </w:r>
      <w:r w:rsidR="00227446" w:rsidRPr="00FB5FC3">
        <w:rPr>
          <w:highlight w:val="yellow"/>
          <w:rPrChange w:id="384" w:author="zenrunner" w:date="2018-09-11T12:18:00Z">
            <w:rPr/>
          </w:rPrChange>
        </w:rPr>
        <w:t xml:space="preserve"> which is</w:t>
      </w:r>
      <w:r w:rsidR="003B10A7" w:rsidRPr="00FB5FC3">
        <w:rPr>
          <w:highlight w:val="yellow"/>
          <w:rPrChange w:id="385" w:author="zenrunner" w:date="2018-09-11T12:18:00Z">
            <w:rPr/>
          </w:rPrChange>
        </w:rPr>
        <w:t xml:space="preserve"> a frequent mechanism within nurse plant systems </w:t>
      </w:r>
      <w:r w:rsidR="003B10A7" w:rsidRPr="00FB5FC3">
        <w:rPr>
          <w:highlight w:val="yellow"/>
          <w:rPrChange w:id="386" w:author="zenrunner" w:date="2018-09-11T12:18:00Z">
            <w:rPr/>
          </w:rPrChange>
        </w:rPr>
        <w:fldChar w:fldCharType="begin"/>
      </w:r>
      <w:r w:rsidR="003B10A7" w:rsidRPr="00FB5FC3">
        <w:rPr>
          <w:highlight w:val="yellow"/>
          <w:rPrChange w:id="387" w:author="zenrunner" w:date="2018-09-11T12:18:00Z">
            <w:rPr/>
          </w:rPrChange>
        </w:rPr>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rsidRPr="00FB5FC3">
        <w:rPr>
          <w:highlight w:val="yellow"/>
          <w:rPrChange w:id="388" w:author="zenrunner" w:date="2018-09-11T12:18:00Z">
            <w:rPr/>
          </w:rPrChange>
        </w:rPr>
        <w:fldChar w:fldCharType="separate"/>
      </w:r>
      <w:r w:rsidR="003B10A7" w:rsidRPr="00FB5FC3">
        <w:rPr>
          <w:noProof/>
          <w:highlight w:val="yellow"/>
          <w:rPrChange w:id="389" w:author="zenrunner" w:date="2018-09-11T12:18:00Z">
            <w:rPr>
              <w:noProof/>
            </w:rPr>
          </w:rPrChange>
        </w:rPr>
        <w:t>(</w:t>
      </w:r>
      <w:r w:rsidR="009F602B">
        <w:rPr>
          <w:noProof/>
          <w:highlight w:val="yellow"/>
        </w:rPr>
        <w:fldChar w:fldCharType="begin"/>
      </w:r>
      <w:r w:rsidR="009F602B">
        <w:rPr>
          <w:noProof/>
          <w:highlight w:val="yellow"/>
        </w:rPr>
        <w:instrText xml:space="preserve"> HYPERLINK \l "_ENREF_26" \o "Filazzola, 2014 #43" </w:instrText>
      </w:r>
      <w:r w:rsidR="009F602B">
        <w:rPr>
          <w:noProof/>
          <w:highlight w:val="yellow"/>
        </w:rPr>
        <w:fldChar w:fldCharType="separate"/>
      </w:r>
      <w:r w:rsidR="009F602B" w:rsidRPr="00FB5FC3">
        <w:rPr>
          <w:noProof/>
          <w:highlight w:val="yellow"/>
          <w:rPrChange w:id="390" w:author="zenrunner" w:date="2018-09-11T12:18:00Z">
            <w:rPr>
              <w:noProof/>
            </w:rPr>
          </w:rPrChange>
        </w:rPr>
        <w:t>Filazzola and Lortie, 2014</w:t>
      </w:r>
      <w:r w:rsidR="009F602B">
        <w:rPr>
          <w:noProof/>
          <w:highlight w:val="yellow"/>
        </w:rPr>
        <w:fldChar w:fldCharType="end"/>
      </w:r>
      <w:r w:rsidR="003B10A7" w:rsidRPr="00FB5FC3">
        <w:rPr>
          <w:noProof/>
          <w:highlight w:val="yellow"/>
          <w:rPrChange w:id="391" w:author="zenrunner" w:date="2018-09-11T12:18:00Z">
            <w:rPr>
              <w:noProof/>
            </w:rPr>
          </w:rPrChange>
        </w:rPr>
        <w:t>)</w:t>
      </w:r>
      <w:r w:rsidR="003B10A7" w:rsidRPr="00FB5FC3">
        <w:rPr>
          <w:highlight w:val="yellow"/>
          <w:rPrChange w:id="392" w:author="zenrunner" w:date="2018-09-11T12:18:00Z">
            <w:rPr/>
          </w:rPrChange>
        </w:rPr>
        <w:fldChar w:fldCharType="end"/>
      </w:r>
      <w:r w:rsidR="003B10A7" w:rsidRPr="00FB5FC3">
        <w:rPr>
          <w:highlight w:val="yellow"/>
          <w:rPrChange w:id="393" w:author="zenrunner" w:date="2018-09-11T12:18:00Z">
            <w:rPr/>
          </w:rPrChange>
        </w:rPr>
        <w:t xml:space="preserve">. </w:t>
      </w:r>
      <w:r w:rsidR="00806825" w:rsidRPr="00FB5FC3">
        <w:rPr>
          <w:highlight w:val="yellow"/>
          <w:rPrChange w:id="394" w:author="zenrunner" w:date="2018-09-11T12:18:00Z">
            <w:rPr/>
          </w:rPrChange>
        </w:rPr>
        <w:t>Under climate warming scenarios, may continue to buffer.</w:t>
      </w:r>
    </w:p>
    <w:p w14:paraId="06546E43" w14:textId="271C7F15" w:rsidR="00F633C4" w:rsidRDefault="00561F91" w:rsidP="00D36947">
      <w:pPr>
        <w:spacing w:line="360" w:lineRule="auto"/>
      </w:pPr>
      <w:r w:rsidRPr="00FB5FC3">
        <w:rPr>
          <w:highlight w:val="yellow"/>
          <w:rPrChange w:id="395" w:author="zenrunner" w:date="2018-09-11T12:18:00Z">
            <w:rPr/>
          </w:rPrChange>
        </w:rPr>
        <w:t xml:space="preserve">Our results that L. tridentata supports arthropod species richness supports the findings of other authors that showed that arthropod communities show family </w:t>
      </w:r>
      <w:r w:rsidR="003B10A7" w:rsidRPr="00FB5FC3">
        <w:rPr>
          <w:highlight w:val="yellow"/>
          <w:rPrChange w:id="396" w:author="zenrunner" w:date="2018-09-11T12:18:00Z">
            <w:rPr/>
          </w:rPrChange>
        </w:rPr>
        <w:t xml:space="preserve">specific associations with </w:t>
      </w:r>
      <w:r w:rsidR="003B10A7" w:rsidRPr="00FB5FC3">
        <w:rPr>
          <w:i/>
          <w:highlight w:val="yellow"/>
          <w:rPrChange w:id="397" w:author="zenrunner" w:date="2018-09-11T12:18:00Z">
            <w:rPr>
              <w:i/>
            </w:rPr>
          </w:rPrChange>
        </w:rPr>
        <w:t xml:space="preserve">L. tridentata </w:t>
      </w:r>
      <w:r w:rsidR="003B10A7" w:rsidRPr="00FB5FC3">
        <w:rPr>
          <w:highlight w:val="yellow"/>
          <w:rPrChange w:id="398" w:author="zenrunner" w:date="2018-09-11T12:18:00Z">
            <w:rPr/>
          </w:rPrChange>
        </w:rPr>
        <w:t>(Hurd and Linsely, 1975, Ruttan, 2016).</w:t>
      </w:r>
      <w:ins w:id="399" w:author="zenrunner" w:date="2018-09-11T12:18:00Z">
        <w:r w:rsidR="00FB5FC3">
          <w:t xml:space="preserve"> MEH cut and rework intro into the much more interesting larger implication.</w:t>
        </w:r>
      </w:ins>
      <w:r w:rsidR="003B10A7">
        <w:t xml:space="preserve"> </w:t>
      </w:r>
    </w:p>
    <w:p w14:paraId="7016A1D5" w14:textId="3AF45E04" w:rsidR="00A42511" w:rsidRDefault="003B10A7" w:rsidP="00D36947">
      <w:pPr>
        <w:spacing w:line="360" w:lineRule="auto"/>
        <w:rPr>
          <w:ins w:id="400" w:author="zenrunner" w:date="2018-09-11T12:19:00Z"/>
        </w:rPr>
      </w:pPr>
      <w:r w:rsidRPr="00AF39EA">
        <w:rPr>
          <w:highlight w:val="yellow"/>
          <w:rPrChange w:id="401" w:author="zenrunner" w:date="2018-09-11T12:19:00Z">
            <w:rPr/>
          </w:rPrChange>
        </w:rPr>
        <w:t xml:space="preserve">There were </w:t>
      </w:r>
      <w:r w:rsidR="009A78DE" w:rsidRPr="00AF39EA">
        <w:rPr>
          <w:highlight w:val="yellow"/>
          <w:rPrChange w:id="402" w:author="zenrunner" w:date="2018-09-11T12:19:00Z">
            <w:rPr/>
          </w:rPrChange>
        </w:rPr>
        <w:t>decreases in</w:t>
      </w:r>
      <w:r w:rsidRPr="00AF39EA">
        <w:rPr>
          <w:highlight w:val="yellow"/>
          <w:rPrChange w:id="403" w:author="zenrunner" w:date="2018-09-11T12:19:00Z">
            <w:rPr/>
          </w:rPrChange>
        </w:rPr>
        <w:t xml:space="preserve"> arthropod </w:t>
      </w:r>
      <w:r w:rsidR="009A78DE" w:rsidRPr="00AF39EA">
        <w:rPr>
          <w:highlight w:val="yellow"/>
          <w:rPrChange w:id="404" w:author="zenrunner" w:date="2018-09-11T12:19:00Z">
            <w:rPr/>
          </w:rPrChange>
        </w:rPr>
        <w:t xml:space="preserve">abundance and richness </w:t>
      </w:r>
      <w:r w:rsidRPr="00AF39EA">
        <w:rPr>
          <w:highlight w:val="yellow"/>
          <w:rPrChange w:id="405" w:author="zenrunner" w:date="2018-09-11T12:19:00Z">
            <w:rPr/>
          </w:rPrChange>
        </w:rPr>
        <w:t xml:space="preserve">when L. tridentata entered into bloom. </w:t>
      </w:r>
      <w:r w:rsidR="009A78DE" w:rsidRPr="00AF39EA">
        <w:rPr>
          <w:highlight w:val="yellow"/>
          <w:rPrChange w:id="406" w:author="zenrunner" w:date="2018-09-11T12:19:00Z">
            <w:rPr/>
          </w:rPrChange>
        </w:rPr>
        <w:t xml:space="preserve">Scaling up of interactions through multiple trophic levels highlights the importance of positive interactions in deserts but the potential shifts when </w:t>
      </w:r>
      <w:r w:rsidR="009A78DE" w:rsidRPr="00AF39EA">
        <w:rPr>
          <w:i/>
          <w:highlight w:val="yellow"/>
          <w:rPrChange w:id="407" w:author="zenrunner" w:date="2018-09-11T12:19:00Z">
            <w:rPr>
              <w:i/>
            </w:rPr>
          </w:rPrChange>
        </w:rPr>
        <w:t>L. tridentata</w:t>
      </w:r>
      <w:r w:rsidR="009A78DE" w:rsidRPr="00AF39EA">
        <w:rPr>
          <w:highlight w:val="yellow"/>
          <w:rPrChange w:id="408" w:author="zenrunner" w:date="2018-09-11T12:19:00Z">
            <w:rPr/>
          </w:rPrChange>
        </w:rPr>
        <w:t xml:space="preserve"> entered into a reproductive state suggest that these interactions are dynamic and complex, and change throughout the year.</w:t>
      </w:r>
      <w:r w:rsidR="00D22549" w:rsidRPr="00AF39EA">
        <w:rPr>
          <w:highlight w:val="yellow"/>
          <w:rPrChange w:id="409" w:author="zenrunner" w:date="2018-09-11T12:19:00Z">
            <w:rPr/>
          </w:rPrChange>
        </w:rPr>
        <w:t xml:space="preserve"> Melyidae beetles actually increased in abundance with blooming. Pan traps are not the best for sampling arthropods. I observed ~400 uses of L. tridentata, which included insect walking on the understory and hovering over flowers. Uses doubled compared to before blooming. It would be complicated to try to say what is happening here as arthropods are so diverse in lifecycles. What is clear though, is that L. tridentata supports arthropods in ways beyond providing copious floral resources. So it is important to pollinators, but also a</w:t>
      </w:r>
      <w:r w:rsidR="0008065C" w:rsidRPr="00AF39EA">
        <w:rPr>
          <w:highlight w:val="yellow"/>
          <w:rPrChange w:id="410" w:author="zenrunner" w:date="2018-09-11T12:19:00Z">
            <w:rPr/>
          </w:rPrChange>
        </w:rPr>
        <w:t>r</w:t>
      </w:r>
      <w:r w:rsidR="00D22549" w:rsidRPr="00AF39EA">
        <w:rPr>
          <w:highlight w:val="yellow"/>
          <w:rPrChange w:id="411" w:author="zenrunner" w:date="2018-09-11T12:19:00Z">
            <w:rPr/>
          </w:rPrChange>
        </w:rPr>
        <w:t>thropods in general.</w:t>
      </w:r>
      <w:r w:rsidR="00713F27" w:rsidRPr="00AF39EA">
        <w:rPr>
          <w:highlight w:val="yellow"/>
          <w:rPrChange w:id="412" w:author="zenrunner" w:date="2018-09-11T12:19:00Z">
            <w:rPr/>
          </w:rPrChange>
        </w:rPr>
        <w:t xml:space="preserve"> </w:t>
      </w:r>
      <w:r w:rsidR="00D22549" w:rsidRPr="00AF39EA">
        <w:rPr>
          <w:highlight w:val="yellow"/>
          <w:rPrChange w:id="413" w:author="zenrunner" w:date="2018-09-11T12:19:00Z">
            <w:rPr/>
          </w:rPrChange>
        </w:rPr>
        <w:t xml:space="preserve">L. tridentata stabilized the climate under the shrub. It has an evergreen canopy (cite), </w:t>
      </w:r>
      <w:r w:rsidR="00D22549" w:rsidRPr="00AF39EA">
        <w:rPr>
          <w:highlight w:val="yellow"/>
          <w:rPrChange w:id="414" w:author="zenrunner" w:date="2018-09-11T12:19:00Z">
            <w:rPr/>
          </w:rPrChange>
        </w:rPr>
        <w:lastRenderedPageBreak/>
        <w:t xml:space="preserve">so this benefit is throughout the year. </w:t>
      </w:r>
      <w:r w:rsidR="006C41F9" w:rsidRPr="00AF39EA">
        <w:rPr>
          <w:highlight w:val="yellow"/>
          <w:rPrChange w:id="415" w:author="zenrunner" w:date="2018-09-11T12:19:00Z">
            <w:rPr/>
          </w:rPrChange>
        </w:rPr>
        <w:t xml:space="preserve">Biotic interactions are important to desert ecosystem functioning. </w:t>
      </w:r>
      <w:r w:rsidR="00470C81" w:rsidRPr="00AF39EA">
        <w:rPr>
          <w:highlight w:val="yellow"/>
          <w:rPrChange w:id="416" w:author="zenrunner" w:date="2018-09-11T12:19:00Z">
            <w:rPr/>
          </w:rPrChange>
        </w:rPr>
        <w:t xml:space="preserve">The loss of L. tridentata would cascade. </w:t>
      </w:r>
      <w:r w:rsidR="004524F0" w:rsidRPr="00AF39EA">
        <w:rPr>
          <w:highlight w:val="yellow"/>
          <w:rPrChange w:id="417" w:author="zenrunner" w:date="2018-09-11T12:19:00Z">
            <w:rPr/>
          </w:rPrChange>
        </w:rPr>
        <w:t>In Coachella valley, more than 60 species of insect a</w:t>
      </w:r>
      <w:r w:rsidR="00543C87" w:rsidRPr="00AF39EA">
        <w:rPr>
          <w:highlight w:val="yellow"/>
          <w:rPrChange w:id="418" w:author="zenrunner" w:date="2018-09-11T12:19:00Z">
            <w:rPr/>
          </w:rPrChange>
        </w:rPr>
        <w:t xml:space="preserve">re herbivores of L. tridentata. </w:t>
      </w:r>
      <w:r w:rsidR="00A42511" w:rsidRPr="00AF39EA">
        <w:rPr>
          <w:highlight w:val="yellow"/>
          <w:rPrChange w:id="419" w:author="zenrunner" w:date="2018-09-11T12:19:00Z">
            <w:rPr/>
          </w:rPrChange>
        </w:rPr>
        <w:t>Ontogenetic shifts</w:t>
      </w:r>
      <w:r w:rsidR="00543C87" w:rsidRPr="00AF39EA">
        <w:rPr>
          <w:highlight w:val="yellow"/>
          <w:rPrChange w:id="420" w:author="zenrunner" w:date="2018-09-11T12:19:00Z">
            <w:rPr/>
          </w:rPrChange>
        </w:rPr>
        <w:t>.</w:t>
      </w:r>
      <w:ins w:id="421" w:author="zenrunner" w:date="2018-09-11T12:19:00Z">
        <w:r w:rsidR="00AF39EA">
          <w:t xml:space="preserve"> MEH…. Too colloquial again – HOWEVER some ideas ok here IF You want a final paragraph with some of this.</w:t>
        </w:r>
      </w:ins>
    </w:p>
    <w:p w14:paraId="47239412" w14:textId="4A14301F" w:rsidR="00AF39EA" w:rsidRDefault="00AF39EA" w:rsidP="00D36947">
      <w:pPr>
        <w:spacing w:line="360" w:lineRule="auto"/>
        <w:rPr>
          <w:ins w:id="422" w:author="zenrunner" w:date="2018-09-11T12:19:00Z"/>
        </w:rPr>
      </w:pPr>
      <w:ins w:id="423" w:author="zenrunner" w:date="2018-09-11T12:19:00Z">
        <w:r>
          <w:t>Para4 – climate change buffering, sampling method, and specific specifity.</w:t>
        </w:r>
      </w:ins>
    </w:p>
    <w:p w14:paraId="15B13392" w14:textId="6FE4E485" w:rsidR="00AF39EA" w:rsidRDefault="00AF39EA" w:rsidP="00D36947">
      <w:pPr>
        <w:spacing w:line="360" w:lineRule="auto"/>
        <w:rPr>
          <w:ins w:id="424" w:author="zenrunner" w:date="2018-09-11T12:19:00Z"/>
        </w:rPr>
      </w:pPr>
      <w:ins w:id="425" w:author="zenrunner" w:date="2018-09-11T12:19:00Z">
        <w:r>
          <w:t>Then cleanly work in some of the above ideas if you want.</w:t>
        </w:r>
      </w:ins>
      <w:ins w:id="426" w:author="zenrunner" w:date="2018-09-11T12:20:00Z">
        <w:r w:rsidR="00D85556">
          <w:t xml:space="preserve">  Perhaps ends with a link to </w:t>
        </w:r>
        <w:r w:rsidR="008E3E9B">
          <w:t xml:space="preserve">the idea that – to best estimate desert biodiversity and changes associated with buffering capacity of foundation species, specificity, species responsiveness, and sampling appropriate to indicator taxa must be </w:t>
        </w:r>
      </w:ins>
      <w:ins w:id="427" w:author="zenrunner" w:date="2018-09-11T12:21:00Z">
        <w:r w:rsidR="00384FC4">
          <w:t>ca</w:t>
        </w:r>
        <w:r w:rsidR="00714073">
          <w:t>r</w:t>
        </w:r>
        <w:r w:rsidR="00A06E69">
          <w:t>efu</w:t>
        </w:r>
        <w:r w:rsidR="00384FC4">
          <w:t>lly include</w:t>
        </w:r>
        <w:r w:rsidR="00A06E69">
          <w:t xml:space="preserve"> </w:t>
        </w:r>
        <w:r w:rsidR="008E3E9B">
          <w:t>in design decsions.</w:t>
        </w:r>
        <w:r w:rsidR="00A06E69">
          <w:t xml:space="preserve"> Snap.</w:t>
        </w:r>
      </w:ins>
    </w:p>
    <w:p w14:paraId="0386E510" w14:textId="77777777" w:rsidR="00AF39EA" w:rsidRDefault="00AF39EA" w:rsidP="00D36947">
      <w:pPr>
        <w:spacing w:line="360" w:lineRule="auto"/>
      </w:pPr>
    </w:p>
    <w:p w14:paraId="2F4B49A3" w14:textId="1C3C22CD" w:rsidR="00425D30" w:rsidRDefault="00425D30" w:rsidP="00D36947">
      <w:pPr>
        <w:spacing w:line="360" w:lineRule="auto"/>
      </w:pPr>
      <w:r>
        <w:t>I think I need to do an RDA so I can talk about the</w:t>
      </w:r>
      <w:r w:rsidR="00543C87">
        <w:t xml:space="preserve"> actual shifts a bit better? Maybe.</w:t>
      </w:r>
      <w:ins w:id="428" w:author="zenrunner" w:date="2018-09-11T12:21:00Z">
        <w:r w:rsidR="00086FAA">
          <w:t xml:space="preserve"> Nah. Just whether different or same species via a single ordination somehow </w:t>
        </w:r>
      </w:ins>
      <w:ins w:id="429" w:author="zenrunner" w:date="2018-09-11T12:22:00Z">
        <w:r w:rsidR="00086FAA">
          <w:t>–</w:t>
        </w:r>
      </w:ins>
      <w:ins w:id="430" w:author="zenrunner" w:date="2018-09-11T12:21:00Z">
        <w:r w:rsidR="00086FAA">
          <w:t xml:space="preserve"> is </w:t>
        </w:r>
      </w:ins>
      <w:ins w:id="431" w:author="zenrunner" w:date="2018-09-11T12:22:00Z">
        <w:r w:rsidR="00EA0393">
          <w:t>that an rda or just a CA</w:t>
        </w:r>
        <w:r w:rsidR="00086FAA">
          <w:t>?</w:t>
        </w:r>
      </w:ins>
    </w:p>
    <w:p w14:paraId="65991EB2" w14:textId="77777777" w:rsidR="004529BA" w:rsidRDefault="004529BA" w:rsidP="009C7F0B"/>
    <w:p w14:paraId="3E3B9018" w14:textId="77777777" w:rsidR="00591590" w:rsidRDefault="00591590" w:rsidP="009C7F0B"/>
    <w:p w14:paraId="0E13C51C" w14:textId="77777777" w:rsidR="00591590" w:rsidRDefault="00591590" w:rsidP="009C7F0B"/>
    <w:p w14:paraId="277D753A" w14:textId="77777777" w:rsidR="00EB2220" w:rsidRPr="00065309" w:rsidRDefault="00065309" w:rsidP="009C7F0B">
      <w:pPr>
        <w:rPr>
          <w:u w:val="single"/>
        </w:rPr>
      </w:pPr>
      <w:r w:rsidRPr="00065309">
        <w:rPr>
          <w:u w:val="single"/>
        </w:rPr>
        <w:t>Literature Cited</w:t>
      </w:r>
    </w:p>
    <w:p w14:paraId="5A08D7BE" w14:textId="77777777" w:rsidR="009F602B" w:rsidRPr="009F602B" w:rsidRDefault="00D7348A" w:rsidP="009F602B">
      <w:pPr>
        <w:pStyle w:val="EndNoteBibliography"/>
        <w:spacing w:after="0"/>
      </w:pPr>
      <w:r>
        <w:fldChar w:fldCharType="begin"/>
      </w:r>
      <w:r>
        <w:instrText xml:space="preserve"> ADDIN EN.REFLIST </w:instrText>
      </w:r>
      <w:r>
        <w:fldChar w:fldCharType="separate"/>
      </w:r>
      <w:bookmarkStart w:id="432" w:name="_ENREF_1"/>
      <w:r w:rsidR="009F602B" w:rsidRPr="009F602B">
        <w:t>Alcock, J., Jones, C.E., Buchmann, S.L., 1977. Male mating strategies in the bee Centris pallida Fox (Anthophoridae: Hymenoptera). The American Naturalist 111, 145-155.</w:t>
      </w:r>
      <w:bookmarkEnd w:id="432"/>
    </w:p>
    <w:p w14:paraId="1E4AEF08" w14:textId="77777777" w:rsidR="009F602B" w:rsidRPr="009F602B" w:rsidRDefault="009F602B" w:rsidP="009F602B">
      <w:pPr>
        <w:pStyle w:val="EndNoteBibliography"/>
        <w:spacing w:after="0"/>
      </w:pPr>
      <w:bookmarkStart w:id="433" w:name="_ENREF_2"/>
      <w:r w:rsidRPr="009F602B">
        <w:t>Armas, C., Ordiales, R., Pugnaire, F.I., 2004. Measuring plant interactions: a new comparative index. Ecology 85, 2682-2686.</w:t>
      </w:r>
      <w:bookmarkEnd w:id="433"/>
    </w:p>
    <w:p w14:paraId="6B5E18BA" w14:textId="77777777" w:rsidR="009F602B" w:rsidRPr="009F602B" w:rsidRDefault="009F602B" w:rsidP="009F602B">
      <w:pPr>
        <w:pStyle w:val="EndNoteBibliography"/>
        <w:spacing w:after="0"/>
      </w:pPr>
      <w:bookmarkStart w:id="434" w:name="_ENREF_3"/>
      <w:r w:rsidRPr="009F602B">
        <w:t>Ascher, J., Pickering, J., 2015. Discover Life bee species guide and world checklist (Hymenoptera: Apoidea: Anthophila).</w:t>
      </w:r>
      <w:bookmarkEnd w:id="434"/>
    </w:p>
    <w:p w14:paraId="0297D971" w14:textId="77777777" w:rsidR="009F602B" w:rsidRPr="009F602B" w:rsidRDefault="009F602B" w:rsidP="009F602B">
      <w:pPr>
        <w:pStyle w:val="EndNoteBibliography"/>
        <w:spacing w:after="0"/>
      </w:pPr>
      <w:bookmarkStart w:id="435" w:name="_ENREF_4"/>
      <w:r w:rsidRPr="009F602B">
        <w:t>Barbour, M., Keeler-Wolf, T., Schoenherr, A.A., 2007. Terrestrial vegetation of California. Univ of California Press.</w:t>
      </w:r>
      <w:bookmarkEnd w:id="435"/>
    </w:p>
    <w:p w14:paraId="643D204A" w14:textId="77777777" w:rsidR="009F602B" w:rsidRPr="009F602B" w:rsidRDefault="009F602B" w:rsidP="009F602B">
      <w:pPr>
        <w:pStyle w:val="EndNoteBibliography"/>
        <w:spacing w:after="0"/>
      </w:pPr>
      <w:bookmarkStart w:id="436" w:name="_ENREF_5"/>
      <w:r w:rsidRPr="009F602B">
        <w:t>Bertness, M.D., Callaway, R., 1994. Positive interactions in communities. Trends in Ecology &amp; Evolution 9, 191-193.</w:t>
      </w:r>
      <w:bookmarkEnd w:id="436"/>
    </w:p>
    <w:p w14:paraId="274B593D" w14:textId="77777777" w:rsidR="009F602B" w:rsidRPr="009F602B" w:rsidRDefault="009F602B" w:rsidP="009F602B">
      <w:pPr>
        <w:pStyle w:val="EndNoteBibliography"/>
        <w:spacing w:after="0"/>
      </w:pPr>
      <w:bookmarkStart w:id="437" w:name="_ENREF_6"/>
      <w:r w:rsidRPr="009F602B">
        <w:t>Betancourt, J.L., Van Devender, T.R., Martin, P.S., 1990. Packrat middens: the last 40,000 years of biotic change. University of Arizona Press.</w:t>
      </w:r>
      <w:bookmarkEnd w:id="437"/>
    </w:p>
    <w:p w14:paraId="15D00D5E" w14:textId="77777777" w:rsidR="009F602B" w:rsidRPr="009F602B" w:rsidRDefault="009F602B" w:rsidP="009F602B">
      <w:pPr>
        <w:pStyle w:val="EndNoteBibliography"/>
        <w:spacing w:after="0"/>
      </w:pPr>
      <w:bookmarkStart w:id="438" w:name="_ENREF_7"/>
      <w:r w:rsidRPr="009F602B">
        <w:t>Bosch, M., Waser, N.M., 2001. Experimental manipulation of plant density and its effect on pollination and reproduction of two confamilial montane herbs. Oecologia 126, 76-83.</w:t>
      </w:r>
      <w:bookmarkEnd w:id="438"/>
    </w:p>
    <w:p w14:paraId="661176A8" w14:textId="77777777" w:rsidR="009F602B" w:rsidRPr="009F602B" w:rsidRDefault="009F602B" w:rsidP="009F602B">
      <w:pPr>
        <w:pStyle w:val="EndNoteBibliography"/>
        <w:spacing w:after="0"/>
      </w:pPr>
      <w:bookmarkStart w:id="439" w:name="_ENREF_8"/>
      <w:r w:rsidRPr="009F602B">
        <w:t>Bowers, J.E., Dimmitt, M.A., 1994. Flowering phenology of six woody plants in the northern Sonoran Desert. Bulletin of the Torrey Botanical Club, 215-229.</w:t>
      </w:r>
      <w:bookmarkEnd w:id="439"/>
    </w:p>
    <w:p w14:paraId="2CCEE8B6" w14:textId="77777777" w:rsidR="009F602B" w:rsidRPr="009F602B" w:rsidRDefault="009F602B" w:rsidP="009F602B">
      <w:pPr>
        <w:pStyle w:val="EndNoteBibliography"/>
        <w:spacing w:after="0"/>
      </w:pPr>
      <w:bookmarkStart w:id="440" w:name="_ENREF_9"/>
      <w:r w:rsidRPr="009F602B">
        <w:t>Brooker, R.W., Maestre, F.T., Callaway, R.M., Lortie, C.L., Cavieres, L.A., Kunstler, G., Liancourt, P., Tielbörger, K., Travis, J.M., Anthelme, F., 2008. Facilitation in plant communities: the past, the present, and the future. Journal of Ecology 96, 18-34.</w:t>
      </w:r>
      <w:bookmarkEnd w:id="440"/>
    </w:p>
    <w:p w14:paraId="72AE0F9B" w14:textId="77777777" w:rsidR="009F602B" w:rsidRPr="009F602B" w:rsidRDefault="009F602B" w:rsidP="009F602B">
      <w:pPr>
        <w:pStyle w:val="EndNoteBibliography"/>
        <w:spacing w:after="0"/>
      </w:pPr>
      <w:bookmarkStart w:id="441" w:name="_ENREF_10"/>
      <w:r w:rsidRPr="009F602B">
        <w:lastRenderedPageBreak/>
        <w:t>Bruno, J.F., Stachowicz, J.J., Bertness, M.D., 2003. Inclusion of facilitation into ecological theory. Trends in Ecology &amp; Evolution 18, 119-125.</w:t>
      </w:r>
      <w:bookmarkEnd w:id="441"/>
    </w:p>
    <w:p w14:paraId="684BE8E2" w14:textId="77777777" w:rsidR="009F602B" w:rsidRPr="009F602B" w:rsidRDefault="009F602B" w:rsidP="009F602B">
      <w:pPr>
        <w:pStyle w:val="EndNoteBibliography"/>
        <w:spacing w:after="0"/>
      </w:pPr>
      <w:bookmarkStart w:id="442" w:name="_ENREF_11"/>
      <w:r w:rsidRPr="009F602B">
        <w:t>Callaway, R.M., Pennings, S.C., 2000. Facilitation may buffer competitive effects indirect and diffuse interactions among salt marsh plants. American Naturalist 156, 416-424.</w:t>
      </w:r>
      <w:bookmarkEnd w:id="442"/>
    </w:p>
    <w:p w14:paraId="48DE3F7B" w14:textId="77777777" w:rsidR="009F602B" w:rsidRPr="009F602B" w:rsidRDefault="009F602B" w:rsidP="009F602B">
      <w:pPr>
        <w:pStyle w:val="EndNoteBibliography"/>
        <w:spacing w:after="0"/>
      </w:pPr>
      <w:bookmarkStart w:id="443" w:name="_ENREF_12"/>
      <w:r w:rsidRPr="009F602B">
        <w:t>Callaway, R.M., Walker, L.R., 1997a. Competition and Facilitation A Synthetic Approach to Interactions in Plant Communities. Ecology 78, 1958-1965.</w:t>
      </w:r>
      <w:bookmarkEnd w:id="443"/>
    </w:p>
    <w:p w14:paraId="68AEA8A4" w14:textId="77777777" w:rsidR="009F602B" w:rsidRPr="009F602B" w:rsidRDefault="009F602B" w:rsidP="009F602B">
      <w:pPr>
        <w:pStyle w:val="EndNoteBibliography"/>
        <w:spacing w:after="0"/>
      </w:pPr>
      <w:bookmarkStart w:id="444" w:name="_ENREF_13"/>
      <w:r w:rsidRPr="009F602B">
        <w:t>Callaway, R.M., Walker, L.R., 1997b. Competition and facilitation: a synthetic approach to interactions in plant communities. Ecology 78, 1958-1965.</w:t>
      </w:r>
      <w:bookmarkEnd w:id="444"/>
    </w:p>
    <w:p w14:paraId="7C4B8503" w14:textId="77777777" w:rsidR="009F602B" w:rsidRPr="009F602B" w:rsidRDefault="009F602B" w:rsidP="009F602B">
      <w:pPr>
        <w:pStyle w:val="EndNoteBibliography"/>
        <w:spacing w:after="0"/>
      </w:pPr>
      <w:bookmarkStart w:id="445" w:name="_ENREF_14"/>
      <w:r w:rsidRPr="009F602B">
        <w:t>Campbell, D.R., Motten, A.F., 1985. The mechanism of competition for pollination between two forest herbs. Ecology 66, 554-563.</w:t>
      </w:r>
      <w:bookmarkEnd w:id="445"/>
    </w:p>
    <w:p w14:paraId="4EDD6692" w14:textId="77777777" w:rsidR="009F602B" w:rsidRPr="009F602B" w:rsidRDefault="009F602B" w:rsidP="009F602B">
      <w:pPr>
        <w:pStyle w:val="EndNoteBibliography"/>
        <w:spacing w:after="0"/>
      </w:pPr>
      <w:bookmarkStart w:id="446" w:name="_ENREF_15"/>
      <w:r w:rsidRPr="009F602B">
        <w:t>Cane, J.H., Minckley, R., Kervin, L., Roulston, T.A., 2005. Temporally persistent patterns of incidence and abundance in a pollinator guild at annual and decadal scales: the bees of Larrea tridentata. Biological Journal of the Linnean Society 85, 319-329.</w:t>
      </w:r>
      <w:bookmarkEnd w:id="446"/>
    </w:p>
    <w:p w14:paraId="17603EDD" w14:textId="77777777" w:rsidR="009F602B" w:rsidRPr="009F602B" w:rsidRDefault="009F602B" w:rsidP="009F602B">
      <w:pPr>
        <w:pStyle w:val="EndNoteBibliography"/>
        <w:spacing w:after="0"/>
      </w:pPr>
      <w:bookmarkStart w:id="447" w:name="_ENREF_16"/>
      <w:r w:rsidRPr="009F602B">
        <w:t>Cane, J.H., Tepedino, V.J., 2017. Gauging the effect of honey bee pollen collection on native bee communities. Conservation Letters 10, 205-210.</w:t>
      </w:r>
      <w:bookmarkEnd w:id="447"/>
    </w:p>
    <w:p w14:paraId="62075703" w14:textId="77777777" w:rsidR="009F602B" w:rsidRPr="009F602B" w:rsidRDefault="009F602B" w:rsidP="009F602B">
      <w:pPr>
        <w:pStyle w:val="EndNoteBibliography"/>
        <w:spacing w:after="0"/>
      </w:pPr>
      <w:bookmarkStart w:id="448" w:name="_ENREF_17"/>
      <w:r w:rsidRPr="009F602B">
        <w:t>Chacoff, N.P., Vázquez, D.P., Lomáscolo, S.B., Stevani, E.L., Dorado, J., Padrón, B., 2012. Evaluating sampling completeness in a desert plant–pollinator network. Journal of Animal Ecology 81, 190-200.</w:t>
      </w:r>
      <w:bookmarkEnd w:id="448"/>
    </w:p>
    <w:p w14:paraId="122A40C1" w14:textId="77777777" w:rsidR="009F602B" w:rsidRPr="009F602B" w:rsidRDefault="009F602B" w:rsidP="009F602B">
      <w:pPr>
        <w:pStyle w:val="EndNoteBibliography"/>
        <w:spacing w:after="0"/>
      </w:pPr>
      <w:bookmarkStart w:id="449" w:name="_ENREF_18"/>
      <w:r w:rsidRPr="009F602B">
        <w:t>Chesson, P., Gebauer, R.L., Schwinning, S., Huntly, N., Wiegand, K., Ernest, M.S., Sher, A., Novoplansky, A., Weltzin, J.F., 2004. Resource pulses, species interactions, and diversity maintenance in arid and semi-arid environments. Oecologia 141, 236-253.</w:t>
      </w:r>
      <w:bookmarkEnd w:id="449"/>
    </w:p>
    <w:p w14:paraId="5C6AC877" w14:textId="77777777" w:rsidR="009F602B" w:rsidRPr="009F602B" w:rsidRDefault="009F602B" w:rsidP="009F602B">
      <w:pPr>
        <w:pStyle w:val="EndNoteBibliography"/>
        <w:spacing w:after="0"/>
      </w:pPr>
      <w:bookmarkStart w:id="450" w:name="_ENREF_19"/>
      <w:r w:rsidRPr="009F602B">
        <w:t>Clements, F.E., Goldsmith, G.W., 1924. phytometer method in ecology.</w:t>
      </w:r>
      <w:bookmarkEnd w:id="450"/>
    </w:p>
    <w:p w14:paraId="56BDFC22" w14:textId="77777777" w:rsidR="009F602B" w:rsidRPr="009F602B" w:rsidRDefault="009F602B" w:rsidP="009F602B">
      <w:pPr>
        <w:pStyle w:val="EndNoteBibliography"/>
        <w:spacing w:after="0"/>
      </w:pPr>
      <w:bookmarkStart w:id="451" w:name="_ENREF_20"/>
      <w:r w:rsidRPr="009F602B">
        <w:t>Cline, A.R., Audisio, P., 2010. Revision of the new world short-winged flower beetles (Coleoptera: Kateretidae). Part I. Generic review and revision of Anthonaeus Horn, 1879. The Coleopterists Bulletin, 173-186.</w:t>
      </w:r>
      <w:bookmarkEnd w:id="451"/>
    </w:p>
    <w:p w14:paraId="1F4199EF" w14:textId="77777777" w:rsidR="009F602B" w:rsidRPr="009F602B" w:rsidRDefault="009F602B" w:rsidP="009F602B">
      <w:pPr>
        <w:pStyle w:val="EndNoteBibliography"/>
        <w:spacing w:after="0"/>
      </w:pPr>
      <w:bookmarkStart w:id="452" w:name="_ENREF_21"/>
      <w:r w:rsidRPr="009F602B">
        <w:t>Conner, J.K., Rush, S., 1996. Effects of flower size and number on pollinator visitation to wild radish, Raphanus raphanistrum. Oecologia 105, 509-516.</w:t>
      </w:r>
      <w:bookmarkEnd w:id="452"/>
    </w:p>
    <w:p w14:paraId="40E12BF8" w14:textId="77777777" w:rsidR="009F602B" w:rsidRPr="009F602B" w:rsidRDefault="009F602B" w:rsidP="009F602B">
      <w:pPr>
        <w:pStyle w:val="EndNoteBibliography"/>
        <w:spacing w:after="0"/>
      </w:pPr>
      <w:bookmarkStart w:id="453" w:name="_ENREF_22"/>
      <w:r w:rsidRPr="009F602B">
        <w:t>Davis, W., Philbrick, R., 1986. Natural hybridization between Malacothrix incana and M. saxatilis var. implicata (Asteraceae: Lactuceae) on San Miguel Island, California. Madroño, 253-263.</w:t>
      </w:r>
      <w:bookmarkEnd w:id="453"/>
    </w:p>
    <w:p w14:paraId="2C90CE67" w14:textId="77777777" w:rsidR="009F602B" w:rsidRPr="009F602B" w:rsidRDefault="009F602B" w:rsidP="009F602B">
      <w:pPr>
        <w:pStyle w:val="EndNoteBibliography"/>
        <w:spacing w:after="0"/>
      </w:pPr>
      <w:bookmarkStart w:id="454" w:name="_ENREF_23"/>
      <w:r w:rsidRPr="009F602B">
        <w:t>Donnelly, S.E., Lortie, C.J., Aarssen, L.W., 1998. Pollination in Verbascum thapsus (Scrophulariaceae): the advantage of being tall. American Journal of Botany 85, 1618-1625.</w:t>
      </w:r>
      <w:bookmarkEnd w:id="454"/>
    </w:p>
    <w:p w14:paraId="49A3300A" w14:textId="77777777" w:rsidR="009F602B" w:rsidRPr="009F602B" w:rsidRDefault="009F602B" w:rsidP="009F602B">
      <w:pPr>
        <w:pStyle w:val="EndNoteBibliography"/>
        <w:spacing w:after="0"/>
      </w:pPr>
      <w:bookmarkStart w:id="455" w:name="_ENREF_24"/>
      <w:r w:rsidRPr="009F602B">
        <w:t>Ellison, A.M., Bank, M.S., Clinton, B.D., Colburn, E.A., Elliott, K., Ford, C.R., Foster, D.R., Kloeppel, B.D., Knoepp, J.D., Lovett, G.M., 2005. Loss of foundation species: consequences for the structure and dynamics of forested ecosystems. Frontiers in Ecology and the Environment 3, 479-486.</w:t>
      </w:r>
      <w:bookmarkEnd w:id="455"/>
    </w:p>
    <w:p w14:paraId="2CA5F26C" w14:textId="77777777" w:rsidR="009F602B" w:rsidRPr="009F602B" w:rsidRDefault="009F602B" w:rsidP="009F602B">
      <w:pPr>
        <w:pStyle w:val="EndNoteBibliography"/>
        <w:spacing w:after="0"/>
      </w:pPr>
      <w:bookmarkStart w:id="456" w:name="_ENREF_25"/>
      <w:r w:rsidRPr="009F602B">
        <w:t>Facelli, J.M., Temby, A.M., 2002. Multiple effects of shrubs on annual plant communities in arid lands of South Australia. Austral ecology 27, 422-432.</w:t>
      </w:r>
      <w:bookmarkEnd w:id="456"/>
    </w:p>
    <w:p w14:paraId="2226DB32" w14:textId="77777777" w:rsidR="009F602B" w:rsidRPr="009F602B" w:rsidRDefault="009F602B" w:rsidP="009F602B">
      <w:pPr>
        <w:pStyle w:val="EndNoteBibliography"/>
        <w:spacing w:after="0"/>
      </w:pPr>
      <w:bookmarkStart w:id="457" w:name="_ENREF_26"/>
      <w:r w:rsidRPr="009F602B">
        <w:t>Filazzola, A., Lortie, C.J., 2014. A systematic review and conceptual framework for the mechanistic pathways of nurse plants. Global Ecology and Biogeography 23, 1335-1345.</w:t>
      </w:r>
      <w:bookmarkEnd w:id="457"/>
    </w:p>
    <w:p w14:paraId="5AE00C79" w14:textId="77777777" w:rsidR="009F602B" w:rsidRPr="009F602B" w:rsidRDefault="009F602B" w:rsidP="009F602B">
      <w:pPr>
        <w:pStyle w:val="EndNoteBibliography"/>
        <w:spacing w:after="0"/>
      </w:pPr>
      <w:bookmarkStart w:id="458" w:name="_ENREF_27"/>
      <w:r w:rsidRPr="009F602B">
        <w:t>Fleming, T.H., Holland, J.N., 1998. The evolution of obligate pollination mutualisms: senita cactus and senita moth. Oecologia 114, 368-375.</w:t>
      </w:r>
      <w:bookmarkEnd w:id="458"/>
    </w:p>
    <w:p w14:paraId="20E7E394" w14:textId="77777777" w:rsidR="009F602B" w:rsidRPr="009F602B" w:rsidRDefault="009F602B" w:rsidP="009F602B">
      <w:pPr>
        <w:pStyle w:val="EndNoteBibliography"/>
        <w:spacing w:after="0"/>
      </w:pPr>
      <w:bookmarkStart w:id="459" w:name="_ENREF_28"/>
      <w:r w:rsidRPr="009F602B">
        <w:t>Fleming, T.H., Sahley, C.T., Holland, J.N., Nason, J.D., Hamrick, J., 2001. Sonoran Desert columnar cacti and the evolution of generalized pollination systems. Ecological Monographs 71, 511-530.</w:t>
      </w:r>
      <w:bookmarkEnd w:id="459"/>
    </w:p>
    <w:p w14:paraId="0203201B" w14:textId="77777777" w:rsidR="009F602B" w:rsidRPr="009F602B" w:rsidRDefault="009F602B" w:rsidP="009F602B">
      <w:pPr>
        <w:pStyle w:val="EndNoteBibliography"/>
        <w:spacing w:after="0"/>
      </w:pPr>
      <w:bookmarkStart w:id="460" w:name="_ENREF_29"/>
      <w:r w:rsidRPr="009F602B">
        <w:lastRenderedPageBreak/>
        <w:t>Flores, J., Jurado, E., 2003. Are nurse‐protégé interactions more common among plants from arid environments? Journal of Vegetation Science 14, 911-916.</w:t>
      </w:r>
      <w:bookmarkEnd w:id="460"/>
    </w:p>
    <w:p w14:paraId="2F3C6976" w14:textId="77777777" w:rsidR="009F602B" w:rsidRPr="009F602B" w:rsidRDefault="009F602B" w:rsidP="009F602B">
      <w:pPr>
        <w:pStyle w:val="EndNoteBibliography"/>
        <w:spacing w:after="0"/>
      </w:pPr>
      <w:bookmarkStart w:id="461" w:name="_ENREF_30"/>
      <w:r w:rsidRPr="009F602B">
        <w:t>Franco, A., De Soyza, A., Virginia, R., Reynolds, J., Whitford, W., 1994. Effects of plant size and water relations on gas exchange and growth of the desert shrub Larrea tridentata. Oecologia 97, 171-178.</w:t>
      </w:r>
      <w:bookmarkEnd w:id="461"/>
    </w:p>
    <w:p w14:paraId="27B0B18E" w14:textId="77777777" w:rsidR="009F602B" w:rsidRPr="009F602B" w:rsidRDefault="009F602B" w:rsidP="009F602B">
      <w:pPr>
        <w:pStyle w:val="EndNoteBibliography"/>
        <w:spacing w:after="0"/>
      </w:pPr>
      <w:bookmarkStart w:id="462" w:name="_ENREF_31"/>
      <w:r w:rsidRPr="009F602B">
        <w:t>Ghazoul, J., 2006. Floral diversity and the facilitation of pollination. Journal of Ecology 94, 295-304.</w:t>
      </w:r>
      <w:bookmarkEnd w:id="462"/>
    </w:p>
    <w:p w14:paraId="3F6B7736" w14:textId="77777777" w:rsidR="009F602B" w:rsidRPr="009F602B" w:rsidRDefault="009F602B" w:rsidP="009F602B">
      <w:pPr>
        <w:pStyle w:val="EndNoteBibliography"/>
        <w:spacing w:after="0"/>
      </w:pPr>
      <w:bookmarkStart w:id="463" w:name="_ENREF_32"/>
      <w:r w:rsidRPr="009F602B">
        <w:t>Goldberg, D.E., Turkington, R., Olsvig-Whittaker, L., Dyer, A.R., 2001. Density dependence in an annual plant community: variation among life history stages. Ecological Monographs 71, 423-446.</w:t>
      </w:r>
      <w:bookmarkEnd w:id="463"/>
    </w:p>
    <w:p w14:paraId="75E13706" w14:textId="77777777" w:rsidR="009F602B" w:rsidRPr="009F602B" w:rsidRDefault="009F602B" w:rsidP="009F602B">
      <w:pPr>
        <w:pStyle w:val="EndNoteBibliography"/>
        <w:spacing w:after="0"/>
      </w:pPr>
      <w:bookmarkStart w:id="464" w:name="_ENREF_33"/>
      <w:r w:rsidRPr="009F602B">
        <w:t>Grissell, E.E., Schauff, M.E., 1990. A handbook of the families of Nearctic Chalcidoidea (Hymenoptera). A handbook of the families of Nearctic Chalcidoidea (Hymenoptera).</w:t>
      </w:r>
      <w:bookmarkEnd w:id="464"/>
    </w:p>
    <w:p w14:paraId="7B01DD5C" w14:textId="77777777" w:rsidR="009F602B" w:rsidRPr="009F602B" w:rsidRDefault="009F602B" w:rsidP="009F602B">
      <w:pPr>
        <w:pStyle w:val="EndNoteBibliography"/>
        <w:spacing w:after="0"/>
      </w:pPr>
      <w:bookmarkStart w:id="465" w:name="_ENREF_34"/>
      <w:r w:rsidRPr="009F602B">
        <w:t>Henderson, D.H., 1982. Fine structure and neurophysiology of a gustatory sensillum on the ovipositors of Metasyrphus venablesi and Eupeodes volucris (Diptera: Syrphidae). Canadian Journal of Zoology 60, 3187-3195.</w:t>
      </w:r>
      <w:bookmarkEnd w:id="465"/>
    </w:p>
    <w:p w14:paraId="7BBF12C6" w14:textId="77777777" w:rsidR="009F602B" w:rsidRPr="009F602B" w:rsidRDefault="009F602B" w:rsidP="009F602B">
      <w:pPr>
        <w:pStyle w:val="EndNoteBibliography"/>
        <w:spacing w:after="0"/>
      </w:pPr>
      <w:bookmarkStart w:id="466" w:name="_ENREF_35"/>
      <w:r w:rsidRPr="009F602B">
        <w:t>Holland, N.J., Fleming, T.H., 2002. Co-pollinators and specialization in the pollinating seed-consumer mutualism between senita cacti and senita moths. Oecologia 133, 534-540.</w:t>
      </w:r>
      <w:bookmarkEnd w:id="466"/>
    </w:p>
    <w:p w14:paraId="72D1B17B" w14:textId="77777777" w:rsidR="009F602B" w:rsidRPr="009F602B" w:rsidRDefault="009F602B" w:rsidP="009F602B">
      <w:pPr>
        <w:pStyle w:val="EndNoteBibliography"/>
        <w:spacing w:after="0"/>
      </w:pPr>
      <w:bookmarkStart w:id="467" w:name="_ENREF_36"/>
      <w:r w:rsidRPr="009F602B">
        <w:t>Holzapfel, C., Mahall, B.E., 1999. Bidirectional facilitation and interference between shrubs and annuals in the Mojave Desert. Ecology 80, 1747-1761.</w:t>
      </w:r>
      <w:bookmarkEnd w:id="467"/>
    </w:p>
    <w:p w14:paraId="0450926C" w14:textId="77777777" w:rsidR="009F602B" w:rsidRPr="009F602B" w:rsidRDefault="009F602B" w:rsidP="009F602B">
      <w:pPr>
        <w:pStyle w:val="EndNoteBibliography"/>
        <w:spacing w:after="0"/>
      </w:pPr>
      <w:bookmarkStart w:id="468" w:name="_ENREF_37"/>
      <w:r w:rsidRPr="009F602B">
        <w:t>Hurd Jr, P.D., Linsley, E.G., 1975. Some insects other than bees associated with Larrea tridentata in the southwestern United States. Proceedings of the Entomological Society of Washington.</w:t>
      </w:r>
      <w:bookmarkEnd w:id="468"/>
    </w:p>
    <w:p w14:paraId="08B91F70" w14:textId="77777777" w:rsidR="009F602B" w:rsidRPr="009F602B" w:rsidRDefault="009F602B" w:rsidP="009F602B">
      <w:pPr>
        <w:pStyle w:val="EndNoteBibliography"/>
        <w:spacing w:after="0"/>
      </w:pPr>
      <w:bookmarkStart w:id="469" w:name="_ENREF_38"/>
      <w:r w:rsidRPr="009F602B">
        <w:t>Iler, A.M., Inouye, D.W., Høye, T.T., Miller‐Rushing, A.J., Burkle, L.A., Johnston, E.B., 2013. Maintenance of temporal synchrony between syrphid flies and floral resources despite differential phenological responses to climate. Global Change Biology 19, 2348-2359.</w:t>
      </w:r>
      <w:bookmarkEnd w:id="469"/>
    </w:p>
    <w:p w14:paraId="2AB9A22B" w14:textId="77777777" w:rsidR="009F602B" w:rsidRPr="009F602B" w:rsidRDefault="009F602B" w:rsidP="009F602B">
      <w:pPr>
        <w:pStyle w:val="EndNoteBibliography"/>
        <w:spacing w:after="0"/>
      </w:pPr>
      <w:bookmarkStart w:id="470" w:name="_ENREF_39"/>
      <w:r w:rsidRPr="009F602B">
        <w:t>Inouye, D.W., Larson, B.M., Ssymank, A., Kevan, P.G., 2015. Flies and flowers III: ecology of foraging and pollination. Journal of Pollination Ecology 16, 115-133.</w:t>
      </w:r>
      <w:bookmarkEnd w:id="470"/>
    </w:p>
    <w:p w14:paraId="43A5BCA9" w14:textId="77777777" w:rsidR="009F602B" w:rsidRPr="009F602B" w:rsidRDefault="009F602B" w:rsidP="009F602B">
      <w:pPr>
        <w:pStyle w:val="EndNoteBibliography"/>
        <w:spacing w:after="0"/>
      </w:pPr>
      <w:bookmarkStart w:id="471" w:name="_ENREF_40"/>
      <w:r w:rsidRPr="009F602B">
        <w:t>Jennings, W.B., 2001. Comparative flowering phenology of plants in the western Mojave Desert. Madroño, 162-171.</w:t>
      </w:r>
      <w:bookmarkEnd w:id="471"/>
    </w:p>
    <w:p w14:paraId="7AFC044C" w14:textId="77777777" w:rsidR="009F602B" w:rsidRPr="009F602B" w:rsidRDefault="009F602B" w:rsidP="009F602B">
      <w:pPr>
        <w:pStyle w:val="EndNoteBibliography"/>
        <w:spacing w:after="0"/>
      </w:pPr>
      <w:bookmarkStart w:id="472" w:name="_ENREF_41"/>
      <w:r w:rsidRPr="009F602B">
        <w:t>Jones, C.R., 1922. A contribution to our knowledge of the Syrphidae of Colorado. Agricultural Experiment Station of the Agricultural College of Colorado.</w:t>
      </w:r>
      <w:bookmarkEnd w:id="472"/>
    </w:p>
    <w:p w14:paraId="2B93037D" w14:textId="77777777" w:rsidR="009F602B" w:rsidRPr="009F602B" w:rsidRDefault="009F602B" w:rsidP="009F602B">
      <w:pPr>
        <w:pStyle w:val="EndNoteBibliography"/>
        <w:spacing w:after="0"/>
      </w:pPr>
      <w:bookmarkStart w:id="473" w:name="_ENREF_42"/>
      <w:r w:rsidRPr="009F602B">
        <w:t>Kearns, C.A., Inouye, D.W., 1993. Techniques for pollination biologists. University press of Colorado.</w:t>
      </w:r>
      <w:bookmarkEnd w:id="473"/>
    </w:p>
    <w:p w14:paraId="56FCFE68" w14:textId="77777777" w:rsidR="009F602B" w:rsidRPr="009F602B" w:rsidRDefault="009F602B" w:rsidP="009F602B">
      <w:pPr>
        <w:pStyle w:val="EndNoteBibliography"/>
        <w:spacing w:after="0"/>
      </w:pPr>
      <w:bookmarkStart w:id="474" w:name="_ENREF_43"/>
      <w:r w:rsidRPr="009F602B">
        <w:t>King, C., Ballantyne, G., Willmer, P.G., 2013. Why flower visitation is a poor proxy for pollination: measuring single‐visit pollen deposition, with implications for pollination networks and conservation. Methods in Ecology and Evolution 4, 811-818.</w:t>
      </w:r>
      <w:bookmarkEnd w:id="474"/>
    </w:p>
    <w:p w14:paraId="2F484D29" w14:textId="77777777" w:rsidR="009F602B" w:rsidRPr="009F602B" w:rsidRDefault="009F602B" w:rsidP="009F602B">
      <w:pPr>
        <w:pStyle w:val="EndNoteBibliography"/>
        <w:spacing w:after="0"/>
      </w:pPr>
      <w:bookmarkStart w:id="475" w:name="_ENREF_44"/>
      <w:r w:rsidRPr="009F602B">
        <w:t>Laverty, T.M., 1992. Plant interactions for pollinator visits: a test of the magnet species effect. Oecologia 89, 502-508.</w:t>
      </w:r>
      <w:bookmarkEnd w:id="475"/>
    </w:p>
    <w:p w14:paraId="33B1B7E1" w14:textId="77777777" w:rsidR="009F602B" w:rsidRPr="009F602B" w:rsidRDefault="009F602B" w:rsidP="009F602B">
      <w:pPr>
        <w:pStyle w:val="EndNoteBibliography"/>
        <w:spacing w:after="0"/>
      </w:pPr>
      <w:bookmarkStart w:id="476" w:name="_ENREF_45"/>
      <w:r w:rsidRPr="009F602B">
        <w:t>Lortie, C.J., Budden, A.E., Reid, A.M., 2012. From birds to bees: applying video observation techniques to invertebrate pollinators. Journal of Pollination Ecology 6, 125-128.</w:t>
      </w:r>
      <w:bookmarkEnd w:id="476"/>
    </w:p>
    <w:p w14:paraId="392621FE" w14:textId="77777777" w:rsidR="009F602B" w:rsidRPr="009F602B" w:rsidRDefault="009F602B" w:rsidP="009F602B">
      <w:pPr>
        <w:pStyle w:val="EndNoteBibliography"/>
        <w:spacing w:after="0"/>
      </w:pPr>
      <w:bookmarkStart w:id="477" w:name="_ENREF_46"/>
      <w:r w:rsidRPr="009F602B">
        <w:t>Marshall, S., 2012. Flies. The natural history and diversity of Diptera.</w:t>
      </w:r>
      <w:bookmarkEnd w:id="477"/>
    </w:p>
    <w:p w14:paraId="2FA494B1" w14:textId="77777777" w:rsidR="009F602B" w:rsidRPr="009F602B" w:rsidRDefault="009F602B" w:rsidP="009F602B">
      <w:pPr>
        <w:pStyle w:val="EndNoteBibliography"/>
        <w:spacing w:after="0"/>
      </w:pPr>
      <w:bookmarkStart w:id="478" w:name="_ENREF_47"/>
      <w:r w:rsidRPr="009F602B">
        <w:t>McIntire, E.J., Fajardo, A., 2014. Facilitation as a ubiquitous driver of biodiversity. New Phytologist 201, 403-416.</w:t>
      </w:r>
      <w:bookmarkEnd w:id="478"/>
    </w:p>
    <w:p w14:paraId="4C4305D9" w14:textId="77777777" w:rsidR="009F602B" w:rsidRPr="009F602B" w:rsidRDefault="009F602B" w:rsidP="009F602B">
      <w:pPr>
        <w:pStyle w:val="EndNoteBibliography"/>
        <w:spacing w:after="0"/>
      </w:pPr>
      <w:bookmarkStart w:id="479" w:name="_ENREF_48"/>
      <w:r w:rsidRPr="009F602B">
        <w:t>McKinney, A.M., Goodell, K., 2010. Shading by invasive shrub reduces seed production and pollinator services in a native herb. Biological Invasions 12, 2751-2763.</w:t>
      </w:r>
      <w:bookmarkEnd w:id="479"/>
    </w:p>
    <w:p w14:paraId="40EDC97A" w14:textId="77777777" w:rsidR="009F602B" w:rsidRPr="009F602B" w:rsidRDefault="009F602B" w:rsidP="009F602B">
      <w:pPr>
        <w:pStyle w:val="EndNoteBibliography"/>
        <w:spacing w:after="0"/>
      </w:pPr>
      <w:bookmarkStart w:id="480" w:name="_ENREF_49"/>
      <w:r w:rsidRPr="009F602B">
        <w:t>McPeek, M.A., Peckarsky, B.L., 1998. Life histories and the strengths of species interactions: combining mortality, growth, and fecundity effects. Ecology 79, 867-879.</w:t>
      </w:r>
      <w:bookmarkEnd w:id="480"/>
    </w:p>
    <w:p w14:paraId="146097BE" w14:textId="77777777" w:rsidR="009F602B" w:rsidRPr="009F602B" w:rsidRDefault="009F602B" w:rsidP="009F602B">
      <w:pPr>
        <w:pStyle w:val="EndNoteBibliography"/>
        <w:spacing w:after="0"/>
      </w:pPr>
      <w:bookmarkStart w:id="481" w:name="_ENREF_50"/>
      <w:r w:rsidRPr="009F602B">
        <w:lastRenderedPageBreak/>
        <w:t>Michener, C.D., 2000. The bees of the world. JHU press.</w:t>
      </w:r>
      <w:bookmarkEnd w:id="481"/>
    </w:p>
    <w:p w14:paraId="0CF1968E" w14:textId="77777777" w:rsidR="009F602B" w:rsidRPr="009F602B" w:rsidRDefault="009F602B" w:rsidP="009F602B">
      <w:pPr>
        <w:pStyle w:val="EndNoteBibliography"/>
        <w:spacing w:after="0"/>
      </w:pPr>
      <w:bookmarkStart w:id="482" w:name="_ENREF_51"/>
      <w:r w:rsidRPr="009F602B">
        <w:t>Michener, C.D., McGinley, R.J., Danforth, B.N., 1994. The bee genera of North and Central America (Hymenoptera: Apoidea). Smithsonian Institution Press.</w:t>
      </w:r>
      <w:bookmarkEnd w:id="482"/>
    </w:p>
    <w:p w14:paraId="54DEE5BA" w14:textId="77777777" w:rsidR="009F602B" w:rsidRPr="009F602B" w:rsidRDefault="009F602B" w:rsidP="009F602B">
      <w:pPr>
        <w:pStyle w:val="EndNoteBibliography"/>
        <w:spacing w:after="0"/>
      </w:pPr>
      <w:bookmarkStart w:id="483" w:name="_ENREF_52"/>
      <w:r w:rsidRPr="009F602B">
        <w:t>Minckley, R.L., Cane, J.H., Kervin, L., Roulston, T., 1999. Spatial predictability and resource specialization of bees (Hymenoptera: Apoidea) at a superabundant, widespread resource. Biological Journal of the Linnean Society 67, 119-147.</w:t>
      </w:r>
      <w:bookmarkEnd w:id="483"/>
    </w:p>
    <w:p w14:paraId="7916438F" w14:textId="77777777" w:rsidR="009F602B" w:rsidRPr="009F602B" w:rsidRDefault="009F602B" w:rsidP="009F602B">
      <w:pPr>
        <w:pStyle w:val="EndNoteBibliography"/>
        <w:spacing w:after="0"/>
      </w:pPr>
      <w:bookmarkStart w:id="484" w:name="_ENREF_53"/>
      <w:r w:rsidRPr="009F602B">
        <w:t>Miranda, G., Young, A., Locke, M., Marshall, S., Skevington, J., Thompson, F., 2013. Key to the genera of Nearctic Syrphidae. Canadian Journal of Arthropod Identification 23, 351.</w:t>
      </w:r>
      <w:bookmarkEnd w:id="484"/>
    </w:p>
    <w:p w14:paraId="623E88B3" w14:textId="77777777" w:rsidR="009F602B" w:rsidRPr="009F602B" w:rsidRDefault="009F602B" w:rsidP="009F602B">
      <w:pPr>
        <w:pStyle w:val="EndNoteBibliography"/>
        <w:spacing w:after="0"/>
      </w:pPr>
      <w:bookmarkStart w:id="485" w:name="_ENREF_54"/>
      <w:r w:rsidRPr="009F602B">
        <w:t>Molina-Montenegro, M.A., Badano, E.I., Cavieres, L.A., 2008. Positive interactions among plant species for pollinator service: assessing the ‘magnet species’ concept with invasive species. Oikos 117, 1833-1839.</w:t>
      </w:r>
      <w:bookmarkEnd w:id="485"/>
    </w:p>
    <w:p w14:paraId="267462B6" w14:textId="77777777" w:rsidR="009F602B" w:rsidRPr="009F602B" w:rsidRDefault="009F602B" w:rsidP="009F602B">
      <w:pPr>
        <w:pStyle w:val="EndNoteBibliography"/>
        <w:spacing w:after="0"/>
      </w:pPr>
      <w:bookmarkStart w:id="486" w:name="_ENREF_55"/>
      <w:r w:rsidRPr="009F602B">
        <w:t>Morhardt, S., Morhardt, E., 2004. California desert flowers: an introduction to families, genera, and species. Univ of California Press.</w:t>
      </w:r>
      <w:bookmarkEnd w:id="486"/>
    </w:p>
    <w:p w14:paraId="0EF36A9D" w14:textId="77777777" w:rsidR="009F602B" w:rsidRPr="009F602B" w:rsidRDefault="009F602B" w:rsidP="009F602B">
      <w:pPr>
        <w:pStyle w:val="EndNoteBibliography"/>
        <w:spacing w:after="0"/>
      </w:pPr>
      <w:bookmarkStart w:id="487" w:name="_ENREF_56"/>
      <w:r w:rsidRPr="009F602B">
        <w:t>Morse, D.H., 1981. Interactions among syrphid flies and bumblebees on flowers. Ecology 62, 81-88.</w:t>
      </w:r>
      <w:bookmarkEnd w:id="487"/>
    </w:p>
    <w:p w14:paraId="5E713457" w14:textId="77777777" w:rsidR="009F602B" w:rsidRPr="009F602B" w:rsidRDefault="009F602B" w:rsidP="009F602B">
      <w:pPr>
        <w:pStyle w:val="EndNoteBibliography"/>
        <w:spacing w:after="0"/>
      </w:pPr>
      <w:bookmarkStart w:id="488" w:name="_ENREF_57"/>
      <w:r w:rsidRPr="009F602B">
        <w:t>Mosquin, T., 1971. Competition for pollinators as a stimulus for the evolution of flowering time. Oikos, 398-402.</w:t>
      </w:r>
      <w:bookmarkEnd w:id="488"/>
    </w:p>
    <w:p w14:paraId="231AC981" w14:textId="77777777" w:rsidR="009F602B" w:rsidRPr="009F602B" w:rsidRDefault="009F602B" w:rsidP="009F602B">
      <w:pPr>
        <w:pStyle w:val="EndNoteBibliography"/>
        <w:spacing w:after="0"/>
      </w:pPr>
      <w:bookmarkStart w:id="489" w:name="_ENREF_58"/>
      <w:r w:rsidRPr="009F602B">
        <w:t>Noma, T., Brewer, M.J., 2008. Seasonal abundance of resident parasitoids and predatory flies and corresponding soybean aphid densities, with comments on classical biological control of soybean aphid in the Midwest. Journal of Economic Entomology 101, 278-287.</w:t>
      </w:r>
      <w:bookmarkEnd w:id="489"/>
    </w:p>
    <w:p w14:paraId="5601F6AF" w14:textId="77777777" w:rsidR="009F602B" w:rsidRPr="009F602B" w:rsidRDefault="009F602B" w:rsidP="009F602B">
      <w:pPr>
        <w:pStyle w:val="EndNoteBibliography"/>
        <w:spacing w:after="0"/>
      </w:pPr>
      <w:bookmarkStart w:id="490" w:name="_ENREF_59"/>
      <w:r w:rsidRPr="009F602B">
        <w:t>Oliver, I., Beattie, A.J., 1993. A possible method for the rapid assessment of biodiversity. Conservation biology 7, 562-568.</w:t>
      </w:r>
      <w:bookmarkEnd w:id="490"/>
    </w:p>
    <w:p w14:paraId="4CEEF726" w14:textId="77777777" w:rsidR="009F602B" w:rsidRPr="009F602B" w:rsidRDefault="009F602B" w:rsidP="009F602B">
      <w:pPr>
        <w:pStyle w:val="EndNoteBibliography"/>
        <w:spacing w:after="0"/>
      </w:pPr>
      <w:bookmarkStart w:id="491" w:name="_ENREF_60"/>
      <w:r w:rsidRPr="009F602B">
        <w:t>Pellmyr, O., 2003. Yuccas, yucca moths, and coevolution: a review. Annals of the Missouri Botanical Garden, 35-55.</w:t>
      </w:r>
      <w:bookmarkEnd w:id="491"/>
    </w:p>
    <w:p w14:paraId="44F4F729" w14:textId="77777777" w:rsidR="009F602B" w:rsidRPr="009F602B" w:rsidRDefault="009F602B" w:rsidP="009F602B">
      <w:pPr>
        <w:pStyle w:val="EndNoteBibliography"/>
        <w:spacing w:after="0"/>
      </w:pPr>
      <w:bookmarkStart w:id="492" w:name="_ENREF_61"/>
      <w:r w:rsidRPr="009F602B">
        <w:t>Pugnaire, F.I., Haase, P., Puigdefabregas, J., 1996. Facilitation between higher plant species in a semiarid environment. Ecology 77, 1420-1426.</w:t>
      </w:r>
      <w:bookmarkEnd w:id="492"/>
    </w:p>
    <w:p w14:paraId="0AE72DCD" w14:textId="77777777" w:rsidR="009F602B" w:rsidRPr="009F602B" w:rsidRDefault="009F602B" w:rsidP="009F602B">
      <w:pPr>
        <w:pStyle w:val="EndNoteBibliography"/>
        <w:spacing w:after="0"/>
      </w:pPr>
      <w:bookmarkStart w:id="493" w:name="_ENREF_62"/>
      <w:r w:rsidRPr="009F602B">
        <w:t>Pyke, G.H., 1984. Optimal foraging theory: a critical review. Annual review of ecology and systematics 15, 523-575.</w:t>
      </w:r>
      <w:bookmarkEnd w:id="493"/>
    </w:p>
    <w:p w14:paraId="5C223BF1" w14:textId="77777777" w:rsidR="009F602B" w:rsidRPr="009F602B" w:rsidRDefault="009F602B" w:rsidP="009F602B">
      <w:pPr>
        <w:pStyle w:val="EndNoteBibliography"/>
        <w:spacing w:after="0"/>
      </w:pPr>
      <w:bookmarkStart w:id="494" w:name="_ENREF_63"/>
      <w:r w:rsidRPr="009F602B">
        <w:t>Pyke, G.H., Pulliam, H.R., Charnov, E.L., 1977. Optimal foraging: a selective review of theory and tests. The quarterly review of biology 52, 137-154.</w:t>
      </w:r>
      <w:bookmarkEnd w:id="494"/>
    </w:p>
    <w:p w14:paraId="62E1F1C8" w14:textId="77777777" w:rsidR="009F602B" w:rsidRPr="009F602B" w:rsidRDefault="009F602B" w:rsidP="009F602B">
      <w:pPr>
        <w:pStyle w:val="EndNoteBibliography"/>
        <w:spacing w:after="0"/>
      </w:pPr>
      <w:bookmarkStart w:id="495" w:name="_ENREF_64"/>
      <w:r w:rsidRPr="009F602B">
        <w:t>Reid, A.M., Lortie, C.J., 2012. Cushion plants are foundation species with positive effects extending to higher trophic levels. Ecosphere 3.</w:t>
      </w:r>
      <w:bookmarkEnd w:id="495"/>
    </w:p>
    <w:p w14:paraId="19FE987E" w14:textId="77777777" w:rsidR="009F602B" w:rsidRPr="009F602B" w:rsidRDefault="009F602B" w:rsidP="009F602B">
      <w:pPr>
        <w:pStyle w:val="EndNoteBibliography"/>
        <w:spacing w:after="0"/>
      </w:pPr>
      <w:bookmarkStart w:id="496" w:name="_ENREF_65"/>
      <w:r w:rsidRPr="009F602B">
        <w:t>Robertson, A.W., Mountjoy, C., Faulkner, B.E., Roberts, M.V., Macnair, M.R., 1999. Bumble bee selection of Mimulus guttatus flowers: the effects of pollen quality and reward depletion. Ecology 80, 2594-2606.</w:t>
      </w:r>
      <w:bookmarkEnd w:id="496"/>
    </w:p>
    <w:p w14:paraId="6771CC88" w14:textId="77777777" w:rsidR="009F602B" w:rsidRPr="009F602B" w:rsidRDefault="009F602B" w:rsidP="009F602B">
      <w:pPr>
        <w:pStyle w:val="EndNoteBibliography"/>
        <w:spacing w:after="0"/>
      </w:pPr>
      <w:bookmarkStart w:id="497" w:name="_ENREF_66"/>
      <w:r w:rsidRPr="009F602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497"/>
    </w:p>
    <w:p w14:paraId="22AF173B" w14:textId="77777777" w:rsidR="009F602B" w:rsidRPr="009F602B" w:rsidRDefault="009F602B" w:rsidP="009F602B">
      <w:pPr>
        <w:pStyle w:val="EndNoteBibliography"/>
        <w:spacing w:after="0"/>
      </w:pPr>
      <w:bookmarkStart w:id="498" w:name="_ENREF_67"/>
      <w:r w:rsidRPr="009F602B">
        <w:t>Rousset, O., Lepart, J., 2000. Positive and negative interactions at different life stages of a colonizing species (Quercus humilis). Journal of Ecology 88, 401-412.</w:t>
      </w:r>
      <w:bookmarkEnd w:id="498"/>
    </w:p>
    <w:p w14:paraId="08834327" w14:textId="77777777" w:rsidR="009F602B" w:rsidRPr="009F602B" w:rsidRDefault="009F602B" w:rsidP="009F602B">
      <w:pPr>
        <w:pStyle w:val="EndNoteBibliography"/>
        <w:spacing w:after="0"/>
      </w:pPr>
      <w:bookmarkStart w:id="499" w:name="_ENREF_68"/>
      <w:r w:rsidRPr="009F602B">
        <w:t>Rundel, P.W., Gibson, A.C., 2005. Ecological communities and processes in a Mojave Desert ecosystem. Cambridge University Press.</w:t>
      </w:r>
      <w:bookmarkEnd w:id="499"/>
    </w:p>
    <w:p w14:paraId="4929C1A9" w14:textId="77777777" w:rsidR="009F602B" w:rsidRPr="009F602B" w:rsidRDefault="009F602B" w:rsidP="009F602B">
      <w:pPr>
        <w:pStyle w:val="EndNoteBibliography"/>
        <w:spacing w:after="0"/>
      </w:pPr>
      <w:bookmarkStart w:id="500" w:name="_ENREF_69"/>
      <w:r w:rsidRPr="009F602B">
        <w:t>Rutowski, R.L., Alcock, J., 1980. Temporal variation in male copulatory behaviour in the solitary bee Nomadopsis puellae (Hymenoptera: Andrenidae). Behaviour 73, 175-187.</w:t>
      </w:r>
      <w:bookmarkEnd w:id="500"/>
    </w:p>
    <w:p w14:paraId="732A9AFC" w14:textId="77777777" w:rsidR="009F602B" w:rsidRPr="009F602B" w:rsidRDefault="009F602B" w:rsidP="009F602B">
      <w:pPr>
        <w:pStyle w:val="EndNoteBibliography"/>
        <w:spacing w:after="0"/>
      </w:pPr>
      <w:bookmarkStart w:id="501" w:name="_ENREF_70"/>
      <w:r w:rsidRPr="009F602B">
        <w:lastRenderedPageBreak/>
        <w:t>Ruttan, A., Filazzola, A., Lortie, C.J., 2016. Shrub-annual facilitation complexes mediate insect community structure in arid environments. Journal of Arid Environments 134, 1-9.</w:t>
      </w:r>
      <w:bookmarkEnd w:id="501"/>
    </w:p>
    <w:p w14:paraId="74287890" w14:textId="350D95C2" w:rsidR="009F602B" w:rsidRPr="009F602B" w:rsidRDefault="009F602B" w:rsidP="009F602B">
      <w:pPr>
        <w:pStyle w:val="EndNoteBibliography"/>
        <w:spacing w:after="0"/>
      </w:pPr>
      <w:bookmarkStart w:id="502" w:name="_ENREF_71"/>
      <w:r w:rsidRPr="009F602B">
        <w:t>Saul-Gershenz, L., Millar, J., McElfresh, J., 2012. Mojave National Preserve. National Park Service U.S. Department of the Interior. , https://</w:t>
      </w:r>
      <w:hyperlink r:id="rId8" w:history="1">
        <w:r w:rsidRPr="009F602B">
          <w:rPr>
            <w:rStyle w:val="Hyperlink"/>
          </w:rPr>
          <w:t>www.nps.gov/moja/learn/nature/upload/201204MOJAscience.pdf</w:t>
        </w:r>
      </w:hyperlink>
      <w:r w:rsidRPr="009F602B">
        <w:t>.</w:t>
      </w:r>
      <w:bookmarkEnd w:id="502"/>
    </w:p>
    <w:p w14:paraId="5B4B6717" w14:textId="77777777" w:rsidR="009F602B" w:rsidRPr="009F602B" w:rsidRDefault="009F602B" w:rsidP="009F602B">
      <w:pPr>
        <w:pStyle w:val="EndNoteBibliography"/>
        <w:spacing w:after="0"/>
      </w:pPr>
      <w:bookmarkStart w:id="503" w:name="_ENREF_72"/>
      <w:r w:rsidRPr="009F602B">
        <w:t>Schafer, J., Mudrak, E., Haines, C., Parag, H., Moloney, K., Holzapfel, C., 2012. The association of native and non-native annual plants with Larrea tridentata (creosote bush) in the Mojave and Sonoran Deserts. Journal of arid environments 87, 129-135.</w:t>
      </w:r>
      <w:bookmarkEnd w:id="503"/>
    </w:p>
    <w:p w14:paraId="0E4A420C" w14:textId="77777777" w:rsidR="009F602B" w:rsidRPr="009F602B" w:rsidRDefault="009F602B" w:rsidP="009F602B">
      <w:pPr>
        <w:pStyle w:val="EndNoteBibliography"/>
        <w:spacing w:after="0"/>
      </w:pPr>
      <w:bookmarkStart w:id="504" w:name="_ENREF_73"/>
      <w:r w:rsidRPr="009F602B">
        <w:t>Schemske, D.W., 1981. Floral convergence and pollinator sharing in two bee‐pollinated tropical herbs. Ecology 62, 946-954.</w:t>
      </w:r>
      <w:bookmarkEnd w:id="504"/>
    </w:p>
    <w:p w14:paraId="1C430565" w14:textId="77777777" w:rsidR="009F602B" w:rsidRPr="009F602B" w:rsidRDefault="009F602B" w:rsidP="009F602B">
      <w:pPr>
        <w:pStyle w:val="EndNoteBibliography"/>
        <w:spacing w:after="0"/>
      </w:pPr>
      <w:bookmarkStart w:id="505" w:name="_ENREF_74"/>
      <w:r w:rsidRPr="009F602B">
        <w:t>Shavit, O., Dafni, A., Ne'eman, G., 2009. Competition between honeybees (Apis mellifera) and native solitary bees in the Mediterranean region of Israel—Implications for conservation. Israel Journal of Plant Sciences 57, 171-183.</w:t>
      </w:r>
      <w:bookmarkEnd w:id="505"/>
    </w:p>
    <w:p w14:paraId="0E141718" w14:textId="77777777" w:rsidR="009F602B" w:rsidRPr="009F602B" w:rsidRDefault="009F602B" w:rsidP="009F602B">
      <w:pPr>
        <w:pStyle w:val="EndNoteBibliography"/>
        <w:spacing w:after="0"/>
      </w:pPr>
      <w:bookmarkStart w:id="506" w:name="_ENREF_75"/>
      <w:r w:rsidRPr="009F602B">
        <w:t>Simpson, B., Neff, J., Moldenke, A., 1977. Reproductive systems of Larrea. Mabry, T, J,, Hunziker, J, H,, DiFeo, D, R,, jr ed (s). Creosote bush: biology and chemistry of Larrea in the New World deserts. Stroudsburg, Dowden, Hutchinson &amp; Ross Inc, 92-114.</w:t>
      </w:r>
      <w:bookmarkEnd w:id="506"/>
    </w:p>
    <w:p w14:paraId="135B2824" w14:textId="77777777" w:rsidR="009F602B" w:rsidRPr="009F602B" w:rsidRDefault="009F602B" w:rsidP="009F602B">
      <w:pPr>
        <w:pStyle w:val="EndNoteBibliography"/>
        <w:spacing w:after="0"/>
      </w:pPr>
      <w:bookmarkStart w:id="507" w:name="_ENREF_76"/>
      <w:r w:rsidRPr="009F602B">
        <w:t>Simpson, B.B., Neff, J.L., 1987. Pollination Ecology in the Southwest. Aliso: A Journal of Systematic and Evolutionary Botany 11, 417-440.</w:t>
      </w:r>
      <w:bookmarkEnd w:id="507"/>
    </w:p>
    <w:p w14:paraId="7AA9735D" w14:textId="77777777" w:rsidR="009F602B" w:rsidRPr="009F602B" w:rsidRDefault="009F602B" w:rsidP="009F602B">
      <w:pPr>
        <w:pStyle w:val="EndNoteBibliography"/>
        <w:spacing w:after="0"/>
      </w:pPr>
      <w:bookmarkStart w:id="508" w:name="_ENREF_77"/>
      <w:r w:rsidRPr="009F602B">
        <w:t>Sotomayor, D.A., Lortie, C.J., 2015. Indirect interactions in terrestrial plant communities: emerging patterns and research gaps. Ecosphere 6, art103.</w:t>
      </w:r>
      <w:bookmarkEnd w:id="508"/>
    </w:p>
    <w:p w14:paraId="4D9BC37C" w14:textId="77777777" w:rsidR="009F602B" w:rsidRPr="009F602B" w:rsidRDefault="009F602B" w:rsidP="009F602B">
      <w:pPr>
        <w:pStyle w:val="EndNoteBibliography"/>
        <w:spacing w:after="0"/>
      </w:pPr>
      <w:bookmarkStart w:id="509" w:name="_ENREF_78"/>
      <w:r w:rsidRPr="009F602B">
        <w:t>Suzán, H., Nabhan, G.P., Patten, D.T., 1994. Nurse plant and floral biology of a rare night‐blooming cereus, Peniocereus striatus (Brandegee) F. Buxbaum. Conservation Biology 8, 461-470.</w:t>
      </w:r>
      <w:bookmarkEnd w:id="509"/>
    </w:p>
    <w:p w14:paraId="2146C444" w14:textId="77777777" w:rsidR="009F602B" w:rsidRPr="009F602B" w:rsidRDefault="009F602B" w:rsidP="009F602B">
      <w:pPr>
        <w:pStyle w:val="EndNoteBibliography"/>
        <w:spacing w:after="0"/>
      </w:pPr>
      <w:bookmarkStart w:id="510" w:name="_ENREF_79"/>
      <w:r w:rsidRPr="009F602B">
        <w:t>Terry, T.J., Nelson, C.R., 2017. Composition and seasonal abundance of hover flies (Diptera: Syrphidae) at a midelevation site in central Utah. Western North American Naturalist 77, 487-499.</w:t>
      </w:r>
      <w:bookmarkEnd w:id="510"/>
    </w:p>
    <w:p w14:paraId="7338919D" w14:textId="77777777" w:rsidR="009F602B" w:rsidRPr="009F602B" w:rsidRDefault="009F602B" w:rsidP="009F602B">
      <w:pPr>
        <w:pStyle w:val="EndNoteBibliography"/>
        <w:spacing w:after="0"/>
      </w:pPr>
      <w:bookmarkStart w:id="511" w:name="_ENREF_80"/>
      <w:r w:rsidRPr="009F602B">
        <w:t>Teskey, H., Vockeroth, J., Wood, D., 1981. Manual of Nearctic Diptera. Ottawa, Research Branch, Agriculture Canada, Monograph 27.</w:t>
      </w:r>
      <w:bookmarkEnd w:id="511"/>
    </w:p>
    <w:p w14:paraId="39518607" w14:textId="77777777" w:rsidR="009F602B" w:rsidRPr="009F602B" w:rsidRDefault="009F602B" w:rsidP="009F602B">
      <w:pPr>
        <w:pStyle w:val="EndNoteBibliography"/>
        <w:spacing w:after="0"/>
      </w:pPr>
      <w:bookmarkStart w:id="512" w:name="_ENREF_81"/>
      <w:r w:rsidRPr="009F602B">
        <w:t>Thomson, J.D., 1978. Effects of Stand Composition on Insect Visitation in Two-Species Mixtures of Hieracium. American Midland Naturalist 100, 431-440.</w:t>
      </w:r>
      <w:bookmarkEnd w:id="512"/>
    </w:p>
    <w:p w14:paraId="2A9E00E1" w14:textId="77777777" w:rsidR="009F602B" w:rsidRPr="009F602B" w:rsidRDefault="009F602B" w:rsidP="009F602B">
      <w:pPr>
        <w:pStyle w:val="EndNoteBibliography"/>
        <w:spacing w:after="0"/>
      </w:pPr>
      <w:bookmarkStart w:id="513" w:name="_ENREF_82"/>
      <w:r w:rsidRPr="009F602B">
        <w:t>Tielbörger, K., Kadmon, R., 2000. Temporal environmental variation tips the balance between facilitation and interference in desert plants. Ecology 81, 1544-1553.</w:t>
      </w:r>
      <w:bookmarkEnd w:id="513"/>
    </w:p>
    <w:p w14:paraId="5FDC7B40" w14:textId="77777777" w:rsidR="009F602B" w:rsidRPr="009F602B" w:rsidRDefault="009F602B" w:rsidP="009F602B">
      <w:pPr>
        <w:pStyle w:val="EndNoteBibliography"/>
        <w:spacing w:after="0"/>
      </w:pPr>
      <w:bookmarkStart w:id="514" w:name="_ENREF_83"/>
      <w:r w:rsidRPr="009F602B">
        <w:t>Triplehorn, C., Johnson, N.F., 2005. Borror and delong’s introduction to the study of insects. Brooks. Cole, Belmont, California, USA.</w:t>
      </w:r>
      <w:bookmarkEnd w:id="514"/>
    </w:p>
    <w:p w14:paraId="10DCF8B9" w14:textId="77777777" w:rsidR="009F602B" w:rsidRPr="009F602B" w:rsidRDefault="009F602B" w:rsidP="009F602B">
      <w:pPr>
        <w:pStyle w:val="EndNoteBibliography"/>
        <w:spacing w:after="0"/>
      </w:pPr>
      <w:bookmarkStart w:id="515" w:name="_ENREF_84"/>
      <w:r w:rsidRPr="009F602B">
        <w:t>Valiente-Banuet, A., Bolongaro-Crevenna, A., Briones, O., Ezcurra, E., Rosas, M., Nuñez, H., Barnard, G., Vazquez, E., 1991. Spatial relationships between cacti and nurse shrubs in a semi‐arid environment in central Mexico. Journal of Vegetation Science 2, 15-20.</w:t>
      </w:r>
      <w:bookmarkEnd w:id="515"/>
    </w:p>
    <w:p w14:paraId="65C84225" w14:textId="77777777" w:rsidR="009F602B" w:rsidRPr="009F602B" w:rsidRDefault="009F602B" w:rsidP="009F602B">
      <w:pPr>
        <w:pStyle w:val="EndNoteBibliography"/>
        <w:spacing w:after="0"/>
      </w:pPr>
      <w:bookmarkStart w:id="516" w:name="_ENREF_85"/>
      <w:r w:rsidRPr="009F602B">
        <w:t>Valiente‐Banuet, A., Verdú, M., 2007. Facilitation can increase the phylogenetic diversity of plant communities. Ecology letters 10, 1029-1036.</w:t>
      </w:r>
      <w:bookmarkEnd w:id="516"/>
    </w:p>
    <w:p w14:paraId="307FF360" w14:textId="77777777" w:rsidR="009F602B" w:rsidRPr="009F602B" w:rsidRDefault="009F602B" w:rsidP="009F602B">
      <w:pPr>
        <w:pStyle w:val="EndNoteBibliography"/>
        <w:spacing w:after="0"/>
      </w:pPr>
      <w:bookmarkStart w:id="517" w:name="_ENREF_86"/>
      <w:r w:rsidRPr="009F602B">
        <w:t>Vasek, F.C., 1980. Creosote bush: long‐lived clones in the Mojave Desert. American Journal of Botany 67, 246-255.</w:t>
      </w:r>
      <w:bookmarkEnd w:id="517"/>
    </w:p>
    <w:p w14:paraId="0810BC77" w14:textId="77777777" w:rsidR="009F602B" w:rsidRPr="009F602B" w:rsidRDefault="009F602B" w:rsidP="009F602B">
      <w:pPr>
        <w:pStyle w:val="EndNoteBibliography"/>
        <w:spacing w:after="0"/>
      </w:pPr>
      <w:bookmarkStart w:id="518" w:name="_ENREF_87"/>
      <w:r w:rsidRPr="009F602B">
        <w:t>Vockeroth, J., 1992. The flower flies of the subfamily Syrphinae of Canada, Alaska, and Greenland: Diptera, Syrphidae. Agriculture Canada.</w:t>
      </w:r>
      <w:bookmarkEnd w:id="518"/>
    </w:p>
    <w:p w14:paraId="72590A2C" w14:textId="77777777" w:rsidR="009F602B" w:rsidRPr="009F602B" w:rsidRDefault="009F602B" w:rsidP="009F602B">
      <w:pPr>
        <w:pStyle w:val="EndNoteBibliography"/>
        <w:spacing w:after="0"/>
      </w:pPr>
      <w:bookmarkStart w:id="519" w:name="_ENREF_88"/>
      <w:r w:rsidRPr="009F602B">
        <w:t>Wainwright, C.M., 1978. Hymenopteran territoriality and its influences on the pollination ecology of Lupinus arizonicus. The Southwestern Naturalist, 605-615.</w:t>
      </w:r>
      <w:bookmarkEnd w:id="519"/>
    </w:p>
    <w:p w14:paraId="4099FA92" w14:textId="77777777" w:rsidR="009F602B" w:rsidRPr="009F602B" w:rsidRDefault="009F602B" w:rsidP="009F602B">
      <w:pPr>
        <w:pStyle w:val="EndNoteBibliography"/>
        <w:spacing w:after="0"/>
      </w:pPr>
      <w:bookmarkStart w:id="520" w:name="_ENREF_89"/>
      <w:r w:rsidRPr="009F602B">
        <w:lastRenderedPageBreak/>
        <w:t>Waser, N.M., 1986. Flower constancy: definition, cause, and measurement. The American Naturalist 127, 593-603.</w:t>
      </w:r>
      <w:bookmarkEnd w:id="520"/>
    </w:p>
    <w:p w14:paraId="0A5B2B5D" w14:textId="77777777" w:rsidR="009F602B" w:rsidRPr="009F602B" w:rsidRDefault="009F602B" w:rsidP="009F602B">
      <w:pPr>
        <w:pStyle w:val="EndNoteBibliography"/>
        <w:spacing w:after="0"/>
      </w:pPr>
      <w:bookmarkStart w:id="521" w:name="_ENREF_90"/>
      <w:r w:rsidRPr="009F602B">
        <w:t>Wootton, J.T., 1994. The nature and consequences of indirect effects in ecological communities. Annual Review of Ecology and Systematics 25, 443-466.</w:t>
      </w:r>
      <w:bookmarkEnd w:id="521"/>
    </w:p>
    <w:p w14:paraId="42BD266A" w14:textId="77777777" w:rsidR="009F602B" w:rsidRPr="009F602B" w:rsidRDefault="009F602B" w:rsidP="009F602B">
      <w:pPr>
        <w:pStyle w:val="EndNoteBibliography"/>
      </w:pPr>
      <w:bookmarkStart w:id="522" w:name="_ENREF_91"/>
      <w:r w:rsidRPr="009F602B">
        <w:t>Yeaton, R.I., 1978. A cyclical relationship between Larrea tridentata and Opuntia leptocaulis in the northern Chihuahuan Desert. The Journal of Ecology, 651-656.</w:t>
      </w:r>
      <w:bookmarkEnd w:id="522"/>
    </w:p>
    <w:p w14:paraId="08A938C8" w14:textId="6CE25AAA" w:rsidR="00452C17" w:rsidRDefault="00D7348A" w:rsidP="000F6F41">
      <w:r>
        <w:fldChar w:fldCharType="end"/>
      </w:r>
    </w:p>
    <w:p w14:paraId="5EF3FFDC" w14:textId="77777777" w:rsidR="00452C17" w:rsidRDefault="00452C17" w:rsidP="000F6F41"/>
    <w:p w14:paraId="51AB8565" w14:textId="77777777" w:rsidR="00452C17" w:rsidRDefault="00452C17" w:rsidP="000F6F41"/>
    <w:p w14:paraId="3C2951CD" w14:textId="77777777" w:rsidR="00452C17" w:rsidRDefault="00452C17" w:rsidP="000F6F41"/>
    <w:p w14:paraId="183404B6" w14:textId="77777777" w:rsidR="00452C17" w:rsidRDefault="00452C17" w:rsidP="000F6F41"/>
    <w:p w14:paraId="1EA5686D" w14:textId="77777777" w:rsidR="00452C17" w:rsidRDefault="00452C17" w:rsidP="000F6F41"/>
    <w:p w14:paraId="4AA3DAD0" w14:textId="77777777" w:rsidR="00452C17" w:rsidRDefault="00452C17" w:rsidP="000F6F41"/>
    <w:p w14:paraId="0B0E46C4" w14:textId="77777777" w:rsidR="00452C17" w:rsidRDefault="00452C17" w:rsidP="000F6F41"/>
    <w:p w14:paraId="3DBD8194" w14:textId="77777777" w:rsidR="00452C17" w:rsidRDefault="00452C17" w:rsidP="000F6F41"/>
    <w:p w14:paraId="2A20E355" w14:textId="77777777" w:rsidR="00452C17" w:rsidRDefault="00452C17" w:rsidP="000F6F41"/>
    <w:p w14:paraId="4ABE022E" w14:textId="77777777" w:rsidR="000F6F41" w:rsidRPr="00BA5800" w:rsidRDefault="000F6F41" w:rsidP="000F6F41">
      <w:r w:rsidRPr="00454DDC">
        <w:rPr>
          <w:u w:val="single"/>
        </w:rPr>
        <w:t>Figures</w:t>
      </w:r>
    </w:p>
    <w:p w14:paraId="7666716E" w14:textId="77777777" w:rsidR="000F6F41" w:rsidRDefault="000F6F41" w:rsidP="000F6F41">
      <w:r>
        <w:rPr>
          <w:noProof/>
        </w:rPr>
        <w:drawing>
          <wp:inline distT="0" distB="0" distL="0" distR="0" wp14:anchorId="0B6943C9" wp14:editId="605A37BB">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531A772E" w14:textId="77777777" w:rsidR="000F6F41" w:rsidRDefault="000F6F41" w:rsidP="000F6F41">
      <w:r>
        <w:t xml:space="preserve">Figure 1: The contribution of each recognizable taxonomic group (RTU) to the total number of flowers visited (weighted by video length) for each treatment. </w:t>
      </w:r>
    </w:p>
    <w:p w14:paraId="395B010B" w14:textId="1F05C95F" w:rsidR="00D24044" w:rsidRDefault="00D24044">
      <w:pPr>
        <w:rPr>
          <w:ins w:id="523" w:author="zenrunner" w:date="2018-09-11T12:24:00Z"/>
        </w:rPr>
      </w:pPr>
      <w:ins w:id="524" w:author="zenrunner" w:date="2018-09-11T12:24:00Z">
        <w:r>
          <w:lastRenderedPageBreak/>
          <w:br w:type="page"/>
        </w:r>
      </w:ins>
    </w:p>
    <w:p w14:paraId="3C0B0D7D" w14:textId="77777777" w:rsidR="000F6F41" w:rsidRDefault="000F6F41" w:rsidP="000F6F41"/>
    <w:p w14:paraId="7343DAF6" w14:textId="77777777" w:rsidR="000F6F41" w:rsidRDefault="000F6F41" w:rsidP="000F6F41">
      <w:r>
        <w:rPr>
          <w:noProof/>
        </w:rPr>
        <w:drawing>
          <wp:inline distT="0" distB="0" distL="0" distR="0" wp14:anchorId="0018E63E" wp14:editId="56457BD0">
            <wp:extent cx="6444788" cy="318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0">
                      <a:extLst>
                        <a:ext uri="{28A0092B-C50C-407E-A947-70E740481C1C}">
                          <a14:useLocalDpi xmlns:a14="http://schemas.microsoft.com/office/drawing/2010/main" val="0"/>
                        </a:ext>
                      </a:extLst>
                    </a:blip>
                    <a:stretch>
                      <a:fillRect/>
                    </a:stretch>
                  </pic:blipFill>
                  <pic:spPr>
                    <a:xfrm>
                      <a:off x="0" y="0"/>
                      <a:ext cx="6448291" cy="3186256"/>
                    </a:xfrm>
                    <a:prstGeom prst="rect">
                      <a:avLst/>
                    </a:prstGeom>
                  </pic:spPr>
                </pic:pic>
              </a:graphicData>
            </a:graphic>
          </wp:inline>
        </w:drawing>
      </w:r>
    </w:p>
    <w:p w14:paraId="0D33F2A7" w14:textId="77777777" w:rsidR="000F6F41" w:rsidRDefault="000F6F41" w:rsidP="000F6F41">
      <w:r w:rsidRPr="000C3C6E">
        <w:t xml:space="preserve">Figure 2: </w:t>
      </w:r>
      <w:r>
        <w:t xml:space="preserve">RTU specific responses in visit duration before and during blooming at each microsite. </w:t>
      </w:r>
    </w:p>
    <w:p w14:paraId="1CF097B5" w14:textId="71A37638" w:rsidR="00D24044" w:rsidRDefault="00D24044">
      <w:pPr>
        <w:rPr>
          <w:ins w:id="525" w:author="zenrunner" w:date="2018-09-11T12:24:00Z"/>
        </w:rPr>
      </w:pPr>
      <w:ins w:id="526" w:author="zenrunner" w:date="2018-09-11T12:24:00Z">
        <w:r>
          <w:br w:type="page"/>
        </w:r>
      </w:ins>
    </w:p>
    <w:p w14:paraId="26FB4552" w14:textId="77777777" w:rsidR="000F6F41" w:rsidRDefault="000F6F41" w:rsidP="000F6F41"/>
    <w:p w14:paraId="54F8C695" w14:textId="77777777" w:rsidR="000F6F41" w:rsidRDefault="000F6F41" w:rsidP="000F6F41">
      <w:pPr>
        <w:spacing w:line="240" w:lineRule="auto"/>
      </w:pPr>
      <w:r>
        <w:rPr>
          <w:noProof/>
        </w:rPr>
        <w:drawing>
          <wp:inline distT="0" distB="0" distL="0" distR="0" wp14:anchorId="42ABC99C" wp14:editId="53622E20">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1">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Pr>
          <w:noProof/>
        </w:rPr>
        <w:drawing>
          <wp:inline distT="0" distB="0" distL="0" distR="0" wp14:anchorId="78907443" wp14:editId="58C92B18">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2">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14:paraId="66E71513" w14:textId="77777777" w:rsidR="000F6F41" w:rsidRDefault="000F6F41" w:rsidP="000F6F41">
      <w:pPr>
        <w:spacing w:line="240" w:lineRule="auto"/>
      </w:pPr>
      <w:r>
        <w:t xml:space="preserve">Figure 3: Heterospecific pollen deposition on the stigmas of Malacothrix glabrata increased with distance (in cm). There was a marginally significant effect of distance to nearest M. glabrata on conspecific pollen deposition. </w:t>
      </w:r>
      <w:r w:rsidRPr="00411448">
        <w:t>Mean distance to shrub was 1.83 m, mean distance to nearest conspecific neighbour was 0.79 m and mean number of flowers of M. glabrata was 7.</w:t>
      </w:r>
    </w:p>
    <w:p w14:paraId="4A2056AA" w14:textId="109F21C0" w:rsidR="00D24044" w:rsidRDefault="00D24044">
      <w:pPr>
        <w:rPr>
          <w:ins w:id="527" w:author="zenrunner" w:date="2018-09-11T12:24:00Z"/>
        </w:rPr>
      </w:pPr>
      <w:ins w:id="528" w:author="zenrunner" w:date="2018-09-11T12:24:00Z">
        <w:r>
          <w:br w:type="page"/>
        </w:r>
      </w:ins>
    </w:p>
    <w:p w14:paraId="43DE76C0" w14:textId="77777777" w:rsidR="000F6F41" w:rsidRDefault="000F6F41" w:rsidP="000F6F41"/>
    <w:p w14:paraId="55A98CA7" w14:textId="77777777" w:rsidR="000F6F41" w:rsidRDefault="000F6F41" w:rsidP="000F6F41">
      <w:pPr>
        <w:spacing w:line="240" w:lineRule="auto"/>
      </w:pPr>
      <w:r>
        <w:rPr>
          <w:noProof/>
        </w:rPr>
        <w:drawing>
          <wp:inline distT="0" distB="0" distL="0" distR="0" wp14:anchorId="38872231" wp14:editId="33378FE9">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3">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14:paraId="6485B4CA" w14:textId="77777777" w:rsidR="000F6F41" w:rsidRDefault="000F6F41" w:rsidP="000F6F41">
      <w:pPr>
        <w:spacing w:line="240" w:lineRule="auto"/>
      </w:pPr>
      <w:r>
        <w:t xml:space="preserve">Figure 4: Pollinator visitation rates increased with the number of </w:t>
      </w:r>
      <w:r w:rsidRPr="000A6AE4">
        <w:rPr>
          <w:i/>
        </w:rPr>
        <w:t>Larrea tridentata</w:t>
      </w:r>
      <w:r>
        <w:t xml:space="preserve"> flowers. </w:t>
      </w:r>
    </w:p>
    <w:p w14:paraId="78758637" w14:textId="77777777" w:rsidR="000F6F41" w:rsidRDefault="000F6F41" w:rsidP="000F6F41">
      <w:pPr>
        <w:spacing w:line="240" w:lineRule="auto"/>
      </w:pPr>
    </w:p>
    <w:p w14:paraId="4FAAEE35" w14:textId="77777777" w:rsidR="000F6F41" w:rsidRDefault="000F6F41" w:rsidP="000F6F41">
      <w:pPr>
        <w:spacing w:line="240" w:lineRule="auto"/>
      </w:pPr>
    </w:p>
    <w:p w14:paraId="6B813567" w14:textId="77777777" w:rsidR="000F6F41" w:rsidRDefault="000F6F41" w:rsidP="000F6F41">
      <w:pPr>
        <w:spacing w:line="240" w:lineRule="auto"/>
      </w:pPr>
    </w:p>
    <w:p w14:paraId="56EA9B90" w14:textId="77777777" w:rsidR="000F6F41" w:rsidRDefault="000F6F41" w:rsidP="000F6F41">
      <w:pPr>
        <w:spacing w:line="240" w:lineRule="auto"/>
      </w:pPr>
      <w:r>
        <w:rPr>
          <w:noProof/>
        </w:rPr>
        <w:lastRenderedPageBreak/>
        <w:drawing>
          <wp:inline distT="0" distB="0" distL="0" distR="0" wp14:anchorId="7598BCE0" wp14:editId="7F92D867">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4">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14:paraId="015ED9EE" w14:textId="77777777" w:rsidR="000F6F41" w:rsidRDefault="000F6F41" w:rsidP="000F6F41">
      <w:pPr>
        <w:spacing w:line="240" w:lineRule="auto"/>
      </w:pPr>
      <w:r>
        <w:t>Figure 5:</w:t>
      </w:r>
      <w:r w:rsidRPr="0014408E">
        <w:t xml:space="preserve"> </w:t>
      </w:r>
      <w:r>
        <w:t>Relative Interaction Index (RII) values for five community interaction metrics among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14:paraId="2EDB212E" w14:textId="77777777" w:rsidR="000F6F41" w:rsidRDefault="000F6F41" w:rsidP="000F6F41">
      <w:pPr>
        <w:spacing w:line="240" w:lineRule="auto"/>
      </w:pPr>
    </w:p>
    <w:p w14:paraId="2794B183" w14:textId="77777777" w:rsidR="000F6F41" w:rsidRDefault="000F6F41" w:rsidP="000F6F41">
      <w:pPr>
        <w:spacing w:line="240" w:lineRule="auto"/>
      </w:pPr>
    </w:p>
    <w:p w14:paraId="0E6ABEBB" w14:textId="77777777" w:rsidR="000F6F41" w:rsidRDefault="000F6F41" w:rsidP="000F6F41">
      <w:pPr>
        <w:spacing w:line="240" w:lineRule="auto"/>
      </w:pPr>
    </w:p>
    <w:p w14:paraId="3023B662" w14:textId="77777777" w:rsidR="000F6F41" w:rsidRDefault="000F6F41" w:rsidP="000F6F41">
      <w:pPr>
        <w:spacing w:line="240" w:lineRule="auto"/>
      </w:pPr>
    </w:p>
    <w:p w14:paraId="65189066" w14:textId="77777777" w:rsidR="000F6F41" w:rsidRDefault="000F6F41" w:rsidP="000F6F41">
      <w:r>
        <w:rPr>
          <w:noProof/>
        </w:rPr>
        <w:lastRenderedPageBreak/>
        <w:drawing>
          <wp:inline distT="0" distB="0" distL="0" distR="0" wp14:anchorId="3F84F183" wp14:editId="6A31FF6F">
            <wp:extent cx="6134100" cy="4385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15">
                      <a:extLst>
                        <a:ext uri="{28A0092B-C50C-407E-A947-70E740481C1C}">
                          <a14:useLocalDpi xmlns:a14="http://schemas.microsoft.com/office/drawing/2010/main" val="0"/>
                        </a:ext>
                      </a:extLst>
                    </a:blip>
                    <a:stretch>
                      <a:fillRect/>
                    </a:stretch>
                  </pic:blipFill>
                  <pic:spPr>
                    <a:xfrm>
                      <a:off x="0" y="0"/>
                      <a:ext cx="6137492" cy="4388044"/>
                    </a:xfrm>
                    <a:prstGeom prst="rect">
                      <a:avLst/>
                    </a:prstGeom>
                  </pic:spPr>
                </pic:pic>
              </a:graphicData>
            </a:graphic>
          </wp:inline>
        </w:drawing>
      </w:r>
    </w:p>
    <w:p w14:paraId="7A68837D" w14:textId="77777777" w:rsidR="000F6F41" w:rsidRDefault="000F6F41" w:rsidP="000F6F41">
      <w:r>
        <w:t>Figure 6: Hobo Pendant Data Loggers recorded microenvironmental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14:paraId="16894042" w14:textId="695D693A" w:rsidR="000F6F41" w:rsidRDefault="00C5000E" w:rsidP="00ED4DC3">
      <w:ins w:id="529" w:author="zenrunner" w:date="2018-09-11T12:23:00Z">
        <w:r>
          <w:t>Instead of facet – use color</w:t>
        </w:r>
        <w:r w:rsidR="00045B82">
          <w:t xml:space="preserve"> so you can compare at each ins</w:t>
        </w:r>
        <w:r>
          <w:t>tance??</w:t>
        </w:r>
      </w:ins>
    </w:p>
    <w:p w14:paraId="2A72E28B" w14:textId="77777777" w:rsidR="000F6F41" w:rsidRDefault="000F6F41" w:rsidP="00ED4DC3"/>
    <w:p w14:paraId="1469BBAD" w14:textId="77777777" w:rsidR="000F6F41" w:rsidRDefault="000F6F41" w:rsidP="00ED4DC3"/>
    <w:p w14:paraId="375192C5" w14:textId="77777777" w:rsidR="000F6F41" w:rsidRDefault="000F6F41" w:rsidP="00ED4DC3"/>
    <w:p w14:paraId="4F786EE0" w14:textId="77777777" w:rsidR="006164D7" w:rsidRDefault="006164D7" w:rsidP="00ED4DC3"/>
    <w:p w14:paraId="5A426303" w14:textId="77777777" w:rsidR="006164D7" w:rsidRDefault="006164D7" w:rsidP="00ED4DC3"/>
    <w:p w14:paraId="3FDD498C" w14:textId="77777777" w:rsidR="006164D7" w:rsidRDefault="006164D7" w:rsidP="00ED4DC3"/>
    <w:p w14:paraId="275B696F" w14:textId="77777777" w:rsidR="006164D7" w:rsidRDefault="006164D7" w:rsidP="00ED4DC3"/>
    <w:p w14:paraId="78E89E8A" w14:textId="77777777" w:rsidR="006164D7" w:rsidRDefault="006164D7" w:rsidP="00ED4DC3"/>
    <w:p w14:paraId="0F16FE76" w14:textId="77777777" w:rsidR="006164D7" w:rsidRDefault="006164D7" w:rsidP="00ED4DC3"/>
    <w:p w14:paraId="002C9EC2" w14:textId="77777777" w:rsidR="006164D7" w:rsidRPr="00B30E8C" w:rsidRDefault="00BA5800" w:rsidP="006164D7">
      <w:pPr>
        <w:rPr>
          <w:u w:val="single"/>
        </w:rPr>
      </w:pPr>
      <w:r>
        <w:rPr>
          <w:u w:val="single"/>
        </w:rPr>
        <w:lastRenderedPageBreak/>
        <w:t>Tables</w:t>
      </w:r>
    </w:p>
    <w:p w14:paraId="4AD31A32" w14:textId="77777777" w:rsidR="006164D7" w:rsidRDefault="006164D7" w:rsidP="006164D7">
      <w:r>
        <w:t xml:space="preserve">Table 1: Results from negative binomial generalized linear mixed models (lme4, glmer.nb)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2610"/>
        <w:gridCol w:w="900"/>
        <w:gridCol w:w="1350"/>
        <w:gridCol w:w="1008"/>
        <w:gridCol w:w="1518"/>
        <w:gridCol w:w="1512"/>
        <w:gridCol w:w="1007"/>
      </w:tblGrid>
      <w:tr w:rsidR="006164D7" w:rsidRPr="00144BC1" w14:paraId="17D26589" w14:textId="77777777" w:rsidTr="00B01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1FA0BFF7" w14:textId="77777777" w:rsidR="006164D7" w:rsidRPr="00144BC1" w:rsidRDefault="006164D7" w:rsidP="006164D7">
            <w:pPr>
              <w:rPr>
                <w:rFonts w:ascii="Times New Roman" w:hAnsi="Times New Roman" w:cs="Times New Roman"/>
                <w:b w:val="0"/>
              </w:rPr>
            </w:pPr>
          </w:p>
        </w:tc>
        <w:tc>
          <w:tcPr>
            <w:tcW w:w="3258" w:type="dxa"/>
            <w:gridSpan w:val="3"/>
          </w:tcPr>
          <w:p w14:paraId="74F139C0" w14:textId="77777777"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14:paraId="65415E7A" w14:textId="77777777"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6164D7" w:rsidRPr="00144BC1" w14:paraId="7A13E1F0"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7D8DEBDE" w14:textId="77777777" w:rsidR="006164D7" w:rsidRPr="00144BC1" w:rsidRDefault="006164D7" w:rsidP="006164D7">
            <w:pPr>
              <w:rPr>
                <w:rFonts w:ascii="Times New Roman" w:hAnsi="Times New Roman" w:cs="Times New Roman"/>
                <w:sz w:val="20"/>
                <w:szCs w:val="20"/>
                <w:u w:val="single"/>
              </w:rPr>
            </w:pPr>
          </w:p>
        </w:tc>
        <w:tc>
          <w:tcPr>
            <w:tcW w:w="900" w:type="dxa"/>
          </w:tcPr>
          <w:p w14:paraId="489E9F34"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350" w:type="dxa"/>
          </w:tcPr>
          <w:p w14:paraId="084E7BF7"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8" w:type="dxa"/>
          </w:tcPr>
          <w:p w14:paraId="45F65FB0"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14:paraId="17C1BC2E"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14:paraId="7E5CF0FF"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14:paraId="4E9660FE"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6164D7" w:rsidRPr="00144BC1" w14:paraId="717FCC5F" w14:textId="77777777" w:rsidTr="00B01748">
        <w:trPr>
          <w:trHeight w:val="195"/>
        </w:trPr>
        <w:tc>
          <w:tcPr>
            <w:cnfStyle w:val="001000000000" w:firstRow="0" w:lastRow="0" w:firstColumn="1" w:lastColumn="0" w:oddVBand="0" w:evenVBand="0" w:oddHBand="0" w:evenHBand="0" w:firstRowFirstColumn="0" w:firstRowLastColumn="0" w:lastRowFirstColumn="0" w:lastRowLastColumn="0"/>
            <w:tcW w:w="2610" w:type="dxa"/>
          </w:tcPr>
          <w:p w14:paraId="67CFA31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900" w:type="dxa"/>
          </w:tcPr>
          <w:p w14:paraId="23B02FE0"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350" w:type="dxa"/>
          </w:tcPr>
          <w:p w14:paraId="392976A6"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008" w:type="dxa"/>
          </w:tcPr>
          <w:p w14:paraId="06B982B8"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14:paraId="15D87A1A"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14:paraId="2CD10632"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14:paraId="69E78254"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6164D7" w:rsidRPr="00144BC1" w14:paraId="7A7717BD"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4ED03C0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900" w:type="dxa"/>
          </w:tcPr>
          <w:p w14:paraId="259B47B0"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350" w:type="dxa"/>
          </w:tcPr>
          <w:p w14:paraId="5119E36F" w14:textId="77777777"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tc>
        <w:tc>
          <w:tcPr>
            <w:tcW w:w="1008" w:type="dxa"/>
          </w:tcPr>
          <w:p w14:paraId="6936F183"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14:paraId="7BDC26C6"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tc>
        <w:tc>
          <w:tcPr>
            <w:tcW w:w="1512" w:type="dxa"/>
          </w:tcPr>
          <w:p w14:paraId="47C86141"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tc>
        <w:tc>
          <w:tcPr>
            <w:tcW w:w="1007" w:type="dxa"/>
          </w:tcPr>
          <w:p w14:paraId="6D47E708"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6164D7" w:rsidRPr="00144BC1" w14:paraId="4A742138"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45D694FC" w14:textId="77777777" w:rsidR="006164D7" w:rsidRPr="00B01748" w:rsidRDefault="006164D7" w:rsidP="00B01748">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tc>
        <w:tc>
          <w:tcPr>
            <w:tcW w:w="900" w:type="dxa"/>
          </w:tcPr>
          <w:p w14:paraId="541E73F8"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350" w:type="dxa"/>
          </w:tcPr>
          <w:p w14:paraId="2F53C491" w14:textId="77777777"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tc>
        <w:tc>
          <w:tcPr>
            <w:tcW w:w="1008" w:type="dxa"/>
          </w:tcPr>
          <w:p w14:paraId="3BA8AF7D"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tc>
        <w:tc>
          <w:tcPr>
            <w:tcW w:w="1518" w:type="dxa"/>
          </w:tcPr>
          <w:p w14:paraId="51612CD2"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tc>
        <w:tc>
          <w:tcPr>
            <w:tcW w:w="1512" w:type="dxa"/>
          </w:tcPr>
          <w:p w14:paraId="18014909"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tc>
        <w:tc>
          <w:tcPr>
            <w:tcW w:w="1007" w:type="dxa"/>
          </w:tcPr>
          <w:p w14:paraId="045BA275"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tc>
      </w:tr>
      <w:tr w:rsidR="006164D7" w:rsidRPr="00144BC1" w14:paraId="034A04F5"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642B3C7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900" w:type="dxa"/>
          </w:tcPr>
          <w:p w14:paraId="69BB298C"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350" w:type="dxa"/>
          </w:tcPr>
          <w:p w14:paraId="4C35BFEB"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008" w:type="dxa"/>
          </w:tcPr>
          <w:p w14:paraId="45106EF7" w14:textId="77777777"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14:paraId="227DD658"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14:paraId="5094B4ED"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14:paraId="73EDC275"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14:paraId="49ACE79F" w14:textId="77777777" w:rsidR="006164D7" w:rsidRDefault="006164D7" w:rsidP="006164D7"/>
    <w:p w14:paraId="093E9695" w14:textId="77777777" w:rsidR="00A9331B" w:rsidRDefault="00A9331B" w:rsidP="006164D7"/>
    <w:p w14:paraId="4123981D" w14:textId="77777777" w:rsidR="006164D7" w:rsidRDefault="00A9331B" w:rsidP="006164D7">
      <w:r>
        <w:t xml:space="preserve">Table 2: Results from </w:t>
      </w:r>
      <w:r w:rsidR="006164D7">
        <w:t xml:space="preserve">GLMM (glmmTMB) testing for the influence of heterospecific annual floral density and shrub blooming density on the frequency of pollinator floral visits and foraging bouts. The log-transformed length of video was used as an offset as a measure of exposure. The repID (shrub ID + microsite) was used a random effect in both models to account for the repeated measures study design. </w:t>
      </w:r>
      <w:r w:rsidR="006164D7" w:rsidRPr="00BA750B">
        <w:t>Significance was denoted at α = 0.05 and shown in bold.</w:t>
      </w:r>
      <w:r w:rsidR="006164D7">
        <w:t xml:space="preserve"> </w:t>
      </w:r>
    </w:p>
    <w:tbl>
      <w:tblPr>
        <w:tblStyle w:val="PlainTable21"/>
        <w:tblpPr w:leftFromText="180" w:rightFromText="180" w:vertAnchor="text" w:horzAnchor="margin" w:tblpXSpec="center" w:tblpY="202"/>
        <w:tblW w:w="10440" w:type="dxa"/>
        <w:tblLook w:val="06A0" w:firstRow="1" w:lastRow="0" w:firstColumn="1" w:lastColumn="0" w:noHBand="1" w:noVBand="1"/>
      </w:tblPr>
      <w:tblGrid>
        <w:gridCol w:w="2700"/>
        <w:gridCol w:w="990"/>
        <w:gridCol w:w="900"/>
        <w:gridCol w:w="810"/>
        <w:gridCol w:w="1048"/>
        <w:gridCol w:w="265"/>
        <w:gridCol w:w="1117"/>
        <w:gridCol w:w="900"/>
        <w:gridCol w:w="720"/>
        <w:gridCol w:w="990"/>
      </w:tblGrid>
      <w:tr w:rsidR="006164D7" w:rsidRPr="00005812" w14:paraId="4661078B" w14:textId="77777777" w:rsidTr="00DB575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700" w:type="dxa"/>
          </w:tcPr>
          <w:p w14:paraId="0D8F5D0A" w14:textId="77777777" w:rsidR="006164D7" w:rsidRPr="00005812" w:rsidRDefault="006164D7" w:rsidP="006164D7">
            <w:pPr>
              <w:jc w:val="center"/>
              <w:rPr>
                <w:b w:val="0"/>
                <w:sz w:val="22"/>
                <w:szCs w:val="22"/>
              </w:rPr>
            </w:pPr>
          </w:p>
        </w:tc>
        <w:tc>
          <w:tcPr>
            <w:tcW w:w="3748" w:type="dxa"/>
            <w:gridSpan w:val="4"/>
          </w:tcPr>
          <w:p w14:paraId="4FF10D91"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14:paraId="6DA251B5"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14:paraId="07258B63" w14:textId="77777777" w:rsidR="006164D7" w:rsidRPr="00005812" w:rsidRDefault="00EF023F"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005812" w14:paraId="58C98EE0" w14:textId="77777777" w:rsidTr="00DB5757">
        <w:trPr>
          <w:trHeight w:val="234"/>
        </w:trPr>
        <w:tc>
          <w:tcPr>
            <w:cnfStyle w:val="001000000000" w:firstRow="0" w:lastRow="0" w:firstColumn="1" w:lastColumn="0" w:oddVBand="0" w:evenVBand="0" w:oddHBand="0" w:evenHBand="0" w:firstRowFirstColumn="0" w:firstRowLastColumn="0" w:lastRowFirstColumn="0" w:lastRowLastColumn="0"/>
            <w:tcW w:w="2700" w:type="dxa"/>
            <w:tcBorders>
              <w:bottom w:val="nil"/>
            </w:tcBorders>
          </w:tcPr>
          <w:p w14:paraId="136B2A47" w14:textId="77777777" w:rsidR="006164D7" w:rsidRPr="00005812" w:rsidRDefault="006164D7" w:rsidP="006164D7">
            <w:pPr>
              <w:jc w:val="center"/>
              <w:rPr>
                <w:sz w:val="22"/>
                <w:szCs w:val="22"/>
                <w:u w:val="single"/>
              </w:rPr>
            </w:pPr>
          </w:p>
        </w:tc>
        <w:tc>
          <w:tcPr>
            <w:tcW w:w="990" w:type="dxa"/>
            <w:tcBorders>
              <w:bottom w:val="single" w:sz="4" w:space="0" w:color="auto"/>
            </w:tcBorders>
          </w:tcPr>
          <w:p w14:paraId="1141A3E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14:paraId="1E39EB60"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14:paraId="2F079186"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048" w:type="dxa"/>
            <w:tcBorders>
              <w:bottom w:val="single" w:sz="4" w:space="0" w:color="auto"/>
            </w:tcBorders>
          </w:tcPr>
          <w:p w14:paraId="50669EBD"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nil"/>
              <w:bottom w:val="nil"/>
            </w:tcBorders>
          </w:tcPr>
          <w:p w14:paraId="0BE4A96E"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14:paraId="5E44A29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14:paraId="0A1EA5E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14:paraId="54CFF625"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bottom w:val="single" w:sz="4" w:space="0" w:color="auto"/>
            </w:tcBorders>
          </w:tcPr>
          <w:p w14:paraId="4922D81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6164D7" w:rsidRPr="00005812" w14:paraId="46BC3FCA" w14:textId="77777777" w:rsidTr="00DB5757">
        <w:trPr>
          <w:trHeight w:val="275"/>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14:paraId="477B0602" w14:textId="77777777"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90" w:type="dxa"/>
            <w:tcBorders>
              <w:top w:val="single" w:sz="4" w:space="0" w:color="auto"/>
              <w:bottom w:val="nil"/>
            </w:tcBorders>
          </w:tcPr>
          <w:p w14:paraId="55A2646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14:paraId="51F1950F"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14:paraId="3BF046A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048" w:type="dxa"/>
            <w:tcBorders>
              <w:top w:val="single" w:sz="4" w:space="0" w:color="auto"/>
              <w:bottom w:val="nil"/>
            </w:tcBorders>
          </w:tcPr>
          <w:p w14:paraId="0BD34538"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14:paraId="431332E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14:paraId="5295E08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14:paraId="5AD27AF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14:paraId="57C56313"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-2.25</w:t>
            </w:r>
          </w:p>
        </w:tc>
        <w:tc>
          <w:tcPr>
            <w:tcW w:w="990" w:type="dxa"/>
            <w:tcBorders>
              <w:top w:val="single" w:sz="4" w:space="0" w:color="auto"/>
              <w:bottom w:val="nil"/>
            </w:tcBorders>
          </w:tcPr>
          <w:p w14:paraId="4A76B2F5"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14:paraId="5F47F3FD" w14:textId="77777777" w:rsidTr="00DB5757">
        <w:trPr>
          <w:trHeight w:val="293"/>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3EE7F99B" w14:textId="77777777" w:rsidR="006164D7" w:rsidRPr="00334467" w:rsidRDefault="006164D7" w:rsidP="006164D7">
            <w:pPr>
              <w:jc w:val="center"/>
              <w:rPr>
                <w:b w:val="0"/>
                <w:sz w:val="20"/>
                <w:szCs w:val="20"/>
              </w:rPr>
            </w:pPr>
            <w:r w:rsidRPr="00334467">
              <w:rPr>
                <w:sz w:val="20"/>
                <w:szCs w:val="20"/>
              </w:rPr>
              <w:t>Blooming (bloom)</w:t>
            </w:r>
          </w:p>
        </w:tc>
        <w:tc>
          <w:tcPr>
            <w:tcW w:w="990" w:type="dxa"/>
            <w:tcBorders>
              <w:top w:val="nil"/>
            </w:tcBorders>
          </w:tcPr>
          <w:p w14:paraId="645F854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14:paraId="3F87CF3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14:paraId="5824C76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048" w:type="dxa"/>
            <w:tcBorders>
              <w:top w:val="nil"/>
            </w:tcBorders>
          </w:tcPr>
          <w:p w14:paraId="16024ECD"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14:paraId="7195D1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1B943E0D"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14:paraId="211D451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14:paraId="7AEFC742"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-8.58</w:t>
            </w:r>
          </w:p>
        </w:tc>
        <w:tc>
          <w:tcPr>
            <w:tcW w:w="990" w:type="dxa"/>
            <w:tcBorders>
              <w:top w:val="nil"/>
            </w:tcBorders>
          </w:tcPr>
          <w:p w14:paraId="5BBC3B9E"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14:paraId="2D7D838B" w14:textId="77777777" w:rsidTr="00DB5757">
        <w:trPr>
          <w:trHeight w:val="320"/>
        </w:trPr>
        <w:tc>
          <w:tcPr>
            <w:cnfStyle w:val="001000000000" w:firstRow="0" w:lastRow="0" w:firstColumn="1" w:lastColumn="0" w:oddVBand="0" w:evenVBand="0" w:oddHBand="0" w:evenHBand="0" w:firstRowFirstColumn="0" w:firstRowLastColumn="0" w:lastRowFirstColumn="0" w:lastRowLastColumn="0"/>
            <w:tcW w:w="2700" w:type="dxa"/>
          </w:tcPr>
          <w:p w14:paraId="666817B6" w14:textId="77777777"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90" w:type="dxa"/>
          </w:tcPr>
          <w:p w14:paraId="4262830C"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14:paraId="584A4CB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14:paraId="356DA46E"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048" w:type="dxa"/>
          </w:tcPr>
          <w:p w14:paraId="4A49E049"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14:paraId="0F2E1F9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777DEFB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14:paraId="35622ADB"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14:paraId="1212D24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14:paraId="7719A28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14:paraId="35A7C38E" w14:textId="77777777" w:rsidTr="00DB5757">
        <w:trPr>
          <w:trHeight w:val="497"/>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uto"/>
            </w:tcBorders>
          </w:tcPr>
          <w:p w14:paraId="432C2544"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14:paraId="0F9E7D45" w14:textId="77777777" w:rsidR="006164D7" w:rsidRPr="00334467"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density</w:t>
            </w:r>
          </w:p>
        </w:tc>
        <w:tc>
          <w:tcPr>
            <w:tcW w:w="990" w:type="dxa"/>
            <w:tcBorders>
              <w:bottom w:val="single" w:sz="4" w:space="0" w:color="auto"/>
            </w:tcBorders>
          </w:tcPr>
          <w:p w14:paraId="4E38723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14:paraId="6681AF7E"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14:paraId="183671F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14:paraId="7BBF71A9"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14:paraId="7A786B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14:paraId="78C24C7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Borders>
              <w:bottom w:val="single" w:sz="4" w:space="0" w:color="auto"/>
            </w:tcBorders>
          </w:tcPr>
          <w:p w14:paraId="50FB9DFC"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14:paraId="5FE8AE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14:paraId="7C69287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14:paraId="69417873"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14:paraId="0FB6C84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14:paraId="722EAA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14:paraId="033DC502"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14:paraId="73BB97F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14:paraId="7EC0FDEC"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14:paraId="4CDA43F0"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14:paraId="6C6D3C1B"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14:paraId="378B0370" w14:textId="77777777" w:rsidTr="00DB5757">
        <w:trPr>
          <w:trHeight w:val="338"/>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bottom w:val="nil"/>
            </w:tcBorders>
          </w:tcPr>
          <w:p w14:paraId="00060039" w14:textId="77777777" w:rsidR="006164D7" w:rsidRPr="000211E2" w:rsidRDefault="006164D7" w:rsidP="006164D7">
            <w:pPr>
              <w:jc w:val="center"/>
              <w:rPr>
                <w:b w:val="0"/>
                <w:sz w:val="20"/>
                <w:szCs w:val="20"/>
              </w:rPr>
            </w:pPr>
            <w:r w:rsidRPr="000211E2">
              <w:rPr>
                <w:sz w:val="20"/>
                <w:szCs w:val="20"/>
              </w:rPr>
              <w:t>Microsite (shrub)</w:t>
            </w:r>
          </w:p>
        </w:tc>
        <w:tc>
          <w:tcPr>
            <w:tcW w:w="990" w:type="dxa"/>
            <w:tcBorders>
              <w:top w:val="single" w:sz="4" w:space="0" w:color="auto"/>
              <w:bottom w:val="nil"/>
            </w:tcBorders>
          </w:tcPr>
          <w:p w14:paraId="014331D3"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14:paraId="09DB1817"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14:paraId="3537E07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048" w:type="dxa"/>
            <w:tcBorders>
              <w:top w:val="single" w:sz="4" w:space="0" w:color="auto"/>
              <w:bottom w:val="nil"/>
            </w:tcBorders>
          </w:tcPr>
          <w:p w14:paraId="3BAB4DF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14:paraId="35DBD2A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14:paraId="4D2C3DA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14:paraId="354647B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14:paraId="6439668E" w14:textId="77777777" w:rsidR="006164D7" w:rsidRPr="00B6385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-2.13</w:t>
            </w:r>
          </w:p>
        </w:tc>
        <w:tc>
          <w:tcPr>
            <w:tcW w:w="990" w:type="dxa"/>
            <w:tcBorders>
              <w:top w:val="single" w:sz="4" w:space="0" w:color="auto"/>
              <w:bottom w:val="nil"/>
            </w:tcBorders>
          </w:tcPr>
          <w:p w14:paraId="09204F3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14:paraId="10FC1874"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6B0FA418" w14:textId="77777777" w:rsidR="006164D7" w:rsidRPr="000211E2" w:rsidRDefault="006164D7" w:rsidP="006164D7">
            <w:pPr>
              <w:jc w:val="center"/>
              <w:rPr>
                <w:b w:val="0"/>
                <w:sz w:val="20"/>
                <w:szCs w:val="20"/>
              </w:rPr>
            </w:pPr>
            <w:r w:rsidRPr="000211E2">
              <w:rPr>
                <w:sz w:val="20"/>
                <w:szCs w:val="20"/>
              </w:rPr>
              <w:t>Blooming (bloom)</w:t>
            </w:r>
          </w:p>
        </w:tc>
        <w:tc>
          <w:tcPr>
            <w:tcW w:w="990" w:type="dxa"/>
            <w:tcBorders>
              <w:top w:val="nil"/>
            </w:tcBorders>
          </w:tcPr>
          <w:p w14:paraId="521726B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14:paraId="5D34962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14:paraId="4570B93F"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048" w:type="dxa"/>
            <w:tcBorders>
              <w:top w:val="nil"/>
            </w:tcBorders>
          </w:tcPr>
          <w:p w14:paraId="107F7B62"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14:paraId="05AD1BB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5D0E2A41"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14:paraId="0377DE7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14:paraId="289EA026"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-7.24</w:t>
            </w:r>
          </w:p>
        </w:tc>
        <w:tc>
          <w:tcPr>
            <w:tcW w:w="990" w:type="dxa"/>
            <w:tcBorders>
              <w:top w:val="nil"/>
            </w:tcBorders>
          </w:tcPr>
          <w:p w14:paraId="6872A3A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14:paraId="1033B770"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Pr>
          <w:p w14:paraId="3242E020" w14:textId="77777777"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90" w:type="dxa"/>
          </w:tcPr>
          <w:p w14:paraId="4A9CF820"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14:paraId="02E7CEED"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14:paraId="11FA11C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048" w:type="dxa"/>
          </w:tcPr>
          <w:p w14:paraId="41888AD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14:paraId="2E42FD2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5AF75B1F"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14:paraId="5E6FA1C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14:paraId="7B9F4B1A"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14:paraId="29111A8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14:paraId="3DE5A728" w14:textId="77777777" w:rsidTr="00DB5757">
        <w:trPr>
          <w:trHeight w:val="537"/>
        </w:trPr>
        <w:tc>
          <w:tcPr>
            <w:cnfStyle w:val="001000000000" w:firstRow="0" w:lastRow="0" w:firstColumn="1" w:lastColumn="0" w:oddVBand="0" w:evenVBand="0" w:oddHBand="0" w:evenHBand="0" w:firstRowFirstColumn="0" w:firstRowLastColumn="0" w:lastRowFirstColumn="0" w:lastRowLastColumn="0"/>
            <w:tcW w:w="2700" w:type="dxa"/>
          </w:tcPr>
          <w:p w14:paraId="2B1109F9"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14:paraId="47B85778" w14:textId="77777777" w:rsidR="006164D7" w:rsidRPr="000211E2"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blooming shrub density</w:t>
            </w:r>
          </w:p>
        </w:tc>
        <w:tc>
          <w:tcPr>
            <w:tcW w:w="990" w:type="dxa"/>
          </w:tcPr>
          <w:p w14:paraId="06007169"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14:paraId="5A0B8250"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0693279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14:paraId="56633867"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14:paraId="3777B21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14:paraId="05F8F58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Pr>
          <w:p w14:paraId="3AF0F518"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14:paraId="48F76F8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14:paraId="577DCD9B"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1045850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14:paraId="560E4A7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7D4AC184"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14:paraId="37EED772"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14:paraId="60CBF8DE" w14:textId="77777777" w:rsidR="006164D7" w:rsidRPr="000211E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-0.84</w:t>
            </w:r>
          </w:p>
          <w:p w14:paraId="0C174F4B"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14:paraId="7549A046"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14:paraId="249687D4"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14:paraId="2E4A8CE3" w14:textId="77777777" w:rsidR="00B01748" w:rsidRDefault="00B01748" w:rsidP="006164D7"/>
    <w:p w14:paraId="7D0BB4C1" w14:textId="77777777" w:rsidR="00B01748" w:rsidRDefault="00B01748" w:rsidP="006164D7"/>
    <w:p w14:paraId="45225D94" w14:textId="77777777" w:rsidR="00A9331B" w:rsidRDefault="00A9331B" w:rsidP="006164D7"/>
    <w:p w14:paraId="526CCE35" w14:textId="77777777" w:rsidR="002C73C9" w:rsidRDefault="002C73C9" w:rsidP="006164D7"/>
    <w:p w14:paraId="332FA01F" w14:textId="77777777" w:rsidR="00A9331B" w:rsidRDefault="00A9331B" w:rsidP="006164D7"/>
    <w:tbl>
      <w:tblPr>
        <w:tblStyle w:val="PlainTable21"/>
        <w:tblpPr w:leftFromText="180" w:rightFromText="180" w:vertAnchor="text" w:horzAnchor="margin" w:tblpXSpec="right" w:tblpY="2011"/>
        <w:tblW w:w="9630" w:type="dxa"/>
        <w:tblLook w:val="06A0" w:firstRow="1" w:lastRow="0" w:firstColumn="1" w:lastColumn="0" w:noHBand="1" w:noVBand="1"/>
      </w:tblPr>
      <w:tblGrid>
        <w:gridCol w:w="2404"/>
        <w:gridCol w:w="1156"/>
        <w:gridCol w:w="1147"/>
        <w:gridCol w:w="1033"/>
        <w:gridCol w:w="241"/>
        <w:gridCol w:w="1617"/>
        <w:gridCol w:w="966"/>
        <w:gridCol w:w="1066"/>
      </w:tblGrid>
      <w:tr w:rsidR="004D5CBA" w:rsidRPr="000C2546" w14:paraId="23E05271" w14:textId="77777777"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51E8912" w14:textId="77777777" w:rsidR="004D5CBA" w:rsidRPr="00005812" w:rsidRDefault="004D5CBA" w:rsidP="004D5CBA">
            <w:pPr>
              <w:rPr>
                <w:b w:val="0"/>
                <w:sz w:val="22"/>
                <w:szCs w:val="22"/>
              </w:rPr>
            </w:pPr>
          </w:p>
        </w:tc>
        <w:tc>
          <w:tcPr>
            <w:tcW w:w="3394" w:type="dxa"/>
            <w:gridSpan w:val="3"/>
          </w:tcPr>
          <w:p w14:paraId="3F7D6024"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42" w:type="dxa"/>
            <w:tcBorders>
              <w:bottom w:val="nil"/>
            </w:tcBorders>
          </w:tcPr>
          <w:p w14:paraId="47DE0E6F"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564" w:type="dxa"/>
            <w:gridSpan w:val="3"/>
          </w:tcPr>
          <w:p w14:paraId="2CDC8B7F"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4D5CBA" w:rsidRPr="00DD3A3D" w14:paraId="58459968"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6FC78194" w14:textId="77777777" w:rsidR="004D5CBA" w:rsidRPr="0079431F" w:rsidRDefault="004D5CBA" w:rsidP="004D5CBA">
            <w:pPr>
              <w:jc w:val="center"/>
              <w:rPr>
                <w:sz w:val="20"/>
                <w:szCs w:val="20"/>
                <w:u w:val="single"/>
              </w:rPr>
            </w:pPr>
          </w:p>
        </w:tc>
        <w:tc>
          <w:tcPr>
            <w:tcW w:w="1170" w:type="dxa"/>
          </w:tcPr>
          <w:p w14:paraId="53C3046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1170" w:type="dxa"/>
          </w:tcPr>
          <w:p w14:paraId="7B8BA938"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054" w:type="dxa"/>
          </w:tcPr>
          <w:p w14:paraId="37E7BB16"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242" w:type="dxa"/>
            <w:tcBorders>
              <w:top w:val="nil"/>
              <w:bottom w:val="nil"/>
            </w:tcBorders>
          </w:tcPr>
          <w:p w14:paraId="50010AA4"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14:paraId="530212A3"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966" w:type="dxa"/>
          </w:tcPr>
          <w:p w14:paraId="1191E7F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953" w:type="dxa"/>
          </w:tcPr>
          <w:p w14:paraId="257D703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4D5CBA" w:rsidRPr="00DD3A3D" w14:paraId="1C367149" w14:textId="77777777" w:rsidTr="004D5CBA">
        <w:trPr>
          <w:trHeight w:val="210"/>
        </w:trPr>
        <w:tc>
          <w:tcPr>
            <w:cnfStyle w:val="001000000000" w:firstRow="0" w:lastRow="0" w:firstColumn="1" w:lastColumn="0" w:oddVBand="0" w:evenVBand="0" w:oddHBand="0" w:evenHBand="0" w:firstRowFirstColumn="0" w:firstRowLastColumn="0" w:lastRowFirstColumn="0" w:lastRowLastColumn="0"/>
            <w:tcW w:w="2430" w:type="dxa"/>
          </w:tcPr>
          <w:p w14:paraId="011B1EED" w14:textId="77777777" w:rsidR="004D5CBA" w:rsidRPr="0079431F" w:rsidRDefault="004D5CBA" w:rsidP="004D5CBA">
            <w:pPr>
              <w:jc w:val="center"/>
              <w:rPr>
                <w:b w:val="0"/>
                <w:sz w:val="20"/>
                <w:szCs w:val="20"/>
              </w:rPr>
            </w:pPr>
            <w:r w:rsidRPr="0079431F">
              <w:rPr>
                <w:sz w:val="20"/>
                <w:szCs w:val="20"/>
              </w:rPr>
              <w:t>Microsite (shrub)</w:t>
            </w:r>
          </w:p>
        </w:tc>
        <w:tc>
          <w:tcPr>
            <w:tcW w:w="1170" w:type="dxa"/>
          </w:tcPr>
          <w:p w14:paraId="087E0C0B"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170" w:type="dxa"/>
            <w:tcBorders>
              <w:top w:val="nil"/>
            </w:tcBorders>
          </w:tcPr>
          <w:p w14:paraId="66A0C056"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054" w:type="dxa"/>
            <w:tcBorders>
              <w:top w:val="nil"/>
            </w:tcBorders>
          </w:tcPr>
          <w:p w14:paraId="3FFF8D61"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242" w:type="dxa"/>
            <w:tcBorders>
              <w:top w:val="nil"/>
            </w:tcBorders>
          </w:tcPr>
          <w:p w14:paraId="49DF9436"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2145AA85"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14:paraId="08AB6E10"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953" w:type="dxa"/>
          </w:tcPr>
          <w:p w14:paraId="33AA02B4"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4D5CBA" w:rsidRPr="00DD3A3D" w14:paraId="3A246528"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6FA4B257" w14:textId="77777777" w:rsidR="004D5CBA" w:rsidRPr="0079431F" w:rsidRDefault="004D5CBA" w:rsidP="004D5CBA">
            <w:pPr>
              <w:jc w:val="center"/>
              <w:rPr>
                <w:b w:val="0"/>
                <w:sz w:val="20"/>
                <w:szCs w:val="20"/>
              </w:rPr>
            </w:pPr>
            <w:r w:rsidRPr="0079431F">
              <w:rPr>
                <w:sz w:val="20"/>
                <w:szCs w:val="20"/>
              </w:rPr>
              <w:t>Blooming (bloom)</w:t>
            </w:r>
          </w:p>
        </w:tc>
        <w:tc>
          <w:tcPr>
            <w:tcW w:w="1170" w:type="dxa"/>
          </w:tcPr>
          <w:p w14:paraId="1C5AB5FC"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170" w:type="dxa"/>
          </w:tcPr>
          <w:p w14:paraId="5F043A1E"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054" w:type="dxa"/>
          </w:tcPr>
          <w:p w14:paraId="40368C3B"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242" w:type="dxa"/>
          </w:tcPr>
          <w:p w14:paraId="07AE8C87"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4E51C965"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14:paraId="32A803EE"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953" w:type="dxa"/>
          </w:tcPr>
          <w:p w14:paraId="72AB8BF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4D5CBA" w:rsidRPr="00DD3A3D" w14:paraId="3E66B3F5"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214989D2" w14:textId="77777777" w:rsidR="004D5CBA" w:rsidRPr="00216D74" w:rsidRDefault="004D5CBA" w:rsidP="004D5CBA">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170" w:type="dxa"/>
          </w:tcPr>
          <w:p w14:paraId="1D391269"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170" w:type="dxa"/>
          </w:tcPr>
          <w:p w14:paraId="318406CF"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054" w:type="dxa"/>
          </w:tcPr>
          <w:p w14:paraId="310603AC"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Pr>
          <w:p w14:paraId="4EC7BA78"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5F497764"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14:paraId="20762374"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953" w:type="dxa"/>
          </w:tcPr>
          <w:p w14:paraId="6F3AD0B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4D5CBA" w14:paraId="403036ED" w14:textId="77777777" w:rsidTr="004D5CBA">
        <w:tc>
          <w:tcPr>
            <w:cnfStyle w:val="001000000000" w:firstRow="0" w:lastRow="0" w:firstColumn="1" w:lastColumn="0" w:oddVBand="0" w:evenVBand="0" w:oddHBand="0" w:evenHBand="0" w:firstRowFirstColumn="0" w:firstRowLastColumn="0" w:lastRowFirstColumn="0" w:lastRowLastColumn="0"/>
            <w:tcW w:w="2430" w:type="dxa"/>
            <w:tcBorders>
              <w:bottom w:val="nil"/>
            </w:tcBorders>
          </w:tcPr>
          <w:p w14:paraId="05129AFE" w14:textId="77777777" w:rsidR="004D5CBA" w:rsidRPr="0079431F" w:rsidRDefault="004D5CBA" w:rsidP="004D5CBA">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170" w:type="dxa"/>
            <w:tcBorders>
              <w:bottom w:val="nil"/>
            </w:tcBorders>
          </w:tcPr>
          <w:p w14:paraId="35D0C5B6"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170" w:type="dxa"/>
            <w:tcBorders>
              <w:bottom w:val="nil"/>
            </w:tcBorders>
          </w:tcPr>
          <w:p w14:paraId="253D9CE1"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054" w:type="dxa"/>
            <w:tcBorders>
              <w:bottom w:val="nil"/>
            </w:tcBorders>
          </w:tcPr>
          <w:p w14:paraId="47B81B56"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242" w:type="dxa"/>
            <w:tcBorders>
              <w:bottom w:val="nil"/>
            </w:tcBorders>
          </w:tcPr>
          <w:p w14:paraId="7CFD8389"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Borders>
              <w:bottom w:val="nil"/>
            </w:tcBorders>
          </w:tcPr>
          <w:p w14:paraId="24AC220C"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Borders>
              <w:bottom w:val="nil"/>
            </w:tcBorders>
          </w:tcPr>
          <w:p w14:paraId="7AA2E2D3"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953" w:type="dxa"/>
            <w:tcBorders>
              <w:bottom w:val="nil"/>
            </w:tcBorders>
          </w:tcPr>
          <w:p w14:paraId="55E4A8E5" w14:textId="77777777" w:rsidR="004D5CBA" w:rsidRPr="002A4DF7"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4D5CBA" w:rsidRPr="00DD3A3D" w14:paraId="2BF1884E" w14:textId="77777777" w:rsidTr="004D5CBA">
        <w:trPr>
          <w:trHeight w:val="282"/>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14:paraId="14B804DB" w14:textId="77777777" w:rsidR="004D5CBA" w:rsidRPr="0079431F" w:rsidRDefault="004D5CBA" w:rsidP="004D5CBA">
            <w:pPr>
              <w:jc w:val="center"/>
              <w:rPr>
                <w:b w:val="0"/>
                <w:sz w:val="20"/>
                <w:szCs w:val="20"/>
              </w:rPr>
            </w:pPr>
            <w:r w:rsidRPr="0079431F">
              <w:rPr>
                <w:sz w:val="20"/>
                <w:szCs w:val="20"/>
              </w:rPr>
              <w:t>RTU*blooming</w:t>
            </w:r>
          </w:p>
        </w:tc>
        <w:tc>
          <w:tcPr>
            <w:tcW w:w="1170" w:type="dxa"/>
            <w:tcBorders>
              <w:top w:val="nil"/>
              <w:bottom w:val="nil"/>
            </w:tcBorders>
          </w:tcPr>
          <w:p w14:paraId="729F0878"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170" w:type="dxa"/>
            <w:tcBorders>
              <w:top w:val="nil"/>
              <w:bottom w:val="nil"/>
            </w:tcBorders>
          </w:tcPr>
          <w:p w14:paraId="5A14C54D"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054" w:type="dxa"/>
            <w:tcBorders>
              <w:top w:val="nil"/>
              <w:bottom w:val="nil"/>
            </w:tcBorders>
          </w:tcPr>
          <w:p w14:paraId="69E1EF6A"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Borders>
              <w:top w:val="nil"/>
              <w:bottom w:val="nil"/>
            </w:tcBorders>
          </w:tcPr>
          <w:p w14:paraId="1BAAAA8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Borders>
              <w:top w:val="nil"/>
              <w:bottom w:val="nil"/>
            </w:tcBorders>
          </w:tcPr>
          <w:p w14:paraId="7D5D8C0E"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Borders>
              <w:top w:val="nil"/>
              <w:bottom w:val="nil"/>
            </w:tcBorders>
          </w:tcPr>
          <w:p w14:paraId="08D2F511"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953" w:type="dxa"/>
            <w:tcBorders>
              <w:top w:val="nil"/>
              <w:bottom w:val="nil"/>
            </w:tcBorders>
          </w:tcPr>
          <w:p w14:paraId="201049F2"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14:paraId="6C06E56F" w14:textId="77777777" w:rsidR="006164D7" w:rsidRDefault="006164D7" w:rsidP="006164D7">
      <w:r>
        <w:t>Table 3: Results from quasi-</w:t>
      </w:r>
      <w:r w:rsidR="002C73C9">
        <w:t>Poisson</w:t>
      </w:r>
      <w:r>
        <w:t xml:space="preserve"> </w:t>
      </w:r>
      <w:r w:rsidR="002C73C9">
        <w:t>GLMM</w:t>
      </w:r>
      <w:r>
        <w:t xml:space="preserve"> (MASS, glmmPQL) testing for RTU specific </w:t>
      </w:r>
      <w:r w:rsidR="002C73C9">
        <w:t>responses to</w:t>
      </w:r>
      <w:r>
        <w:t xml:space="preserve"> blooming stage. The log-transformed length of video was used as an offset as a measure of exposure. The repID (shrub ID + microsite) was used a random effect to account for the repeated measures study design. </w:t>
      </w:r>
      <w:r w:rsidR="007135B0">
        <w:t xml:space="preserve">Posthoc </w:t>
      </w:r>
      <w:r w:rsidR="002C73C9">
        <w:t xml:space="preserve">comparisons </w:t>
      </w:r>
      <w:r w:rsidR="007135B0">
        <w:t xml:space="preserve">(lsmeans) </w:t>
      </w:r>
      <w:r w:rsidR="005D4768">
        <w:t>contrasting RTU specific responses between pre-blooming and blooming</w:t>
      </w:r>
      <w:r w:rsidR="002C73C9">
        <w:t xml:space="preserve"> were done on significant interactions</w:t>
      </w:r>
      <w:r w:rsidR="005D4768">
        <w:t xml:space="preserve">. </w:t>
      </w:r>
      <w:r w:rsidR="005D4768" w:rsidRPr="00BA750B">
        <w:t>Significance was denoted at α = 0.05 and shown in bold.</w:t>
      </w:r>
      <w:r w:rsidR="005D4768">
        <w:t xml:space="preserve"> </w:t>
      </w:r>
      <w:r>
        <w:t xml:space="preserve"> </w:t>
      </w:r>
      <w:r w:rsidR="005D4768">
        <w:t xml:space="preserve"> </w:t>
      </w:r>
    </w:p>
    <w:p w14:paraId="5F9CD001" w14:textId="77777777" w:rsidR="006164D7" w:rsidRDefault="006164D7" w:rsidP="006164D7">
      <w:pPr>
        <w:pStyle w:val="HTMLPreformatted"/>
        <w:shd w:val="clear" w:color="auto" w:fill="FFFFFF"/>
        <w:wordWrap w:val="0"/>
        <w:spacing w:line="205" w:lineRule="atLeast"/>
        <w:rPr>
          <w:rStyle w:val="gnkrckgcgsb"/>
          <w:rFonts w:ascii="Times New Roman" w:eastAsiaTheme="minorHAnsi" w:hAnsi="Times New Roman" w:cs="Times New Roman"/>
          <w:sz w:val="24"/>
          <w:szCs w:val="24"/>
        </w:rPr>
      </w:pPr>
    </w:p>
    <w:tbl>
      <w:tblPr>
        <w:tblStyle w:val="PlainTable21"/>
        <w:tblpPr w:leftFromText="180" w:rightFromText="180" w:vertAnchor="text" w:horzAnchor="margin" w:tblpXSpec="center" w:tblpY="30"/>
        <w:tblW w:w="9810" w:type="dxa"/>
        <w:tblLook w:val="06A0" w:firstRow="1" w:lastRow="0" w:firstColumn="1" w:lastColumn="0" w:noHBand="1" w:noVBand="1"/>
      </w:tblPr>
      <w:tblGrid>
        <w:gridCol w:w="2160"/>
        <w:gridCol w:w="990"/>
        <w:gridCol w:w="1080"/>
        <w:gridCol w:w="810"/>
        <w:gridCol w:w="900"/>
        <w:gridCol w:w="985"/>
        <w:gridCol w:w="900"/>
        <w:gridCol w:w="905"/>
        <w:gridCol w:w="1080"/>
      </w:tblGrid>
      <w:tr w:rsidR="004D5CBA" w14:paraId="4AC11BB5" w14:textId="77777777"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gridSpan w:val="5"/>
          </w:tcPr>
          <w:p w14:paraId="1DE499CC" w14:textId="77777777" w:rsidR="004D5CBA" w:rsidRPr="0079431F" w:rsidRDefault="004D5CBA" w:rsidP="004D5CBA">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bdr w:val="none" w:sz="0" w:space="0" w:color="auto" w:frame="1"/>
              </w:rPr>
              <w:t>Contrast: Pre blooming vs blooming</w:t>
            </w:r>
          </w:p>
        </w:tc>
        <w:tc>
          <w:tcPr>
            <w:tcW w:w="3870" w:type="dxa"/>
            <w:gridSpan w:val="4"/>
          </w:tcPr>
          <w:p w14:paraId="65ECDC02" w14:textId="77777777" w:rsidR="004D5CBA" w:rsidRPr="00BC5C62" w:rsidRDefault="004D5CBA" w:rsidP="004D5CBA">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4D5CBA" w14:paraId="7113A2FB"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6D50C691"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990" w:type="dxa"/>
          </w:tcPr>
          <w:p w14:paraId="4EDEA462"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080" w:type="dxa"/>
          </w:tcPr>
          <w:p w14:paraId="4E55193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810" w:type="dxa"/>
          </w:tcPr>
          <w:p w14:paraId="31B650F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900" w:type="dxa"/>
          </w:tcPr>
          <w:p w14:paraId="3A4CEDB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985" w:type="dxa"/>
          </w:tcPr>
          <w:p w14:paraId="34488B7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00" w:type="dxa"/>
          </w:tcPr>
          <w:p w14:paraId="5E1AB24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905" w:type="dxa"/>
          </w:tcPr>
          <w:p w14:paraId="41368FD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080" w:type="dxa"/>
          </w:tcPr>
          <w:p w14:paraId="6539AFA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4D5CBA" w14:paraId="6B0A7923"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19605BD1"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990" w:type="dxa"/>
          </w:tcPr>
          <w:p w14:paraId="20AF124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1080" w:type="dxa"/>
          </w:tcPr>
          <w:p w14:paraId="775E08B5"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810" w:type="dxa"/>
          </w:tcPr>
          <w:p w14:paraId="6D8107C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900" w:type="dxa"/>
          </w:tcPr>
          <w:p w14:paraId="0A15540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985" w:type="dxa"/>
          </w:tcPr>
          <w:p w14:paraId="6F44B966"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900" w:type="dxa"/>
          </w:tcPr>
          <w:p w14:paraId="3A8974B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905" w:type="dxa"/>
          </w:tcPr>
          <w:p w14:paraId="46506C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080" w:type="dxa"/>
          </w:tcPr>
          <w:p w14:paraId="164EE095"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4D5CBA" w14:paraId="26C419A2"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0BD618B9"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990" w:type="dxa"/>
          </w:tcPr>
          <w:p w14:paraId="2F7F1EFD"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1080" w:type="dxa"/>
          </w:tcPr>
          <w:p w14:paraId="3AD4A9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810" w:type="dxa"/>
          </w:tcPr>
          <w:p w14:paraId="0B671D9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900" w:type="dxa"/>
          </w:tcPr>
          <w:p w14:paraId="0DE6DB9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985" w:type="dxa"/>
          </w:tcPr>
          <w:p w14:paraId="6C83BA86"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900" w:type="dxa"/>
          </w:tcPr>
          <w:p w14:paraId="1497922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905" w:type="dxa"/>
          </w:tcPr>
          <w:p w14:paraId="15CDC1C0"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080" w:type="dxa"/>
          </w:tcPr>
          <w:p w14:paraId="118E9A5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4D5CBA" w14:paraId="3C13C063"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4C181266"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990" w:type="dxa"/>
          </w:tcPr>
          <w:p w14:paraId="5286B5E2"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1080" w:type="dxa"/>
          </w:tcPr>
          <w:p w14:paraId="14FC8F5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810" w:type="dxa"/>
          </w:tcPr>
          <w:p w14:paraId="3814008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900" w:type="dxa"/>
          </w:tcPr>
          <w:p w14:paraId="72661C6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985" w:type="dxa"/>
          </w:tcPr>
          <w:p w14:paraId="525C8CEF"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900" w:type="dxa"/>
          </w:tcPr>
          <w:p w14:paraId="43978DDB"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905" w:type="dxa"/>
          </w:tcPr>
          <w:p w14:paraId="2829ED0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080" w:type="dxa"/>
          </w:tcPr>
          <w:p w14:paraId="6B767FD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4D5CBA" w14:paraId="21BBC087"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5CC868E9"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990" w:type="dxa"/>
          </w:tcPr>
          <w:p w14:paraId="0F6D8F6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1080" w:type="dxa"/>
          </w:tcPr>
          <w:p w14:paraId="79235DA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810" w:type="dxa"/>
          </w:tcPr>
          <w:p w14:paraId="5CCD87F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900" w:type="dxa"/>
          </w:tcPr>
          <w:p w14:paraId="53E611E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985" w:type="dxa"/>
          </w:tcPr>
          <w:p w14:paraId="3C4AB35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900" w:type="dxa"/>
          </w:tcPr>
          <w:p w14:paraId="18CE452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905" w:type="dxa"/>
          </w:tcPr>
          <w:p w14:paraId="3C3FC66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080" w:type="dxa"/>
          </w:tcPr>
          <w:p w14:paraId="75AA4F9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4D5CBA" w14:paraId="66B4A96D" w14:textId="77777777" w:rsidTr="004D5CBA">
        <w:trPr>
          <w:trHeight w:val="162"/>
        </w:trPr>
        <w:tc>
          <w:tcPr>
            <w:cnfStyle w:val="001000000000" w:firstRow="0" w:lastRow="0" w:firstColumn="1" w:lastColumn="0" w:oddVBand="0" w:evenVBand="0" w:oddHBand="0" w:evenHBand="0" w:firstRowFirstColumn="0" w:firstRowLastColumn="0" w:lastRowFirstColumn="0" w:lastRowLastColumn="0"/>
            <w:tcW w:w="2160" w:type="dxa"/>
          </w:tcPr>
          <w:p w14:paraId="3AD5B3EA"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990" w:type="dxa"/>
          </w:tcPr>
          <w:p w14:paraId="3363ECA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1080" w:type="dxa"/>
          </w:tcPr>
          <w:p w14:paraId="1B7B8C6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810" w:type="dxa"/>
          </w:tcPr>
          <w:p w14:paraId="6DC71ACB"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900" w:type="dxa"/>
          </w:tcPr>
          <w:p w14:paraId="0A5BDED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985" w:type="dxa"/>
          </w:tcPr>
          <w:p w14:paraId="0181037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900" w:type="dxa"/>
          </w:tcPr>
          <w:p w14:paraId="4D6F0E3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905" w:type="dxa"/>
          </w:tcPr>
          <w:p w14:paraId="388195A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080" w:type="dxa"/>
          </w:tcPr>
          <w:p w14:paraId="5E57BB2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4D5CBA" w14:paraId="6ECC08B2"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3BD4B302"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990" w:type="dxa"/>
          </w:tcPr>
          <w:p w14:paraId="69E4299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1080" w:type="dxa"/>
          </w:tcPr>
          <w:p w14:paraId="711C8C3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810" w:type="dxa"/>
          </w:tcPr>
          <w:p w14:paraId="6F3B748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900" w:type="dxa"/>
          </w:tcPr>
          <w:p w14:paraId="56F1CCAF"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985" w:type="dxa"/>
          </w:tcPr>
          <w:p w14:paraId="1546429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900" w:type="dxa"/>
          </w:tcPr>
          <w:p w14:paraId="4375A6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905" w:type="dxa"/>
          </w:tcPr>
          <w:p w14:paraId="1370ED1D"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080" w:type="dxa"/>
          </w:tcPr>
          <w:p w14:paraId="6E452C9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14:paraId="24769A43" w14:textId="77777777" w:rsidR="004D5CBA" w:rsidRDefault="004D5CBA"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508D115"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6E49FD2D" w14:textId="77777777" w:rsidR="006164D7" w:rsidRDefault="005D4768" w:rsidP="006164D7">
      <w:pPr>
        <w:spacing w:line="240" w:lineRule="auto"/>
      </w:pPr>
      <w:r>
        <w:t>Table 4</w:t>
      </w:r>
      <w:r w:rsidR="006164D7">
        <w:t xml:space="preserve">: Results from Gamma </w:t>
      </w:r>
      <w:r w:rsidR="002C73C9">
        <w:t>GLMM</w:t>
      </w:r>
      <w:r w:rsidR="006164D7">
        <w:t xml:space="preserve"> (lme4, glmer.nb) testing for differences visit duration and the proportion of flowers visited per visit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tbl>
      <w:tblPr>
        <w:tblStyle w:val="PlainTable21"/>
        <w:tblW w:w="9810" w:type="dxa"/>
        <w:tblLook w:val="04A0" w:firstRow="1" w:lastRow="0" w:firstColumn="1" w:lastColumn="0" w:noHBand="0" w:noVBand="1"/>
      </w:tblPr>
      <w:tblGrid>
        <w:gridCol w:w="2250"/>
        <w:gridCol w:w="1080"/>
        <w:gridCol w:w="90"/>
        <w:gridCol w:w="977"/>
        <w:gridCol w:w="1183"/>
        <w:gridCol w:w="1260"/>
        <w:gridCol w:w="1350"/>
        <w:gridCol w:w="1620"/>
      </w:tblGrid>
      <w:tr w:rsidR="006164D7" w:rsidRPr="000226F3" w14:paraId="2ECD4A40" w14:textId="77777777"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7828C94" w14:textId="77777777" w:rsidR="006164D7" w:rsidRPr="004D23C7" w:rsidRDefault="006164D7" w:rsidP="006164D7">
            <w:pPr>
              <w:jc w:val="center"/>
              <w:rPr>
                <w:b w:val="0"/>
                <w:sz w:val="22"/>
                <w:szCs w:val="22"/>
              </w:rPr>
            </w:pPr>
          </w:p>
        </w:tc>
        <w:tc>
          <w:tcPr>
            <w:tcW w:w="3330" w:type="dxa"/>
            <w:gridSpan w:val="4"/>
          </w:tcPr>
          <w:p w14:paraId="5657CC87"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230" w:type="dxa"/>
            <w:gridSpan w:val="3"/>
          </w:tcPr>
          <w:p w14:paraId="014E2AD1"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14:paraId="449D7C8B"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4A6472E" w14:textId="77777777" w:rsidR="006164D7" w:rsidRPr="00100EEB" w:rsidRDefault="006164D7" w:rsidP="006164D7">
            <w:pPr>
              <w:jc w:val="center"/>
              <w:rPr>
                <w:b w:val="0"/>
                <w:sz w:val="22"/>
                <w:szCs w:val="22"/>
                <w:u w:val="single"/>
              </w:rPr>
            </w:pPr>
          </w:p>
        </w:tc>
        <w:tc>
          <w:tcPr>
            <w:tcW w:w="1170" w:type="dxa"/>
            <w:gridSpan w:val="2"/>
          </w:tcPr>
          <w:p w14:paraId="4A056B17"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977" w:type="dxa"/>
          </w:tcPr>
          <w:p w14:paraId="4CEA3C77"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14:paraId="511E80FD"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c>
          <w:tcPr>
            <w:tcW w:w="1260" w:type="dxa"/>
          </w:tcPr>
          <w:p w14:paraId="1A4748FF"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350" w:type="dxa"/>
          </w:tcPr>
          <w:p w14:paraId="3BC8255F"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14:paraId="084E72F9"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r>
      <w:tr w:rsidR="006164D7" w:rsidRPr="00D94BB3" w14:paraId="28413AB7" w14:textId="77777777" w:rsidTr="004A52D3">
        <w:trPr>
          <w:trHeight w:val="305"/>
        </w:trPr>
        <w:tc>
          <w:tcPr>
            <w:cnfStyle w:val="001000000000" w:firstRow="0" w:lastRow="0" w:firstColumn="1" w:lastColumn="0" w:oddVBand="0" w:evenVBand="0" w:oddHBand="0" w:evenHBand="0" w:firstRowFirstColumn="0" w:firstRowLastColumn="0" w:lastRowFirstColumn="0" w:lastRowLastColumn="0"/>
            <w:tcW w:w="2250" w:type="dxa"/>
          </w:tcPr>
          <w:p w14:paraId="68BFC246" w14:textId="77777777" w:rsidR="006164D7" w:rsidRPr="004A52D3" w:rsidRDefault="006164D7" w:rsidP="006164D7">
            <w:pPr>
              <w:jc w:val="center"/>
              <w:rPr>
                <w:b w:val="0"/>
                <w:sz w:val="20"/>
                <w:szCs w:val="20"/>
              </w:rPr>
            </w:pPr>
            <w:r w:rsidRPr="004A52D3">
              <w:rPr>
                <w:sz w:val="20"/>
                <w:szCs w:val="20"/>
              </w:rPr>
              <w:t>Microsite</w:t>
            </w:r>
          </w:p>
        </w:tc>
        <w:tc>
          <w:tcPr>
            <w:tcW w:w="1080" w:type="dxa"/>
          </w:tcPr>
          <w:p w14:paraId="1F8CF935"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tc>
        <w:tc>
          <w:tcPr>
            <w:tcW w:w="1067" w:type="dxa"/>
            <w:gridSpan w:val="2"/>
          </w:tcPr>
          <w:p w14:paraId="7E4130CE" w14:textId="77777777" w:rsidR="006164D7" w:rsidRPr="002A4DF7"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tc>
        <w:tc>
          <w:tcPr>
            <w:tcW w:w="1183" w:type="dxa"/>
          </w:tcPr>
          <w:p w14:paraId="25FA44C6"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tc>
        <w:tc>
          <w:tcPr>
            <w:tcW w:w="1260" w:type="dxa"/>
          </w:tcPr>
          <w:p w14:paraId="0D2D362D"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14:paraId="1A841273"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tc>
        <w:tc>
          <w:tcPr>
            <w:tcW w:w="1620" w:type="dxa"/>
          </w:tcPr>
          <w:p w14:paraId="57C47ECC"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14:paraId="34C113F7"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97659D1" w14:textId="77777777" w:rsidR="006164D7" w:rsidRPr="004A52D3" w:rsidRDefault="006164D7" w:rsidP="006164D7">
            <w:pPr>
              <w:jc w:val="center"/>
              <w:rPr>
                <w:b w:val="0"/>
                <w:sz w:val="20"/>
                <w:szCs w:val="20"/>
              </w:rPr>
            </w:pPr>
            <w:r w:rsidRPr="004A52D3">
              <w:rPr>
                <w:sz w:val="20"/>
                <w:szCs w:val="20"/>
              </w:rPr>
              <w:t>Blooming</w:t>
            </w:r>
          </w:p>
        </w:tc>
        <w:tc>
          <w:tcPr>
            <w:tcW w:w="1170" w:type="dxa"/>
            <w:gridSpan w:val="2"/>
          </w:tcPr>
          <w:p w14:paraId="7C6090DF"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tc>
        <w:tc>
          <w:tcPr>
            <w:tcW w:w="977" w:type="dxa"/>
          </w:tcPr>
          <w:p w14:paraId="1FA2B512"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tc>
        <w:tc>
          <w:tcPr>
            <w:tcW w:w="1183" w:type="dxa"/>
          </w:tcPr>
          <w:p w14:paraId="40094955" w14:textId="77777777" w:rsidR="006164D7" w:rsidRPr="002A4DF7"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tc>
        <w:tc>
          <w:tcPr>
            <w:tcW w:w="1260" w:type="dxa"/>
          </w:tcPr>
          <w:p w14:paraId="3F4F1AE5" w14:textId="77777777"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w:t>
            </w:r>
            <w:r w:rsidR="00BC3449">
              <w:rPr>
                <w:rStyle w:val="gnkrckgcgsb"/>
                <w:rFonts w:ascii="Times New Roman" w:hAnsi="Times New Roman" w:cs="Times New Roman"/>
                <w:color w:val="000000"/>
                <w:bdr w:val="none" w:sz="0" w:space="0" w:color="auto" w:frame="1"/>
              </w:rPr>
              <w:t>5</w:t>
            </w:r>
          </w:p>
        </w:tc>
        <w:tc>
          <w:tcPr>
            <w:tcW w:w="1350" w:type="dxa"/>
          </w:tcPr>
          <w:p w14:paraId="58C794F0"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tc>
        <w:tc>
          <w:tcPr>
            <w:tcW w:w="1620" w:type="dxa"/>
          </w:tcPr>
          <w:p w14:paraId="7BA99B8B" w14:textId="77777777"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14:paraId="76B76B60" w14:textId="77777777" w:rsidTr="004A52D3">
        <w:tc>
          <w:tcPr>
            <w:cnfStyle w:val="001000000000" w:firstRow="0" w:lastRow="0" w:firstColumn="1" w:lastColumn="0" w:oddVBand="0" w:evenVBand="0" w:oddHBand="0" w:evenHBand="0" w:firstRowFirstColumn="0" w:firstRowLastColumn="0" w:lastRowFirstColumn="0" w:lastRowLastColumn="0"/>
            <w:tcW w:w="2250" w:type="dxa"/>
          </w:tcPr>
          <w:p w14:paraId="6E27B6EE" w14:textId="77777777" w:rsidR="006164D7" w:rsidRPr="004A52D3" w:rsidRDefault="006164D7" w:rsidP="006164D7">
            <w:pPr>
              <w:jc w:val="center"/>
              <w:rPr>
                <w:b w:val="0"/>
                <w:sz w:val="20"/>
                <w:szCs w:val="20"/>
              </w:rPr>
            </w:pPr>
            <w:r w:rsidRPr="004A52D3">
              <w:rPr>
                <w:sz w:val="20"/>
                <w:szCs w:val="20"/>
              </w:rPr>
              <w:t>Microsite * Blooming</w:t>
            </w:r>
          </w:p>
        </w:tc>
        <w:tc>
          <w:tcPr>
            <w:tcW w:w="1170" w:type="dxa"/>
            <w:gridSpan w:val="2"/>
          </w:tcPr>
          <w:p w14:paraId="04A1BE41"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977" w:type="dxa"/>
          </w:tcPr>
          <w:p w14:paraId="4C0C6568" w14:textId="77777777"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14:paraId="129B1D8D"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14:paraId="63C96ABC"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14:paraId="41109732" w14:textId="77777777" w:rsidR="006164D7" w:rsidRPr="004A52D3" w:rsidRDefault="006164D7" w:rsidP="004A52D3">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tc>
        <w:tc>
          <w:tcPr>
            <w:tcW w:w="1620" w:type="dxa"/>
          </w:tcPr>
          <w:p w14:paraId="34853E65"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14:paraId="759F3509"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7C2A183" w14:textId="77777777" w:rsidR="002C73C9" w:rsidRDefault="002C73C9" w:rsidP="006164D7"/>
    <w:p w14:paraId="00BB198D" w14:textId="77777777" w:rsidR="002C73C9" w:rsidRDefault="002C73C9" w:rsidP="006164D7"/>
    <w:p w14:paraId="24CFEC8C" w14:textId="77777777" w:rsidR="002C73C9" w:rsidRDefault="002C73C9" w:rsidP="006164D7"/>
    <w:p w14:paraId="57B284C9" w14:textId="77777777" w:rsidR="002C73C9" w:rsidRDefault="002C73C9" w:rsidP="006164D7"/>
    <w:p w14:paraId="769CF4C3" w14:textId="77777777" w:rsidR="002C73C9" w:rsidRDefault="002C73C9" w:rsidP="006164D7"/>
    <w:p w14:paraId="7E66C7FC" w14:textId="77777777" w:rsidR="002C73C9" w:rsidRDefault="002C73C9" w:rsidP="006164D7"/>
    <w:p w14:paraId="48130528" w14:textId="77777777" w:rsidR="006164D7" w:rsidRDefault="005D4768" w:rsidP="006164D7">
      <w:r>
        <w:lastRenderedPageBreak/>
        <w:t>Table 5</w:t>
      </w:r>
      <w:r w:rsidR="002C73C9">
        <w:t>: Results from quasi-P</w:t>
      </w:r>
      <w:r w:rsidR="006164D7">
        <w:t xml:space="preserve">oisson GLMM (MASS, glmmPQL) testing for the influence of </w:t>
      </w:r>
      <w:r w:rsidR="006164D7" w:rsidRPr="002C73C9">
        <w:rPr>
          <w:i/>
        </w:rPr>
        <w:t>L. tridentata</w:t>
      </w:r>
      <w:r w:rsidR="006164D7">
        <w:t>, and two metrics of conspecific density on conspecific and heterospecific pollen deposition. Sample</w:t>
      </w:r>
      <w:r w:rsidR="002C73C9">
        <w:t xml:space="preserve"> ID</w:t>
      </w:r>
      <w:r w:rsidR="006164D7">
        <w:t xml:space="preserve"> nested in flower</w:t>
      </w:r>
      <w:r w:rsidR="002C73C9">
        <w:t xml:space="preserve"> ID nested in plant was</w:t>
      </w:r>
      <w:r w:rsidR="006164D7">
        <w:t xml:space="preserve"> used as a random effect to account for</w:t>
      </w:r>
      <w:r w:rsidR="002C73C9">
        <w:t xml:space="preserve"> multiples</w:t>
      </w:r>
      <w:r w:rsidR="006164D7">
        <w:t xml:space="preserve"> samples coming from </w:t>
      </w:r>
      <w:r w:rsidR="002C73C9">
        <w:t xml:space="preserve">individual </w:t>
      </w:r>
      <w:r w:rsidR="006164D7">
        <w:t>plant</w:t>
      </w:r>
      <w:r w:rsidR="002C73C9">
        <w:t>s</w:t>
      </w:r>
      <w:r w:rsidR="006164D7">
        <w:t>.</w:t>
      </w:r>
      <w:r w:rsidR="006164D7" w:rsidRPr="009219EE">
        <w:t xml:space="preserve"> </w:t>
      </w:r>
      <w:r w:rsidR="006164D7" w:rsidRPr="00BA750B">
        <w:t>Significance was denoted at α = 0.05 and shown in bold.</w:t>
      </w:r>
    </w:p>
    <w:tbl>
      <w:tblPr>
        <w:tblStyle w:val="PlainTable21"/>
        <w:tblW w:w="10100" w:type="dxa"/>
        <w:tblLook w:val="04A0" w:firstRow="1" w:lastRow="0" w:firstColumn="1" w:lastColumn="0" w:noHBand="0" w:noVBand="1"/>
      </w:tblPr>
      <w:tblGrid>
        <w:gridCol w:w="1629"/>
        <w:gridCol w:w="1265"/>
        <w:gridCol w:w="1634"/>
        <w:gridCol w:w="1534"/>
        <w:gridCol w:w="1235"/>
        <w:gridCol w:w="1336"/>
        <w:gridCol w:w="1467"/>
      </w:tblGrid>
      <w:tr w:rsidR="006164D7" w:rsidRPr="004D23C7" w14:paraId="0DB33A6C"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1CB9BE0E" w14:textId="77777777" w:rsidR="006164D7" w:rsidRPr="004D23C7" w:rsidRDefault="006164D7" w:rsidP="006164D7">
            <w:pPr>
              <w:jc w:val="center"/>
              <w:rPr>
                <w:b w:val="0"/>
                <w:sz w:val="22"/>
                <w:szCs w:val="22"/>
              </w:rPr>
            </w:pPr>
          </w:p>
        </w:tc>
        <w:tc>
          <w:tcPr>
            <w:tcW w:w="4433" w:type="dxa"/>
            <w:gridSpan w:val="3"/>
          </w:tcPr>
          <w:p w14:paraId="1CBCCF7E"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14:paraId="1270D54A"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6164D7" w:rsidRPr="004D23C7" w14:paraId="103B16A7"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2FD5001A" w14:textId="77777777" w:rsidR="006164D7" w:rsidRPr="004D23C7" w:rsidRDefault="006164D7" w:rsidP="006164D7">
            <w:pPr>
              <w:jc w:val="center"/>
              <w:rPr>
                <w:b w:val="0"/>
                <w:sz w:val="22"/>
                <w:szCs w:val="22"/>
                <w:u w:val="single"/>
              </w:rPr>
            </w:pPr>
          </w:p>
        </w:tc>
        <w:tc>
          <w:tcPr>
            <w:tcW w:w="1265" w:type="dxa"/>
          </w:tcPr>
          <w:p w14:paraId="1971A822"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634" w:type="dxa"/>
          </w:tcPr>
          <w:p w14:paraId="384BED27"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14:paraId="53D5D1F9"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c>
          <w:tcPr>
            <w:tcW w:w="1235" w:type="dxa"/>
          </w:tcPr>
          <w:p w14:paraId="4CE5315F"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336" w:type="dxa"/>
          </w:tcPr>
          <w:p w14:paraId="0FA3E347"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14:paraId="1D52E580"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r>
      <w:tr w:rsidR="006164D7" w14:paraId="4A948679" w14:textId="77777777" w:rsidTr="006164D7">
        <w:trPr>
          <w:trHeight w:val="432"/>
        </w:trPr>
        <w:tc>
          <w:tcPr>
            <w:cnfStyle w:val="001000000000" w:firstRow="0" w:lastRow="0" w:firstColumn="1" w:lastColumn="0" w:oddVBand="0" w:evenVBand="0" w:oddHBand="0" w:evenHBand="0" w:firstRowFirstColumn="0" w:firstRowLastColumn="0" w:lastRowFirstColumn="0" w:lastRowLastColumn="0"/>
            <w:tcW w:w="1629" w:type="dxa"/>
          </w:tcPr>
          <w:p w14:paraId="45E0AC28" w14:textId="77777777" w:rsidR="006164D7" w:rsidRPr="004D23C7" w:rsidRDefault="006164D7" w:rsidP="006164D7">
            <w:pPr>
              <w:jc w:val="center"/>
              <w:rPr>
                <w:b w:val="0"/>
                <w:sz w:val="22"/>
                <w:szCs w:val="22"/>
              </w:rPr>
            </w:pPr>
            <w:r>
              <w:rPr>
                <w:sz w:val="22"/>
                <w:szCs w:val="22"/>
              </w:rPr>
              <w:t xml:space="preserve">Distance to </w:t>
            </w:r>
            <w:r w:rsidR="00F36AB0">
              <w:rPr>
                <w:i/>
                <w:sz w:val="22"/>
                <w:szCs w:val="22"/>
              </w:rPr>
              <w:t xml:space="preserve">L. </w:t>
            </w:r>
            <w:r w:rsidRPr="002A4DF7">
              <w:rPr>
                <w:i/>
                <w:sz w:val="22"/>
                <w:szCs w:val="22"/>
              </w:rPr>
              <w:t>tridentata</w:t>
            </w:r>
          </w:p>
        </w:tc>
        <w:tc>
          <w:tcPr>
            <w:tcW w:w="1265" w:type="dxa"/>
          </w:tcPr>
          <w:p w14:paraId="573949CE"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14:paraId="4BD1446B"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363A9BE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14:paraId="017AECDF"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14:paraId="63DDCA3A"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14:paraId="4EA3FB25" w14:textId="77777777"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14:paraId="03E6AB36"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14:paraId="4342F841"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14:paraId="7B3AB3F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14:paraId="16163F0E"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6E7DC48A" w14:textId="77777777" w:rsidR="006164D7" w:rsidRPr="00D17375"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14:paraId="69E9D4C5"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6164D7" w14:paraId="535A8F80"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3EF7A1EE" w14:textId="77777777" w:rsidR="006164D7" w:rsidRPr="004D23C7" w:rsidRDefault="006164D7" w:rsidP="006164D7">
            <w:pPr>
              <w:jc w:val="center"/>
              <w:rPr>
                <w:b w:val="0"/>
                <w:sz w:val="22"/>
                <w:szCs w:val="22"/>
              </w:rPr>
            </w:pPr>
            <w:r>
              <w:rPr>
                <w:sz w:val="22"/>
                <w:szCs w:val="22"/>
              </w:rPr>
              <w:t xml:space="preserve">Distance to </w:t>
            </w:r>
            <w:r w:rsidRPr="002A4DF7">
              <w:rPr>
                <w:i/>
                <w:sz w:val="22"/>
                <w:szCs w:val="22"/>
              </w:rPr>
              <w:t>M.</w:t>
            </w:r>
            <w:r w:rsidR="00F36AB0">
              <w:rPr>
                <w:i/>
                <w:sz w:val="22"/>
                <w:szCs w:val="22"/>
              </w:rPr>
              <w:t xml:space="preserve"> </w:t>
            </w:r>
            <w:r w:rsidRPr="002A4DF7">
              <w:rPr>
                <w:i/>
                <w:sz w:val="22"/>
                <w:szCs w:val="22"/>
              </w:rPr>
              <w:t>glabrata</w:t>
            </w:r>
          </w:p>
        </w:tc>
        <w:tc>
          <w:tcPr>
            <w:tcW w:w="1265" w:type="dxa"/>
          </w:tcPr>
          <w:p w14:paraId="3D0BF65C"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14:paraId="0EF70B88"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3682074C"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14:paraId="355EAC80" w14:textId="77777777" w:rsidR="006164D7" w:rsidRPr="009F0EA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14:paraId="0C0C85B1"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14:paraId="57718CF3"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14:paraId="3A392237"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14:paraId="3CE26CF3"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14:paraId="557A7F5E"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14:paraId="577511DD" w14:textId="77777777" w:rsidR="006164D7" w:rsidRPr="009F0EA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413B2786"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14:paraId="15680A29"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6164D7" w14:paraId="60E076C7" w14:textId="77777777" w:rsidTr="006164D7">
        <w:tc>
          <w:tcPr>
            <w:cnfStyle w:val="001000000000" w:firstRow="0" w:lastRow="0" w:firstColumn="1" w:lastColumn="0" w:oddVBand="0" w:evenVBand="0" w:oddHBand="0" w:evenHBand="0" w:firstRowFirstColumn="0" w:firstRowLastColumn="0" w:lastRowFirstColumn="0" w:lastRowLastColumn="0"/>
            <w:tcW w:w="1629" w:type="dxa"/>
          </w:tcPr>
          <w:p w14:paraId="543FFBB6" w14:textId="77777777" w:rsidR="006164D7" w:rsidRPr="004D23C7" w:rsidRDefault="006164D7" w:rsidP="006164D7">
            <w:pPr>
              <w:jc w:val="center"/>
              <w:rPr>
                <w:b w:val="0"/>
                <w:sz w:val="22"/>
                <w:szCs w:val="22"/>
              </w:rPr>
            </w:pPr>
            <w:r w:rsidRPr="002A4DF7">
              <w:rPr>
                <w:i/>
                <w:sz w:val="22"/>
                <w:szCs w:val="22"/>
              </w:rPr>
              <w:t>M. glabrata</w:t>
            </w:r>
            <w:r>
              <w:rPr>
                <w:sz w:val="22"/>
                <w:szCs w:val="22"/>
              </w:rPr>
              <w:t xml:space="preserve"> floral number</w:t>
            </w:r>
          </w:p>
        </w:tc>
        <w:tc>
          <w:tcPr>
            <w:tcW w:w="1265" w:type="dxa"/>
          </w:tcPr>
          <w:p w14:paraId="35A869A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14:paraId="18E930A3"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44FBAD50"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14:paraId="0634B693" w14:textId="77777777"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14:paraId="2F4CD715"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14:paraId="31E40484"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14:paraId="138E0529"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14:paraId="4A68BB21"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14:paraId="2EDFB489"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14:paraId="571DB38D"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297E0283"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14:paraId="623330B5"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14:paraId="1E39A722"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24CD79FA"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9CD2F41"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4F9ABCBC" w14:textId="77777777" w:rsidR="006164D7" w:rsidRDefault="005D4768" w:rsidP="006164D7">
      <w:r>
        <w:t>Table 6</w:t>
      </w:r>
      <w:r w:rsidR="006164D7">
        <w:t xml:space="preserve">: Results from negative binomial generalized linear mixed models (lme4, glmer.nb) testing for differences in arthropod abundance in response to microsite (shrub and open) and blooming stage (pre-blooming and full bloom). Melyridae beetles comprised 1217/3384 individuals, models were fit with them excluded, included and individually. The repID (shrub ID + microsite) was used a random effect in both models to account for the repeated measures study design. </w:t>
      </w:r>
      <w:r w:rsidR="006164D7" w:rsidRPr="00BA750B">
        <w:t>Significance was denoted at α = 0.05 and shown in bold.</w:t>
      </w:r>
      <w:r w:rsidR="006164D7">
        <w:t xml:space="preserve"> </w:t>
      </w:r>
      <w:r w:rsidR="00930D4D">
        <w:t>And Poisson models</w:t>
      </w:r>
    </w:p>
    <w:tbl>
      <w:tblPr>
        <w:tblStyle w:val="PlainTable21"/>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6164D7" w:rsidRPr="00F71F7B" w14:paraId="583662B7"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E475654" w14:textId="77777777" w:rsidR="006164D7" w:rsidRPr="00F71F7B" w:rsidRDefault="006164D7" w:rsidP="006164D7">
            <w:pPr>
              <w:spacing w:line="480" w:lineRule="auto"/>
              <w:rPr>
                <w:b w:val="0"/>
                <w:sz w:val="22"/>
                <w:szCs w:val="22"/>
              </w:rPr>
            </w:pPr>
          </w:p>
        </w:tc>
        <w:tc>
          <w:tcPr>
            <w:tcW w:w="2944" w:type="dxa"/>
            <w:gridSpan w:val="3"/>
          </w:tcPr>
          <w:p w14:paraId="11C7D326" w14:textId="77777777"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excluded)</w:t>
            </w:r>
          </w:p>
        </w:tc>
        <w:tc>
          <w:tcPr>
            <w:tcW w:w="2913" w:type="dxa"/>
            <w:gridSpan w:val="3"/>
          </w:tcPr>
          <w:p w14:paraId="39FC0B62" w14:textId="77777777"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 xml:space="preserve">Arthropod </w:t>
            </w:r>
            <w:r w:rsidRPr="00465892">
              <w:rPr>
                <w:sz w:val="22"/>
                <w:szCs w:val="22"/>
              </w:rPr>
              <w:t>Species Richness</w:t>
            </w:r>
          </w:p>
        </w:tc>
        <w:tc>
          <w:tcPr>
            <w:tcW w:w="2970" w:type="dxa"/>
            <w:gridSpan w:val="3"/>
          </w:tcPr>
          <w:p w14:paraId="154D7962" w14:textId="77777777"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930D4D" w:rsidRPr="00F71F7B" w14:paraId="314BBF24"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975F693" w14:textId="77777777" w:rsidR="00930D4D" w:rsidRPr="0079431F" w:rsidRDefault="00930D4D" w:rsidP="00930D4D">
            <w:pPr>
              <w:jc w:val="center"/>
              <w:rPr>
                <w:b w:val="0"/>
                <w:sz w:val="20"/>
                <w:szCs w:val="20"/>
                <w:u w:val="single"/>
              </w:rPr>
            </w:pPr>
          </w:p>
        </w:tc>
        <w:tc>
          <w:tcPr>
            <w:tcW w:w="990" w:type="dxa"/>
          </w:tcPr>
          <w:p w14:paraId="7D81350C"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30" w:type="dxa"/>
          </w:tcPr>
          <w:p w14:paraId="60DD10C8"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p>
        </w:tc>
        <w:tc>
          <w:tcPr>
            <w:tcW w:w="1024" w:type="dxa"/>
          </w:tcPr>
          <w:p w14:paraId="1BD9B993"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 </w:t>
            </w:r>
          </w:p>
        </w:tc>
        <w:tc>
          <w:tcPr>
            <w:tcW w:w="933" w:type="dxa"/>
          </w:tcPr>
          <w:p w14:paraId="0AB10BFB"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00" w:type="dxa"/>
          </w:tcPr>
          <w:p w14:paraId="45254BEA"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14:paraId="42DE1E88" w14:textId="77777777" w:rsidR="00930D4D" w:rsidRPr="00465892" w:rsidRDefault="00930D4D" w:rsidP="00930D4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c>
          <w:tcPr>
            <w:tcW w:w="900" w:type="dxa"/>
          </w:tcPr>
          <w:p w14:paraId="5E462F08"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90" w:type="dxa"/>
          </w:tcPr>
          <w:p w14:paraId="458727C3"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14:paraId="6D0D4638"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r>
      <w:tr w:rsidR="00930D4D" w:rsidRPr="00F71F7B" w14:paraId="32D09D67" w14:textId="77777777" w:rsidTr="006164D7">
        <w:trPr>
          <w:trHeight w:val="432"/>
        </w:trPr>
        <w:tc>
          <w:tcPr>
            <w:cnfStyle w:val="001000000000" w:firstRow="0" w:lastRow="0" w:firstColumn="1" w:lastColumn="0" w:oddVBand="0" w:evenVBand="0" w:oddHBand="0" w:evenHBand="0" w:firstRowFirstColumn="0" w:firstRowLastColumn="0" w:lastRowFirstColumn="0" w:lastRowLastColumn="0"/>
            <w:tcW w:w="1350" w:type="dxa"/>
          </w:tcPr>
          <w:p w14:paraId="41F09807" w14:textId="77777777" w:rsidR="00930D4D" w:rsidRPr="0079431F" w:rsidRDefault="00930D4D" w:rsidP="00930D4D">
            <w:pPr>
              <w:jc w:val="center"/>
              <w:rPr>
                <w:sz w:val="20"/>
                <w:szCs w:val="20"/>
              </w:rPr>
            </w:pPr>
            <w:r w:rsidRPr="0079431F">
              <w:rPr>
                <w:sz w:val="20"/>
                <w:szCs w:val="20"/>
              </w:rPr>
              <w:t>Microsite</w:t>
            </w:r>
          </w:p>
          <w:p w14:paraId="4605171D" w14:textId="77777777" w:rsidR="00930D4D" w:rsidRPr="0079431F" w:rsidRDefault="00930D4D" w:rsidP="00930D4D">
            <w:pPr>
              <w:jc w:val="center"/>
              <w:rPr>
                <w:b w:val="0"/>
                <w:sz w:val="20"/>
                <w:szCs w:val="20"/>
              </w:rPr>
            </w:pPr>
            <w:r w:rsidRPr="0079431F">
              <w:rPr>
                <w:sz w:val="20"/>
                <w:szCs w:val="20"/>
              </w:rPr>
              <w:t>(shrub)</w:t>
            </w:r>
          </w:p>
        </w:tc>
        <w:tc>
          <w:tcPr>
            <w:tcW w:w="990" w:type="dxa"/>
          </w:tcPr>
          <w:p w14:paraId="4C5493D1"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14:paraId="63B7A26C" w14:textId="77777777"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14:paraId="16DEFFD9"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14:paraId="0409EFEB" w14:textId="77777777"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14:paraId="0C45B3CF"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14:paraId="690FD0D5"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900" w:type="dxa"/>
          </w:tcPr>
          <w:p w14:paraId="1ECB63E8"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080" w:type="dxa"/>
          </w:tcPr>
          <w:p w14:paraId="7BC47DAA" w14:textId="77777777" w:rsidR="00930D4D" w:rsidRPr="00B85192"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B85192">
              <w:rPr>
                <w:rStyle w:val="gnkrckgcgsb"/>
                <w:rFonts w:ascii="Times New Roman" w:hAnsi="Times New Roman" w:cs="Times New Roman"/>
                <w:b/>
                <w:color w:val="000000"/>
                <w:bdr w:val="none" w:sz="0" w:space="0" w:color="auto" w:frame="1"/>
              </w:rPr>
              <w:t>0.01</w:t>
            </w:r>
          </w:p>
        </w:tc>
        <w:tc>
          <w:tcPr>
            <w:tcW w:w="900" w:type="dxa"/>
          </w:tcPr>
          <w:p w14:paraId="3C15E06A"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990" w:type="dxa"/>
          </w:tcPr>
          <w:p w14:paraId="2E4F0D83"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1080" w:type="dxa"/>
          </w:tcPr>
          <w:p w14:paraId="29C62D9D"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930D4D" w:rsidRPr="00F71F7B" w14:paraId="28126862"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8334932" w14:textId="77777777" w:rsidR="00930D4D" w:rsidRPr="0079431F" w:rsidRDefault="00930D4D" w:rsidP="00930D4D">
            <w:pPr>
              <w:jc w:val="center"/>
              <w:rPr>
                <w:sz w:val="20"/>
                <w:szCs w:val="20"/>
              </w:rPr>
            </w:pPr>
            <w:r w:rsidRPr="0079431F">
              <w:rPr>
                <w:sz w:val="20"/>
                <w:szCs w:val="20"/>
              </w:rPr>
              <w:t>Blooming</w:t>
            </w:r>
          </w:p>
          <w:p w14:paraId="328BAF4C" w14:textId="77777777" w:rsidR="00930D4D" w:rsidRPr="0079431F" w:rsidRDefault="00930D4D" w:rsidP="00930D4D">
            <w:pPr>
              <w:jc w:val="center"/>
              <w:rPr>
                <w:b w:val="0"/>
                <w:sz w:val="20"/>
                <w:szCs w:val="20"/>
              </w:rPr>
            </w:pPr>
            <w:r w:rsidRPr="0079431F">
              <w:rPr>
                <w:sz w:val="20"/>
                <w:szCs w:val="20"/>
              </w:rPr>
              <w:t>(in bloom)</w:t>
            </w:r>
          </w:p>
        </w:tc>
        <w:tc>
          <w:tcPr>
            <w:tcW w:w="990" w:type="dxa"/>
          </w:tcPr>
          <w:p w14:paraId="33D0CFED" w14:textId="77777777"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14:paraId="6CC57E5A" w14:textId="77777777"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14:paraId="6F8D38EE" w14:textId="77777777"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14:paraId="17CDF494" w14:textId="77777777"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14:paraId="532C9DD1" w14:textId="77777777" w:rsidR="00930D4D" w:rsidRPr="00C66340"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14:paraId="71AF42C6"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14:paraId="6BA19CB0"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900" w:type="dxa"/>
          </w:tcPr>
          <w:p w14:paraId="32050865"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080" w:type="dxa"/>
          </w:tcPr>
          <w:p w14:paraId="061FD94C"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900" w:type="dxa"/>
          </w:tcPr>
          <w:p w14:paraId="0EDFDA7B"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990" w:type="dxa"/>
          </w:tcPr>
          <w:p w14:paraId="3CCD580E"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1080" w:type="dxa"/>
          </w:tcPr>
          <w:p w14:paraId="2CB7F3D8"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930D4D" w:rsidRPr="00F71F7B" w14:paraId="2507BCE9" w14:textId="77777777" w:rsidTr="006164D7">
        <w:tc>
          <w:tcPr>
            <w:cnfStyle w:val="001000000000" w:firstRow="0" w:lastRow="0" w:firstColumn="1" w:lastColumn="0" w:oddVBand="0" w:evenVBand="0" w:oddHBand="0" w:evenHBand="0" w:firstRowFirstColumn="0" w:firstRowLastColumn="0" w:lastRowFirstColumn="0" w:lastRowLastColumn="0"/>
            <w:tcW w:w="1350" w:type="dxa"/>
          </w:tcPr>
          <w:p w14:paraId="653B32F1" w14:textId="77777777" w:rsidR="00930D4D" w:rsidRPr="008159F4" w:rsidRDefault="00930D4D" w:rsidP="00930D4D">
            <w:pPr>
              <w:jc w:val="center"/>
              <w:rPr>
                <w:sz w:val="20"/>
                <w:szCs w:val="20"/>
              </w:rPr>
            </w:pPr>
            <w:r w:rsidRPr="0079431F">
              <w:rPr>
                <w:sz w:val="20"/>
                <w:szCs w:val="20"/>
              </w:rPr>
              <w:t>Microsite * Blooming</w:t>
            </w:r>
          </w:p>
        </w:tc>
        <w:tc>
          <w:tcPr>
            <w:tcW w:w="990" w:type="dxa"/>
          </w:tcPr>
          <w:p w14:paraId="2B1E425C"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14:paraId="42E49219"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14:paraId="55C59848"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14:paraId="186FDBC6"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14:paraId="164EF7B3"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14:paraId="6E814D6A" w14:textId="77777777" w:rsidR="00930D4D" w:rsidRPr="0079431F"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14:paraId="7183CEF8"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900" w:type="dxa"/>
          </w:tcPr>
          <w:p w14:paraId="68A7FCD9"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080" w:type="dxa"/>
          </w:tcPr>
          <w:p w14:paraId="0F9BFB4F" w14:textId="77777777" w:rsidR="00930D4D" w:rsidRPr="00DA662B"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00" w:type="dxa"/>
          </w:tcPr>
          <w:p w14:paraId="6E04BD72"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90" w:type="dxa"/>
          </w:tcPr>
          <w:p w14:paraId="46E49DA6"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80" w:type="dxa"/>
          </w:tcPr>
          <w:p w14:paraId="4B80BE0C"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p w14:paraId="34E6F55C" w14:textId="77777777" w:rsidR="006164D7" w:rsidRDefault="006164D7" w:rsidP="006164D7"/>
    <w:tbl>
      <w:tblPr>
        <w:tblStyle w:val="PlainTable21"/>
        <w:tblpPr w:leftFromText="180" w:rightFromText="180" w:vertAnchor="text" w:horzAnchor="margin" w:tblpXSpec="center" w:tblpY="1966"/>
        <w:tblW w:w="9985" w:type="dxa"/>
        <w:tblLook w:val="04A0" w:firstRow="1" w:lastRow="0" w:firstColumn="1" w:lastColumn="0" w:noHBand="0" w:noVBand="1"/>
      </w:tblPr>
      <w:tblGrid>
        <w:gridCol w:w="1710"/>
        <w:gridCol w:w="842"/>
        <w:gridCol w:w="805"/>
        <w:gridCol w:w="928"/>
        <w:gridCol w:w="775"/>
        <w:gridCol w:w="927"/>
        <w:gridCol w:w="785"/>
        <w:gridCol w:w="926"/>
        <w:gridCol w:w="1052"/>
        <w:gridCol w:w="1235"/>
      </w:tblGrid>
      <w:tr w:rsidR="006164D7" w:rsidRPr="002A3859" w14:paraId="570EABAB" w14:textId="77777777"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B5FA58A" w14:textId="77777777" w:rsidR="006164D7" w:rsidRPr="002A3859" w:rsidRDefault="006164D7" w:rsidP="006164D7">
            <w:pPr>
              <w:jc w:val="center"/>
              <w:rPr>
                <w:b w:val="0"/>
              </w:rPr>
            </w:pPr>
          </w:p>
        </w:tc>
        <w:tc>
          <w:tcPr>
            <w:tcW w:w="2575" w:type="dxa"/>
            <w:gridSpan w:val="3"/>
          </w:tcPr>
          <w:p w14:paraId="3F5E4DD0"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Percent cover</w:t>
            </w:r>
          </w:p>
        </w:tc>
        <w:tc>
          <w:tcPr>
            <w:tcW w:w="2487" w:type="dxa"/>
            <w:gridSpan w:val="3"/>
          </w:tcPr>
          <w:p w14:paraId="1FDC049F"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Richness</w:t>
            </w:r>
          </w:p>
        </w:tc>
        <w:tc>
          <w:tcPr>
            <w:tcW w:w="3213" w:type="dxa"/>
            <w:gridSpan w:val="3"/>
          </w:tcPr>
          <w:p w14:paraId="56AA1C5B"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Bloom Density</w:t>
            </w:r>
          </w:p>
        </w:tc>
      </w:tr>
      <w:tr w:rsidR="004A52D3" w:rsidRPr="002A3859" w14:paraId="06AA5C6A"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8DCAC70" w14:textId="77777777" w:rsidR="006164D7" w:rsidRPr="0067077F" w:rsidRDefault="006164D7" w:rsidP="006164D7">
            <w:pPr>
              <w:jc w:val="center"/>
              <w:rPr>
                <w:b w:val="0"/>
                <w:u w:val="single"/>
              </w:rPr>
            </w:pPr>
          </w:p>
        </w:tc>
        <w:tc>
          <w:tcPr>
            <w:tcW w:w="842" w:type="dxa"/>
          </w:tcPr>
          <w:p w14:paraId="74D04569"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805" w:type="dxa"/>
          </w:tcPr>
          <w:p w14:paraId="7503CF97"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928" w:type="dxa"/>
          </w:tcPr>
          <w:p w14:paraId="2E3FDD33"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775" w:type="dxa"/>
          </w:tcPr>
          <w:p w14:paraId="6315C56B"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927" w:type="dxa"/>
          </w:tcPr>
          <w:p w14:paraId="5543762F"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785" w:type="dxa"/>
          </w:tcPr>
          <w:p w14:paraId="1819BA86"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926" w:type="dxa"/>
          </w:tcPr>
          <w:p w14:paraId="2E156B2A"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1052" w:type="dxa"/>
          </w:tcPr>
          <w:p w14:paraId="06BD04DA"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235" w:type="dxa"/>
          </w:tcPr>
          <w:p w14:paraId="1C6FC377"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r>
      <w:tr w:rsidR="004A52D3" w:rsidRPr="002A3859" w14:paraId="28FECD8E" w14:textId="77777777" w:rsidTr="0075722A">
        <w:trPr>
          <w:trHeight w:val="320"/>
        </w:trPr>
        <w:tc>
          <w:tcPr>
            <w:cnfStyle w:val="001000000000" w:firstRow="0" w:lastRow="0" w:firstColumn="1" w:lastColumn="0" w:oddVBand="0" w:evenVBand="0" w:oddHBand="0" w:evenHBand="0" w:firstRowFirstColumn="0" w:firstRowLastColumn="0" w:lastRowFirstColumn="0" w:lastRowLastColumn="0"/>
            <w:tcW w:w="1710" w:type="dxa"/>
          </w:tcPr>
          <w:p w14:paraId="50A7FA1E" w14:textId="77777777" w:rsidR="006164D7" w:rsidRPr="004A52D3" w:rsidRDefault="006164D7" w:rsidP="00636DE2">
            <w:pPr>
              <w:jc w:val="center"/>
              <w:rPr>
                <w:sz w:val="20"/>
                <w:szCs w:val="20"/>
              </w:rPr>
            </w:pPr>
            <w:r w:rsidRPr="004A52D3">
              <w:rPr>
                <w:sz w:val="20"/>
                <w:szCs w:val="20"/>
              </w:rPr>
              <w:t>Microsite</w:t>
            </w:r>
          </w:p>
        </w:tc>
        <w:tc>
          <w:tcPr>
            <w:tcW w:w="842" w:type="dxa"/>
          </w:tcPr>
          <w:p w14:paraId="57331FCC"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1.7599</w:t>
            </w:r>
          </w:p>
        </w:tc>
        <w:tc>
          <w:tcPr>
            <w:tcW w:w="805" w:type="dxa"/>
          </w:tcPr>
          <w:p w14:paraId="5F57B936" w14:textId="77777777" w:rsidR="006164D7" w:rsidRPr="00636DE2" w:rsidRDefault="00636DE2" w:rsidP="00636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636DE2">
              <w:rPr>
                <w:rFonts w:eastAsia="Times New Roman"/>
                <w:color w:val="000000"/>
                <w:sz w:val="20"/>
                <w:szCs w:val="20"/>
                <w:bdr w:val="none" w:sz="0" w:space="0" w:color="auto" w:frame="1"/>
              </w:rPr>
              <w:t>165.</w:t>
            </w:r>
          </w:p>
        </w:tc>
        <w:tc>
          <w:tcPr>
            <w:tcW w:w="928" w:type="dxa"/>
          </w:tcPr>
          <w:p w14:paraId="4369403B"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14:paraId="37D1FBB0" w14:textId="77777777" w:rsidR="006164D7" w:rsidRPr="00636DE2" w:rsidRDefault="00BA5800"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0.0719</w:t>
            </w:r>
          </w:p>
        </w:tc>
        <w:tc>
          <w:tcPr>
            <w:tcW w:w="927" w:type="dxa"/>
          </w:tcPr>
          <w:p w14:paraId="0DB16A21"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0.7071</w:t>
            </w:r>
          </w:p>
        </w:tc>
        <w:tc>
          <w:tcPr>
            <w:tcW w:w="785" w:type="dxa"/>
          </w:tcPr>
          <w:p w14:paraId="6A4129A2"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0.40</w:t>
            </w:r>
          </w:p>
        </w:tc>
        <w:tc>
          <w:tcPr>
            <w:tcW w:w="926" w:type="dxa"/>
          </w:tcPr>
          <w:p w14:paraId="60E72E26"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-0.28</w:t>
            </w:r>
          </w:p>
        </w:tc>
        <w:tc>
          <w:tcPr>
            <w:tcW w:w="1052" w:type="dxa"/>
          </w:tcPr>
          <w:p w14:paraId="1FE26324"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0.601</w:t>
            </w:r>
          </w:p>
        </w:tc>
        <w:tc>
          <w:tcPr>
            <w:tcW w:w="1235" w:type="dxa"/>
          </w:tcPr>
          <w:p w14:paraId="4B020ECE"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0.438</w:t>
            </w:r>
          </w:p>
        </w:tc>
      </w:tr>
      <w:tr w:rsidR="004A52D3" w:rsidRPr="00242819" w14:paraId="1A093599"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2207675" w14:textId="77777777" w:rsidR="006164D7" w:rsidRPr="004A52D3" w:rsidRDefault="006164D7" w:rsidP="00636DE2">
            <w:pPr>
              <w:jc w:val="center"/>
              <w:rPr>
                <w:sz w:val="20"/>
                <w:szCs w:val="20"/>
              </w:rPr>
            </w:pPr>
            <w:r w:rsidRPr="004A52D3">
              <w:rPr>
                <w:sz w:val="20"/>
                <w:szCs w:val="20"/>
              </w:rPr>
              <w:t>Blooming</w:t>
            </w:r>
          </w:p>
        </w:tc>
        <w:tc>
          <w:tcPr>
            <w:tcW w:w="842" w:type="dxa"/>
          </w:tcPr>
          <w:p w14:paraId="426D5759"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-0.793</w:t>
            </w:r>
          </w:p>
        </w:tc>
        <w:tc>
          <w:tcPr>
            <w:tcW w:w="805" w:type="dxa"/>
          </w:tcPr>
          <w:p w14:paraId="77BCB9EF" w14:textId="77777777"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34.180</w:t>
            </w:r>
          </w:p>
        </w:tc>
        <w:tc>
          <w:tcPr>
            <w:tcW w:w="928" w:type="dxa"/>
          </w:tcPr>
          <w:p w14:paraId="1E360667"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&lt;0.0001</w:t>
            </w:r>
          </w:p>
        </w:tc>
        <w:tc>
          <w:tcPr>
            <w:tcW w:w="775" w:type="dxa"/>
          </w:tcPr>
          <w:p w14:paraId="19A06B92" w14:textId="77777777" w:rsidR="006164D7" w:rsidRPr="00636DE2" w:rsidRDefault="006173B1"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0.1407</w:t>
            </w:r>
          </w:p>
        </w:tc>
        <w:tc>
          <w:tcPr>
            <w:tcW w:w="927" w:type="dxa"/>
          </w:tcPr>
          <w:p w14:paraId="3A4B84D3" w14:textId="77777777"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2.7010</w:t>
            </w:r>
          </w:p>
        </w:tc>
        <w:tc>
          <w:tcPr>
            <w:tcW w:w="785" w:type="dxa"/>
          </w:tcPr>
          <w:p w14:paraId="7E3362BF"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sz w:val="20"/>
                <w:szCs w:val="20"/>
              </w:rPr>
              <w:t>0.10</w:t>
            </w:r>
          </w:p>
        </w:tc>
        <w:tc>
          <w:tcPr>
            <w:tcW w:w="926" w:type="dxa"/>
          </w:tcPr>
          <w:p w14:paraId="14604043"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-1.36</w:t>
            </w:r>
          </w:p>
        </w:tc>
        <w:tc>
          <w:tcPr>
            <w:tcW w:w="1052" w:type="dxa"/>
          </w:tcPr>
          <w:p w14:paraId="4B8DFC04"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13.3646</w:t>
            </w:r>
          </w:p>
        </w:tc>
        <w:tc>
          <w:tcPr>
            <w:tcW w:w="1235" w:type="dxa"/>
          </w:tcPr>
          <w:p w14:paraId="210A0FB4"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0.0003</w:t>
            </w:r>
          </w:p>
        </w:tc>
      </w:tr>
      <w:tr w:rsidR="004A52D3" w:rsidRPr="002A3859" w14:paraId="45880130" w14:textId="77777777" w:rsidTr="004A52D3">
        <w:tc>
          <w:tcPr>
            <w:cnfStyle w:val="001000000000" w:firstRow="0" w:lastRow="0" w:firstColumn="1" w:lastColumn="0" w:oddVBand="0" w:evenVBand="0" w:oddHBand="0" w:evenHBand="0" w:firstRowFirstColumn="0" w:firstRowLastColumn="0" w:lastRowFirstColumn="0" w:lastRowLastColumn="0"/>
            <w:tcW w:w="1710" w:type="dxa"/>
          </w:tcPr>
          <w:p w14:paraId="6E59F3D0" w14:textId="77777777" w:rsidR="006164D7" w:rsidRPr="004A52D3" w:rsidRDefault="0075722A" w:rsidP="00636DE2">
            <w:pPr>
              <w:jc w:val="center"/>
              <w:rPr>
                <w:sz w:val="20"/>
                <w:szCs w:val="20"/>
              </w:rPr>
            </w:pPr>
            <w:r>
              <w:rPr>
                <w:sz w:val="20"/>
                <w:szCs w:val="20"/>
              </w:rPr>
              <w:t xml:space="preserve">Microsite * </w:t>
            </w:r>
            <w:r w:rsidR="006164D7" w:rsidRPr="004A52D3">
              <w:rPr>
                <w:sz w:val="20"/>
                <w:szCs w:val="20"/>
              </w:rPr>
              <w:t>blooming</w:t>
            </w:r>
          </w:p>
        </w:tc>
        <w:tc>
          <w:tcPr>
            <w:tcW w:w="842" w:type="dxa"/>
          </w:tcPr>
          <w:p w14:paraId="0BEB6C79" w14:textId="77777777" w:rsidR="00636DE2" w:rsidRPr="00636DE2" w:rsidRDefault="00636DE2" w:rsidP="0063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0.794</w:t>
            </w:r>
          </w:p>
          <w:p w14:paraId="61AD25D0"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805" w:type="dxa"/>
          </w:tcPr>
          <w:p w14:paraId="4A907DD2"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22.806</w:t>
            </w:r>
          </w:p>
        </w:tc>
        <w:tc>
          <w:tcPr>
            <w:tcW w:w="928" w:type="dxa"/>
          </w:tcPr>
          <w:p w14:paraId="2437B24A"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14:paraId="07BF81ED"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7" w:type="dxa"/>
          </w:tcPr>
          <w:p w14:paraId="58E807AF"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785" w:type="dxa"/>
          </w:tcPr>
          <w:p w14:paraId="587BB351"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6" w:type="dxa"/>
          </w:tcPr>
          <w:p w14:paraId="1C9B161A" w14:textId="77777777"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052" w:type="dxa"/>
          </w:tcPr>
          <w:p w14:paraId="04AB9799" w14:textId="77777777"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235" w:type="dxa"/>
          </w:tcPr>
          <w:p w14:paraId="45E38C3E"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r>
    </w:tbl>
    <w:p w14:paraId="0DA2600A" w14:textId="77777777" w:rsidR="004A52D3" w:rsidRPr="00ED4DC3" w:rsidRDefault="005D4768" w:rsidP="00ED4DC3">
      <w:r>
        <w:rPr>
          <w:rStyle w:val="gnkrckgcgsb"/>
          <w:rFonts w:eastAsia="Times New Roman"/>
          <w:color w:val="000000"/>
          <w:bdr w:val="none" w:sz="0" w:space="0" w:color="auto" w:frame="1"/>
        </w:rPr>
        <w:t xml:space="preserve"> Table 7</w:t>
      </w:r>
      <w:r w:rsidR="006164D7">
        <w:rPr>
          <w:rStyle w:val="gnkrckgcgsb"/>
          <w:rFonts w:eastAsia="Times New Roman"/>
          <w:color w:val="000000"/>
          <w:bdr w:val="none" w:sz="0" w:space="0" w:color="auto" w:frame="1"/>
        </w:rPr>
        <w:t xml:space="preserve">: </w:t>
      </w:r>
      <w:r w:rsidR="006164D7">
        <w:t xml:space="preserve">Results from negative binomial generalized linear mixed models (lme4, glmer.nb) testing for differences in annual percent cover, annual species richness and annual blooming density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p w14:paraId="294B0BB1" w14:textId="77777777" w:rsidR="00AF5F23" w:rsidRDefault="00AF5F23" w:rsidP="00ED4DC3">
      <w:pPr>
        <w:keepNext/>
        <w:keepLines/>
        <w:spacing w:before="40" w:after="0"/>
        <w:outlineLvl w:val="2"/>
        <w:rPr>
          <w:rFonts w:eastAsiaTheme="majorEastAsia" w:cstheme="majorBidi"/>
        </w:rPr>
      </w:pPr>
      <w:r>
        <w:rPr>
          <w:rFonts w:eastAsiaTheme="majorEastAsia" w:cstheme="majorBidi"/>
        </w:rPr>
        <w:lastRenderedPageBreak/>
        <w:t>Appendix:</w:t>
      </w:r>
    </w:p>
    <w:p w14:paraId="3F0C57A6" w14:textId="77777777" w:rsidR="00AF5F23" w:rsidRDefault="00AF5F23" w:rsidP="00ED4DC3">
      <w:pPr>
        <w:keepNext/>
        <w:keepLines/>
        <w:spacing w:before="40" w:after="0"/>
        <w:outlineLvl w:val="2"/>
        <w:rPr>
          <w:rFonts w:eastAsiaTheme="majorEastAsia" w:cstheme="majorBidi"/>
        </w:rPr>
      </w:pPr>
    </w:p>
    <w:p w14:paraId="578B46AE" w14:textId="77777777"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t xml:space="preserve">Table A1: A list of all RTU for Chapter 2. All RTU all exclusive and no individuals were double counted. 121 taxonomic groups were counted. </w:t>
      </w:r>
    </w:p>
    <w:p w14:paraId="15237713" w14:textId="77777777" w:rsidR="00ED4DC3" w:rsidRPr="00ED4DC3" w:rsidRDefault="00ED4DC3" w:rsidP="00ED4DC3"/>
    <w:tbl>
      <w:tblPr>
        <w:tblStyle w:val="PlainTable21"/>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14:paraId="6056B823" w14:textId="77777777"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0C9BE308" w14:textId="77777777"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14:paraId="5361563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14:paraId="583456B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14:paraId="6AEE835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14:paraId="5B308B0C"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14:paraId="70533648"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14:paraId="435649B7"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14:paraId="493049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79E2FB91" w14:textId="77777777" w:rsidR="00ED4DC3" w:rsidRPr="00ED4DC3" w:rsidRDefault="00ED4DC3" w:rsidP="00ED4DC3">
            <w:pPr>
              <w:rPr>
                <w:sz w:val="20"/>
                <w:szCs w:val="20"/>
              </w:rPr>
            </w:pPr>
            <w:r w:rsidRPr="00ED4DC3">
              <w:rPr>
                <w:sz w:val="20"/>
                <w:szCs w:val="20"/>
              </w:rPr>
              <w:t>Aranae</w:t>
            </w:r>
          </w:p>
        </w:tc>
        <w:tc>
          <w:tcPr>
            <w:tcW w:w="1440" w:type="dxa"/>
            <w:tcBorders>
              <w:top w:val="single" w:sz="4" w:space="0" w:color="auto"/>
              <w:bottom w:val="single" w:sz="4" w:space="0" w:color="auto"/>
            </w:tcBorders>
          </w:tcPr>
          <w:p w14:paraId="13D9D64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FD10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5569CC0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56C5E9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A5AB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BC114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1A268E7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5C869DA0" w14:textId="77777777" w:rsidR="00ED4DC3" w:rsidRPr="00ED4DC3" w:rsidRDefault="00ED4DC3" w:rsidP="00ED4DC3">
            <w:pPr>
              <w:rPr>
                <w:sz w:val="20"/>
                <w:szCs w:val="20"/>
              </w:rPr>
            </w:pPr>
            <w:r w:rsidRPr="00ED4DC3">
              <w:rPr>
                <w:sz w:val="20"/>
                <w:szCs w:val="20"/>
              </w:rPr>
              <w:t>Coleoptera</w:t>
            </w:r>
          </w:p>
        </w:tc>
        <w:tc>
          <w:tcPr>
            <w:tcW w:w="1440" w:type="dxa"/>
            <w:tcBorders>
              <w:top w:val="single" w:sz="4" w:space="0" w:color="auto"/>
              <w:bottom w:val="nil"/>
            </w:tcBorders>
          </w:tcPr>
          <w:p w14:paraId="3359FD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14:paraId="1E4D0A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Buprestidae</w:t>
            </w:r>
          </w:p>
        </w:tc>
        <w:tc>
          <w:tcPr>
            <w:tcW w:w="1710" w:type="dxa"/>
            <w:tcBorders>
              <w:top w:val="single" w:sz="4" w:space="0" w:color="auto"/>
              <w:bottom w:val="nil"/>
            </w:tcBorders>
          </w:tcPr>
          <w:p w14:paraId="0C876F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42BA9B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BE1274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57ACC5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14:paraId="75CD26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5434A1C1" w14:textId="77777777" w:rsidR="00ED4DC3" w:rsidRPr="00ED4DC3" w:rsidRDefault="00ED4DC3" w:rsidP="00ED4DC3">
            <w:pPr>
              <w:rPr>
                <w:sz w:val="20"/>
                <w:szCs w:val="20"/>
              </w:rPr>
            </w:pPr>
          </w:p>
        </w:tc>
        <w:tc>
          <w:tcPr>
            <w:tcW w:w="1440" w:type="dxa"/>
            <w:tcBorders>
              <w:top w:val="nil"/>
            </w:tcBorders>
          </w:tcPr>
          <w:p w14:paraId="022E55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4688BC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Chrysomelidae</w:t>
            </w:r>
          </w:p>
        </w:tc>
        <w:tc>
          <w:tcPr>
            <w:tcW w:w="1710" w:type="dxa"/>
            <w:tcBorders>
              <w:top w:val="nil"/>
            </w:tcBorders>
          </w:tcPr>
          <w:p w14:paraId="06BE2F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493BB2D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1248E23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111BE28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3722816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380EF0" w14:textId="77777777" w:rsidR="00ED4DC3" w:rsidRPr="00ED4DC3" w:rsidRDefault="00ED4DC3" w:rsidP="00ED4DC3">
            <w:pPr>
              <w:rPr>
                <w:sz w:val="20"/>
                <w:szCs w:val="20"/>
              </w:rPr>
            </w:pPr>
          </w:p>
        </w:tc>
        <w:tc>
          <w:tcPr>
            <w:tcW w:w="1440" w:type="dxa"/>
          </w:tcPr>
          <w:p w14:paraId="33A202E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95619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Coccinellidae</w:t>
            </w:r>
          </w:p>
        </w:tc>
        <w:tc>
          <w:tcPr>
            <w:tcW w:w="1710" w:type="dxa"/>
          </w:tcPr>
          <w:p w14:paraId="270DFB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DC2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98EB1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24333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8BD809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1CA9160" w14:textId="77777777" w:rsidR="00ED4DC3" w:rsidRPr="00ED4DC3" w:rsidRDefault="00ED4DC3" w:rsidP="00ED4DC3">
            <w:pPr>
              <w:rPr>
                <w:sz w:val="20"/>
                <w:szCs w:val="20"/>
              </w:rPr>
            </w:pPr>
          </w:p>
        </w:tc>
        <w:tc>
          <w:tcPr>
            <w:tcW w:w="1440" w:type="dxa"/>
          </w:tcPr>
          <w:p w14:paraId="1337E4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4A6B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Curculionidae</w:t>
            </w:r>
          </w:p>
        </w:tc>
        <w:tc>
          <w:tcPr>
            <w:tcW w:w="1710" w:type="dxa"/>
          </w:tcPr>
          <w:p w14:paraId="5C1C07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A6B76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7A98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DF9F1C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14:paraId="4D7D67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8FBE3A5" w14:textId="77777777" w:rsidR="00ED4DC3" w:rsidRPr="00ED4DC3" w:rsidRDefault="00ED4DC3" w:rsidP="00ED4DC3">
            <w:pPr>
              <w:rPr>
                <w:sz w:val="20"/>
                <w:szCs w:val="20"/>
              </w:rPr>
            </w:pPr>
          </w:p>
        </w:tc>
        <w:tc>
          <w:tcPr>
            <w:tcW w:w="1440" w:type="dxa"/>
          </w:tcPr>
          <w:p w14:paraId="22591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EACA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14:paraId="7D6F37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2EB026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14:paraId="36B74FE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Cysteodemus</w:t>
            </w:r>
          </w:p>
        </w:tc>
        <w:tc>
          <w:tcPr>
            <w:tcW w:w="1530" w:type="dxa"/>
          </w:tcPr>
          <w:p w14:paraId="3181C3D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A42BD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2FE3162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04AFA4" w14:textId="77777777" w:rsidR="00ED4DC3" w:rsidRPr="00ED4DC3" w:rsidRDefault="00ED4DC3" w:rsidP="00ED4DC3">
            <w:pPr>
              <w:rPr>
                <w:sz w:val="20"/>
                <w:szCs w:val="20"/>
              </w:rPr>
            </w:pPr>
          </w:p>
        </w:tc>
        <w:tc>
          <w:tcPr>
            <w:tcW w:w="1440" w:type="dxa"/>
          </w:tcPr>
          <w:p w14:paraId="51D303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AF4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14:paraId="019150C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14:paraId="3ED38F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Eupompha</w:t>
            </w:r>
          </w:p>
        </w:tc>
        <w:tc>
          <w:tcPr>
            <w:tcW w:w="1530" w:type="dxa"/>
          </w:tcPr>
          <w:p w14:paraId="552A3D6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Eupompha elegans</w:t>
            </w:r>
          </w:p>
        </w:tc>
        <w:tc>
          <w:tcPr>
            <w:tcW w:w="1350" w:type="dxa"/>
          </w:tcPr>
          <w:p w14:paraId="5082402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2EB4DBF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D643D7" w14:textId="77777777" w:rsidR="00ED4DC3" w:rsidRPr="00ED4DC3" w:rsidRDefault="00ED4DC3" w:rsidP="00ED4DC3">
            <w:pPr>
              <w:rPr>
                <w:sz w:val="20"/>
                <w:szCs w:val="20"/>
              </w:rPr>
            </w:pPr>
          </w:p>
        </w:tc>
        <w:tc>
          <w:tcPr>
            <w:tcW w:w="1440" w:type="dxa"/>
          </w:tcPr>
          <w:p w14:paraId="77F56F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DB952B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14:paraId="69A75B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47B691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14:paraId="1D7BD90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w:t>
            </w:r>
          </w:p>
          <w:p w14:paraId="334269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5D9A39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 auriculata</w:t>
            </w:r>
          </w:p>
        </w:tc>
        <w:tc>
          <w:tcPr>
            <w:tcW w:w="1350" w:type="dxa"/>
          </w:tcPr>
          <w:p w14:paraId="5965BA9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05F492F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B66B49E" w14:textId="77777777" w:rsidR="00ED4DC3" w:rsidRPr="00ED4DC3" w:rsidRDefault="00ED4DC3" w:rsidP="00ED4DC3">
            <w:pPr>
              <w:rPr>
                <w:sz w:val="20"/>
                <w:szCs w:val="20"/>
              </w:rPr>
            </w:pPr>
          </w:p>
        </w:tc>
        <w:tc>
          <w:tcPr>
            <w:tcW w:w="1440" w:type="dxa"/>
          </w:tcPr>
          <w:p w14:paraId="5E2C0C3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ADD1C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14:paraId="6F8828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14:paraId="5587BE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Lytta</w:t>
            </w:r>
          </w:p>
          <w:p w14:paraId="53B361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3A23E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2468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3C30F99"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2B5A921" w14:textId="77777777" w:rsidR="00ED4DC3" w:rsidRPr="00ED4DC3" w:rsidRDefault="00ED4DC3" w:rsidP="00ED4DC3">
            <w:pPr>
              <w:rPr>
                <w:sz w:val="20"/>
                <w:szCs w:val="20"/>
              </w:rPr>
            </w:pPr>
          </w:p>
        </w:tc>
        <w:tc>
          <w:tcPr>
            <w:tcW w:w="1440" w:type="dxa"/>
            <w:tcBorders>
              <w:bottom w:val="single" w:sz="4" w:space="0" w:color="auto"/>
            </w:tcBorders>
          </w:tcPr>
          <w:p w14:paraId="5E26035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735B35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Melyridae</w:t>
            </w:r>
          </w:p>
        </w:tc>
        <w:tc>
          <w:tcPr>
            <w:tcW w:w="1710" w:type="dxa"/>
            <w:tcBorders>
              <w:bottom w:val="single" w:sz="4" w:space="0" w:color="auto"/>
            </w:tcBorders>
          </w:tcPr>
          <w:p w14:paraId="0D1453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5FDBA4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084E8E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48BF08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14:paraId="629551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D3A4536" w14:textId="77777777" w:rsidR="00ED4DC3" w:rsidRPr="00ED4DC3" w:rsidRDefault="00ED4DC3" w:rsidP="00ED4DC3">
            <w:pPr>
              <w:rPr>
                <w:sz w:val="20"/>
                <w:szCs w:val="20"/>
              </w:rPr>
            </w:pPr>
            <w:r w:rsidRPr="00ED4DC3">
              <w:rPr>
                <w:sz w:val="20"/>
                <w:szCs w:val="20"/>
              </w:rPr>
              <w:t>Diptera</w:t>
            </w:r>
          </w:p>
        </w:tc>
        <w:tc>
          <w:tcPr>
            <w:tcW w:w="1440" w:type="dxa"/>
            <w:tcBorders>
              <w:top w:val="single" w:sz="4" w:space="0" w:color="auto"/>
              <w:bottom w:val="nil"/>
            </w:tcBorders>
          </w:tcPr>
          <w:p w14:paraId="4F7E004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2FDDB7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14:paraId="67E5DC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78589A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7A18FD8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Acalyptrate - Tiny</w:t>
            </w:r>
          </w:p>
        </w:tc>
        <w:tc>
          <w:tcPr>
            <w:tcW w:w="1350" w:type="dxa"/>
            <w:tcBorders>
              <w:top w:val="single" w:sz="4" w:space="0" w:color="auto"/>
              <w:bottom w:val="nil"/>
            </w:tcBorders>
          </w:tcPr>
          <w:p w14:paraId="2BC293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1903FCD8"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155198E3" w14:textId="77777777" w:rsidR="00ED4DC3" w:rsidRPr="00ED4DC3" w:rsidRDefault="00ED4DC3" w:rsidP="00ED4DC3">
            <w:pPr>
              <w:rPr>
                <w:sz w:val="20"/>
                <w:szCs w:val="20"/>
              </w:rPr>
            </w:pPr>
          </w:p>
        </w:tc>
        <w:tc>
          <w:tcPr>
            <w:tcW w:w="1440" w:type="dxa"/>
            <w:tcBorders>
              <w:top w:val="nil"/>
            </w:tcBorders>
          </w:tcPr>
          <w:p w14:paraId="76630A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5089D4F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Anthomyiidae</w:t>
            </w:r>
          </w:p>
        </w:tc>
        <w:tc>
          <w:tcPr>
            <w:tcW w:w="1710" w:type="dxa"/>
            <w:tcBorders>
              <w:top w:val="nil"/>
            </w:tcBorders>
          </w:tcPr>
          <w:p w14:paraId="52BBA3D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0388DA4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342A9C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61C68C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7819CAB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07A643" w14:textId="77777777" w:rsidR="00ED4DC3" w:rsidRPr="00ED4DC3" w:rsidRDefault="00ED4DC3" w:rsidP="00ED4DC3">
            <w:pPr>
              <w:rPr>
                <w:sz w:val="20"/>
                <w:szCs w:val="20"/>
              </w:rPr>
            </w:pPr>
          </w:p>
        </w:tc>
        <w:tc>
          <w:tcPr>
            <w:tcW w:w="1440" w:type="dxa"/>
          </w:tcPr>
          <w:p w14:paraId="458230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E8123B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Asilidae</w:t>
            </w:r>
          </w:p>
        </w:tc>
        <w:tc>
          <w:tcPr>
            <w:tcW w:w="1710" w:type="dxa"/>
          </w:tcPr>
          <w:p w14:paraId="2B4527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71601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239E8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29F66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14:paraId="407B07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082ED2F" w14:textId="77777777" w:rsidR="00ED4DC3" w:rsidRPr="00ED4DC3" w:rsidRDefault="00ED4DC3" w:rsidP="00ED4DC3">
            <w:pPr>
              <w:rPr>
                <w:sz w:val="20"/>
                <w:szCs w:val="20"/>
              </w:rPr>
            </w:pPr>
          </w:p>
        </w:tc>
        <w:tc>
          <w:tcPr>
            <w:tcW w:w="1440" w:type="dxa"/>
          </w:tcPr>
          <w:p w14:paraId="09D1CCC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0A920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14:paraId="0351535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Ussinae</w:t>
            </w:r>
          </w:p>
        </w:tc>
        <w:tc>
          <w:tcPr>
            <w:tcW w:w="1440" w:type="dxa"/>
          </w:tcPr>
          <w:p w14:paraId="61F67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05DE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3C8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6434C3A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ACB167B" w14:textId="77777777" w:rsidR="00ED4DC3" w:rsidRPr="00ED4DC3" w:rsidRDefault="00ED4DC3" w:rsidP="00ED4DC3">
            <w:pPr>
              <w:rPr>
                <w:sz w:val="20"/>
                <w:szCs w:val="20"/>
              </w:rPr>
            </w:pPr>
          </w:p>
        </w:tc>
        <w:tc>
          <w:tcPr>
            <w:tcW w:w="1440" w:type="dxa"/>
          </w:tcPr>
          <w:p w14:paraId="6C2A377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A9E8E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Bombyliidae</w:t>
            </w:r>
          </w:p>
        </w:tc>
        <w:tc>
          <w:tcPr>
            <w:tcW w:w="1710" w:type="dxa"/>
          </w:tcPr>
          <w:p w14:paraId="1FC7B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Anthracinae</w:t>
            </w:r>
          </w:p>
        </w:tc>
        <w:tc>
          <w:tcPr>
            <w:tcW w:w="1440" w:type="dxa"/>
          </w:tcPr>
          <w:p w14:paraId="4BA333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Aphoebantus</w:t>
            </w:r>
          </w:p>
        </w:tc>
        <w:tc>
          <w:tcPr>
            <w:tcW w:w="1530" w:type="dxa"/>
          </w:tcPr>
          <w:p w14:paraId="4EF51C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5F6F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486476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742CDC2" w14:textId="77777777" w:rsidR="00ED4DC3" w:rsidRPr="00ED4DC3" w:rsidRDefault="00ED4DC3" w:rsidP="00ED4DC3">
            <w:pPr>
              <w:rPr>
                <w:sz w:val="20"/>
                <w:szCs w:val="20"/>
              </w:rPr>
            </w:pPr>
          </w:p>
        </w:tc>
        <w:tc>
          <w:tcPr>
            <w:tcW w:w="1440" w:type="dxa"/>
          </w:tcPr>
          <w:p w14:paraId="38DC81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E6075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14:paraId="55876D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7B4A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FE5CF7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E53EB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14:paraId="4B07435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6F4E81" w14:textId="77777777" w:rsidR="00ED4DC3" w:rsidRPr="00ED4DC3" w:rsidRDefault="00ED4DC3" w:rsidP="00ED4DC3">
            <w:pPr>
              <w:rPr>
                <w:sz w:val="20"/>
                <w:szCs w:val="20"/>
              </w:rPr>
            </w:pPr>
          </w:p>
        </w:tc>
        <w:tc>
          <w:tcPr>
            <w:tcW w:w="1440" w:type="dxa"/>
          </w:tcPr>
          <w:p w14:paraId="3F239B4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407F8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Calliphoridae</w:t>
            </w:r>
          </w:p>
        </w:tc>
        <w:tc>
          <w:tcPr>
            <w:tcW w:w="1710" w:type="dxa"/>
          </w:tcPr>
          <w:p w14:paraId="50C723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2A1C0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2554B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D46AA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7431B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0AE6665" w14:textId="77777777" w:rsidR="00ED4DC3" w:rsidRPr="00ED4DC3" w:rsidRDefault="00ED4DC3" w:rsidP="00ED4DC3">
            <w:pPr>
              <w:rPr>
                <w:sz w:val="20"/>
                <w:szCs w:val="20"/>
              </w:rPr>
            </w:pPr>
          </w:p>
        </w:tc>
        <w:tc>
          <w:tcPr>
            <w:tcW w:w="1440" w:type="dxa"/>
          </w:tcPr>
          <w:p w14:paraId="6D9B271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43703C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Canacidae</w:t>
            </w:r>
          </w:p>
        </w:tc>
        <w:tc>
          <w:tcPr>
            <w:tcW w:w="1710" w:type="dxa"/>
          </w:tcPr>
          <w:p w14:paraId="7D99D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11CED7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DCE712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3D7C23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6661213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48FC8BE" w14:textId="77777777" w:rsidR="00ED4DC3" w:rsidRPr="00ED4DC3" w:rsidRDefault="00ED4DC3" w:rsidP="00ED4DC3">
            <w:pPr>
              <w:rPr>
                <w:sz w:val="20"/>
                <w:szCs w:val="20"/>
              </w:rPr>
            </w:pPr>
          </w:p>
        </w:tc>
        <w:tc>
          <w:tcPr>
            <w:tcW w:w="1440" w:type="dxa"/>
          </w:tcPr>
          <w:p w14:paraId="5B14FF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953A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Cecidomyiidae</w:t>
            </w:r>
          </w:p>
        </w:tc>
        <w:tc>
          <w:tcPr>
            <w:tcW w:w="1710" w:type="dxa"/>
          </w:tcPr>
          <w:p w14:paraId="2AE67E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79C96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D36824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F302D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14:paraId="35E5B5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7453BAA" w14:textId="77777777" w:rsidR="00ED4DC3" w:rsidRPr="00ED4DC3" w:rsidRDefault="00ED4DC3" w:rsidP="00ED4DC3">
            <w:pPr>
              <w:rPr>
                <w:sz w:val="20"/>
                <w:szCs w:val="20"/>
              </w:rPr>
            </w:pPr>
          </w:p>
        </w:tc>
        <w:tc>
          <w:tcPr>
            <w:tcW w:w="1440" w:type="dxa"/>
          </w:tcPr>
          <w:p w14:paraId="760EB11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CAB978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Chamaemyiidae</w:t>
            </w:r>
          </w:p>
        </w:tc>
        <w:tc>
          <w:tcPr>
            <w:tcW w:w="1710" w:type="dxa"/>
          </w:tcPr>
          <w:p w14:paraId="4DE081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8D841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47E0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F7350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016668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85F4B06" w14:textId="77777777" w:rsidR="00ED4DC3" w:rsidRPr="00ED4DC3" w:rsidRDefault="00ED4DC3" w:rsidP="00ED4DC3">
            <w:pPr>
              <w:rPr>
                <w:sz w:val="20"/>
                <w:szCs w:val="20"/>
              </w:rPr>
            </w:pPr>
          </w:p>
        </w:tc>
        <w:tc>
          <w:tcPr>
            <w:tcW w:w="1440" w:type="dxa"/>
          </w:tcPr>
          <w:p w14:paraId="0ACE11D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E8EB40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Chloropidae</w:t>
            </w:r>
          </w:p>
        </w:tc>
        <w:tc>
          <w:tcPr>
            <w:tcW w:w="1710" w:type="dxa"/>
          </w:tcPr>
          <w:p w14:paraId="639D4B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460C1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EEFAE6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C0252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14:paraId="3F5CD1B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72F84" w14:textId="77777777" w:rsidR="00ED4DC3" w:rsidRPr="00ED4DC3" w:rsidRDefault="00ED4DC3" w:rsidP="00ED4DC3">
            <w:pPr>
              <w:rPr>
                <w:sz w:val="20"/>
                <w:szCs w:val="20"/>
              </w:rPr>
            </w:pPr>
          </w:p>
        </w:tc>
        <w:tc>
          <w:tcPr>
            <w:tcW w:w="1440" w:type="dxa"/>
          </w:tcPr>
          <w:p w14:paraId="2F96ADD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2974D7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Chyromyidae</w:t>
            </w:r>
          </w:p>
        </w:tc>
        <w:tc>
          <w:tcPr>
            <w:tcW w:w="1710" w:type="dxa"/>
          </w:tcPr>
          <w:p w14:paraId="4182E7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F538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B8D58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87A1A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AC6097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E5D535" w14:textId="77777777" w:rsidR="00ED4DC3" w:rsidRPr="00ED4DC3" w:rsidRDefault="00ED4DC3" w:rsidP="00ED4DC3">
            <w:pPr>
              <w:rPr>
                <w:sz w:val="20"/>
                <w:szCs w:val="20"/>
              </w:rPr>
            </w:pPr>
          </w:p>
        </w:tc>
        <w:tc>
          <w:tcPr>
            <w:tcW w:w="1440" w:type="dxa"/>
          </w:tcPr>
          <w:p w14:paraId="1A3144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F2CDB9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Drosophilidae</w:t>
            </w:r>
          </w:p>
        </w:tc>
        <w:tc>
          <w:tcPr>
            <w:tcW w:w="1710" w:type="dxa"/>
          </w:tcPr>
          <w:p w14:paraId="26F0CD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098B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C2D6D6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5CBE96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439248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659CB3" w14:textId="77777777" w:rsidR="00ED4DC3" w:rsidRPr="00ED4DC3" w:rsidRDefault="00ED4DC3" w:rsidP="00ED4DC3">
            <w:pPr>
              <w:rPr>
                <w:sz w:val="20"/>
                <w:szCs w:val="20"/>
              </w:rPr>
            </w:pPr>
          </w:p>
        </w:tc>
        <w:tc>
          <w:tcPr>
            <w:tcW w:w="1440" w:type="dxa"/>
          </w:tcPr>
          <w:p w14:paraId="27397F0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3CA2C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Ephydridae</w:t>
            </w:r>
          </w:p>
        </w:tc>
        <w:tc>
          <w:tcPr>
            <w:tcW w:w="1710" w:type="dxa"/>
          </w:tcPr>
          <w:p w14:paraId="5E19C38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D6EDF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17364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2ED49E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14:paraId="5390C37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3BCB7A" w14:textId="77777777" w:rsidR="00ED4DC3" w:rsidRPr="00ED4DC3" w:rsidRDefault="00ED4DC3" w:rsidP="00ED4DC3">
            <w:pPr>
              <w:rPr>
                <w:sz w:val="20"/>
                <w:szCs w:val="20"/>
              </w:rPr>
            </w:pPr>
          </w:p>
        </w:tc>
        <w:tc>
          <w:tcPr>
            <w:tcW w:w="1440" w:type="dxa"/>
          </w:tcPr>
          <w:p w14:paraId="33F9F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7648F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Heleomyzidae</w:t>
            </w:r>
          </w:p>
        </w:tc>
        <w:tc>
          <w:tcPr>
            <w:tcW w:w="1710" w:type="dxa"/>
          </w:tcPr>
          <w:p w14:paraId="07DF4C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C7FCC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DC47F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66389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14:paraId="1991CC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A80F43" w14:textId="77777777" w:rsidR="00ED4DC3" w:rsidRPr="00ED4DC3" w:rsidRDefault="00ED4DC3" w:rsidP="00ED4DC3">
            <w:pPr>
              <w:rPr>
                <w:sz w:val="20"/>
                <w:szCs w:val="20"/>
              </w:rPr>
            </w:pPr>
          </w:p>
        </w:tc>
        <w:tc>
          <w:tcPr>
            <w:tcW w:w="1440" w:type="dxa"/>
          </w:tcPr>
          <w:p w14:paraId="115E656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D6578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Milichiidae</w:t>
            </w:r>
          </w:p>
        </w:tc>
        <w:tc>
          <w:tcPr>
            <w:tcW w:w="1710" w:type="dxa"/>
          </w:tcPr>
          <w:p w14:paraId="68DB6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4F4CF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ED9259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B82F22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6A3C2FF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4E7DAC" w14:textId="77777777" w:rsidR="00ED4DC3" w:rsidRPr="00ED4DC3" w:rsidRDefault="00ED4DC3" w:rsidP="00ED4DC3">
            <w:pPr>
              <w:rPr>
                <w:sz w:val="20"/>
                <w:szCs w:val="20"/>
              </w:rPr>
            </w:pPr>
          </w:p>
        </w:tc>
        <w:tc>
          <w:tcPr>
            <w:tcW w:w="1440" w:type="dxa"/>
          </w:tcPr>
          <w:p w14:paraId="2337EC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7D98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Muscidae</w:t>
            </w:r>
          </w:p>
        </w:tc>
        <w:tc>
          <w:tcPr>
            <w:tcW w:w="1710" w:type="dxa"/>
          </w:tcPr>
          <w:p w14:paraId="744AB9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1CB44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E121A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78451A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785ADB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0892C3" w14:textId="77777777" w:rsidR="00ED4DC3" w:rsidRPr="00ED4DC3" w:rsidRDefault="00ED4DC3" w:rsidP="00ED4DC3">
            <w:pPr>
              <w:rPr>
                <w:sz w:val="20"/>
                <w:szCs w:val="20"/>
              </w:rPr>
            </w:pPr>
          </w:p>
        </w:tc>
        <w:tc>
          <w:tcPr>
            <w:tcW w:w="1440" w:type="dxa"/>
          </w:tcPr>
          <w:p w14:paraId="3DF304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055A6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Mythicomyiidae</w:t>
            </w:r>
          </w:p>
        </w:tc>
        <w:tc>
          <w:tcPr>
            <w:tcW w:w="1710" w:type="dxa"/>
          </w:tcPr>
          <w:p w14:paraId="7B69C0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E29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16AAD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8A44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14:paraId="0D0E427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657550" w14:textId="77777777" w:rsidR="00ED4DC3" w:rsidRPr="00ED4DC3" w:rsidRDefault="00ED4DC3" w:rsidP="00ED4DC3">
            <w:pPr>
              <w:rPr>
                <w:sz w:val="20"/>
                <w:szCs w:val="20"/>
              </w:rPr>
            </w:pPr>
          </w:p>
        </w:tc>
        <w:tc>
          <w:tcPr>
            <w:tcW w:w="1440" w:type="dxa"/>
          </w:tcPr>
          <w:p w14:paraId="655223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B38245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Phoridae</w:t>
            </w:r>
          </w:p>
        </w:tc>
        <w:tc>
          <w:tcPr>
            <w:tcW w:w="1710" w:type="dxa"/>
          </w:tcPr>
          <w:p w14:paraId="53D70C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BF8FE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A4429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3ED98D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1FFF1B3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7194D9C" w14:textId="77777777" w:rsidR="00ED4DC3" w:rsidRPr="00ED4DC3" w:rsidRDefault="00ED4DC3" w:rsidP="00ED4DC3">
            <w:pPr>
              <w:rPr>
                <w:sz w:val="20"/>
                <w:szCs w:val="20"/>
              </w:rPr>
            </w:pPr>
          </w:p>
        </w:tc>
        <w:tc>
          <w:tcPr>
            <w:tcW w:w="1440" w:type="dxa"/>
          </w:tcPr>
          <w:p w14:paraId="20C34D3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F75EE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Pipunculidae</w:t>
            </w:r>
          </w:p>
        </w:tc>
        <w:tc>
          <w:tcPr>
            <w:tcW w:w="1710" w:type="dxa"/>
          </w:tcPr>
          <w:p w14:paraId="6A3A55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B00DE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B6A01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CC300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18CAC7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C4B3D3" w14:textId="77777777" w:rsidR="00ED4DC3" w:rsidRPr="00ED4DC3" w:rsidRDefault="00ED4DC3" w:rsidP="00ED4DC3">
            <w:pPr>
              <w:rPr>
                <w:sz w:val="20"/>
                <w:szCs w:val="20"/>
              </w:rPr>
            </w:pPr>
          </w:p>
        </w:tc>
        <w:tc>
          <w:tcPr>
            <w:tcW w:w="1440" w:type="dxa"/>
          </w:tcPr>
          <w:p w14:paraId="4D3376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A478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Richardiidae</w:t>
            </w:r>
          </w:p>
        </w:tc>
        <w:tc>
          <w:tcPr>
            <w:tcW w:w="1710" w:type="dxa"/>
          </w:tcPr>
          <w:p w14:paraId="3503F87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45FFF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Omomyia</w:t>
            </w:r>
          </w:p>
        </w:tc>
        <w:tc>
          <w:tcPr>
            <w:tcW w:w="1530" w:type="dxa"/>
          </w:tcPr>
          <w:p w14:paraId="21E1ED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5ED9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1C4E209"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6E949" w14:textId="77777777" w:rsidR="00ED4DC3" w:rsidRPr="00ED4DC3" w:rsidRDefault="00ED4DC3" w:rsidP="00ED4DC3">
            <w:pPr>
              <w:rPr>
                <w:sz w:val="20"/>
                <w:szCs w:val="20"/>
              </w:rPr>
            </w:pPr>
          </w:p>
        </w:tc>
        <w:tc>
          <w:tcPr>
            <w:tcW w:w="1440" w:type="dxa"/>
          </w:tcPr>
          <w:p w14:paraId="25106E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25C104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Sarcophagidae</w:t>
            </w:r>
          </w:p>
        </w:tc>
        <w:tc>
          <w:tcPr>
            <w:tcW w:w="1710" w:type="dxa"/>
          </w:tcPr>
          <w:p w14:paraId="20E9DFF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41F4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5F068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08AA41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14:paraId="0ED4431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206682" w14:textId="77777777" w:rsidR="00ED4DC3" w:rsidRPr="00ED4DC3" w:rsidRDefault="00ED4DC3" w:rsidP="00ED4DC3">
            <w:pPr>
              <w:rPr>
                <w:sz w:val="20"/>
                <w:szCs w:val="20"/>
              </w:rPr>
            </w:pPr>
          </w:p>
        </w:tc>
        <w:tc>
          <w:tcPr>
            <w:tcW w:w="1440" w:type="dxa"/>
          </w:tcPr>
          <w:p w14:paraId="4B097C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5F8C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Sciaridae</w:t>
            </w:r>
          </w:p>
        </w:tc>
        <w:tc>
          <w:tcPr>
            <w:tcW w:w="1710" w:type="dxa"/>
          </w:tcPr>
          <w:p w14:paraId="74441B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3D2A7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37738B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FC8A0F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3E74F87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1F23B3" w14:textId="77777777" w:rsidR="00ED4DC3" w:rsidRPr="00ED4DC3" w:rsidRDefault="00ED4DC3" w:rsidP="00ED4DC3">
            <w:pPr>
              <w:rPr>
                <w:sz w:val="20"/>
                <w:szCs w:val="20"/>
              </w:rPr>
            </w:pPr>
          </w:p>
        </w:tc>
        <w:tc>
          <w:tcPr>
            <w:tcW w:w="1440" w:type="dxa"/>
          </w:tcPr>
          <w:p w14:paraId="45A949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A63FBA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14:paraId="38B8D5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Syrphinae</w:t>
            </w:r>
          </w:p>
        </w:tc>
        <w:tc>
          <w:tcPr>
            <w:tcW w:w="1440" w:type="dxa"/>
          </w:tcPr>
          <w:p w14:paraId="25EB5D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w:t>
            </w:r>
          </w:p>
        </w:tc>
        <w:tc>
          <w:tcPr>
            <w:tcW w:w="1530" w:type="dxa"/>
          </w:tcPr>
          <w:p w14:paraId="516F65D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 volucris</w:t>
            </w:r>
          </w:p>
        </w:tc>
        <w:tc>
          <w:tcPr>
            <w:tcW w:w="1350" w:type="dxa"/>
          </w:tcPr>
          <w:p w14:paraId="39A307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21E797F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86D3C2F" w14:textId="77777777" w:rsidR="00ED4DC3" w:rsidRPr="00ED4DC3" w:rsidRDefault="00ED4DC3" w:rsidP="00ED4DC3">
            <w:pPr>
              <w:rPr>
                <w:sz w:val="20"/>
                <w:szCs w:val="20"/>
              </w:rPr>
            </w:pPr>
          </w:p>
        </w:tc>
        <w:tc>
          <w:tcPr>
            <w:tcW w:w="1440" w:type="dxa"/>
          </w:tcPr>
          <w:p w14:paraId="01AAA51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8BA71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14:paraId="2A96DB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Syrphinae</w:t>
            </w:r>
          </w:p>
        </w:tc>
        <w:tc>
          <w:tcPr>
            <w:tcW w:w="1440" w:type="dxa"/>
          </w:tcPr>
          <w:p w14:paraId="787E17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w:t>
            </w:r>
          </w:p>
        </w:tc>
        <w:tc>
          <w:tcPr>
            <w:tcW w:w="1530" w:type="dxa"/>
          </w:tcPr>
          <w:p w14:paraId="184A13C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 marginatus</w:t>
            </w:r>
          </w:p>
        </w:tc>
        <w:tc>
          <w:tcPr>
            <w:tcW w:w="1350" w:type="dxa"/>
          </w:tcPr>
          <w:p w14:paraId="6CE4D5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6ECE1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CBD811F" w14:textId="77777777" w:rsidR="00ED4DC3" w:rsidRPr="00ED4DC3" w:rsidRDefault="00ED4DC3" w:rsidP="00ED4DC3">
            <w:pPr>
              <w:rPr>
                <w:sz w:val="20"/>
                <w:szCs w:val="20"/>
              </w:rPr>
            </w:pPr>
          </w:p>
        </w:tc>
        <w:tc>
          <w:tcPr>
            <w:tcW w:w="1440" w:type="dxa"/>
          </w:tcPr>
          <w:p w14:paraId="1D0F6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722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Tachinidae</w:t>
            </w:r>
          </w:p>
        </w:tc>
        <w:tc>
          <w:tcPr>
            <w:tcW w:w="1710" w:type="dxa"/>
          </w:tcPr>
          <w:p w14:paraId="7DD21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ECC2E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A2DA5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4321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14:paraId="6FD9C68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2E65FD1" w14:textId="77777777" w:rsidR="00ED4DC3" w:rsidRPr="00ED4DC3" w:rsidRDefault="00ED4DC3" w:rsidP="00ED4DC3">
            <w:pPr>
              <w:rPr>
                <w:sz w:val="20"/>
                <w:szCs w:val="20"/>
              </w:rPr>
            </w:pPr>
          </w:p>
        </w:tc>
        <w:tc>
          <w:tcPr>
            <w:tcW w:w="1440" w:type="dxa"/>
          </w:tcPr>
          <w:p w14:paraId="7AF6A5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33CB6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Tephritidae</w:t>
            </w:r>
          </w:p>
        </w:tc>
        <w:tc>
          <w:tcPr>
            <w:tcW w:w="1710" w:type="dxa"/>
          </w:tcPr>
          <w:p w14:paraId="2B3802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EB58C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5E335B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88FCD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68A8D7B4"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0A296DE" w14:textId="77777777" w:rsidR="00ED4DC3" w:rsidRPr="00ED4DC3" w:rsidRDefault="00ED4DC3" w:rsidP="00ED4DC3">
            <w:pPr>
              <w:rPr>
                <w:sz w:val="20"/>
                <w:szCs w:val="20"/>
              </w:rPr>
            </w:pPr>
          </w:p>
        </w:tc>
        <w:tc>
          <w:tcPr>
            <w:tcW w:w="1440" w:type="dxa"/>
            <w:tcBorders>
              <w:bottom w:val="single" w:sz="4" w:space="0" w:color="auto"/>
            </w:tcBorders>
          </w:tcPr>
          <w:p w14:paraId="48828A8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530858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Therevidae</w:t>
            </w:r>
          </w:p>
        </w:tc>
        <w:tc>
          <w:tcPr>
            <w:tcW w:w="1710" w:type="dxa"/>
            <w:tcBorders>
              <w:bottom w:val="single" w:sz="4" w:space="0" w:color="auto"/>
            </w:tcBorders>
          </w:tcPr>
          <w:p w14:paraId="02296E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0A77C1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2F42733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2349FE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FBF64E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3068044C" w14:textId="77777777" w:rsidR="00ED4DC3" w:rsidRPr="00ED4DC3" w:rsidRDefault="00ED4DC3" w:rsidP="00ED4DC3">
            <w:pPr>
              <w:rPr>
                <w:sz w:val="20"/>
                <w:szCs w:val="20"/>
              </w:rPr>
            </w:pPr>
            <w:r w:rsidRPr="00ED4DC3">
              <w:rPr>
                <w:sz w:val="20"/>
                <w:szCs w:val="20"/>
              </w:rPr>
              <w:lastRenderedPageBreak/>
              <w:t>Hemiptera</w:t>
            </w:r>
          </w:p>
        </w:tc>
        <w:tc>
          <w:tcPr>
            <w:tcW w:w="1440" w:type="dxa"/>
            <w:tcBorders>
              <w:top w:val="single" w:sz="4" w:space="0" w:color="auto"/>
              <w:bottom w:val="nil"/>
            </w:tcBorders>
          </w:tcPr>
          <w:p w14:paraId="2179A8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5354891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Anthocoridae</w:t>
            </w:r>
          </w:p>
        </w:tc>
        <w:tc>
          <w:tcPr>
            <w:tcW w:w="1710" w:type="dxa"/>
            <w:tcBorders>
              <w:top w:val="single" w:sz="4" w:space="0" w:color="auto"/>
              <w:bottom w:val="nil"/>
            </w:tcBorders>
          </w:tcPr>
          <w:p w14:paraId="6D1B09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414923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2DF46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14:paraId="135F07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4E511BBD"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2C8F34BC" w14:textId="77777777" w:rsidR="00ED4DC3" w:rsidRPr="00ED4DC3" w:rsidRDefault="00ED4DC3" w:rsidP="00ED4DC3">
            <w:pPr>
              <w:rPr>
                <w:sz w:val="20"/>
                <w:szCs w:val="20"/>
              </w:rPr>
            </w:pPr>
          </w:p>
        </w:tc>
        <w:tc>
          <w:tcPr>
            <w:tcW w:w="1440" w:type="dxa"/>
            <w:tcBorders>
              <w:top w:val="nil"/>
            </w:tcBorders>
          </w:tcPr>
          <w:p w14:paraId="0CE6CD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0D784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Aphididae</w:t>
            </w:r>
          </w:p>
        </w:tc>
        <w:tc>
          <w:tcPr>
            <w:tcW w:w="1710" w:type="dxa"/>
            <w:tcBorders>
              <w:top w:val="nil"/>
            </w:tcBorders>
          </w:tcPr>
          <w:p w14:paraId="59AFB2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445E5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72B137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13AC26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593DBBB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A1F3EF" w14:textId="77777777" w:rsidR="00ED4DC3" w:rsidRPr="00ED4DC3" w:rsidRDefault="00ED4DC3" w:rsidP="00ED4DC3">
            <w:pPr>
              <w:rPr>
                <w:sz w:val="20"/>
                <w:szCs w:val="20"/>
              </w:rPr>
            </w:pPr>
          </w:p>
        </w:tc>
        <w:tc>
          <w:tcPr>
            <w:tcW w:w="1440" w:type="dxa"/>
          </w:tcPr>
          <w:p w14:paraId="1817DC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668BD6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Berytidae</w:t>
            </w:r>
          </w:p>
          <w:p w14:paraId="5B3780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B4E29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Gampsocorinae</w:t>
            </w:r>
          </w:p>
        </w:tc>
        <w:tc>
          <w:tcPr>
            <w:tcW w:w="1440" w:type="dxa"/>
          </w:tcPr>
          <w:p w14:paraId="00AB64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4CC8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Pronotacantha annulata</w:t>
            </w:r>
          </w:p>
        </w:tc>
        <w:tc>
          <w:tcPr>
            <w:tcW w:w="1350" w:type="dxa"/>
          </w:tcPr>
          <w:p w14:paraId="7EA9F5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2C9275F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0569294" w14:textId="77777777" w:rsidR="00ED4DC3" w:rsidRPr="00ED4DC3" w:rsidRDefault="00ED4DC3" w:rsidP="00ED4DC3">
            <w:pPr>
              <w:rPr>
                <w:sz w:val="20"/>
                <w:szCs w:val="20"/>
              </w:rPr>
            </w:pPr>
          </w:p>
        </w:tc>
        <w:tc>
          <w:tcPr>
            <w:tcW w:w="1440" w:type="dxa"/>
          </w:tcPr>
          <w:p w14:paraId="0441F5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16E89B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Berytidae</w:t>
            </w:r>
          </w:p>
        </w:tc>
        <w:tc>
          <w:tcPr>
            <w:tcW w:w="1710" w:type="dxa"/>
          </w:tcPr>
          <w:p w14:paraId="38A6DD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4978F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5CE12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7358D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2BE80E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C47FC4" w14:textId="77777777" w:rsidR="00ED4DC3" w:rsidRPr="00ED4DC3" w:rsidRDefault="00ED4DC3" w:rsidP="00ED4DC3">
            <w:pPr>
              <w:rPr>
                <w:sz w:val="20"/>
                <w:szCs w:val="20"/>
              </w:rPr>
            </w:pPr>
          </w:p>
        </w:tc>
        <w:tc>
          <w:tcPr>
            <w:tcW w:w="1440" w:type="dxa"/>
          </w:tcPr>
          <w:p w14:paraId="52663F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79BD5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Cercopidae</w:t>
            </w:r>
          </w:p>
        </w:tc>
        <w:tc>
          <w:tcPr>
            <w:tcW w:w="1710" w:type="dxa"/>
          </w:tcPr>
          <w:p w14:paraId="7049EE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5F46F2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CC81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39F28A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7239009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71B718" w14:textId="77777777" w:rsidR="00ED4DC3" w:rsidRPr="00ED4DC3" w:rsidRDefault="00ED4DC3" w:rsidP="00ED4DC3">
            <w:pPr>
              <w:rPr>
                <w:sz w:val="20"/>
                <w:szCs w:val="20"/>
              </w:rPr>
            </w:pPr>
          </w:p>
        </w:tc>
        <w:tc>
          <w:tcPr>
            <w:tcW w:w="1440" w:type="dxa"/>
          </w:tcPr>
          <w:p w14:paraId="2589B75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4A36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Cicadellidae</w:t>
            </w:r>
          </w:p>
        </w:tc>
        <w:tc>
          <w:tcPr>
            <w:tcW w:w="1710" w:type="dxa"/>
          </w:tcPr>
          <w:p w14:paraId="4D1037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23A00B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63B30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7BF555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14:paraId="662485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D7D12C" w14:textId="77777777" w:rsidR="00ED4DC3" w:rsidRPr="00ED4DC3" w:rsidRDefault="00ED4DC3" w:rsidP="00ED4DC3">
            <w:pPr>
              <w:rPr>
                <w:sz w:val="20"/>
                <w:szCs w:val="20"/>
              </w:rPr>
            </w:pPr>
          </w:p>
        </w:tc>
        <w:tc>
          <w:tcPr>
            <w:tcW w:w="1440" w:type="dxa"/>
          </w:tcPr>
          <w:p w14:paraId="6580450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4E5C2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Delphacidae</w:t>
            </w:r>
          </w:p>
        </w:tc>
        <w:tc>
          <w:tcPr>
            <w:tcW w:w="1710" w:type="dxa"/>
          </w:tcPr>
          <w:p w14:paraId="7D6F7D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92127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80737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7D6CA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7D0044B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2AB42B" w14:textId="77777777" w:rsidR="00ED4DC3" w:rsidRPr="00ED4DC3" w:rsidRDefault="00ED4DC3" w:rsidP="00ED4DC3">
            <w:pPr>
              <w:rPr>
                <w:sz w:val="20"/>
                <w:szCs w:val="20"/>
              </w:rPr>
            </w:pPr>
          </w:p>
        </w:tc>
        <w:tc>
          <w:tcPr>
            <w:tcW w:w="1440" w:type="dxa"/>
          </w:tcPr>
          <w:p w14:paraId="5B4EA4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1026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Geocoridae</w:t>
            </w:r>
          </w:p>
        </w:tc>
        <w:tc>
          <w:tcPr>
            <w:tcW w:w="1710" w:type="dxa"/>
          </w:tcPr>
          <w:p w14:paraId="4D94D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31FBBC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373C2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B03D4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14:paraId="39AEE9A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598E88" w14:textId="77777777" w:rsidR="00ED4DC3" w:rsidRPr="00ED4DC3" w:rsidRDefault="00ED4DC3" w:rsidP="00ED4DC3">
            <w:pPr>
              <w:rPr>
                <w:sz w:val="20"/>
                <w:szCs w:val="20"/>
              </w:rPr>
            </w:pPr>
          </w:p>
        </w:tc>
        <w:tc>
          <w:tcPr>
            <w:tcW w:w="1440" w:type="dxa"/>
          </w:tcPr>
          <w:p w14:paraId="1CBDAD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BEA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Membracidae</w:t>
            </w:r>
          </w:p>
        </w:tc>
        <w:tc>
          <w:tcPr>
            <w:tcW w:w="1710" w:type="dxa"/>
          </w:tcPr>
          <w:p w14:paraId="34FA4A2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0FC09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00DB7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3B0E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D75C42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646673D" w14:textId="77777777" w:rsidR="00ED4DC3" w:rsidRPr="00ED4DC3" w:rsidRDefault="00ED4DC3" w:rsidP="00ED4DC3">
            <w:pPr>
              <w:rPr>
                <w:sz w:val="20"/>
                <w:szCs w:val="20"/>
              </w:rPr>
            </w:pPr>
          </w:p>
        </w:tc>
        <w:tc>
          <w:tcPr>
            <w:tcW w:w="1440" w:type="dxa"/>
          </w:tcPr>
          <w:p w14:paraId="55F352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2A33E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Miridae</w:t>
            </w:r>
          </w:p>
        </w:tc>
        <w:tc>
          <w:tcPr>
            <w:tcW w:w="1710" w:type="dxa"/>
          </w:tcPr>
          <w:p w14:paraId="7B92D5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B0ABA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AB70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CFD536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14:paraId="37004B7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9F3D4CE" w14:textId="77777777" w:rsidR="00ED4DC3" w:rsidRPr="00ED4DC3" w:rsidRDefault="00ED4DC3" w:rsidP="00ED4DC3">
            <w:pPr>
              <w:rPr>
                <w:sz w:val="20"/>
                <w:szCs w:val="20"/>
              </w:rPr>
            </w:pPr>
          </w:p>
        </w:tc>
        <w:tc>
          <w:tcPr>
            <w:tcW w:w="1440" w:type="dxa"/>
          </w:tcPr>
          <w:p w14:paraId="3A37B0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570DF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14:paraId="564DBF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C611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C934B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9CB4A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14:paraId="522BEFB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15B3320" w14:textId="77777777" w:rsidR="00ED4DC3" w:rsidRPr="00ED4DC3" w:rsidRDefault="00ED4DC3" w:rsidP="00ED4DC3">
            <w:pPr>
              <w:rPr>
                <w:sz w:val="20"/>
                <w:szCs w:val="20"/>
              </w:rPr>
            </w:pPr>
          </w:p>
        </w:tc>
        <w:tc>
          <w:tcPr>
            <w:tcW w:w="1440" w:type="dxa"/>
          </w:tcPr>
          <w:p w14:paraId="42C51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EF1BDC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Pentamoidae</w:t>
            </w:r>
          </w:p>
        </w:tc>
        <w:tc>
          <w:tcPr>
            <w:tcW w:w="1710" w:type="dxa"/>
          </w:tcPr>
          <w:p w14:paraId="3B0B48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AD7E7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7E280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75926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3BADAE3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A990C29" w14:textId="77777777" w:rsidR="00ED4DC3" w:rsidRPr="00ED4DC3" w:rsidRDefault="00ED4DC3" w:rsidP="00ED4DC3">
            <w:pPr>
              <w:rPr>
                <w:sz w:val="20"/>
                <w:szCs w:val="20"/>
              </w:rPr>
            </w:pPr>
          </w:p>
        </w:tc>
        <w:tc>
          <w:tcPr>
            <w:tcW w:w="1440" w:type="dxa"/>
          </w:tcPr>
          <w:p w14:paraId="5C746D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9928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Reduviidae</w:t>
            </w:r>
          </w:p>
        </w:tc>
        <w:tc>
          <w:tcPr>
            <w:tcW w:w="1710" w:type="dxa"/>
          </w:tcPr>
          <w:p w14:paraId="06AA0B3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Harpactorinae</w:t>
            </w:r>
          </w:p>
        </w:tc>
        <w:tc>
          <w:tcPr>
            <w:tcW w:w="1440" w:type="dxa"/>
          </w:tcPr>
          <w:p w14:paraId="447DFD9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076B9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5BC8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3093EEE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0196A7" w14:textId="77777777" w:rsidR="00ED4DC3" w:rsidRPr="00ED4DC3" w:rsidRDefault="00ED4DC3" w:rsidP="00ED4DC3">
            <w:pPr>
              <w:rPr>
                <w:sz w:val="20"/>
                <w:szCs w:val="20"/>
              </w:rPr>
            </w:pPr>
          </w:p>
        </w:tc>
        <w:tc>
          <w:tcPr>
            <w:tcW w:w="1440" w:type="dxa"/>
          </w:tcPr>
          <w:p w14:paraId="04FD45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6BE7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Rhopadilae</w:t>
            </w:r>
          </w:p>
        </w:tc>
        <w:tc>
          <w:tcPr>
            <w:tcW w:w="1710" w:type="dxa"/>
          </w:tcPr>
          <w:p w14:paraId="31D655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6A60F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BB941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1D7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927586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64068FC" w14:textId="77777777" w:rsidR="00ED4DC3" w:rsidRPr="00ED4DC3" w:rsidRDefault="00ED4DC3" w:rsidP="00ED4DC3">
            <w:pPr>
              <w:rPr>
                <w:sz w:val="20"/>
                <w:szCs w:val="20"/>
              </w:rPr>
            </w:pPr>
          </w:p>
        </w:tc>
        <w:tc>
          <w:tcPr>
            <w:tcW w:w="1440" w:type="dxa"/>
          </w:tcPr>
          <w:p w14:paraId="600862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CB07DF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Tingidae</w:t>
            </w:r>
          </w:p>
        </w:tc>
        <w:tc>
          <w:tcPr>
            <w:tcW w:w="1710" w:type="dxa"/>
          </w:tcPr>
          <w:p w14:paraId="59DC491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2ECB6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E176B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7FCE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0D94B14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770D55" w14:textId="77777777" w:rsidR="00ED4DC3" w:rsidRPr="00ED4DC3" w:rsidRDefault="00ED4DC3" w:rsidP="00ED4DC3">
            <w:pPr>
              <w:rPr>
                <w:sz w:val="20"/>
                <w:szCs w:val="20"/>
              </w:rPr>
            </w:pPr>
          </w:p>
        </w:tc>
        <w:tc>
          <w:tcPr>
            <w:tcW w:w="1440" w:type="dxa"/>
          </w:tcPr>
          <w:p w14:paraId="33474C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Lygaeoidea</w:t>
            </w:r>
          </w:p>
        </w:tc>
        <w:tc>
          <w:tcPr>
            <w:tcW w:w="1800" w:type="dxa"/>
          </w:tcPr>
          <w:p w14:paraId="5145DD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004DF5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9CB20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0B8B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99BEB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14:paraId="1A73B3EF"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C61D80C" w14:textId="77777777" w:rsidR="00ED4DC3" w:rsidRPr="00ED4DC3" w:rsidRDefault="00ED4DC3" w:rsidP="00ED4DC3">
            <w:pPr>
              <w:rPr>
                <w:sz w:val="20"/>
                <w:szCs w:val="20"/>
              </w:rPr>
            </w:pPr>
          </w:p>
        </w:tc>
        <w:tc>
          <w:tcPr>
            <w:tcW w:w="1440" w:type="dxa"/>
            <w:tcBorders>
              <w:bottom w:val="single" w:sz="4" w:space="0" w:color="auto"/>
            </w:tcBorders>
          </w:tcPr>
          <w:p w14:paraId="70AA03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Psylloidea</w:t>
            </w:r>
          </w:p>
        </w:tc>
        <w:tc>
          <w:tcPr>
            <w:tcW w:w="1800" w:type="dxa"/>
            <w:tcBorders>
              <w:bottom w:val="single" w:sz="4" w:space="0" w:color="auto"/>
            </w:tcBorders>
          </w:tcPr>
          <w:p w14:paraId="45504A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446D50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882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70504D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AFCD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349CD5B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63CA921E" w14:textId="77777777"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14:paraId="6D546E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Apoidea (Anthophila)</w:t>
            </w:r>
          </w:p>
        </w:tc>
        <w:tc>
          <w:tcPr>
            <w:tcW w:w="1800" w:type="dxa"/>
            <w:tcBorders>
              <w:top w:val="single" w:sz="4" w:space="0" w:color="auto"/>
              <w:bottom w:val="nil"/>
            </w:tcBorders>
          </w:tcPr>
          <w:p w14:paraId="5B2E69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Borders>
              <w:top w:val="single" w:sz="4" w:space="0" w:color="auto"/>
              <w:bottom w:val="nil"/>
            </w:tcBorders>
          </w:tcPr>
          <w:p w14:paraId="1E8D9E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Andreninae</w:t>
            </w:r>
          </w:p>
        </w:tc>
        <w:tc>
          <w:tcPr>
            <w:tcW w:w="1440" w:type="dxa"/>
            <w:tcBorders>
              <w:top w:val="single" w:sz="4" w:space="0" w:color="auto"/>
              <w:bottom w:val="nil"/>
            </w:tcBorders>
          </w:tcPr>
          <w:p w14:paraId="3A089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75DB3F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Ancylandrena larreae</w:t>
            </w:r>
          </w:p>
        </w:tc>
        <w:tc>
          <w:tcPr>
            <w:tcW w:w="1350" w:type="dxa"/>
            <w:tcBorders>
              <w:top w:val="single" w:sz="4" w:space="0" w:color="auto"/>
              <w:bottom w:val="nil"/>
            </w:tcBorders>
          </w:tcPr>
          <w:p w14:paraId="772A80D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FB70C3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7FC00786" w14:textId="77777777" w:rsidR="00ED4DC3" w:rsidRPr="00ED4DC3" w:rsidRDefault="00ED4DC3" w:rsidP="00ED4DC3">
            <w:pPr>
              <w:rPr>
                <w:sz w:val="20"/>
                <w:szCs w:val="20"/>
              </w:rPr>
            </w:pPr>
          </w:p>
        </w:tc>
        <w:tc>
          <w:tcPr>
            <w:tcW w:w="1440" w:type="dxa"/>
            <w:tcBorders>
              <w:top w:val="nil"/>
            </w:tcBorders>
          </w:tcPr>
          <w:p w14:paraId="04EDA06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2B2F92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14:paraId="5B0194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Borders>
              <w:top w:val="nil"/>
            </w:tcBorders>
          </w:tcPr>
          <w:p w14:paraId="66A2F0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Andrena</w:t>
            </w:r>
          </w:p>
        </w:tc>
        <w:tc>
          <w:tcPr>
            <w:tcW w:w="1530" w:type="dxa"/>
            <w:tcBorders>
              <w:top w:val="nil"/>
            </w:tcBorders>
          </w:tcPr>
          <w:p w14:paraId="13E648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046C74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298C736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C5C43B7" w14:textId="77777777" w:rsidR="00ED4DC3" w:rsidRPr="00ED4DC3" w:rsidRDefault="00ED4DC3" w:rsidP="00ED4DC3">
            <w:pPr>
              <w:rPr>
                <w:sz w:val="20"/>
                <w:szCs w:val="20"/>
              </w:rPr>
            </w:pPr>
          </w:p>
        </w:tc>
        <w:tc>
          <w:tcPr>
            <w:tcW w:w="1440" w:type="dxa"/>
          </w:tcPr>
          <w:p w14:paraId="3A9EA3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05F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472C6C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14:paraId="0E4C4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14:paraId="1E4F5C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591E8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030483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C343008" w14:textId="77777777" w:rsidR="00ED4DC3" w:rsidRPr="00ED4DC3" w:rsidRDefault="00ED4DC3" w:rsidP="00ED4DC3">
            <w:pPr>
              <w:rPr>
                <w:sz w:val="20"/>
                <w:szCs w:val="20"/>
              </w:rPr>
            </w:pPr>
          </w:p>
        </w:tc>
        <w:tc>
          <w:tcPr>
            <w:tcW w:w="1440" w:type="dxa"/>
          </w:tcPr>
          <w:p w14:paraId="49234E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A936C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34AFF2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Pr>
          <w:p w14:paraId="5D04D70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BA4A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Megandrena encelia</w:t>
            </w:r>
          </w:p>
        </w:tc>
        <w:tc>
          <w:tcPr>
            <w:tcW w:w="1350" w:type="dxa"/>
          </w:tcPr>
          <w:p w14:paraId="0EC680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45157F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74F4837" w14:textId="77777777" w:rsidR="00ED4DC3" w:rsidRPr="00ED4DC3" w:rsidRDefault="00ED4DC3" w:rsidP="00ED4DC3">
            <w:pPr>
              <w:rPr>
                <w:sz w:val="20"/>
                <w:szCs w:val="20"/>
              </w:rPr>
            </w:pPr>
          </w:p>
        </w:tc>
        <w:tc>
          <w:tcPr>
            <w:tcW w:w="1440" w:type="dxa"/>
          </w:tcPr>
          <w:p w14:paraId="07921E8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BAAE66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Apidae</w:t>
            </w:r>
          </w:p>
        </w:tc>
        <w:tc>
          <w:tcPr>
            <w:tcW w:w="1710" w:type="dxa"/>
          </w:tcPr>
          <w:p w14:paraId="36550B4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14:paraId="779F70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AB25F4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Apis mellifera</w:t>
            </w:r>
          </w:p>
        </w:tc>
        <w:tc>
          <w:tcPr>
            <w:tcW w:w="1350" w:type="dxa"/>
          </w:tcPr>
          <w:p w14:paraId="67FF38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2E732F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4B7B7AA" w14:textId="77777777" w:rsidR="00ED4DC3" w:rsidRPr="00ED4DC3" w:rsidRDefault="00ED4DC3" w:rsidP="00ED4DC3">
            <w:pPr>
              <w:rPr>
                <w:sz w:val="20"/>
                <w:szCs w:val="20"/>
              </w:rPr>
            </w:pPr>
          </w:p>
        </w:tc>
        <w:tc>
          <w:tcPr>
            <w:tcW w:w="1440" w:type="dxa"/>
          </w:tcPr>
          <w:p w14:paraId="770DD9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95C62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83BB2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14:paraId="453119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Diadasia</w:t>
            </w:r>
          </w:p>
        </w:tc>
        <w:tc>
          <w:tcPr>
            <w:tcW w:w="1530" w:type="dxa"/>
          </w:tcPr>
          <w:p w14:paraId="07B9EF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0312CA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430C52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9A8BB6" w14:textId="77777777" w:rsidR="00ED4DC3" w:rsidRPr="00ED4DC3" w:rsidRDefault="00ED4DC3" w:rsidP="00ED4DC3">
            <w:pPr>
              <w:rPr>
                <w:sz w:val="20"/>
                <w:szCs w:val="20"/>
              </w:rPr>
            </w:pPr>
          </w:p>
        </w:tc>
        <w:tc>
          <w:tcPr>
            <w:tcW w:w="1440" w:type="dxa"/>
          </w:tcPr>
          <w:p w14:paraId="15EECA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4DAD5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A445DD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14:paraId="0BD19F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Eucera</w:t>
            </w:r>
          </w:p>
        </w:tc>
        <w:tc>
          <w:tcPr>
            <w:tcW w:w="1530" w:type="dxa"/>
          </w:tcPr>
          <w:p w14:paraId="03D1B5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F1A0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015F66F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E08E84D" w14:textId="77777777" w:rsidR="00ED4DC3" w:rsidRPr="00ED4DC3" w:rsidRDefault="00ED4DC3" w:rsidP="00ED4DC3">
            <w:pPr>
              <w:rPr>
                <w:sz w:val="20"/>
                <w:szCs w:val="20"/>
              </w:rPr>
            </w:pPr>
          </w:p>
        </w:tc>
        <w:tc>
          <w:tcPr>
            <w:tcW w:w="1440" w:type="dxa"/>
          </w:tcPr>
          <w:p w14:paraId="56C498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0C1E3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EF139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14:paraId="2748B1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Mellisodes</w:t>
            </w:r>
          </w:p>
        </w:tc>
        <w:tc>
          <w:tcPr>
            <w:tcW w:w="1530" w:type="dxa"/>
          </w:tcPr>
          <w:p w14:paraId="2AC801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55ED08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2C65D6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3FCCEB1" w14:textId="77777777" w:rsidR="00ED4DC3" w:rsidRPr="00ED4DC3" w:rsidRDefault="00ED4DC3" w:rsidP="00ED4DC3">
            <w:pPr>
              <w:rPr>
                <w:sz w:val="20"/>
                <w:szCs w:val="20"/>
              </w:rPr>
            </w:pPr>
          </w:p>
        </w:tc>
        <w:tc>
          <w:tcPr>
            <w:tcW w:w="1440" w:type="dxa"/>
          </w:tcPr>
          <w:p w14:paraId="54923D6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94AB3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Pr>
          <w:p w14:paraId="11DB8E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14:paraId="2F00173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Perdita</w:t>
            </w:r>
          </w:p>
        </w:tc>
        <w:tc>
          <w:tcPr>
            <w:tcW w:w="1530" w:type="dxa"/>
          </w:tcPr>
          <w:p w14:paraId="318887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5DD295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C3F1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EFB1788" w14:textId="77777777" w:rsidR="00ED4DC3" w:rsidRPr="00ED4DC3" w:rsidRDefault="00ED4DC3" w:rsidP="00ED4DC3">
            <w:pPr>
              <w:rPr>
                <w:sz w:val="20"/>
                <w:szCs w:val="20"/>
              </w:rPr>
            </w:pPr>
          </w:p>
        </w:tc>
        <w:tc>
          <w:tcPr>
            <w:tcW w:w="1440" w:type="dxa"/>
          </w:tcPr>
          <w:p w14:paraId="41C29CD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07B52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Colletidae</w:t>
            </w:r>
          </w:p>
        </w:tc>
        <w:tc>
          <w:tcPr>
            <w:tcW w:w="1710" w:type="dxa"/>
          </w:tcPr>
          <w:p w14:paraId="5CBE6DB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Colletinae</w:t>
            </w:r>
          </w:p>
        </w:tc>
        <w:tc>
          <w:tcPr>
            <w:tcW w:w="1440" w:type="dxa"/>
          </w:tcPr>
          <w:p w14:paraId="1083F4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Colletes</w:t>
            </w:r>
          </w:p>
        </w:tc>
        <w:tc>
          <w:tcPr>
            <w:tcW w:w="1530" w:type="dxa"/>
          </w:tcPr>
          <w:p w14:paraId="314E59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5D051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3D6D7A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2762CE" w14:textId="77777777" w:rsidR="00ED4DC3" w:rsidRPr="00ED4DC3" w:rsidRDefault="00ED4DC3" w:rsidP="00ED4DC3">
            <w:pPr>
              <w:rPr>
                <w:sz w:val="20"/>
                <w:szCs w:val="20"/>
              </w:rPr>
            </w:pPr>
          </w:p>
        </w:tc>
        <w:tc>
          <w:tcPr>
            <w:tcW w:w="1440" w:type="dxa"/>
          </w:tcPr>
          <w:p w14:paraId="350668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1DA63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Halictidae</w:t>
            </w:r>
          </w:p>
        </w:tc>
        <w:tc>
          <w:tcPr>
            <w:tcW w:w="1710" w:type="dxa"/>
          </w:tcPr>
          <w:p w14:paraId="421F50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Halictinae</w:t>
            </w:r>
          </w:p>
        </w:tc>
        <w:tc>
          <w:tcPr>
            <w:tcW w:w="1440" w:type="dxa"/>
          </w:tcPr>
          <w:p w14:paraId="46553B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Halictus</w:t>
            </w:r>
          </w:p>
        </w:tc>
        <w:tc>
          <w:tcPr>
            <w:tcW w:w="1530" w:type="dxa"/>
          </w:tcPr>
          <w:p w14:paraId="4ED3B3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A8ED03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32A32A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41AE274" w14:textId="77777777" w:rsidR="00ED4DC3" w:rsidRPr="00ED4DC3" w:rsidRDefault="00ED4DC3" w:rsidP="00ED4DC3">
            <w:pPr>
              <w:rPr>
                <w:sz w:val="20"/>
                <w:szCs w:val="20"/>
              </w:rPr>
            </w:pPr>
          </w:p>
        </w:tc>
        <w:tc>
          <w:tcPr>
            <w:tcW w:w="1440" w:type="dxa"/>
          </w:tcPr>
          <w:p w14:paraId="366E4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EC0741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8318C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Halictinae</w:t>
            </w:r>
          </w:p>
        </w:tc>
        <w:tc>
          <w:tcPr>
            <w:tcW w:w="1440" w:type="dxa"/>
          </w:tcPr>
          <w:p w14:paraId="1FEA48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Lasioglossum</w:t>
            </w:r>
          </w:p>
        </w:tc>
        <w:tc>
          <w:tcPr>
            <w:tcW w:w="1530" w:type="dxa"/>
          </w:tcPr>
          <w:p w14:paraId="79F4EE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4466B4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14:paraId="09024577"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4E64D44" w14:textId="77777777" w:rsidR="00ED4DC3" w:rsidRPr="00ED4DC3" w:rsidRDefault="00ED4DC3" w:rsidP="00ED4DC3">
            <w:pPr>
              <w:rPr>
                <w:sz w:val="20"/>
                <w:szCs w:val="20"/>
              </w:rPr>
            </w:pPr>
          </w:p>
        </w:tc>
        <w:tc>
          <w:tcPr>
            <w:tcW w:w="1440" w:type="dxa"/>
          </w:tcPr>
          <w:p w14:paraId="422F1B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44553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Megachilidae</w:t>
            </w:r>
          </w:p>
        </w:tc>
        <w:tc>
          <w:tcPr>
            <w:tcW w:w="1710" w:type="dxa"/>
          </w:tcPr>
          <w:p w14:paraId="12A504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5FB130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Anthidium</w:t>
            </w:r>
          </w:p>
        </w:tc>
        <w:tc>
          <w:tcPr>
            <w:tcW w:w="1530" w:type="dxa"/>
          </w:tcPr>
          <w:p w14:paraId="2B9E553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74374FE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078EB63"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72F9E34" w14:textId="77777777" w:rsidR="00ED4DC3" w:rsidRPr="00ED4DC3" w:rsidRDefault="00ED4DC3" w:rsidP="00ED4DC3">
            <w:pPr>
              <w:rPr>
                <w:sz w:val="20"/>
                <w:szCs w:val="20"/>
              </w:rPr>
            </w:pPr>
          </w:p>
        </w:tc>
        <w:tc>
          <w:tcPr>
            <w:tcW w:w="1440" w:type="dxa"/>
          </w:tcPr>
          <w:p w14:paraId="38D4FE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E3AAE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0C42704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6BDB18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Ashmeadiella</w:t>
            </w:r>
          </w:p>
        </w:tc>
        <w:tc>
          <w:tcPr>
            <w:tcW w:w="1530" w:type="dxa"/>
          </w:tcPr>
          <w:p w14:paraId="4F4BDB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2C42245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1558EC9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9EAD6E8" w14:textId="77777777" w:rsidR="00ED4DC3" w:rsidRPr="00ED4DC3" w:rsidRDefault="00ED4DC3" w:rsidP="00ED4DC3">
            <w:pPr>
              <w:rPr>
                <w:sz w:val="20"/>
                <w:szCs w:val="20"/>
              </w:rPr>
            </w:pPr>
          </w:p>
        </w:tc>
        <w:tc>
          <w:tcPr>
            <w:tcW w:w="1440" w:type="dxa"/>
          </w:tcPr>
          <w:p w14:paraId="014366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1D2BBA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C758A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245202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Atoposmia</w:t>
            </w:r>
          </w:p>
        </w:tc>
        <w:tc>
          <w:tcPr>
            <w:tcW w:w="1530" w:type="dxa"/>
          </w:tcPr>
          <w:p w14:paraId="79322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3B4A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4A377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79F158" w14:textId="77777777" w:rsidR="00ED4DC3" w:rsidRPr="00ED4DC3" w:rsidRDefault="00ED4DC3" w:rsidP="00ED4DC3">
            <w:pPr>
              <w:rPr>
                <w:sz w:val="20"/>
                <w:szCs w:val="20"/>
              </w:rPr>
            </w:pPr>
          </w:p>
        </w:tc>
        <w:tc>
          <w:tcPr>
            <w:tcW w:w="1440" w:type="dxa"/>
          </w:tcPr>
          <w:p w14:paraId="542C7A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95846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5A8CC62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659B38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Hoplitis</w:t>
            </w:r>
          </w:p>
        </w:tc>
        <w:tc>
          <w:tcPr>
            <w:tcW w:w="1530" w:type="dxa"/>
          </w:tcPr>
          <w:p w14:paraId="0EC757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7DC0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3DECF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3E64C4" w14:textId="77777777" w:rsidR="00ED4DC3" w:rsidRPr="00ED4DC3" w:rsidRDefault="00ED4DC3" w:rsidP="00ED4DC3">
            <w:pPr>
              <w:rPr>
                <w:sz w:val="20"/>
                <w:szCs w:val="20"/>
              </w:rPr>
            </w:pPr>
          </w:p>
        </w:tc>
        <w:tc>
          <w:tcPr>
            <w:tcW w:w="1440" w:type="dxa"/>
          </w:tcPr>
          <w:p w14:paraId="21AC5DD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C98C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B5CD2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730035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Megachile</w:t>
            </w:r>
          </w:p>
        </w:tc>
        <w:tc>
          <w:tcPr>
            <w:tcW w:w="1530" w:type="dxa"/>
          </w:tcPr>
          <w:p w14:paraId="6A03BF1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CC65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C022F8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FB841E7" w14:textId="77777777" w:rsidR="00ED4DC3" w:rsidRPr="00ED4DC3" w:rsidRDefault="00ED4DC3" w:rsidP="00ED4DC3">
            <w:pPr>
              <w:rPr>
                <w:sz w:val="20"/>
                <w:szCs w:val="20"/>
              </w:rPr>
            </w:pPr>
          </w:p>
        </w:tc>
        <w:tc>
          <w:tcPr>
            <w:tcW w:w="1440" w:type="dxa"/>
          </w:tcPr>
          <w:p w14:paraId="6AC51F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3F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551BE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5BFDFF0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Osmia</w:t>
            </w:r>
          </w:p>
        </w:tc>
        <w:tc>
          <w:tcPr>
            <w:tcW w:w="1530" w:type="dxa"/>
          </w:tcPr>
          <w:p w14:paraId="3A2DFA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F682B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14:paraId="1A2E5B7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E52D19" w14:textId="77777777" w:rsidR="00ED4DC3" w:rsidRPr="00ED4DC3" w:rsidRDefault="00ED4DC3" w:rsidP="00ED4DC3">
            <w:pPr>
              <w:rPr>
                <w:sz w:val="20"/>
                <w:szCs w:val="20"/>
              </w:rPr>
            </w:pPr>
          </w:p>
        </w:tc>
        <w:tc>
          <w:tcPr>
            <w:tcW w:w="1440" w:type="dxa"/>
          </w:tcPr>
          <w:p w14:paraId="24FFEB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8FF47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Melittidae</w:t>
            </w:r>
          </w:p>
        </w:tc>
        <w:tc>
          <w:tcPr>
            <w:tcW w:w="1710" w:type="dxa"/>
          </w:tcPr>
          <w:p w14:paraId="445DFC5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Dasypodainae</w:t>
            </w:r>
          </w:p>
        </w:tc>
        <w:tc>
          <w:tcPr>
            <w:tcW w:w="1440" w:type="dxa"/>
          </w:tcPr>
          <w:p w14:paraId="64A704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Hesperapis</w:t>
            </w:r>
          </w:p>
        </w:tc>
        <w:tc>
          <w:tcPr>
            <w:tcW w:w="1530" w:type="dxa"/>
          </w:tcPr>
          <w:p w14:paraId="765819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CD248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56DC47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77DBF6" w14:textId="77777777" w:rsidR="00ED4DC3" w:rsidRPr="00ED4DC3" w:rsidRDefault="00ED4DC3" w:rsidP="00ED4DC3">
            <w:pPr>
              <w:rPr>
                <w:sz w:val="20"/>
                <w:szCs w:val="20"/>
              </w:rPr>
            </w:pPr>
          </w:p>
        </w:tc>
        <w:tc>
          <w:tcPr>
            <w:tcW w:w="1440" w:type="dxa"/>
          </w:tcPr>
          <w:p w14:paraId="343E7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Apoidea (wasps)</w:t>
            </w:r>
          </w:p>
        </w:tc>
        <w:tc>
          <w:tcPr>
            <w:tcW w:w="1800" w:type="dxa"/>
          </w:tcPr>
          <w:p w14:paraId="5B591D7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p w14:paraId="04CBE2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CC5CF8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BB6BB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C458D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3F1A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14:paraId="5F01E02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A09BF7" w14:textId="77777777" w:rsidR="00ED4DC3" w:rsidRPr="00ED4DC3" w:rsidRDefault="00ED4DC3" w:rsidP="00ED4DC3">
            <w:pPr>
              <w:rPr>
                <w:sz w:val="20"/>
                <w:szCs w:val="20"/>
              </w:rPr>
            </w:pPr>
          </w:p>
        </w:tc>
        <w:tc>
          <w:tcPr>
            <w:tcW w:w="1440" w:type="dxa"/>
          </w:tcPr>
          <w:p w14:paraId="3B8C45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F59A36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7CDDE6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Pemphredoninae</w:t>
            </w:r>
          </w:p>
        </w:tc>
        <w:tc>
          <w:tcPr>
            <w:tcW w:w="1440" w:type="dxa"/>
          </w:tcPr>
          <w:p w14:paraId="67EF1E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6D449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9ECDD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14:paraId="18AB63A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007CD3" w14:textId="77777777" w:rsidR="00ED4DC3" w:rsidRPr="00ED4DC3" w:rsidRDefault="00ED4DC3" w:rsidP="00ED4DC3">
            <w:pPr>
              <w:rPr>
                <w:sz w:val="20"/>
                <w:szCs w:val="20"/>
              </w:rPr>
            </w:pPr>
          </w:p>
        </w:tc>
        <w:tc>
          <w:tcPr>
            <w:tcW w:w="1440" w:type="dxa"/>
          </w:tcPr>
          <w:p w14:paraId="3BC189E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D39E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736661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Astatinae</w:t>
            </w:r>
          </w:p>
        </w:tc>
        <w:tc>
          <w:tcPr>
            <w:tcW w:w="1440" w:type="dxa"/>
          </w:tcPr>
          <w:p w14:paraId="39C7D0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Dryudella</w:t>
            </w:r>
          </w:p>
        </w:tc>
        <w:tc>
          <w:tcPr>
            <w:tcW w:w="1530" w:type="dxa"/>
          </w:tcPr>
          <w:p w14:paraId="419CBE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3536F6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064766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21B9036" w14:textId="77777777" w:rsidR="00ED4DC3" w:rsidRPr="00ED4DC3" w:rsidRDefault="00ED4DC3" w:rsidP="00ED4DC3">
            <w:pPr>
              <w:rPr>
                <w:sz w:val="20"/>
                <w:szCs w:val="20"/>
              </w:rPr>
            </w:pPr>
          </w:p>
        </w:tc>
        <w:tc>
          <w:tcPr>
            <w:tcW w:w="1440" w:type="dxa"/>
          </w:tcPr>
          <w:p w14:paraId="7678091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60258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53075C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Crabroninae</w:t>
            </w:r>
          </w:p>
        </w:tc>
        <w:tc>
          <w:tcPr>
            <w:tcW w:w="1440" w:type="dxa"/>
          </w:tcPr>
          <w:p w14:paraId="5C62AA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Miscophus</w:t>
            </w:r>
          </w:p>
        </w:tc>
        <w:tc>
          <w:tcPr>
            <w:tcW w:w="1530" w:type="dxa"/>
          </w:tcPr>
          <w:p w14:paraId="503972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46FAD90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285A914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1E0762" w14:textId="77777777" w:rsidR="00ED4DC3" w:rsidRPr="00ED4DC3" w:rsidRDefault="00ED4DC3" w:rsidP="00ED4DC3">
            <w:pPr>
              <w:rPr>
                <w:sz w:val="20"/>
                <w:szCs w:val="20"/>
              </w:rPr>
            </w:pPr>
          </w:p>
        </w:tc>
        <w:tc>
          <w:tcPr>
            <w:tcW w:w="1440" w:type="dxa"/>
          </w:tcPr>
          <w:p w14:paraId="200E11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C2E9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14:paraId="0E8EE4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Ammophilinae</w:t>
            </w:r>
          </w:p>
        </w:tc>
        <w:tc>
          <w:tcPr>
            <w:tcW w:w="1440" w:type="dxa"/>
          </w:tcPr>
          <w:p w14:paraId="1AEEB1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Ammophila</w:t>
            </w:r>
          </w:p>
        </w:tc>
        <w:tc>
          <w:tcPr>
            <w:tcW w:w="1530" w:type="dxa"/>
          </w:tcPr>
          <w:p w14:paraId="522BA6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6FA1AC4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DDB208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8361D3" w14:textId="77777777" w:rsidR="00ED4DC3" w:rsidRPr="00ED4DC3" w:rsidRDefault="00ED4DC3" w:rsidP="00ED4DC3">
            <w:pPr>
              <w:rPr>
                <w:sz w:val="20"/>
                <w:szCs w:val="20"/>
              </w:rPr>
            </w:pPr>
          </w:p>
        </w:tc>
        <w:tc>
          <w:tcPr>
            <w:tcW w:w="1440" w:type="dxa"/>
          </w:tcPr>
          <w:p w14:paraId="0C4CB5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5CD151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14:paraId="57AF01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FD3A6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595F7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4D34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6728D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A7B65E8" w14:textId="77777777" w:rsidR="00ED4DC3" w:rsidRPr="00ED4DC3" w:rsidRDefault="00ED4DC3" w:rsidP="00ED4DC3">
            <w:pPr>
              <w:rPr>
                <w:sz w:val="20"/>
                <w:szCs w:val="20"/>
              </w:rPr>
            </w:pPr>
          </w:p>
        </w:tc>
        <w:tc>
          <w:tcPr>
            <w:tcW w:w="1440" w:type="dxa"/>
          </w:tcPr>
          <w:p w14:paraId="4B015C2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Chrysidoidea</w:t>
            </w:r>
          </w:p>
        </w:tc>
        <w:tc>
          <w:tcPr>
            <w:tcW w:w="1800" w:type="dxa"/>
          </w:tcPr>
          <w:p w14:paraId="0E3953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Chrysididae</w:t>
            </w:r>
          </w:p>
        </w:tc>
        <w:tc>
          <w:tcPr>
            <w:tcW w:w="1710" w:type="dxa"/>
          </w:tcPr>
          <w:p w14:paraId="484288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B6F82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EDC2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072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266CFE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9DC491" w14:textId="77777777" w:rsidR="00ED4DC3" w:rsidRPr="00ED4DC3" w:rsidRDefault="00ED4DC3" w:rsidP="00ED4DC3">
            <w:pPr>
              <w:rPr>
                <w:sz w:val="20"/>
                <w:szCs w:val="20"/>
              </w:rPr>
            </w:pPr>
          </w:p>
        </w:tc>
        <w:tc>
          <w:tcPr>
            <w:tcW w:w="1440" w:type="dxa"/>
          </w:tcPr>
          <w:p w14:paraId="068ADF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8B659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Dryinidae</w:t>
            </w:r>
          </w:p>
        </w:tc>
        <w:tc>
          <w:tcPr>
            <w:tcW w:w="1710" w:type="dxa"/>
          </w:tcPr>
          <w:p w14:paraId="26988A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505CE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AE03B0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74663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273FF5A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D43828C" w14:textId="77777777" w:rsidR="00ED4DC3" w:rsidRPr="00ED4DC3" w:rsidRDefault="00ED4DC3" w:rsidP="00ED4DC3">
            <w:pPr>
              <w:rPr>
                <w:sz w:val="20"/>
                <w:szCs w:val="20"/>
              </w:rPr>
            </w:pPr>
          </w:p>
        </w:tc>
        <w:tc>
          <w:tcPr>
            <w:tcW w:w="1440" w:type="dxa"/>
          </w:tcPr>
          <w:p w14:paraId="21F431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Formicidoidea</w:t>
            </w:r>
          </w:p>
        </w:tc>
        <w:tc>
          <w:tcPr>
            <w:tcW w:w="1800" w:type="dxa"/>
          </w:tcPr>
          <w:p w14:paraId="30231E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Formicidae</w:t>
            </w:r>
          </w:p>
        </w:tc>
        <w:tc>
          <w:tcPr>
            <w:tcW w:w="1710" w:type="dxa"/>
          </w:tcPr>
          <w:p w14:paraId="4E5429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DB97F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05FD5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790C0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14:paraId="272CB15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C0927C" w14:textId="77777777" w:rsidR="00ED4DC3" w:rsidRPr="00ED4DC3" w:rsidRDefault="00ED4DC3" w:rsidP="00ED4DC3">
            <w:pPr>
              <w:rPr>
                <w:sz w:val="20"/>
                <w:szCs w:val="20"/>
              </w:rPr>
            </w:pPr>
          </w:p>
        </w:tc>
        <w:tc>
          <w:tcPr>
            <w:tcW w:w="1440" w:type="dxa"/>
          </w:tcPr>
          <w:p w14:paraId="05C0986F" w14:textId="77777777" w:rsidR="00ED4DC3" w:rsidRPr="00ED4DC3" w:rsidRDefault="001513BC"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6" w:history="1">
              <w:r w:rsidR="00ED4DC3" w:rsidRPr="00ED4DC3">
                <w:rPr>
                  <w:bCs/>
                  <w:sz w:val="20"/>
                  <w:szCs w:val="20"/>
                </w:rPr>
                <w:t>Pompiloidea</w:t>
              </w:r>
            </w:hyperlink>
          </w:p>
        </w:tc>
        <w:tc>
          <w:tcPr>
            <w:tcW w:w="1800" w:type="dxa"/>
          </w:tcPr>
          <w:p w14:paraId="48A497B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Mutillidae</w:t>
            </w:r>
          </w:p>
        </w:tc>
        <w:tc>
          <w:tcPr>
            <w:tcW w:w="1710" w:type="dxa"/>
          </w:tcPr>
          <w:p w14:paraId="6D5C3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F9D5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F7C837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6CB7A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14:paraId="3811EFA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89BD5DA" w14:textId="77777777" w:rsidR="00ED4DC3" w:rsidRPr="00ED4DC3" w:rsidRDefault="00ED4DC3" w:rsidP="00ED4DC3">
            <w:pPr>
              <w:rPr>
                <w:sz w:val="20"/>
                <w:szCs w:val="20"/>
              </w:rPr>
            </w:pPr>
          </w:p>
        </w:tc>
        <w:tc>
          <w:tcPr>
            <w:tcW w:w="1440" w:type="dxa"/>
          </w:tcPr>
          <w:p w14:paraId="0D68137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CBEAA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Myrmosidae</w:t>
            </w:r>
          </w:p>
        </w:tc>
        <w:tc>
          <w:tcPr>
            <w:tcW w:w="1710" w:type="dxa"/>
          </w:tcPr>
          <w:p w14:paraId="69A5588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74306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15ED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BC0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56F250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322EAB4" w14:textId="77777777" w:rsidR="00ED4DC3" w:rsidRPr="00ED4DC3" w:rsidRDefault="00ED4DC3" w:rsidP="00ED4DC3">
            <w:pPr>
              <w:rPr>
                <w:sz w:val="20"/>
                <w:szCs w:val="20"/>
              </w:rPr>
            </w:pPr>
          </w:p>
        </w:tc>
        <w:tc>
          <w:tcPr>
            <w:tcW w:w="1440" w:type="dxa"/>
          </w:tcPr>
          <w:p w14:paraId="0D92AE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3CEC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Pompilidae</w:t>
            </w:r>
          </w:p>
        </w:tc>
        <w:tc>
          <w:tcPr>
            <w:tcW w:w="1710" w:type="dxa"/>
          </w:tcPr>
          <w:p w14:paraId="6F5BAD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B2484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30C2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7A71D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2471D8C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3ECF747" w14:textId="77777777" w:rsidR="00ED4DC3" w:rsidRPr="00ED4DC3" w:rsidRDefault="00ED4DC3" w:rsidP="00ED4DC3">
            <w:pPr>
              <w:rPr>
                <w:sz w:val="20"/>
                <w:szCs w:val="20"/>
              </w:rPr>
            </w:pPr>
          </w:p>
        </w:tc>
        <w:tc>
          <w:tcPr>
            <w:tcW w:w="1440" w:type="dxa"/>
          </w:tcPr>
          <w:p w14:paraId="74D7485D" w14:textId="77777777" w:rsidR="00ED4DC3" w:rsidRPr="00ED4DC3" w:rsidRDefault="001513BC"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7" w:history="1">
              <w:r w:rsidR="00ED4DC3" w:rsidRPr="00ED4DC3">
                <w:rPr>
                  <w:bCs/>
                  <w:sz w:val="20"/>
                  <w:szCs w:val="20"/>
                </w:rPr>
                <w:t>Vespoidea</w:t>
              </w:r>
            </w:hyperlink>
          </w:p>
        </w:tc>
        <w:tc>
          <w:tcPr>
            <w:tcW w:w="1800" w:type="dxa"/>
          </w:tcPr>
          <w:p w14:paraId="0200155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Vespidae</w:t>
            </w:r>
          </w:p>
        </w:tc>
        <w:tc>
          <w:tcPr>
            <w:tcW w:w="1710" w:type="dxa"/>
          </w:tcPr>
          <w:p w14:paraId="58407B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Eumeninae</w:t>
            </w:r>
          </w:p>
          <w:p w14:paraId="3CBFB1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1037B7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A3B5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7BCC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823606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E96DA22" w14:textId="77777777" w:rsidR="00ED4DC3" w:rsidRPr="00ED4DC3" w:rsidRDefault="00ED4DC3" w:rsidP="00ED4DC3">
            <w:pPr>
              <w:rPr>
                <w:sz w:val="20"/>
                <w:szCs w:val="20"/>
              </w:rPr>
            </w:pPr>
            <w:r w:rsidRPr="00ED4DC3">
              <w:rPr>
                <w:sz w:val="20"/>
                <w:szCs w:val="20"/>
              </w:rPr>
              <w:lastRenderedPageBreak/>
              <w:t>Parasitica</w:t>
            </w:r>
          </w:p>
        </w:tc>
        <w:tc>
          <w:tcPr>
            <w:tcW w:w="1440" w:type="dxa"/>
          </w:tcPr>
          <w:p w14:paraId="3C3B2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3DCBD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Ceraphronidae</w:t>
            </w:r>
          </w:p>
        </w:tc>
        <w:tc>
          <w:tcPr>
            <w:tcW w:w="1710" w:type="dxa"/>
          </w:tcPr>
          <w:p w14:paraId="06717CC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ACCF7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44934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7656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EBC718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03690CF" w14:textId="77777777" w:rsidR="00ED4DC3" w:rsidRPr="00ED4DC3" w:rsidRDefault="00ED4DC3" w:rsidP="00ED4DC3">
            <w:pPr>
              <w:rPr>
                <w:sz w:val="20"/>
                <w:szCs w:val="20"/>
              </w:rPr>
            </w:pPr>
          </w:p>
        </w:tc>
        <w:tc>
          <w:tcPr>
            <w:tcW w:w="1440" w:type="dxa"/>
          </w:tcPr>
          <w:p w14:paraId="585E27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F2E50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Megaspilidae</w:t>
            </w:r>
          </w:p>
        </w:tc>
        <w:tc>
          <w:tcPr>
            <w:tcW w:w="1710" w:type="dxa"/>
          </w:tcPr>
          <w:p w14:paraId="1ED692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8B0338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0AB5CF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BF205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BD468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E5CF3AE" w14:textId="77777777" w:rsidR="00ED4DC3" w:rsidRPr="00ED4DC3" w:rsidRDefault="00ED4DC3" w:rsidP="00ED4DC3">
            <w:pPr>
              <w:rPr>
                <w:sz w:val="20"/>
                <w:szCs w:val="20"/>
              </w:rPr>
            </w:pPr>
          </w:p>
        </w:tc>
        <w:tc>
          <w:tcPr>
            <w:tcW w:w="1440" w:type="dxa"/>
          </w:tcPr>
          <w:p w14:paraId="7EFD42A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Ceraphronoidea</w:t>
            </w:r>
          </w:p>
        </w:tc>
        <w:tc>
          <w:tcPr>
            <w:tcW w:w="1800" w:type="dxa"/>
          </w:tcPr>
          <w:p w14:paraId="54F32F5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106B6C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3133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E801F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wingless</w:t>
            </w:r>
          </w:p>
        </w:tc>
        <w:tc>
          <w:tcPr>
            <w:tcW w:w="1350" w:type="dxa"/>
          </w:tcPr>
          <w:p w14:paraId="4447A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F4A398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C5F0B1" w14:textId="77777777" w:rsidR="00ED4DC3" w:rsidRPr="00ED4DC3" w:rsidRDefault="00ED4DC3" w:rsidP="00ED4DC3">
            <w:pPr>
              <w:rPr>
                <w:sz w:val="20"/>
                <w:szCs w:val="20"/>
              </w:rPr>
            </w:pPr>
          </w:p>
        </w:tc>
        <w:tc>
          <w:tcPr>
            <w:tcW w:w="1440" w:type="dxa"/>
          </w:tcPr>
          <w:p w14:paraId="3AAF9D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E2DB05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Platygastridae</w:t>
            </w:r>
          </w:p>
        </w:tc>
        <w:tc>
          <w:tcPr>
            <w:tcW w:w="1710" w:type="dxa"/>
          </w:tcPr>
          <w:p w14:paraId="39D225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08197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7C62A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85927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01BE139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D8E6523" w14:textId="77777777" w:rsidR="00ED4DC3" w:rsidRPr="00ED4DC3" w:rsidRDefault="00ED4DC3" w:rsidP="00ED4DC3">
            <w:pPr>
              <w:rPr>
                <w:sz w:val="20"/>
                <w:szCs w:val="20"/>
              </w:rPr>
            </w:pPr>
          </w:p>
        </w:tc>
        <w:tc>
          <w:tcPr>
            <w:tcW w:w="1440" w:type="dxa"/>
          </w:tcPr>
          <w:p w14:paraId="4ACAA8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Chalcidoidea</w:t>
            </w:r>
          </w:p>
        </w:tc>
        <w:tc>
          <w:tcPr>
            <w:tcW w:w="1800" w:type="dxa"/>
          </w:tcPr>
          <w:p w14:paraId="5BBAF6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Chalcididae</w:t>
            </w:r>
          </w:p>
        </w:tc>
        <w:tc>
          <w:tcPr>
            <w:tcW w:w="1710" w:type="dxa"/>
          </w:tcPr>
          <w:p w14:paraId="2E99E1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05F32C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F2B59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09F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7A2300B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40358A8" w14:textId="77777777" w:rsidR="00ED4DC3" w:rsidRPr="00ED4DC3" w:rsidRDefault="00ED4DC3" w:rsidP="00ED4DC3">
            <w:pPr>
              <w:rPr>
                <w:sz w:val="20"/>
                <w:szCs w:val="20"/>
              </w:rPr>
            </w:pPr>
          </w:p>
        </w:tc>
        <w:tc>
          <w:tcPr>
            <w:tcW w:w="1440" w:type="dxa"/>
          </w:tcPr>
          <w:p w14:paraId="3F6D11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351A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Encrytidae</w:t>
            </w:r>
          </w:p>
        </w:tc>
        <w:tc>
          <w:tcPr>
            <w:tcW w:w="1710" w:type="dxa"/>
          </w:tcPr>
          <w:p w14:paraId="4E4028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E60F5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8B908E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D964D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14:paraId="7EF361C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BE03A96" w14:textId="77777777" w:rsidR="00ED4DC3" w:rsidRPr="00ED4DC3" w:rsidRDefault="00ED4DC3" w:rsidP="00ED4DC3">
            <w:pPr>
              <w:rPr>
                <w:sz w:val="20"/>
                <w:szCs w:val="20"/>
              </w:rPr>
            </w:pPr>
          </w:p>
        </w:tc>
        <w:tc>
          <w:tcPr>
            <w:tcW w:w="1440" w:type="dxa"/>
          </w:tcPr>
          <w:p w14:paraId="543463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8EAA0B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Eucharitidae</w:t>
            </w:r>
          </w:p>
        </w:tc>
        <w:tc>
          <w:tcPr>
            <w:tcW w:w="1710" w:type="dxa"/>
          </w:tcPr>
          <w:p w14:paraId="5C236A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AA9C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D5001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1492A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10E741D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FC0735" w14:textId="77777777" w:rsidR="00ED4DC3" w:rsidRPr="00ED4DC3" w:rsidRDefault="00ED4DC3" w:rsidP="00ED4DC3">
            <w:pPr>
              <w:rPr>
                <w:sz w:val="20"/>
                <w:szCs w:val="20"/>
              </w:rPr>
            </w:pPr>
          </w:p>
        </w:tc>
        <w:tc>
          <w:tcPr>
            <w:tcW w:w="1440" w:type="dxa"/>
          </w:tcPr>
          <w:p w14:paraId="34AD61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A7BD4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Eulophidae</w:t>
            </w:r>
          </w:p>
        </w:tc>
        <w:tc>
          <w:tcPr>
            <w:tcW w:w="1710" w:type="dxa"/>
          </w:tcPr>
          <w:p w14:paraId="7BA6E9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D51A8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0BC519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92C6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14:paraId="2C5D1A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2D61F6A" w14:textId="77777777" w:rsidR="00ED4DC3" w:rsidRPr="00ED4DC3" w:rsidRDefault="00ED4DC3" w:rsidP="00ED4DC3">
            <w:pPr>
              <w:rPr>
                <w:sz w:val="20"/>
                <w:szCs w:val="20"/>
              </w:rPr>
            </w:pPr>
          </w:p>
        </w:tc>
        <w:tc>
          <w:tcPr>
            <w:tcW w:w="1440" w:type="dxa"/>
          </w:tcPr>
          <w:p w14:paraId="3B7FE9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52C70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Eupelmidae</w:t>
            </w:r>
          </w:p>
        </w:tc>
        <w:tc>
          <w:tcPr>
            <w:tcW w:w="1710" w:type="dxa"/>
          </w:tcPr>
          <w:p w14:paraId="04EEF6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A452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3BAED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3A65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4AB2FB2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ADB592A" w14:textId="77777777" w:rsidR="00ED4DC3" w:rsidRPr="00ED4DC3" w:rsidRDefault="00ED4DC3" w:rsidP="00ED4DC3">
            <w:pPr>
              <w:rPr>
                <w:sz w:val="20"/>
                <w:szCs w:val="20"/>
              </w:rPr>
            </w:pPr>
          </w:p>
        </w:tc>
        <w:tc>
          <w:tcPr>
            <w:tcW w:w="1440" w:type="dxa"/>
          </w:tcPr>
          <w:p w14:paraId="1BF85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118A0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Eurytomidae</w:t>
            </w:r>
          </w:p>
        </w:tc>
        <w:tc>
          <w:tcPr>
            <w:tcW w:w="1710" w:type="dxa"/>
          </w:tcPr>
          <w:p w14:paraId="48CAFB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E2105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3DF98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E8F2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4E74531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5A6122" w14:textId="77777777" w:rsidR="00ED4DC3" w:rsidRPr="00ED4DC3" w:rsidRDefault="00ED4DC3" w:rsidP="00ED4DC3">
            <w:pPr>
              <w:rPr>
                <w:sz w:val="20"/>
                <w:szCs w:val="20"/>
              </w:rPr>
            </w:pPr>
          </w:p>
        </w:tc>
        <w:tc>
          <w:tcPr>
            <w:tcW w:w="1440" w:type="dxa"/>
          </w:tcPr>
          <w:p w14:paraId="594D3E4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A02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Mymaridae</w:t>
            </w:r>
          </w:p>
        </w:tc>
        <w:tc>
          <w:tcPr>
            <w:tcW w:w="1710" w:type="dxa"/>
          </w:tcPr>
          <w:p w14:paraId="2F1DEB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9DB685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13DA5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51129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48E12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A3F0F8" w14:textId="77777777" w:rsidR="00ED4DC3" w:rsidRPr="00ED4DC3" w:rsidRDefault="00ED4DC3" w:rsidP="00ED4DC3">
            <w:pPr>
              <w:rPr>
                <w:sz w:val="20"/>
                <w:szCs w:val="20"/>
              </w:rPr>
            </w:pPr>
          </w:p>
        </w:tc>
        <w:tc>
          <w:tcPr>
            <w:tcW w:w="1440" w:type="dxa"/>
          </w:tcPr>
          <w:p w14:paraId="2F6037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942032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Perilampidae</w:t>
            </w:r>
          </w:p>
        </w:tc>
        <w:tc>
          <w:tcPr>
            <w:tcW w:w="1710" w:type="dxa"/>
          </w:tcPr>
          <w:p w14:paraId="14800B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F3951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4ED16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6945BA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9A7CF1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95B4A3F" w14:textId="77777777" w:rsidR="00ED4DC3" w:rsidRPr="00ED4DC3" w:rsidRDefault="00ED4DC3" w:rsidP="00ED4DC3">
            <w:pPr>
              <w:rPr>
                <w:sz w:val="20"/>
                <w:szCs w:val="20"/>
              </w:rPr>
            </w:pPr>
          </w:p>
        </w:tc>
        <w:tc>
          <w:tcPr>
            <w:tcW w:w="1440" w:type="dxa"/>
          </w:tcPr>
          <w:p w14:paraId="0E3C11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1879B8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Pteromalidae</w:t>
            </w:r>
          </w:p>
        </w:tc>
        <w:tc>
          <w:tcPr>
            <w:tcW w:w="1710" w:type="dxa"/>
          </w:tcPr>
          <w:p w14:paraId="3A66E8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8E142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4C67A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D5464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7FA8964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5C16C31" w14:textId="77777777" w:rsidR="00ED4DC3" w:rsidRPr="00ED4DC3" w:rsidRDefault="00ED4DC3" w:rsidP="00ED4DC3">
            <w:pPr>
              <w:rPr>
                <w:sz w:val="20"/>
                <w:szCs w:val="20"/>
              </w:rPr>
            </w:pPr>
          </w:p>
        </w:tc>
        <w:tc>
          <w:tcPr>
            <w:tcW w:w="1440" w:type="dxa"/>
          </w:tcPr>
          <w:p w14:paraId="286079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82CA9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Torymidae</w:t>
            </w:r>
          </w:p>
        </w:tc>
        <w:tc>
          <w:tcPr>
            <w:tcW w:w="1710" w:type="dxa"/>
          </w:tcPr>
          <w:p w14:paraId="0467B8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A2E40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B73175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543C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04AF66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19A3568" w14:textId="77777777" w:rsidR="00ED4DC3" w:rsidRPr="00ED4DC3" w:rsidRDefault="00ED4DC3" w:rsidP="00ED4DC3">
            <w:pPr>
              <w:rPr>
                <w:sz w:val="20"/>
                <w:szCs w:val="20"/>
              </w:rPr>
            </w:pPr>
          </w:p>
        </w:tc>
        <w:tc>
          <w:tcPr>
            <w:tcW w:w="1440" w:type="dxa"/>
          </w:tcPr>
          <w:p w14:paraId="13FF83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C76628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Trichogrammatidae</w:t>
            </w:r>
          </w:p>
        </w:tc>
        <w:tc>
          <w:tcPr>
            <w:tcW w:w="1710" w:type="dxa"/>
          </w:tcPr>
          <w:p w14:paraId="74AE21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7436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047FF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2AC4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66C1E5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80DAF2D" w14:textId="77777777" w:rsidR="00ED4DC3" w:rsidRPr="00ED4DC3" w:rsidRDefault="00ED4DC3" w:rsidP="00ED4DC3">
            <w:pPr>
              <w:rPr>
                <w:sz w:val="20"/>
                <w:szCs w:val="20"/>
              </w:rPr>
            </w:pPr>
          </w:p>
        </w:tc>
        <w:tc>
          <w:tcPr>
            <w:tcW w:w="1440" w:type="dxa"/>
          </w:tcPr>
          <w:p w14:paraId="200639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14:paraId="29E9E8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Signiphoridae</w:t>
            </w:r>
          </w:p>
        </w:tc>
        <w:tc>
          <w:tcPr>
            <w:tcW w:w="1710" w:type="dxa"/>
          </w:tcPr>
          <w:p w14:paraId="0D8E62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A534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8839C9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C1AAD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0B97C1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CD59A31" w14:textId="77777777" w:rsidR="00ED4DC3" w:rsidRPr="00ED4DC3" w:rsidRDefault="00ED4DC3" w:rsidP="00ED4DC3">
            <w:pPr>
              <w:rPr>
                <w:sz w:val="20"/>
                <w:szCs w:val="20"/>
              </w:rPr>
            </w:pPr>
          </w:p>
        </w:tc>
        <w:tc>
          <w:tcPr>
            <w:tcW w:w="1440" w:type="dxa"/>
          </w:tcPr>
          <w:p w14:paraId="598943C8" w14:textId="77777777" w:rsidR="00ED4DC3" w:rsidRPr="00ED4DC3" w:rsidRDefault="001513BC"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00ED4DC3" w:rsidRPr="00ED4DC3">
                <w:rPr>
                  <w:bCs/>
                  <w:sz w:val="20"/>
                  <w:szCs w:val="20"/>
                </w:rPr>
                <w:t>Cynipoidea</w:t>
              </w:r>
            </w:hyperlink>
          </w:p>
        </w:tc>
        <w:tc>
          <w:tcPr>
            <w:tcW w:w="1800" w:type="dxa"/>
          </w:tcPr>
          <w:p w14:paraId="01FA44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Figitidae</w:t>
            </w:r>
          </w:p>
        </w:tc>
        <w:tc>
          <w:tcPr>
            <w:tcW w:w="1710" w:type="dxa"/>
          </w:tcPr>
          <w:p w14:paraId="792D0F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0C174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8AA6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BC6FA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E62116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7F8AC1E" w14:textId="77777777" w:rsidR="00ED4DC3" w:rsidRPr="00ED4DC3" w:rsidRDefault="00ED4DC3" w:rsidP="00ED4DC3">
            <w:pPr>
              <w:rPr>
                <w:sz w:val="20"/>
                <w:szCs w:val="20"/>
              </w:rPr>
            </w:pPr>
          </w:p>
        </w:tc>
        <w:tc>
          <w:tcPr>
            <w:tcW w:w="1440" w:type="dxa"/>
          </w:tcPr>
          <w:p w14:paraId="79EFEC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Ichnuemoidea</w:t>
            </w:r>
          </w:p>
        </w:tc>
        <w:tc>
          <w:tcPr>
            <w:tcW w:w="1800" w:type="dxa"/>
          </w:tcPr>
          <w:p w14:paraId="0441FF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Braconidae</w:t>
            </w:r>
          </w:p>
        </w:tc>
        <w:tc>
          <w:tcPr>
            <w:tcW w:w="1710" w:type="dxa"/>
          </w:tcPr>
          <w:p w14:paraId="73062C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DE8A4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6C570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9549E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C81A95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342DA24" w14:textId="77777777" w:rsidR="00ED4DC3" w:rsidRPr="00ED4DC3" w:rsidRDefault="00ED4DC3" w:rsidP="00ED4DC3">
            <w:pPr>
              <w:rPr>
                <w:sz w:val="20"/>
                <w:szCs w:val="20"/>
              </w:rPr>
            </w:pPr>
          </w:p>
        </w:tc>
        <w:tc>
          <w:tcPr>
            <w:tcW w:w="1440" w:type="dxa"/>
          </w:tcPr>
          <w:p w14:paraId="06B747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03580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Pr>
          <w:p w14:paraId="5FA0B9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Tersilochinae</w:t>
            </w:r>
          </w:p>
        </w:tc>
        <w:tc>
          <w:tcPr>
            <w:tcW w:w="1440" w:type="dxa"/>
          </w:tcPr>
          <w:p w14:paraId="33ECD7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0124A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8BCC2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B333CD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5496484" w14:textId="77777777" w:rsidR="00ED4DC3" w:rsidRPr="00ED4DC3" w:rsidRDefault="00ED4DC3" w:rsidP="00ED4DC3">
            <w:pPr>
              <w:rPr>
                <w:sz w:val="20"/>
                <w:szCs w:val="20"/>
              </w:rPr>
            </w:pPr>
          </w:p>
        </w:tc>
        <w:tc>
          <w:tcPr>
            <w:tcW w:w="1440" w:type="dxa"/>
            <w:tcBorders>
              <w:bottom w:val="single" w:sz="4" w:space="0" w:color="auto"/>
            </w:tcBorders>
          </w:tcPr>
          <w:p w14:paraId="3BA1D89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4AFE30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Borders>
              <w:bottom w:val="single" w:sz="4" w:space="0" w:color="auto"/>
            </w:tcBorders>
          </w:tcPr>
          <w:p w14:paraId="14A516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C71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074A8C8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1FDA8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F4C52BC"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7B18C0C" w14:textId="77777777"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14:paraId="01568BF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Adeloidea</w:t>
            </w:r>
          </w:p>
        </w:tc>
        <w:tc>
          <w:tcPr>
            <w:tcW w:w="1800" w:type="dxa"/>
            <w:tcBorders>
              <w:top w:val="single" w:sz="4" w:space="0" w:color="auto"/>
              <w:bottom w:val="nil"/>
            </w:tcBorders>
          </w:tcPr>
          <w:p w14:paraId="70435F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14:paraId="63AF33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535F649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DA209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1C4A09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8C7E4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0E0ECECA" w14:textId="77777777" w:rsidR="00ED4DC3" w:rsidRPr="00ED4DC3" w:rsidRDefault="00ED4DC3" w:rsidP="00ED4DC3">
            <w:pPr>
              <w:rPr>
                <w:sz w:val="20"/>
                <w:szCs w:val="20"/>
              </w:rPr>
            </w:pPr>
            <w:r w:rsidRPr="00ED4DC3">
              <w:rPr>
                <w:sz w:val="20"/>
                <w:szCs w:val="20"/>
              </w:rPr>
              <w:t>Lepidoptera</w:t>
            </w:r>
          </w:p>
        </w:tc>
        <w:tc>
          <w:tcPr>
            <w:tcW w:w="1440" w:type="dxa"/>
            <w:tcBorders>
              <w:top w:val="nil"/>
            </w:tcBorders>
          </w:tcPr>
          <w:p w14:paraId="691FE2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07495D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Nymphalidae</w:t>
            </w:r>
          </w:p>
        </w:tc>
        <w:tc>
          <w:tcPr>
            <w:tcW w:w="1710" w:type="dxa"/>
            <w:tcBorders>
              <w:top w:val="nil"/>
            </w:tcBorders>
          </w:tcPr>
          <w:p w14:paraId="248E00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76BB2B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0585A51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731B48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60A98F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79C0A3A" w14:textId="77777777" w:rsidR="00ED4DC3" w:rsidRPr="00ED4DC3" w:rsidRDefault="00ED4DC3" w:rsidP="00ED4DC3">
            <w:pPr>
              <w:rPr>
                <w:sz w:val="20"/>
                <w:szCs w:val="20"/>
              </w:rPr>
            </w:pPr>
            <w:r w:rsidRPr="00ED4DC3">
              <w:rPr>
                <w:sz w:val="20"/>
                <w:szCs w:val="20"/>
              </w:rPr>
              <w:t>Lepidoptera</w:t>
            </w:r>
          </w:p>
        </w:tc>
        <w:tc>
          <w:tcPr>
            <w:tcW w:w="1440" w:type="dxa"/>
          </w:tcPr>
          <w:p w14:paraId="28411D0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50353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Papilionidae</w:t>
            </w:r>
          </w:p>
          <w:p w14:paraId="4BB023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F61B9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95D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95C3C8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28B9A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0D0633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63FF4DD1" w14:textId="77777777"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14:paraId="545945A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7FD22C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CF2B4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460D9C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133781B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77AA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BA3F3C5"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57A36BA" w14:textId="77777777" w:rsidR="00ED4DC3" w:rsidRPr="00ED4DC3" w:rsidRDefault="00ED4DC3" w:rsidP="00ED4DC3">
            <w:pPr>
              <w:rPr>
                <w:sz w:val="20"/>
                <w:szCs w:val="20"/>
              </w:rPr>
            </w:pPr>
            <w:r w:rsidRPr="00ED4DC3">
              <w:rPr>
                <w:sz w:val="20"/>
                <w:szCs w:val="20"/>
              </w:rPr>
              <w:t>Microcorphyia</w:t>
            </w:r>
          </w:p>
        </w:tc>
        <w:tc>
          <w:tcPr>
            <w:tcW w:w="1440" w:type="dxa"/>
            <w:tcBorders>
              <w:top w:val="single" w:sz="4" w:space="0" w:color="auto"/>
              <w:bottom w:val="single" w:sz="4" w:space="0" w:color="auto"/>
            </w:tcBorders>
          </w:tcPr>
          <w:p w14:paraId="7C9254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14D14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3C870D0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240A81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4223912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6983AD8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FC3964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BCBB876" w14:textId="77777777" w:rsidR="00ED4DC3" w:rsidRPr="00ED4DC3" w:rsidRDefault="00ED4DC3" w:rsidP="00ED4DC3">
            <w:pPr>
              <w:rPr>
                <w:sz w:val="20"/>
                <w:szCs w:val="20"/>
              </w:rPr>
            </w:pPr>
            <w:r w:rsidRPr="00ED4DC3">
              <w:rPr>
                <w:sz w:val="20"/>
                <w:szCs w:val="20"/>
              </w:rPr>
              <w:t>Neuroptera</w:t>
            </w:r>
          </w:p>
        </w:tc>
        <w:tc>
          <w:tcPr>
            <w:tcW w:w="1440" w:type="dxa"/>
            <w:tcBorders>
              <w:top w:val="single" w:sz="4" w:space="0" w:color="auto"/>
              <w:bottom w:val="single" w:sz="4" w:space="0" w:color="auto"/>
            </w:tcBorders>
          </w:tcPr>
          <w:p w14:paraId="317076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4276AC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Chrysopidae</w:t>
            </w:r>
          </w:p>
        </w:tc>
        <w:tc>
          <w:tcPr>
            <w:tcW w:w="1710" w:type="dxa"/>
            <w:tcBorders>
              <w:top w:val="single" w:sz="4" w:space="0" w:color="auto"/>
              <w:bottom w:val="single" w:sz="4" w:space="0" w:color="auto"/>
            </w:tcBorders>
          </w:tcPr>
          <w:p w14:paraId="5DB83C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FF5C1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20E5F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C7BADB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6C3C1F0"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D68EAFF" w14:textId="77777777" w:rsidR="00ED4DC3" w:rsidRPr="00ED4DC3" w:rsidRDefault="00ED4DC3" w:rsidP="00ED4DC3">
            <w:pPr>
              <w:rPr>
                <w:sz w:val="20"/>
                <w:szCs w:val="20"/>
              </w:rPr>
            </w:pPr>
            <w:r w:rsidRPr="00ED4DC3">
              <w:rPr>
                <w:sz w:val="20"/>
                <w:szCs w:val="20"/>
              </w:rPr>
              <w:t>Orthoptera</w:t>
            </w:r>
          </w:p>
        </w:tc>
        <w:tc>
          <w:tcPr>
            <w:tcW w:w="1440" w:type="dxa"/>
            <w:tcBorders>
              <w:top w:val="single" w:sz="4" w:space="0" w:color="auto"/>
              <w:bottom w:val="single" w:sz="4" w:space="0" w:color="auto"/>
            </w:tcBorders>
          </w:tcPr>
          <w:p w14:paraId="4D0C24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65D6E55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002928C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60D28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C5DC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1EB2A7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0DB053A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EF3F033" w14:textId="77777777" w:rsidR="00ED4DC3" w:rsidRPr="00ED4DC3" w:rsidRDefault="00ED4DC3" w:rsidP="00ED4DC3">
            <w:pPr>
              <w:rPr>
                <w:color w:val="000000"/>
                <w:sz w:val="20"/>
                <w:szCs w:val="20"/>
              </w:rPr>
            </w:pPr>
            <w:r w:rsidRPr="00ED4DC3">
              <w:rPr>
                <w:color w:val="000000"/>
                <w:sz w:val="20"/>
                <w:szCs w:val="20"/>
              </w:rPr>
              <w:t>Solifugae</w:t>
            </w:r>
          </w:p>
        </w:tc>
        <w:tc>
          <w:tcPr>
            <w:tcW w:w="1440" w:type="dxa"/>
            <w:tcBorders>
              <w:top w:val="single" w:sz="4" w:space="0" w:color="auto"/>
              <w:bottom w:val="single" w:sz="4" w:space="0" w:color="auto"/>
            </w:tcBorders>
          </w:tcPr>
          <w:p w14:paraId="4F52B0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32489A3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6506F9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6D6D91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2B5409C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5207B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70615DE1"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084D0DB" w14:textId="77777777" w:rsidR="00ED4DC3" w:rsidRPr="00ED4DC3" w:rsidRDefault="00ED4DC3" w:rsidP="00ED4DC3">
            <w:pPr>
              <w:rPr>
                <w:color w:val="000000"/>
                <w:sz w:val="20"/>
                <w:szCs w:val="20"/>
              </w:rPr>
            </w:pPr>
            <w:r w:rsidRPr="00ED4DC3">
              <w:rPr>
                <w:color w:val="000000"/>
                <w:sz w:val="20"/>
                <w:szCs w:val="20"/>
              </w:rPr>
              <w:t>Thysanoptera</w:t>
            </w:r>
          </w:p>
        </w:tc>
        <w:tc>
          <w:tcPr>
            <w:tcW w:w="1440" w:type="dxa"/>
            <w:tcBorders>
              <w:top w:val="single" w:sz="4" w:space="0" w:color="auto"/>
              <w:bottom w:val="single" w:sz="4" w:space="0" w:color="auto"/>
            </w:tcBorders>
          </w:tcPr>
          <w:p w14:paraId="424D301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3A7D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CE408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325C5F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B28CE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077D63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14:paraId="6C14F7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14:paraId="625B8762" w14:textId="77777777" w:rsidR="00ED4DC3" w:rsidRPr="00ED4DC3" w:rsidRDefault="00ED4DC3" w:rsidP="00ED4DC3">
            <w:pPr>
              <w:rPr>
                <w:color w:val="000000"/>
                <w:sz w:val="20"/>
                <w:szCs w:val="20"/>
              </w:rPr>
            </w:pPr>
            <w:r w:rsidRPr="00ED4DC3">
              <w:rPr>
                <w:color w:val="000000"/>
                <w:sz w:val="20"/>
                <w:szCs w:val="20"/>
              </w:rPr>
              <w:t>Trichoptera</w:t>
            </w:r>
          </w:p>
        </w:tc>
        <w:tc>
          <w:tcPr>
            <w:tcW w:w="1440" w:type="dxa"/>
            <w:tcBorders>
              <w:top w:val="single" w:sz="4" w:space="0" w:color="auto"/>
            </w:tcBorders>
          </w:tcPr>
          <w:p w14:paraId="6C65A4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14:paraId="1258299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14:paraId="5B3F63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14:paraId="29DE34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14:paraId="4C8CA1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14:paraId="4A1A3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14:paraId="7B701386" w14:textId="77777777" w:rsidR="00ED4DC3" w:rsidRPr="00ED4DC3" w:rsidRDefault="00ED4DC3" w:rsidP="00ED4DC3">
      <w:pPr>
        <w:spacing w:line="240" w:lineRule="auto"/>
      </w:pPr>
    </w:p>
    <w:p w14:paraId="15A9F930" w14:textId="77777777" w:rsidR="00ED4DC3" w:rsidRDefault="00ED4DC3" w:rsidP="009C7F0B"/>
    <w:p w14:paraId="34C96381" w14:textId="77777777" w:rsidR="00ED4DC3" w:rsidRDefault="00ED4DC3" w:rsidP="009C7F0B"/>
    <w:p w14:paraId="2CFB2721" w14:textId="77777777" w:rsidR="00ED4DC3" w:rsidRDefault="00ED4DC3" w:rsidP="009C7F0B"/>
    <w:p w14:paraId="3A18D99B" w14:textId="77777777" w:rsidR="00ED4DC3" w:rsidRDefault="00ED4DC3" w:rsidP="009C7F0B"/>
    <w:p w14:paraId="6660E71F" w14:textId="77777777" w:rsidR="00ED4DC3" w:rsidRDefault="00ED4DC3" w:rsidP="009C7F0B"/>
    <w:p w14:paraId="2E8F8BF8" w14:textId="77777777" w:rsidR="00ED4DC3" w:rsidRDefault="00ED4DC3" w:rsidP="009C7F0B"/>
    <w:p w14:paraId="53F97EA9" w14:textId="77777777" w:rsidR="00ED4DC3" w:rsidRDefault="00ED4DC3" w:rsidP="009C7F0B"/>
    <w:p w14:paraId="257D03DF" w14:textId="77777777" w:rsidR="00ED4DC3" w:rsidRDefault="00ED4DC3" w:rsidP="009C7F0B"/>
    <w:p w14:paraId="480A39C2" w14:textId="77777777" w:rsidR="00ED4DC3" w:rsidRDefault="00ED4DC3" w:rsidP="009C7F0B"/>
    <w:p w14:paraId="4B56A6B6" w14:textId="77777777" w:rsidR="00ED4DC3" w:rsidRDefault="00ED4DC3" w:rsidP="009C7F0B"/>
    <w:p w14:paraId="564668C9" w14:textId="77777777" w:rsidR="00ED4DC3" w:rsidRDefault="00ED4DC3" w:rsidP="009C7F0B"/>
    <w:p w14:paraId="662ECA99" w14:textId="77777777" w:rsidR="003B5479" w:rsidRPr="003B5479" w:rsidRDefault="003B5479" w:rsidP="00193054">
      <w:pPr>
        <w:rPr>
          <w:u w:val="single"/>
        </w:rPr>
      </w:pPr>
      <w:r w:rsidRPr="003B5479">
        <w:rPr>
          <w:u w:val="single"/>
        </w:rPr>
        <w:lastRenderedPageBreak/>
        <w:t>Appendix B</w:t>
      </w:r>
    </w:p>
    <w:p w14:paraId="2C1F38C8" w14:textId="77777777" w:rsidR="00193054" w:rsidRDefault="003B5479" w:rsidP="00193054">
      <w:r>
        <w:t xml:space="preserve">Model selection from results of Table 1 and full model of Table 3. </w:t>
      </w:r>
    </w:p>
    <w:p w14:paraId="44D22B65" w14:textId="77777777" w:rsidR="00193054" w:rsidRDefault="00FD1DD7" w:rsidP="00193054">
      <w:r>
        <w:t>Table B1</w:t>
      </w:r>
      <w:r w:rsidR="0007687C">
        <w:t>: Likelihood ratio test c</w:t>
      </w:r>
      <w:r w:rsidR="00193054">
        <w:t>omparison of random intercept model, additive and interaction</w:t>
      </w:r>
      <w:r w:rsidR="0007687C">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rsidR="0007687C">
        <w:t xml:space="preserve"> </w:t>
      </w:r>
    </w:p>
    <w:p w14:paraId="4DD79A42" w14:textId="77777777"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1"/>
        <w:tblW w:w="0" w:type="auto"/>
        <w:tblLook w:val="04A0" w:firstRow="1" w:lastRow="0" w:firstColumn="1" w:lastColumn="0" w:noHBand="0" w:noVBand="1"/>
      </w:tblPr>
      <w:tblGrid>
        <w:gridCol w:w="1890"/>
        <w:gridCol w:w="1225"/>
        <w:gridCol w:w="1568"/>
        <w:gridCol w:w="1617"/>
        <w:gridCol w:w="1525"/>
        <w:gridCol w:w="1525"/>
      </w:tblGrid>
      <w:tr w:rsidR="00193054" w:rsidRPr="0007687C" w14:paraId="1405684E"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345A446"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14:paraId="01BC0A85"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25EC31D0"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713FB375"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33D47781"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14:paraId="78F96E3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RPr="0007687C" w14:paraId="2B997ACF"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E7F40CB"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14:paraId="62E5780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83A5493"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14:paraId="10CB4F7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14:paraId="62B352D4"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147D726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14:paraId="309B7E7B" w14:textId="77777777" w:rsidTr="0007687C">
        <w:tc>
          <w:tcPr>
            <w:cnfStyle w:val="001000000000" w:firstRow="0" w:lastRow="0" w:firstColumn="1" w:lastColumn="0" w:oddVBand="0" w:evenVBand="0" w:oddHBand="0" w:evenHBand="0" w:firstRowFirstColumn="0" w:firstRowLastColumn="0" w:lastRowFirstColumn="0" w:lastRowLastColumn="0"/>
            <w:tcW w:w="1890" w:type="dxa"/>
          </w:tcPr>
          <w:p w14:paraId="3A0917F0"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14:paraId="09E829A2"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A91DE5B"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14:paraId="390C0CDF"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14:paraId="1E56894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14:paraId="78DC259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14:paraId="5B7F35AD"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58500023"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14:paraId="1022152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0693771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14:paraId="624C0D49"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14:paraId="1AA68D4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14:paraId="0285A10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14:paraId="3A3B072A" w14:textId="77777777"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14:paraId="058EB486" w14:textId="77777777" w:rsidR="00F23CDB" w:rsidRDefault="00F23CDB" w:rsidP="00193054"/>
    <w:p w14:paraId="4EB01920" w14:textId="77777777" w:rsidR="00F23CDB" w:rsidRDefault="00FD1DD7" w:rsidP="00193054">
      <w:r>
        <w:t>Table B2</w:t>
      </w:r>
      <w:r w:rsidR="00F23CDB">
        <w:t>: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1"/>
        <w:tblW w:w="0" w:type="auto"/>
        <w:tblLook w:val="04A0" w:firstRow="1" w:lastRow="0" w:firstColumn="1" w:lastColumn="0" w:noHBand="0" w:noVBand="1"/>
      </w:tblPr>
      <w:tblGrid>
        <w:gridCol w:w="1980"/>
        <w:gridCol w:w="1135"/>
        <w:gridCol w:w="1568"/>
        <w:gridCol w:w="1617"/>
        <w:gridCol w:w="1525"/>
        <w:gridCol w:w="1525"/>
      </w:tblGrid>
      <w:tr w:rsidR="00193054" w14:paraId="36C840E1"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C0AD0D"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14:paraId="7EBBB00C"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015DC4E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0556C3C8"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6CA1938A"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14:paraId="0DA61034"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14:paraId="1E8806F6"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6DD519"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14:paraId="7F95065B"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321CEF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14:paraId="130CAD0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14:paraId="68567ED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594DF39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14:paraId="1C934234" w14:textId="77777777" w:rsidTr="0007687C">
        <w:tc>
          <w:tcPr>
            <w:cnfStyle w:val="001000000000" w:firstRow="0" w:lastRow="0" w:firstColumn="1" w:lastColumn="0" w:oddVBand="0" w:evenVBand="0" w:oddHBand="0" w:evenHBand="0" w:firstRowFirstColumn="0" w:firstRowLastColumn="0" w:lastRowFirstColumn="0" w:lastRowLastColumn="0"/>
            <w:tcW w:w="1980" w:type="dxa"/>
          </w:tcPr>
          <w:p w14:paraId="637FC9E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14:paraId="3872A30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0E4144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14:paraId="68EB13D3"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14:paraId="1D6487A8"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14:paraId="34B4F121"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14:paraId="7BF1E404"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5F75B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14:paraId="6134E458"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4528FA8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14:paraId="501F0E5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14:paraId="5275F38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14:paraId="120C464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14:paraId="09C56AD0" w14:textId="77777777" w:rsidR="00193054" w:rsidRDefault="00193054" w:rsidP="00F23CDB"/>
    <w:p w14:paraId="759F5CB1" w14:textId="77777777"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14:paraId="7DB3D5CD" w14:textId="77777777" w:rsidR="006813CE" w:rsidRDefault="003B5479"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Table B3</w:t>
      </w:r>
      <w:r w:rsidR="00F23CDB">
        <w:rPr>
          <w:rFonts w:ascii="Times New Roman" w:hAnsi="Times New Roman" w:cs="Times New Roman"/>
          <w:color w:val="000000"/>
          <w:sz w:val="24"/>
          <w:szCs w:val="24"/>
        </w:rPr>
        <w:t>: Full models</w:t>
      </w:r>
      <w:r w:rsidR="00194E58">
        <w:rPr>
          <w:rFonts w:ascii="Times New Roman" w:hAnsi="Times New Roman" w:cs="Times New Roman"/>
          <w:color w:val="000000"/>
          <w:sz w:val="24"/>
          <w:szCs w:val="24"/>
        </w:rPr>
        <w:t xml:space="preserve">. Quasipoisson </w:t>
      </w:r>
      <w:r>
        <w:rPr>
          <w:rFonts w:ascii="Times New Roman" w:hAnsi="Times New Roman" w:cs="Times New Roman"/>
          <w:color w:val="000000"/>
          <w:sz w:val="24"/>
          <w:szCs w:val="24"/>
        </w:rPr>
        <w:t>GLMM (glmmPQL, MASS) with three0</w:t>
      </w:r>
      <w:r w:rsidR="00194E58">
        <w:rPr>
          <w:rFonts w:ascii="Times New Roman" w:hAnsi="Times New Roman" w:cs="Times New Roman"/>
          <w:color w:val="000000"/>
          <w:sz w:val="24"/>
          <w:szCs w:val="24"/>
        </w:rPr>
        <w:t>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14:paraId="771E2210" w14:textId="77777777"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5A0DC51C"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1"/>
        <w:tblW w:w="0" w:type="auto"/>
        <w:tblLook w:val="04A0" w:firstRow="1" w:lastRow="0" w:firstColumn="1" w:lastColumn="0" w:noHBand="0" w:noVBand="1"/>
      </w:tblPr>
      <w:tblGrid>
        <w:gridCol w:w="1795"/>
        <w:gridCol w:w="1170"/>
        <w:gridCol w:w="990"/>
        <w:gridCol w:w="1170"/>
        <w:gridCol w:w="1440"/>
        <w:gridCol w:w="1170"/>
        <w:gridCol w:w="1530"/>
      </w:tblGrid>
      <w:tr w:rsidR="006813CE" w:rsidRPr="008E5B82" w14:paraId="56553342"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4FA26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330" w:type="dxa"/>
            <w:gridSpan w:val="3"/>
          </w:tcPr>
          <w:p w14:paraId="53164473"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14:paraId="184CD35C"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8E5B82" w14:paraId="673A6CA0"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9C45B8"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1170" w:type="dxa"/>
          </w:tcPr>
          <w:p w14:paraId="0F2B560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Chisq</w:t>
            </w:r>
          </w:p>
        </w:tc>
        <w:tc>
          <w:tcPr>
            <w:tcW w:w="990" w:type="dxa"/>
          </w:tcPr>
          <w:p w14:paraId="0C90D8A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Df</w:t>
            </w:r>
          </w:p>
        </w:tc>
        <w:tc>
          <w:tcPr>
            <w:tcW w:w="1170" w:type="dxa"/>
          </w:tcPr>
          <w:p w14:paraId="2BD49E1E"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P</w:t>
            </w:r>
          </w:p>
        </w:tc>
        <w:tc>
          <w:tcPr>
            <w:tcW w:w="1440" w:type="dxa"/>
          </w:tcPr>
          <w:p w14:paraId="16C2ACC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170" w:type="dxa"/>
          </w:tcPr>
          <w:p w14:paraId="456A495F"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530" w:type="dxa"/>
          </w:tcPr>
          <w:p w14:paraId="198D928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6813CE" w:rsidRPr="008E5B82" w14:paraId="6F941F43"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47662971"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w:t>
            </w:r>
          </w:p>
        </w:tc>
        <w:tc>
          <w:tcPr>
            <w:tcW w:w="1170" w:type="dxa"/>
          </w:tcPr>
          <w:p w14:paraId="35509C6F"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16.3114</w:t>
            </w:r>
          </w:p>
        </w:tc>
        <w:tc>
          <w:tcPr>
            <w:tcW w:w="990" w:type="dxa"/>
          </w:tcPr>
          <w:p w14:paraId="708E13A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1594085E"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6B11C1CE"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11.2812</w:t>
            </w:r>
          </w:p>
        </w:tc>
        <w:tc>
          <w:tcPr>
            <w:tcW w:w="1170" w:type="dxa"/>
          </w:tcPr>
          <w:p w14:paraId="2344FCD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28A57C09" w14:textId="77777777" w:rsidR="006813CE" w:rsidRPr="00A9331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A9331B">
              <w:rPr>
                <w:rStyle w:val="gnkrckgcgsb"/>
                <w:rFonts w:ascii="Times New Roman" w:hAnsi="Times New Roman" w:cs="Times New Roman"/>
                <w:b/>
                <w:color w:val="000000"/>
                <w:sz w:val="22"/>
                <w:szCs w:val="22"/>
                <w:bdr w:val="none" w:sz="0" w:space="0" w:color="auto" w:frame="1"/>
              </w:rPr>
              <w:t>0.0007829</w:t>
            </w:r>
          </w:p>
        </w:tc>
      </w:tr>
      <w:tr w:rsidR="006813CE" w:rsidRPr="008E5B82" w14:paraId="0D1D551D"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803DCF"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w:t>
            </w:r>
          </w:p>
        </w:tc>
        <w:tc>
          <w:tcPr>
            <w:tcW w:w="1170" w:type="dxa"/>
          </w:tcPr>
          <w:p w14:paraId="72CFFA66"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121.6832</w:t>
            </w:r>
          </w:p>
        </w:tc>
        <w:tc>
          <w:tcPr>
            <w:tcW w:w="990" w:type="dxa"/>
          </w:tcPr>
          <w:p w14:paraId="2FC610D8"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5C80F6A0"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5A822EE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131.340</w:t>
            </w:r>
          </w:p>
        </w:tc>
        <w:tc>
          <w:tcPr>
            <w:tcW w:w="1170" w:type="dxa"/>
          </w:tcPr>
          <w:p w14:paraId="4F4DC7B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75F32D4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14:paraId="1C79C1DC"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3956FC4C"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Treatment</w:t>
            </w:r>
          </w:p>
        </w:tc>
        <w:tc>
          <w:tcPr>
            <w:tcW w:w="1170" w:type="dxa"/>
          </w:tcPr>
          <w:p w14:paraId="5919C36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6.7008</w:t>
            </w:r>
          </w:p>
        </w:tc>
        <w:tc>
          <w:tcPr>
            <w:tcW w:w="990" w:type="dxa"/>
          </w:tcPr>
          <w:p w14:paraId="4C693CE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7C531E05"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0.009637</w:t>
            </w:r>
          </w:p>
        </w:tc>
        <w:tc>
          <w:tcPr>
            <w:tcW w:w="1440" w:type="dxa"/>
          </w:tcPr>
          <w:p w14:paraId="1BB3A26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3.6569</w:t>
            </w:r>
          </w:p>
        </w:tc>
        <w:tc>
          <w:tcPr>
            <w:tcW w:w="1170" w:type="dxa"/>
          </w:tcPr>
          <w:p w14:paraId="556AE5C5"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00FD9CEC"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0.0558390</w:t>
            </w:r>
          </w:p>
        </w:tc>
      </w:tr>
      <w:tr w:rsidR="006813CE" w:rsidRPr="008E5B82" w14:paraId="4DB949C2"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0ECA4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Flowers.pot</w:t>
            </w:r>
          </w:p>
        </w:tc>
        <w:tc>
          <w:tcPr>
            <w:tcW w:w="1170" w:type="dxa"/>
          </w:tcPr>
          <w:p w14:paraId="0072AB00"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9.4194</w:t>
            </w:r>
          </w:p>
        </w:tc>
        <w:tc>
          <w:tcPr>
            <w:tcW w:w="990" w:type="dxa"/>
          </w:tcPr>
          <w:p w14:paraId="4A16C660"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66C528E1"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0.002147</w:t>
            </w:r>
          </w:p>
        </w:tc>
        <w:tc>
          <w:tcPr>
            <w:tcW w:w="1440" w:type="dxa"/>
          </w:tcPr>
          <w:p w14:paraId="34BE1ED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4.5640</w:t>
            </w:r>
          </w:p>
        </w:tc>
        <w:tc>
          <w:tcPr>
            <w:tcW w:w="1170" w:type="dxa"/>
          </w:tcPr>
          <w:p w14:paraId="7CB14B6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38A5DA6D"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0.0326507</w:t>
            </w:r>
          </w:p>
        </w:tc>
      </w:tr>
      <w:tr w:rsidR="006813CE" w:rsidRPr="008E5B82" w14:paraId="171BE3C0"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584F803A"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w:t>
            </w:r>
          </w:p>
        </w:tc>
        <w:tc>
          <w:tcPr>
            <w:tcW w:w="1170" w:type="dxa"/>
          </w:tcPr>
          <w:p w14:paraId="7CF7085C"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56.9111</w:t>
            </w:r>
          </w:p>
        </w:tc>
        <w:tc>
          <w:tcPr>
            <w:tcW w:w="990" w:type="dxa"/>
          </w:tcPr>
          <w:p w14:paraId="2C08A2B7"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62571288"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416ED342"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53.0033</w:t>
            </w:r>
          </w:p>
        </w:tc>
        <w:tc>
          <w:tcPr>
            <w:tcW w:w="1170" w:type="dxa"/>
          </w:tcPr>
          <w:p w14:paraId="53AB5B60"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6FDD47E4"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14:paraId="0FCA4F9A"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3FD0236"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Flowering:treatment</w:t>
            </w:r>
          </w:p>
        </w:tc>
        <w:tc>
          <w:tcPr>
            <w:tcW w:w="1170" w:type="dxa"/>
          </w:tcPr>
          <w:p w14:paraId="3C4A93B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3.6394</w:t>
            </w:r>
          </w:p>
        </w:tc>
        <w:tc>
          <w:tcPr>
            <w:tcW w:w="990" w:type="dxa"/>
          </w:tcPr>
          <w:p w14:paraId="1411422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75246D65"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0.056426</w:t>
            </w:r>
          </w:p>
        </w:tc>
        <w:tc>
          <w:tcPr>
            <w:tcW w:w="1440" w:type="dxa"/>
          </w:tcPr>
          <w:p w14:paraId="1185AC9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2.3436</w:t>
            </w:r>
          </w:p>
        </w:tc>
        <w:tc>
          <w:tcPr>
            <w:tcW w:w="1170" w:type="dxa"/>
          </w:tcPr>
          <w:p w14:paraId="503BAC5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1C4EA2D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0.1258002</w:t>
            </w:r>
          </w:p>
        </w:tc>
      </w:tr>
      <w:tr w:rsidR="006813CE" w:rsidRPr="008E5B82" w14:paraId="3021E579"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5F5C8895"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Rtu:treatment</w:t>
            </w:r>
          </w:p>
        </w:tc>
        <w:tc>
          <w:tcPr>
            <w:tcW w:w="1170" w:type="dxa"/>
          </w:tcPr>
          <w:p w14:paraId="7BF09A76"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5.4996</w:t>
            </w:r>
          </w:p>
        </w:tc>
        <w:tc>
          <w:tcPr>
            <w:tcW w:w="990" w:type="dxa"/>
          </w:tcPr>
          <w:p w14:paraId="5862950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58FB362E"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0.357984</w:t>
            </w:r>
          </w:p>
        </w:tc>
        <w:tc>
          <w:tcPr>
            <w:tcW w:w="1440" w:type="dxa"/>
          </w:tcPr>
          <w:p w14:paraId="385A755A"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3.8289</w:t>
            </w:r>
          </w:p>
        </w:tc>
        <w:tc>
          <w:tcPr>
            <w:tcW w:w="1170" w:type="dxa"/>
          </w:tcPr>
          <w:p w14:paraId="0154D417"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2E593A64"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ED1FA7">
              <w:rPr>
                <w:rFonts w:ascii="Times New Roman" w:hAnsi="Times New Roman" w:cs="Times New Roman"/>
                <w:color w:val="000000"/>
                <w:sz w:val="24"/>
                <w:szCs w:val="24"/>
              </w:rPr>
              <w:t xml:space="preserve">0.5743031    </w:t>
            </w:r>
          </w:p>
        </w:tc>
      </w:tr>
      <w:tr w:rsidR="006813CE" w:rsidRPr="008E5B82" w14:paraId="7B00ECA5"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6D1B74"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Flowering:rtu:treatment</w:t>
            </w:r>
          </w:p>
        </w:tc>
        <w:tc>
          <w:tcPr>
            <w:tcW w:w="1170" w:type="dxa"/>
          </w:tcPr>
          <w:p w14:paraId="37C2EDB9"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7.5190</w:t>
            </w:r>
          </w:p>
        </w:tc>
        <w:tc>
          <w:tcPr>
            <w:tcW w:w="990" w:type="dxa"/>
          </w:tcPr>
          <w:p w14:paraId="4C26935B"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7EEFF49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0.184812</w:t>
            </w:r>
          </w:p>
        </w:tc>
        <w:tc>
          <w:tcPr>
            <w:tcW w:w="1440" w:type="dxa"/>
          </w:tcPr>
          <w:p w14:paraId="5687C36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4.1995</w:t>
            </w:r>
          </w:p>
        </w:tc>
        <w:tc>
          <w:tcPr>
            <w:tcW w:w="1170" w:type="dxa"/>
          </w:tcPr>
          <w:p w14:paraId="315F8827"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38F71C2E"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0.5210663</w:t>
            </w:r>
          </w:p>
        </w:tc>
      </w:tr>
    </w:tbl>
    <w:p w14:paraId="6D837145"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p w14:paraId="669D63AB" w14:textId="77777777" w:rsidR="006813CE" w:rsidRDefault="006813CE" w:rsidP="006813CE"/>
    <w:p w14:paraId="3F057DD9" w14:textId="77777777" w:rsidR="00174190" w:rsidRDefault="00174190" w:rsidP="00ED4DC3">
      <w:pPr>
        <w:rPr>
          <w:rFonts w:eastAsia="Times New Roman"/>
          <w:color w:val="000000"/>
        </w:rPr>
      </w:pPr>
    </w:p>
    <w:p w14:paraId="50B9C8CB" w14:textId="77777777" w:rsidR="003B5479" w:rsidRDefault="003B5479" w:rsidP="003B5479">
      <w:r>
        <w:lastRenderedPageBreak/>
        <w:t>Appendix C</w:t>
      </w:r>
    </w:p>
    <w:p w14:paraId="02590138" w14:textId="77777777" w:rsidR="003B5479" w:rsidRPr="00174190" w:rsidRDefault="003B5479" w:rsidP="003B5479">
      <w:r>
        <w:t>Table C1: GLMM for arthropod abundance – Melyridae included and Melyridae only.</w:t>
      </w:r>
    </w:p>
    <w:tbl>
      <w:tblPr>
        <w:tblStyle w:val="PlainTable21"/>
        <w:tblW w:w="9900" w:type="dxa"/>
        <w:tblLayout w:type="fixed"/>
        <w:tblLook w:val="04A0" w:firstRow="1" w:lastRow="0" w:firstColumn="1" w:lastColumn="0" w:noHBand="0" w:noVBand="1"/>
      </w:tblPr>
      <w:tblGrid>
        <w:gridCol w:w="2065"/>
        <w:gridCol w:w="1350"/>
        <w:gridCol w:w="1350"/>
        <w:gridCol w:w="1265"/>
        <w:gridCol w:w="1440"/>
        <w:gridCol w:w="1080"/>
        <w:gridCol w:w="1350"/>
      </w:tblGrid>
      <w:tr w:rsidR="00085ED2" w:rsidRPr="00F71F7B" w14:paraId="2C548322" w14:textId="77777777" w:rsidTr="00085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B908348" w14:textId="77777777" w:rsidR="003B5479" w:rsidRPr="00F71F7B" w:rsidRDefault="003B5479" w:rsidP="002F53AD">
            <w:pPr>
              <w:jc w:val="center"/>
              <w:rPr>
                <w:sz w:val="22"/>
                <w:szCs w:val="22"/>
              </w:rPr>
            </w:pPr>
          </w:p>
        </w:tc>
        <w:tc>
          <w:tcPr>
            <w:tcW w:w="3965" w:type="dxa"/>
            <w:gridSpan w:val="3"/>
          </w:tcPr>
          <w:p w14:paraId="62093500"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included)</w:t>
            </w:r>
          </w:p>
        </w:tc>
        <w:tc>
          <w:tcPr>
            <w:tcW w:w="3870" w:type="dxa"/>
            <w:gridSpan w:val="3"/>
          </w:tcPr>
          <w:p w14:paraId="16433BA9"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Melyridae: abundance only</w:t>
            </w:r>
          </w:p>
        </w:tc>
      </w:tr>
      <w:tr w:rsidR="003B5479" w:rsidRPr="0079431F" w14:paraId="54A559C7" w14:textId="77777777"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13786CB" w14:textId="77777777" w:rsidR="003B5479" w:rsidRPr="0079431F" w:rsidRDefault="003B5479" w:rsidP="002F53AD">
            <w:pPr>
              <w:jc w:val="center"/>
              <w:rPr>
                <w:b w:val="0"/>
                <w:sz w:val="20"/>
                <w:szCs w:val="20"/>
              </w:rPr>
            </w:pPr>
          </w:p>
        </w:tc>
        <w:tc>
          <w:tcPr>
            <w:tcW w:w="1350" w:type="dxa"/>
          </w:tcPr>
          <w:p w14:paraId="0A3AF29D"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1350" w:type="dxa"/>
          </w:tcPr>
          <w:p w14:paraId="127A34D9"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265" w:type="dxa"/>
          </w:tcPr>
          <w:p w14:paraId="754A2B11" w14:textId="77777777"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c>
          <w:tcPr>
            <w:tcW w:w="1440" w:type="dxa"/>
          </w:tcPr>
          <w:p w14:paraId="39631AE5"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Coef</w:t>
            </w:r>
          </w:p>
        </w:tc>
        <w:tc>
          <w:tcPr>
            <w:tcW w:w="1080" w:type="dxa"/>
          </w:tcPr>
          <w:p w14:paraId="2A0B9670"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350" w:type="dxa"/>
          </w:tcPr>
          <w:p w14:paraId="199718F6" w14:textId="77777777"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r>
      <w:tr w:rsidR="003B5479" w:rsidRPr="0079431F" w14:paraId="1C8EB294" w14:textId="77777777" w:rsidTr="00085ED2">
        <w:trPr>
          <w:trHeight w:val="260"/>
        </w:trPr>
        <w:tc>
          <w:tcPr>
            <w:cnfStyle w:val="001000000000" w:firstRow="0" w:lastRow="0" w:firstColumn="1" w:lastColumn="0" w:oddVBand="0" w:evenVBand="0" w:oddHBand="0" w:evenHBand="0" w:firstRowFirstColumn="0" w:firstRowLastColumn="0" w:lastRowFirstColumn="0" w:lastRowLastColumn="0"/>
            <w:tcW w:w="2065" w:type="dxa"/>
          </w:tcPr>
          <w:p w14:paraId="6671FAE9" w14:textId="77777777" w:rsidR="003B5479" w:rsidRPr="003B5479" w:rsidRDefault="003B5479" w:rsidP="003B5479">
            <w:pPr>
              <w:jc w:val="center"/>
              <w:rPr>
                <w:b w:val="0"/>
                <w:sz w:val="20"/>
                <w:szCs w:val="20"/>
              </w:rPr>
            </w:pPr>
            <w:r w:rsidRPr="0079431F">
              <w:rPr>
                <w:sz w:val="20"/>
                <w:szCs w:val="20"/>
              </w:rPr>
              <w:t>Microsite</w:t>
            </w:r>
            <w:r>
              <w:rPr>
                <w:sz w:val="20"/>
                <w:szCs w:val="20"/>
              </w:rPr>
              <w:t xml:space="preserve"> </w:t>
            </w:r>
            <w:r w:rsidRPr="0079431F">
              <w:rPr>
                <w:sz w:val="20"/>
                <w:szCs w:val="20"/>
              </w:rPr>
              <w:t>(shrub)</w:t>
            </w:r>
          </w:p>
        </w:tc>
        <w:tc>
          <w:tcPr>
            <w:tcW w:w="1350" w:type="dxa"/>
          </w:tcPr>
          <w:p w14:paraId="3DB3B1C2"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tc>
        <w:tc>
          <w:tcPr>
            <w:tcW w:w="1350" w:type="dxa"/>
          </w:tcPr>
          <w:p w14:paraId="31B735A5"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tc>
        <w:tc>
          <w:tcPr>
            <w:tcW w:w="1265" w:type="dxa"/>
          </w:tcPr>
          <w:p w14:paraId="5C91D06F"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tc>
        <w:tc>
          <w:tcPr>
            <w:tcW w:w="1440" w:type="dxa"/>
          </w:tcPr>
          <w:p w14:paraId="60F615D4"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tc>
        <w:tc>
          <w:tcPr>
            <w:tcW w:w="1080" w:type="dxa"/>
          </w:tcPr>
          <w:p w14:paraId="5BB0483F"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350" w:type="dxa"/>
          </w:tcPr>
          <w:p w14:paraId="14D077C0"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3B5479" w:rsidRPr="0079431F" w14:paraId="62094D59" w14:textId="77777777"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965A997" w14:textId="77777777" w:rsidR="003B5479" w:rsidRPr="003B5479" w:rsidRDefault="003B5479" w:rsidP="003B5479">
            <w:pPr>
              <w:jc w:val="center"/>
              <w:rPr>
                <w:b w:val="0"/>
                <w:sz w:val="20"/>
                <w:szCs w:val="20"/>
              </w:rPr>
            </w:pPr>
            <w:r w:rsidRPr="0079431F">
              <w:rPr>
                <w:sz w:val="20"/>
                <w:szCs w:val="20"/>
              </w:rPr>
              <w:t>Blooming</w:t>
            </w:r>
            <w:r>
              <w:rPr>
                <w:sz w:val="20"/>
                <w:szCs w:val="20"/>
              </w:rPr>
              <w:t xml:space="preserve"> </w:t>
            </w:r>
            <w:r w:rsidRPr="0079431F">
              <w:rPr>
                <w:sz w:val="20"/>
                <w:szCs w:val="20"/>
              </w:rPr>
              <w:t>(in bloom)</w:t>
            </w:r>
          </w:p>
        </w:tc>
        <w:tc>
          <w:tcPr>
            <w:tcW w:w="1350" w:type="dxa"/>
          </w:tcPr>
          <w:p w14:paraId="3C27C6D2"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tc>
        <w:tc>
          <w:tcPr>
            <w:tcW w:w="1350" w:type="dxa"/>
          </w:tcPr>
          <w:p w14:paraId="5D032C45"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tc>
        <w:tc>
          <w:tcPr>
            <w:tcW w:w="1265" w:type="dxa"/>
          </w:tcPr>
          <w:p w14:paraId="5DC645EE"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1440" w:type="dxa"/>
          </w:tcPr>
          <w:p w14:paraId="1A75A6C3"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tc>
        <w:tc>
          <w:tcPr>
            <w:tcW w:w="1080" w:type="dxa"/>
          </w:tcPr>
          <w:p w14:paraId="2E8B3E83"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350" w:type="dxa"/>
          </w:tcPr>
          <w:p w14:paraId="2EE9FFDB"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3B5479" w:rsidRPr="00C66340" w14:paraId="366C9167" w14:textId="77777777" w:rsidTr="00085ED2">
        <w:tc>
          <w:tcPr>
            <w:cnfStyle w:val="001000000000" w:firstRow="0" w:lastRow="0" w:firstColumn="1" w:lastColumn="0" w:oddVBand="0" w:evenVBand="0" w:oddHBand="0" w:evenHBand="0" w:firstRowFirstColumn="0" w:firstRowLastColumn="0" w:lastRowFirstColumn="0" w:lastRowLastColumn="0"/>
            <w:tcW w:w="2065" w:type="dxa"/>
          </w:tcPr>
          <w:p w14:paraId="19E9328A" w14:textId="77777777" w:rsidR="003B5479" w:rsidRPr="008159F4" w:rsidRDefault="003B5479" w:rsidP="002F53AD">
            <w:pPr>
              <w:jc w:val="center"/>
              <w:rPr>
                <w:sz w:val="20"/>
                <w:szCs w:val="20"/>
              </w:rPr>
            </w:pPr>
            <w:r w:rsidRPr="0079431F">
              <w:rPr>
                <w:sz w:val="20"/>
                <w:szCs w:val="20"/>
              </w:rPr>
              <w:t>Microsite * Blooming</w:t>
            </w:r>
          </w:p>
        </w:tc>
        <w:tc>
          <w:tcPr>
            <w:tcW w:w="1350" w:type="dxa"/>
          </w:tcPr>
          <w:p w14:paraId="22449E7E"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350" w:type="dxa"/>
          </w:tcPr>
          <w:p w14:paraId="3D8110C1"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265" w:type="dxa"/>
          </w:tcPr>
          <w:p w14:paraId="1B6C92CF"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440" w:type="dxa"/>
          </w:tcPr>
          <w:p w14:paraId="2F48C8BF" w14:textId="77777777" w:rsidR="003B5479" w:rsidRPr="00E31824" w:rsidRDefault="003B5479" w:rsidP="002F53A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tc>
        <w:tc>
          <w:tcPr>
            <w:tcW w:w="1080" w:type="dxa"/>
          </w:tcPr>
          <w:p w14:paraId="164A0E0C"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350" w:type="dxa"/>
          </w:tcPr>
          <w:p w14:paraId="3209A0DA" w14:textId="77777777" w:rsidR="003B5479" w:rsidRPr="00C66340"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14:paraId="7E12FDD2" w14:textId="77777777" w:rsidR="003B5479" w:rsidRDefault="003B5479" w:rsidP="00ED4DC3">
      <w:pPr>
        <w:rPr>
          <w:rFonts w:eastAsia="Times New Roman"/>
          <w:color w:val="000000"/>
        </w:rPr>
      </w:pPr>
    </w:p>
    <w:p w14:paraId="39A06696" w14:textId="77777777" w:rsidR="00174190" w:rsidRDefault="003B5479" w:rsidP="00ED4DC3">
      <w:r>
        <w:rPr>
          <w:rFonts w:eastAsia="Times New Roman"/>
          <w:color w:val="000000"/>
        </w:rPr>
        <w:t>Appendix D</w:t>
      </w:r>
      <w:r>
        <w:t>: Post-hoc contrasts</w:t>
      </w:r>
    </w:p>
    <w:p w14:paraId="598C67BA" w14:textId="77777777" w:rsidR="004663E5" w:rsidRDefault="003B5479" w:rsidP="004663E5">
      <w:r>
        <w:t>Table D1</w:t>
      </w:r>
      <w:r w:rsidR="004663E5">
        <w:t xml:space="preserve">: Results from post-hoc test (lsmeans, Tukey’s) for the Gamma generalized linear mixed model on significant interaction for proportion of flowers visited. </w:t>
      </w:r>
      <w:r w:rsidR="004663E5" w:rsidRPr="00BA750B">
        <w:t>Significance was denoted at α = 0.05 and shown in bold.</w:t>
      </w:r>
      <w:r w:rsidR="00174190">
        <w:t xml:space="preserve"> Proportion of flowers visited</w:t>
      </w:r>
    </w:p>
    <w:tbl>
      <w:tblPr>
        <w:tblStyle w:val="PlainTable21"/>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3B5479" w14:paraId="38431DEF" w14:textId="77777777" w:rsidTr="003B5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A741F3C"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14:paraId="53DF4ABD" w14:textId="77777777" w:rsidR="004663E5" w:rsidRPr="003B5479" w:rsidRDefault="004663E5"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Proportion of flowers visited</w:t>
            </w:r>
          </w:p>
        </w:tc>
      </w:tr>
      <w:tr w:rsidR="004663E5" w:rsidRPr="003B5479" w14:paraId="77CB0F12"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01E03B89"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Contrast</w:t>
            </w:r>
          </w:p>
        </w:tc>
        <w:tc>
          <w:tcPr>
            <w:tcW w:w="1980" w:type="dxa"/>
          </w:tcPr>
          <w:p w14:paraId="1258A4D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Estimate</w:t>
            </w:r>
          </w:p>
        </w:tc>
        <w:tc>
          <w:tcPr>
            <w:tcW w:w="1710" w:type="dxa"/>
          </w:tcPr>
          <w:p w14:paraId="6DB90DDF"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SE</w:t>
            </w:r>
          </w:p>
        </w:tc>
        <w:tc>
          <w:tcPr>
            <w:tcW w:w="1363" w:type="dxa"/>
          </w:tcPr>
          <w:p w14:paraId="6F560A36"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t.ratio</w:t>
            </w:r>
          </w:p>
        </w:tc>
        <w:tc>
          <w:tcPr>
            <w:tcW w:w="1140" w:type="dxa"/>
          </w:tcPr>
          <w:p w14:paraId="52D2B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p</w:t>
            </w:r>
          </w:p>
        </w:tc>
      </w:tr>
      <w:tr w:rsidR="004663E5" w:rsidRPr="003B5479" w14:paraId="40DCB9D7"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40E122F"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post,open</w:t>
            </w:r>
          </w:p>
        </w:tc>
        <w:tc>
          <w:tcPr>
            <w:tcW w:w="1980" w:type="dxa"/>
          </w:tcPr>
          <w:p w14:paraId="6ADC7D99"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0.03537548</w:t>
            </w:r>
          </w:p>
        </w:tc>
        <w:tc>
          <w:tcPr>
            <w:tcW w:w="1710" w:type="dxa"/>
          </w:tcPr>
          <w:p w14:paraId="27CB3F5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0.04843350</w:t>
            </w:r>
          </w:p>
        </w:tc>
        <w:tc>
          <w:tcPr>
            <w:tcW w:w="1363" w:type="dxa"/>
          </w:tcPr>
          <w:p w14:paraId="3B49775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0.730  </w:t>
            </w:r>
          </w:p>
        </w:tc>
        <w:tc>
          <w:tcPr>
            <w:tcW w:w="1140" w:type="dxa"/>
          </w:tcPr>
          <w:p w14:paraId="0C735DA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0.8849</w:t>
            </w:r>
          </w:p>
        </w:tc>
      </w:tr>
      <w:tr w:rsidR="004663E5" w:rsidRPr="003B5479" w14:paraId="469B27D1"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6ED255B4"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pre,shrub</w:t>
            </w:r>
          </w:p>
        </w:tc>
        <w:tc>
          <w:tcPr>
            <w:tcW w:w="1980" w:type="dxa"/>
          </w:tcPr>
          <w:p w14:paraId="162ECA1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-0.08050042</w:t>
            </w:r>
          </w:p>
        </w:tc>
        <w:tc>
          <w:tcPr>
            <w:tcW w:w="1710" w:type="dxa"/>
          </w:tcPr>
          <w:p w14:paraId="1C0C676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0.08029773</w:t>
            </w:r>
          </w:p>
        </w:tc>
        <w:tc>
          <w:tcPr>
            <w:tcW w:w="1363" w:type="dxa"/>
          </w:tcPr>
          <w:p w14:paraId="22E8462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-1.003  </w:t>
            </w:r>
          </w:p>
        </w:tc>
        <w:tc>
          <w:tcPr>
            <w:tcW w:w="1140" w:type="dxa"/>
          </w:tcPr>
          <w:p w14:paraId="43D7BDD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0.7479</w:t>
            </w:r>
          </w:p>
        </w:tc>
      </w:tr>
      <w:tr w:rsidR="004663E5" w:rsidRPr="003B5479" w14:paraId="55548A4E"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9534BAD"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post,shrub</w:t>
            </w:r>
          </w:p>
        </w:tc>
        <w:tc>
          <w:tcPr>
            <w:tcW w:w="1980" w:type="dxa"/>
          </w:tcPr>
          <w:p w14:paraId="1B8B020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0.15930471</w:t>
            </w:r>
          </w:p>
        </w:tc>
        <w:tc>
          <w:tcPr>
            <w:tcW w:w="1710" w:type="dxa"/>
          </w:tcPr>
          <w:p w14:paraId="3ED928F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0.08775466</w:t>
            </w:r>
          </w:p>
        </w:tc>
        <w:tc>
          <w:tcPr>
            <w:tcW w:w="1363" w:type="dxa"/>
          </w:tcPr>
          <w:p w14:paraId="2C04AF6C"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1.815  </w:t>
            </w:r>
          </w:p>
        </w:tc>
        <w:tc>
          <w:tcPr>
            <w:tcW w:w="1140" w:type="dxa"/>
          </w:tcPr>
          <w:p w14:paraId="4ACA7E1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0.2660</w:t>
            </w:r>
          </w:p>
        </w:tc>
      </w:tr>
      <w:tr w:rsidR="004663E5" w:rsidRPr="003B5479" w14:paraId="3D01109D" w14:textId="77777777" w:rsidTr="003B5479">
        <w:trPr>
          <w:trHeight w:val="275"/>
        </w:trPr>
        <w:tc>
          <w:tcPr>
            <w:cnfStyle w:val="001000000000" w:firstRow="0" w:lastRow="0" w:firstColumn="1" w:lastColumn="0" w:oddVBand="0" w:evenVBand="0" w:oddHBand="0" w:evenHBand="0" w:firstRowFirstColumn="0" w:firstRowLastColumn="0" w:lastRowFirstColumn="0" w:lastRowLastColumn="0"/>
            <w:tcW w:w="3055" w:type="dxa"/>
          </w:tcPr>
          <w:p w14:paraId="274AAA87"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pre,shrub</w:t>
            </w:r>
          </w:p>
        </w:tc>
        <w:tc>
          <w:tcPr>
            <w:tcW w:w="1980" w:type="dxa"/>
          </w:tcPr>
          <w:p w14:paraId="767CCED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-0.11587589</w:t>
            </w:r>
          </w:p>
        </w:tc>
        <w:tc>
          <w:tcPr>
            <w:tcW w:w="1710" w:type="dxa"/>
          </w:tcPr>
          <w:p w14:paraId="2D18DB9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0.08384195</w:t>
            </w:r>
          </w:p>
        </w:tc>
        <w:tc>
          <w:tcPr>
            <w:tcW w:w="1363" w:type="dxa"/>
          </w:tcPr>
          <w:p w14:paraId="2DADDC1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-1.382  </w:t>
            </w:r>
          </w:p>
        </w:tc>
        <w:tc>
          <w:tcPr>
            <w:tcW w:w="1140" w:type="dxa"/>
          </w:tcPr>
          <w:p w14:paraId="01E15831"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0.5106</w:t>
            </w:r>
          </w:p>
        </w:tc>
      </w:tr>
      <w:tr w:rsidR="004663E5" w:rsidRPr="003B5479" w14:paraId="37A7F640" w14:textId="77777777" w:rsidTr="003B5479">
        <w:trPr>
          <w:trHeight w:val="162"/>
        </w:trPr>
        <w:tc>
          <w:tcPr>
            <w:cnfStyle w:val="001000000000" w:firstRow="0" w:lastRow="0" w:firstColumn="1" w:lastColumn="0" w:oddVBand="0" w:evenVBand="0" w:oddHBand="0" w:evenHBand="0" w:firstRowFirstColumn="0" w:firstRowLastColumn="0" w:lastRowFirstColumn="0" w:lastRowLastColumn="0"/>
            <w:tcW w:w="3055" w:type="dxa"/>
          </w:tcPr>
          <w:p w14:paraId="6CE73572"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post,shrub</w:t>
            </w:r>
          </w:p>
        </w:tc>
        <w:tc>
          <w:tcPr>
            <w:tcW w:w="1980" w:type="dxa"/>
          </w:tcPr>
          <w:p w14:paraId="7CFA422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0.12392924</w:t>
            </w:r>
          </w:p>
        </w:tc>
        <w:tc>
          <w:tcPr>
            <w:tcW w:w="1710" w:type="dxa"/>
          </w:tcPr>
          <w:p w14:paraId="27C90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0.09113159</w:t>
            </w:r>
          </w:p>
        </w:tc>
        <w:tc>
          <w:tcPr>
            <w:tcW w:w="1363" w:type="dxa"/>
          </w:tcPr>
          <w:p w14:paraId="6526089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1.360  </w:t>
            </w:r>
          </w:p>
        </w:tc>
        <w:tc>
          <w:tcPr>
            <w:tcW w:w="1140" w:type="dxa"/>
          </w:tcPr>
          <w:p w14:paraId="7F2488F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0.5247</w:t>
            </w:r>
          </w:p>
        </w:tc>
      </w:tr>
      <w:tr w:rsidR="004663E5" w:rsidRPr="003B5479" w14:paraId="7A11A29E" w14:textId="77777777" w:rsidTr="003B5479">
        <w:trPr>
          <w:trHeight w:val="293"/>
        </w:trPr>
        <w:tc>
          <w:tcPr>
            <w:cnfStyle w:val="001000000000" w:firstRow="0" w:lastRow="0" w:firstColumn="1" w:lastColumn="0" w:oddVBand="0" w:evenVBand="0" w:oddHBand="0" w:evenHBand="0" w:firstRowFirstColumn="0" w:firstRowLastColumn="0" w:lastRowFirstColumn="0" w:lastRowLastColumn="0"/>
            <w:tcW w:w="3055" w:type="dxa"/>
          </w:tcPr>
          <w:p w14:paraId="419ED2D6"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pre,shrub - post,shrub</w:t>
            </w:r>
          </w:p>
        </w:tc>
        <w:tc>
          <w:tcPr>
            <w:tcW w:w="1980" w:type="dxa"/>
          </w:tcPr>
          <w:p w14:paraId="050B309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0.23980513</w:t>
            </w:r>
          </w:p>
        </w:tc>
        <w:tc>
          <w:tcPr>
            <w:tcW w:w="1710" w:type="dxa"/>
          </w:tcPr>
          <w:p w14:paraId="1952CF7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0.05952906</w:t>
            </w:r>
          </w:p>
        </w:tc>
        <w:tc>
          <w:tcPr>
            <w:tcW w:w="1363" w:type="dxa"/>
          </w:tcPr>
          <w:p w14:paraId="18EDE93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4.028  </w:t>
            </w:r>
          </w:p>
        </w:tc>
        <w:tc>
          <w:tcPr>
            <w:tcW w:w="1140" w:type="dxa"/>
          </w:tcPr>
          <w:p w14:paraId="7A17B1EC"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b/>
              </w:rPr>
              <w:t>0.0003</w:t>
            </w:r>
          </w:p>
        </w:tc>
      </w:tr>
    </w:tbl>
    <w:p w14:paraId="11987938" w14:textId="77777777" w:rsidR="00E31824" w:rsidRDefault="00E31824" w:rsidP="00E31824">
      <w:pPr>
        <w:pStyle w:val="HTMLPreformatted"/>
        <w:shd w:val="clear" w:color="auto" w:fill="FFFFFF"/>
        <w:suppressAutoHyphens/>
        <w:spacing w:line="205" w:lineRule="atLeast"/>
        <w:rPr>
          <w:rFonts w:ascii="Times New Roman" w:hAnsi="Times New Roman" w:cs="Times New Roman"/>
          <w:color w:val="000000"/>
          <w:sz w:val="24"/>
          <w:szCs w:val="24"/>
        </w:rPr>
      </w:pPr>
    </w:p>
    <w:p w14:paraId="216F0986" w14:textId="77777777" w:rsidR="00E31824" w:rsidRDefault="003B5479" w:rsidP="00E31824">
      <w:pPr>
        <w:pStyle w:val="HTMLPreformatted"/>
        <w:shd w:val="clear" w:color="auto" w:fill="FFFFFF"/>
        <w:suppressAutoHyphens/>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Table D2</w:t>
      </w:r>
      <w:r w:rsidR="00E31824">
        <w:rPr>
          <w:rFonts w:ascii="Times New Roman" w:hAnsi="Times New Roman" w:cs="Times New Roman"/>
          <w:color w:val="000000"/>
          <w:sz w:val="24"/>
          <w:szCs w:val="24"/>
        </w:rPr>
        <w:t>: Post-hoc contrasts on significant interaction for abundance (Melyridae excluded) for   microsite by blooming. Significant is at alpha &lt; 0.05 and indicated in bold.</w:t>
      </w:r>
    </w:p>
    <w:p w14:paraId="3BCD2BA7" w14:textId="77777777" w:rsidR="00E31824" w:rsidRPr="005B5261" w:rsidRDefault="00E31824" w:rsidP="00E31824">
      <w:pPr>
        <w:pStyle w:val="HTMLPreformatted"/>
        <w:shd w:val="clear" w:color="auto" w:fill="FFFFFF"/>
        <w:wordWrap w:val="0"/>
        <w:spacing w:line="205" w:lineRule="atLeast"/>
        <w:rPr>
          <w:rFonts w:ascii="Times New Roman" w:hAnsi="Times New Roman" w:cs="Times New Roman"/>
          <w:color w:val="000000"/>
          <w:sz w:val="24"/>
          <w:szCs w:val="24"/>
        </w:rPr>
      </w:pPr>
    </w:p>
    <w:tbl>
      <w:tblPr>
        <w:tblStyle w:val="PlainTable21"/>
        <w:tblW w:w="0" w:type="auto"/>
        <w:tblLook w:val="0620" w:firstRow="1" w:lastRow="0" w:firstColumn="0" w:lastColumn="0" w:noHBand="1" w:noVBand="1"/>
      </w:tblPr>
      <w:tblGrid>
        <w:gridCol w:w="2515"/>
        <w:gridCol w:w="1355"/>
        <w:gridCol w:w="1800"/>
        <w:gridCol w:w="1480"/>
        <w:gridCol w:w="1850"/>
      </w:tblGrid>
      <w:tr w:rsidR="00E31824" w14:paraId="014F5018" w14:textId="77777777" w:rsidTr="002138D0">
        <w:trPr>
          <w:cnfStyle w:val="100000000000" w:firstRow="1" w:lastRow="0" w:firstColumn="0" w:lastColumn="0" w:oddVBand="0" w:evenVBand="0" w:oddHBand="0" w:evenHBand="0" w:firstRowFirstColumn="0" w:firstRowLastColumn="0" w:lastRowFirstColumn="0" w:lastRowLastColumn="0"/>
        </w:trPr>
        <w:tc>
          <w:tcPr>
            <w:tcW w:w="2515" w:type="dxa"/>
          </w:tcPr>
          <w:p w14:paraId="49107491" w14:textId="77777777"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355" w:type="dxa"/>
          </w:tcPr>
          <w:p w14:paraId="1754C2C8" w14:textId="77777777" w:rsidR="00E31824" w:rsidRDefault="00E31824" w:rsidP="002F53AD">
            <w:pPr>
              <w:jc w:val="center"/>
            </w:pPr>
            <w:r>
              <w:t>Estimate</w:t>
            </w:r>
          </w:p>
        </w:tc>
        <w:tc>
          <w:tcPr>
            <w:tcW w:w="1800" w:type="dxa"/>
          </w:tcPr>
          <w:p w14:paraId="29C13FE9" w14:textId="77777777" w:rsidR="00E31824" w:rsidRDefault="00E31824" w:rsidP="002F53AD">
            <w:pPr>
              <w:jc w:val="center"/>
            </w:pPr>
            <w:r>
              <w:t>SE</w:t>
            </w:r>
          </w:p>
        </w:tc>
        <w:tc>
          <w:tcPr>
            <w:tcW w:w="1480" w:type="dxa"/>
          </w:tcPr>
          <w:p w14:paraId="75BD8B88" w14:textId="77777777" w:rsidR="00E31824" w:rsidRDefault="00E31824" w:rsidP="002F53AD">
            <w:pPr>
              <w:jc w:val="center"/>
            </w:pPr>
            <w:r>
              <w:t>Z</w:t>
            </w:r>
          </w:p>
        </w:tc>
        <w:tc>
          <w:tcPr>
            <w:tcW w:w="1850" w:type="dxa"/>
          </w:tcPr>
          <w:p w14:paraId="039EE1F6" w14:textId="77777777" w:rsidR="00E31824" w:rsidRDefault="00E31824" w:rsidP="002F53AD">
            <w:pPr>
              <w:jc w:val="center"/>
            </w:pPr>
            <w:r>
              <w:t>p</w:t>
            </w:r>
          </w:p>
        </w:tc>
      </w:tr>
      <w:tr w:rsidR="00E31824" w14:paraId="321955BD" w14:textId="77777777" w:rsidTr="002138D0">
        <w:tc>
          <w:tcPr>
            <w:tcW w:w="2515" w:type="dxa"/>
          </w:tcPr>
          <w:p w14:paraId="5AC0654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355" w:type="dxa"/>
          </w:tcPr>
          <w:p w14:paraId="21F98C3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0.3962370</w:t>
            </w:r>
          </w:p>
        </w:tc>
        <w:tc>
          <w:tcPr>
            <w:tcW w:w="1800" w:type="dxa"/>
          </w:tcPr>
          <w:p w14:paraId="7D83F25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0.1074971</w:t>
            </w:r>
          </w:p>
        </w:tc>
        <w:tc>
          <w:tcPr>
            <w:tcW w:w="1480" w:type="dxa"/>
          </w:tcPr>
          <w:p w14:paraId="49F5CD53"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3.686</w:t>
            </w:r>
          </w:p>
        </w:tc>
        <w:tc>
          <w:tcPr>
            <w:tcW w:w="1850" w:type="dxa"/>
          </w:tcPr>
          <w:p w14:paraId="75D2C696"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0.0013</w:t>
            </w:r>
          </w:p>
        </w:tc>
      </w:tr>
      <w:tr w:rsidR="00E31824" w14:paraId="5F23805D" w14:textId="77777777" w:rsidTr="002138D0">
        <w:tc>
          <w:tcPr>
            <w:tcW w:w="2515" w:type="dxa"/>
          </w:tcPr>
          <w:p w14:paraId="10FB0735"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355" w:type="dxa"/>
          </w:tcPr>
          <w:p w14:paraId="0950440A"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-0.4060998</w:t>
            </w:r>
          </w:p>
        </w:tc>
        <w:tc>
          <w:tcPr>
            <w:tcW w:w="1800" w:type="dxa"/>
          </w:tcPr>
          <w:p w14:paraId="674EE78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0.1031742</w:t>
            </w:r>
          </w:p>
        </w:tc>
        <w:tc>
          <w:tcPr>
            <w:tcW w:w="1480" w:type="dxa"/>
          </w:tcPr>
          <w:p w14:paraId="59162E1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-3.936</w:t>
            </w:r>
          </w:p>
        </w:tc>
        <w:tc>
          <w:tcPr>
            <w:tcW w:w="1850" w:type="dxa"/>
          </w:tcPr>
          <w:p w14:paraId="42F22934"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0.0005</w:t>
            </w:r>
          </w:p>
        </w:tc>
      </w:tr>
      <w:tr w:rsidR="00E31824" w14:paraId="4F389846" w14:textId="77777777" w:rsidTr="002138D0">
        <w:tc>
          <w:tcPr>
            <w:tcW w:w="2515" w:type="dxa"/>
          </w:tcPr>
          <w:p w14:paraId="70004CC5"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post,shrub</w:t>
            </w:r>
          </w:p>
        </w:tc>
        <w:tc>
          <w:tcPr>
            <w:tcW w:w="1355" w:type="dxa"/>
          </w:tcPr>
          <w:p w14:paraId="568E0B5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0.2668669</w:t>
            </w:r>
          </w:p>
        </w:tc>
        <w:tc>
          <w:tcPr>
            <w:tcW w:w="1800" w:type="dxa"/>
          </w:tcPr>
          <w:p w14:paraId="2256DAE9"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0.1060437</w:t>
            </w:r>
          </w:p>
        </w:tc>
        <w:tc>
          <w:tcPr>
            <w:tcW w:w="1480" w:type="dxa"/>
          </w:tcPr>
          <w:p w14:paraId="7918D43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2.517</w:t>
            </w:r>
          </w:p>
        </w:tc>
        <w:tc>
          <w:tcPr>
            <w:tcW w:w="1850" w:type="dxa"/>
          </w:tcPr>
          <w:p w14:paraId="48931FD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0.0574</w:t>
            </w:r>
          </w:p>
        </w:tc>
      </w:tr>
      <w:tr w:rsidR="00E31824" w14:paraId="5910EEF4" w14:textId="77777777" w:rsidTr="002138D0">
        <w:tc>
          <w:tcPr>
            <w:tcW w:w="2515" w:type="dxa"/>
          </w:tcPr>
          <w:p w14:paraId="49369F3A"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pre,shrub</w:t>
            </w:r>
          </w:p>
        </w:tc>
        <w:tc>
          <w:tcPr>
            <w:tcW w:w="1355" w:type="dxa"/>
          </w:tcPr>
          <w:p w14:paraId="4F87603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-0.8023367</w:t>
            </w:r>
          </w:p>
        </w:tc>
        <w:tc>
          <w:tcPr>
            <w:tcW w:w="1800" w:type="dxa"/>
          </w:tcPr>
          <w:p w14:paraId="178215C3"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0.1044866</w:t>
            </w:r>
          </w:p>
        </w:tc>
        <w:tc>
          <w:tcPr>
            <w:tcW w:w="1480" w:type="dxa"/>
          </w:tcPr>
          <w:p w14:paraId="7489AB2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-7.679</w:t>
            </w:r>
          </w:p>
        </w:tc>
        <w:tc>
          <w:tcPr>
            <w:tcW w:w="1850" w:type="dxa"/>
          </w:tcPr>
          <w:p w14:paraId="60773AA0"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&lt;.0001</w:t>
            </w:r>
          </w:p>
        </w:tc>
      </w:tr>
      <w:tr w:rsidR="00E31824" w14:paraId="1BAB901B" w14:textId="77777777" w:rsidTr="002138D0">
        <w:tc>
          <w:tcPr>
            <w:tcW w:w="2515" w:type="dxa"/>
          </w:tcPr>
          <w:p w14:paraId="79ABF6E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post,shrub</w:t>
            </w:r>
          </w:p>
        </w:tc>
        <w:tc>
          <w:tcPr>
            <w:tcW w:w="1355" w:type="dxa"/>
          </w:tcPr>
          <w:p w14:paraId="552B19B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-0.1293701</w:t>
            </w:r>
          </w:p>
        </w:tc>
        <w:tc>
          <w:tcPr>
            <w:tcW w:w="1800" w:type="dxa"/>
          </w:tcPr>
          <w:p w14:paraId="718549D4"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0.1073211</w:t>
            </w:r>
          </w:p>
        </w:tc>
        <w:tc>
          <w:tcPr>
            <w:tcW w:w="1480" w:type="dxa"/>
          </w:tcPr>
          <w:p w14:paraId="216E428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-1.205</w:t>
            </w:r>
          </w:p>
        </w:tc>
        <w:tc>
          <w:tcPr>
            <w:tcW w:w="1850" w:type="dxa"/>
          </w:tcPr>
          <w:p w14:paraId="1DFA0557"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0.6234</w:t>
            </w:r>
          </w:p>
        </w:tc>
      </w:tr>
      <w:tr w:rsidR="00E31824" w14:paraId="4B1E3C77" w14:textId="77777777" w:rsidTr="002138D0">
        <w:tc>
          <w:tcPr>
            <w:tcW w:w="2515" w:type="dxa"/>
          </w:tcPr>
          <w:p w14:paraId="1FC429D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pre,shrub - post,shrub</w:t>
            </w:r>
          </w:p>
        </w:tc>
        <w:tc>
          <w:tcPr>
            <w:tcW w:w="1355" w:type="dxa"/>
          </w:tcPr>
          <w:p w14:paraId="4384C769"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0.6729667</w:t>
            </w:r>
          </w:p>
        </w:tc>
        <w:tc>
          <w:tcPr>
            <w:tcW w:w="1800" w:type="dxa"/>
          </w:tcPr>
          <w:p w14:paraId="57E2DF7C"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0.1029908</w:t>
            </w:r>
          </w:p>
        </w:tc>
        <w:tc>
          <w:tcPr>
            <w:tcW w:w="1480" w:type="dxa"/>
          </w:tcPr>
          <w:p w14:paraId="35A477C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6.534</w:t>
            </w:r>
          </w:p>
        </w:tc>
        <w:tc>
          <w:tcPr>
            <w:tcW w:w="1850" w:type="dxa"/>
          </w:tcPr>
          <w:p w14:paraId="0194F8ED"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&lt;.0001</w:t>
            </w:r>
          </w:p>
        </w:tc>
      </w:tr>
    </w:tbl>
    <w:p w14:paraId="62028D0D" w14:textId="77777777" w:rsidR="00E31824" w:rsidRDefault="00E31824" w:rsidP="00E31824"/>
    <w:p w14:paraId="16EA1FA4" w14:textId="77777777" w:rsidR="00E31824" w:rsidRDefault="003B5479"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Table D3</w:t>
      </w:r>
      <w:r w:rsidR="00E31824">
        <w:rPr>
          <w:rStyle w:val="gnkrckgcgsb"/>
          <w:rFonts w:ascii="Times New Roman" w:hAnsi="Times New Roman" w:cs="Times New Roman"/>
          <w:color w:val="000000"/>
          <w:sz w:val="24"/>
          <w:szCs w:val="24"/>
          <w:bdr w:val="none" w:sz="0" w:space="0" w:color="auto" w:frame="1"/>
        </w:rPr>
        <w:t xml:space="preserve">: Post-hoc contrasts </w:t>
      </w:r>
      <w:r w:rsidR="00E31824">
        <w:rPr>
          <w:rFonts w:ascii="Times New Roman" w:hAnsi="Times New Roman" w:cs="Times New Roman"/>
          <w:color w:val="000000"/>
          <w:sz w:val="24"/>
          <w:szCs w:val="24"/>
        </w:rPr>
        <w:t xml:space="preserve">interaction for abundance (Melyridae only) for microsite by  </w:t>
      </w:r>
    </w:p>
    <w:p w14:paraId="2ECC89FB" w14:textId="77777777" w:rsidR="00E31824" w:rsidRPr="005B5261" w:rsidRDefault="00E31824"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blooming. Significant is at alpha &lt; 0.05 and indicated in bold.</w:t>
      </w:r>
    </w:p>
    <w:p w14:paraId="77D62CE2" w14:textId="77777777" w:rsidR="00E31824" w:rsidRDefault="00E31824" w:rsidP="00E31824">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1"/>
        <w:tblW w:w="0" w:type="auto"/>
        <w:tblLook w:val="0620" w:firstRow="1" w:lastRow="0" w:firstColumn="0" w:lastColumn="0" w:noHBand="1" w:noVBand="1"/>
      </w:tblPr>
      <w:tblGrid>
        <w:gridCol w:w="2515"/>
        <w:gridCol w:w="1518"/>
        <w:gridCol w:w="1558"/>
        <w:gridCol w:w="1559"/>
        <w:gridCol w:w="1559"/>
      </w:tblGrid>
      <w:tr w:rsidR="00E31824" w14:paraId="3AD4DFBA" w14:textId="77777777" w:rsidTr="002F53AD">
        <w:trPr>
          <w:cnfStyle w:val="100000000000" w:firstRow="1" w:lastRow="0" w:firstColumn="0" w:lastColumn="0" w:oddVBand="0" w:evenVBand="0" w:oddHBand="0" w:evenHBand="0" w:firstRowFirstColumn="0" w:firstRowLastColumn="0" w:lastRowFirstColumn="0" w:lastRowLastColumn="0"/>
        </w:trPr>
        <w:tc>
          <w:tcPr>
            <w:tcW w:w="2515" w:type="dxa"/>
          </w:tcPr>
          <w:p w14:paraId="6E84DDF9" w14:textId="77777777"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14:paraId="7A448DAB" w14:textId="77777777" w:rsidR="00E31824" w:rsidRDefault="00E31824" w:rsidP="002F53AD">
            <w:pPr>
              <w:jc w:val="center"/>
            </w:pPr>
            <w:r>
              <w:t>Estimate</w:t>
            </w:r>
          </w:p>
        </w:tc>
        <w:tc>
          <w:tcPr>
            <w:tcW w:w="1558" w:type="dxa"/>
          </w:tcPr>
          <w:p w14:paraId="32FBCED6" w14:textId="77777777" w:rsidR="00E31824" w:rsidRDefault="00E31824" w:rsidP="002F53AD">
            <w:pPr>
              <w:jc w:val="center"/>
            </w:pPr>
            <w:r>
              <w:t>SE</w:t>
            </w:r>
          </w:p>
        </w:tc>
        <w:tc>
          <w:tcPr>
            <w:tcW w:w="1559" w:type="dxa"/>
          </w:tcPr>
          <w:p w14:paraId="013AA902" w14:textId="77777777" w:rsidR="00E31824" w:rsidRDefault="00E31824" w:rsidP="002F53AD">
            <w:pPr>
              <w:jc w:val="center"/>
            </w:pPr>
            <w:r>
              <w:t>Z</w:t>
            </w:r>
          </w:p>
        </w:tc>
        <w:tc>
          <w:tcPr>
            <w:tcW w:w="1559" w:type="dxa"/>
          </w:tcPr>
          <w:p w14:paraId="42726D38" w14:textId="77777777" w:rsidR="00E31824" w:rsidRDefault="00E31824" w:rsidP="002F53AD">
            <w:pPr>
              <w:jc w:val="center"/>
            </w:pPr>
            <w:r>
              <w:t>p</w:t>
            </w:r>
          </w:p>
        </w:tc>
      </w:tr>
      <w:tr w:rsidR="00E31824" w14:paraId="2D38CA21" w14:textId="77777777" w:rsidTr="002F53AD">
        <w:tc>
          <w:tcPr>
            <w:tcW w:w="2515" w:type="dxa"/>
          </w:tcPr>
          <w:p w14:paraId="1397B478"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518" w:type="dxa"/>
          </w:tcPr>
          <w:p w14:paraId="3DF32786"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0.2989089</w:t>
            </w:r>
          </w:p>
        </w:tc>
        <w:tc>
          <w:tcPr>
            <w:tcW w:w="1558" w:type="dxa"/>
          </w:tcPr>
          <w:p w14:paraId="344027E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0.1633482</w:t>
            </w:r>
          </w:p>
        </w:tc>
        <w:tc>
          <w:tcPr>
            <w:tcW w:w="1559" w:type="dxa"/>
          </w:tcPr>
          <w:p w14:paraId="1C47BC29"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14:paraId="070A3250" w14:textId="77777777" w:rsidR="00E31824" w:rsidRPr="005D6BF2" w:rsidRDefault="00E31824" w:rsidP="002F53AD">
            <w:pPr>
              <w:jc w:val="center"/>
              <w:rPr>
                <w:b/>
                <w:sz w:val="22"/>
                <w:szCs w:val="22"/>
              </w:rPr>
            </w:pPr>
            <w:r w:rsidRPr="005D6BF2">
              <w:rPr>
                <w:rStyle w:val="gnkrckgcgsb"/>
                <w:color w:val="000000"/>
                <w:sz w:val="22"/>
                <w:szCs w:val="22"/>
                <w:bdr w:val="none" w:sz="0" w:space="0" w:color="auto" w:frame="1"/>
              </w:rPr>
              <w:t>0.2592</w:t>
            </w:r>
          </w:p>
        </w:tc>
      </w:tr>
      <w:tr w:rsidR="00E31824" w14:paraId="057ABE4E" w14:textId="77777777" w:rsidTr="002F53AD">
        <w:tc>
          <w:tcPr>
            <w:tcW w:w="2515" w:type="dxa"/>
          </w:tcPr>
          <w:p w14:paraId="76AF2E2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518" w:type="dxa"/>
          </w:tcPr>
          <w:p w14:paraId="39896F2C"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1.1920062</w:t>
            </w:r>
          </w:p>
        </w:tc>
        <w:tc>
          <w:tcPr>
            <w:tcW w:w="1558" w:type="dxa"/>
          </w:tcPr>
          <w:p w14:paraId="687AB40A"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0.1932688</w:t>
            </w:r>
          </w:p>
        </w:tc>
        <w:tc>
          <w:tcPr>
            <w:tcW w:w="1559" w:type="dxa"/>
          </w:tcPr>
          <w:p w14:paraId="4659C14B"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14:paraId="7C593608"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14:paraId="44EBCD36" w14:textId="77777777" w:rsidTr="002F53AD">
        <w:tc>
          <w:tcPr>
            <w:tcW w:w="2515" w:type="dxa"/>
          </w:tcPr>
          <w:p w14:paraId="50E3714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post,shrub</w:t>
            </w:r>
          </w:p>
        </w:tc>
        <w:tc>
          <w:tcPr>
            <w:tcW w:w="1518" w:type="dxa"/>
          </w:tcPr>
          <w:p w14:paraId="407E954D"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0.8388073</w:t>
            </w:r>
          </w:p>
        </w:tc>
        <w:tc>
          <w:tcPr>
            <w:tcW w:w="1558" w:type="dxa"/>
          </w:tcPr>
          <w:p w14:paraId="53328E40"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0.1826136</w:t>
            </w:r>
          </w:p>
        </w:tc>
        <w:tc>
          <w:tcPr>
            <w:tcW w:w="1559" w:type="dxa"/>
          </w:tcPr>
          <w:p w14:paraId="558820F0"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14:paraId="62648268"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14:paraId="13C35238" w14:textId="77777777" w:rsidTr="002F53AD">
        <w:tc>
          <w:tcPr>
            <w:tcW w:w="2515" w:type="dxa"/>
          </w:tcPr>
          <w:p w14:paraId="252C6D0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pre,shrub</w:t>
            </w:r>
          </w:p>
        </w:tc>
        <w:tc>
          <w:tcPr>
            <w:tcW w:w="1518" w:type="dxa"/>
          </w:tcPr>
          <w:p w14:paraId="345E97C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0.8930973</w:t>
            </w:r>
          </w:p>
        </w:tc>
        <w:tc>
          <w:tcPr>
            <w:tcW w:w="1558" w:type="dxa"/>
          </w:tcPr>
          <w:p w14:paraId="2BF19405"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0.1906721</w:t>
            </w:r>
          </w:p>
        </w:tc>
        <w:tc>
          <w:tcPr>
            <w:tcW w:w="1559" w:type="dxa"/>
          </w:tcPr>
          <w:p w14:paraId="6DC85EC7"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14:paraId="3AE8E5C4"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14:paraId="348E7622" w14:textId="77777777" w:rsidTr="002F53AD">
        <w:tc>
          <w:tcPr>
            <w:tcW w:w="2515" w:type="dxa"/>
          </w:tcPr>
          <w:p w14:paraId="4735E2CB"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post,shrub</w:t>
            </w:r>
          </w:p>
        </w:tc>
        <w:tc>
          <w:tcPr>
            <w:tcW w:w="1518" w:type="dxa"/>
          </w:tcPr>
          <w:p w14:paraId="794A6547"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0.5398984</w:t>
            </w:r>
          </w:p>
        </w:tc>
        <w:tc>
          <w:tcPr>
            <w:tcW w:w="1558" w:type="dxa"/>
          </w:tcPr>
          <w:p w14:paraId="361C4556"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0.1799142</w:t>
            </w:r>
          </w:p>
        </w:tc>
        <w:tc>
          <w:tcPr>
            <w:tcW w:w="1559" w:type="dxa"/>
          </w:tcPr>
          <w:p w14:paraId="759CC77C"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14:paraId="1A9DD8AF"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0.0143</w:t>
            </w:r>
          </w:p>
        </w:tc>
      </w:tr>
      <w:tr w:rsidR="00E31824" w14:paraId="7A147999" w14:textId="77777777" w:rsidTr="002F53AD">
        <w:tc>
          <w:tcPr>
            <w:tcW w:w="2515" w:type="dxa"/>
          </w:tcPr>
          <w:p w14:paraId="5856D7E8"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pre,shrub - post,shrub</w:t>
            </w:r>
          </w:p>
        </w:tc>
        <w:tc>
          <w:tcPr>
            <w:tcW w:w="1518" w:type="dxa"/>
          </w:tcPr>
          <w:p w14:paraId="16A5CC2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-0.3531989</w:t>
            </w:r>
          </w:p>
        </w:tc>
        <w:tc>
          <w:tcPr>
            <w:tcW w:w="1558" w:type="dxa"/>
          </w:tcPr>
          <w:p w14:paraId="7195CB15"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0.1815186</w:t>
            </w:r>
          </w:p>
        </w:tc>
        <w:tc>
          <w:tcPr>
            <w:tcW w:w="1559" w:type="dxa"/>
          </w:tcPr>
          <w:p w14:paraId="1A9CD972"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-1.946  </w:t>
            </w:r>
          </w:p>
        </w:tc>
        <w:tc>
          <w:tcPr>
            <w:tcW w:w="1559" w:type="dxa"/>
          </w:tcPr>
          <w:p w14:paraId="0E4EA4C9" w14:textId="77777777" w:rsidR="00E31824" w:rsidRPr="005D6BF2" w:rsidRDefault="00E31824" w:rsidP="002F53AD">
            <w:pPr>
              <w:jc w:val="center"/>
              <w:rPr>
                <w:b/>
                <w:sz w:val="22"/>
                <w:szCs w:val="22"/>
              </w:rPr>
            </w:pPr>
            <w:r w:rsidRPr="005D6BF2">
              <w:rPr>
                <w:rStyle w:val="gnkrckgcgsb"/>
                <w:color w:val="000000"/>
                <w:sz w:val="22"/>
                <w:szCs w:val="22"/>
                <w:bdr w:val="none" w:sz="0" w:space="0" w:color="auto" w:frame="1"/>
              </w:rPr>
              <w:t>0.2090</w:t>
            </w:r>
          </w:p>
        </w:tc>
      </w:tr>
    </w:tbl>
    <w:p w14:paraId="7E89E6D4" w14:textId="211B73D1" w:rsidR="00ED4DC3" w:rsidRDefault="00ED4DC3" w:rsidP="009C7F0B"/>
    <w:sectPr w:rsidR="00ED4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0056DF" w14:textId="77777777" w:rsidR="001513BC" w:rsidRDefault="001513BC" w:rsidP="00E82973">
      <w:pPr>
        <w:spacing w:after="0" w:line="240" w:lineRule="auto"/>
      </w:pPr>
      <w:r>
        <w:separator/>
      </w:r>
    </w:p>
  </w:endnote>
  <w:endnote w:type="continuationSeparator" w:id="0">
    <w:p w14:paraId="0009748B" w14:textId="77777777" w:rsidR="001513BC" w:rsidRDefault="001513BC"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Lucida Console">
    <w:altName w:val="Menlo Regular"/>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E4D1D" w14:textId="77777777" w:rsidR="001513BC" w:rsidRDefault="001513BC" w:rsidP="00E82973">
      <w:pPr>
        <w:spacing w:after="0" w:line="240" w:lineRule="auto"/>
      </w:pPr>
      <w:r>
        <w:separator/>
      </w:r>
    </w:p>
  </w:footnote>
  <w:footnote w:type="continuationSeparator" w:id="0">
    <w:p w14:paraId="3216266E" w14:textId="77777777" w:rsidR="001513BC" w:rsidRDefault="001513BC"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item&gt;289&lt;/item&gt;&lt;/record-ids&gt;&lt;/item&gt;&lt;/Libraries&gt;"/>
  </w:docVars>
  <w:rsids>
    <w:rsidRoot w:val="00D55D2E"/>
    <w:rsid w:val="00001F59"/>
    <w:rsid w:val="00002E67"/>
    <w:rsid w:val="000043FA"/>
    <w:rsid w:val="00005D9D"/>
    <w:rsid w:val="00010ACB"/>
    <w:rsid w:val="00011768"/>
    <w:rsid w:val="000127C0"/>
    <w:rsid w:val="00012C4C"/>
    <w:rsid w:val="00013ED2"/>
    <w:rsid w:val="00015496"/>
    <w:rsid w:val="00016005"/>
    <w:rsid w:val="0001769C"/>
    <w:rsid w:val="00017B00"/>
    <w:rsid w:val="00021693"/>
    <w:rsid w:val="000220DA"/>
    <w:rsid w:val="00025219"/>
    <w:rsid w:val="0002609A"/>
    <w:rsid w:val="00026C56"/>
    <w:rsid w:val="0003076A"/>
    <w:rsid w:val="00031660"/>
    <w:rsid w:val="000318B5"/>
    <w:rsid w:val="000327C0"/>
    <w:rsid w:val="00032F51"/>
    <w:rsid w:val="00036294"/>
    <w:rsid w:val="0004122F"/>
    <w:rsid w:val="00045B82"/>
    <w:rsid w:val="0004758E"/>
    <w:rsid w:val="00047F7F"/>
    <w:rsid w:val="00051285"/>
    <w:rsid w:val="00051B2E"/>
    <w:rsid w:val="00051D07"/>
    <w:rsid w:val="00052F27"/>
    <w:rsid w:val="000538E5"/>
    <w:rsid w:val="00054E33"/>
    <w:rsid w:val="00055CCB"/>
    <w:rsid w:val="00060278"/>
    <w:rsid w:val="00062E4F"/>
    <w:rsid w:val="00065309"/>
    <w:rsid w:val="000661F0"/>
    <w:rsid w:val="00066537"/>
    <w:rsid w:val="00066DDD"/>
    <w:rsid w:val="00066EEA"/>
    <w:rsid w:val="000705AA"/>
    <w:rsid w:val="0007112A"/>
    <w:rsid w:val="00074051"/>
    <w:rsid w:val="0007687C"/>
    <w:rsid w:val="0008065C"/>
    <w:rsid w:val="0008110A"/>
    <w:rsid w:val="0008571F"/>
    <w:rsid w:val="00085ED2"/>
    <w:rsid w:val="000864E2"/>
    <w:rsid w:val="00086F3A"/>
    <w:rsid w:val="00086FAA"/>
    <w:rsid w:val="000924A6"/>
    <w:rsid w:val="00092721"/>
    <w:rsid w:val="0009574D"/>
    <w:rsid w:val="00095AF0"/>
    <w:rsid w:val="00097D82"/>
    <w:rsid w:val="000A01F2"/>
    <w:rsid w:val="000A0F2F"/>
    <w:rsid w:val="000A41C5"/>
    <w:rsid w:val="000A42AE"/>
    <w:rsid w:val="000A445C"/>
    <w:rsid w:val="000A5345"/>
    <w:rsid w:val="000A6AE4"/>
    <w:rsid w:val="000A6F94"/>
    <w:rsid w:val="000B2215"/>
    <w:rsid w:val="000B3F99"/>
    <w:rsid w:val="000B6B96"/>
    <w:rsid w:val="000B7824"/>
    <w:rsid w:val="000C0C21"/>
    <w:rsid w:val="000C14B2"/>
    <w:rsid w:val="000C15B1"/>
    <w:rsid w:val="000C18FD"/>
    <w:rsid w:val="000C32A3"/>
    <w:rsid w:val="000C4F48"/>
    <w:rsid w:val="000C57C4"/>
    <w:rsid w:val="000D19E4"/>
    <w:rsid w:val="000D1E96"/>
    <w:rsid w:val="000D2637"/>
    <w:rsid w:val="000D3971"/>
    <w:rsid w:val="000D4F99"/>
    <w:rsid w:val="000D5390"/>
    <w:rsid w:val="000E1331"/>
    <w:rsid w:val="000E26F1"/>
    <w:rsid w:val="000E29AB"/>
    <w:rsid w:val="000E2DB2"/>
    <w:rsid w:val="000E36E5"/>
    <w:rsid w:val="000E3E9E"/>
    <w:rsid w:val="000E47A2"/>
    <w:rsid w:val="000E687C"/>
    <w:rsid w:val="000E73EE"/>
    <w:rsid w:val="000F015E"/>
    <w:rsid w:val="000F0175"/>
    <w:rsid w:val="000F23E8"/>
    <w:rsid w:val="000F2B2E"/>
    <w:rsid w:val="000F33DC"/>
    <w:rsid w:val="000F3418"/>
    <w:rsid w:val="000F42F3"/>
    <w:rsid w:val="000F4F15"/>
    <w:rsid w:val="000F6F41"/>
    <w:rsid w:val="000F6F48"/>
    <w:rsid w:val="000F77F5"/>
    <w:rsid w:val="001002EB"/>
    <w:rsid w:val="00100A55"/>
    <w:rsid w:val="0010224B"/>
    <w:rsid w:val="00103941"/>
    <w:rsid w:val="0010420D"/>
    <w:rsid w:val="0010779D"/>
    <w:rsid w:val="001079BE"/>
    <w:rsid w:val="001131F5"/>
    <w:rsid w:val="00113395"/>
    <w:rsid w:val="001141CE"/>
    <w:rsid w:val="00116B2E"/>
    <w:rsid w:val="00117EC0"/>
    <w:rsid w:val="00120D56"/>
    <w:rsid w:val="00120F70"/>
    <w:rsid w:val="001213CB"/>
    <w:rsid w:val="001232CF"/>
    <w:rsid w:val="00123786"/>
    <w:rsid w:val="00124A83"/>
    <w:rsid w:val="00124B75"/>
    <w:rsid w:val="00125170"/>
    <w:rsid w:val="00126C9F"/>
    <w:rsid w:val="00132C0B"/>
    <w:rsid w:val="001332DA"/>
    <w:rsid w:val="001333B4"/>
    <w:rsid w:val="001339B7"/>
    <w:rsid w:val="001339FA"/>
    <w:rsid w:val="00133EC6"/>
    <w:rsid w:val="0013664C"/>
    <w:rsid w:val="00136B4C"/>
    <w:rsid w:val="00140351"/>
    <w:rsid w:val="00141686"/>
    <w:rsid w:val="00141A12"/>
    <w:rsid w:val="00141DFA"/>
    <w:rsid w:val="001432EE"/>
    <w:rsid w:val="00143451"/>
    <w:rsid w:val="00144206"/>
    <w:rsid w:val="00144DF1"/>
    <w:rsid w:val="0014622A"/>
    <w:rsid w:val="0014749D"/>
    <w:rsid w:val="001513BC"/>
    <w:rsid w:val="00151EF9"/>
    <w:rsid w:val="001526C6"/>
    <w:rsid w:val="001552A5"/>
    <w:rsid w:val="001556B0"/>
    <w:rsid w:val="00155A6C"/>
    <w:rsid w:val="0015677D"/>
    <w:rsid w:val="001578B1"/>
    <w:rsid w:val="00162017"/>
    <w:rsid w:val="00162BF2"/>
    <w:rsid w:val="00163F96"/>
    <w:rsid w:val="00165702"/>
    <w:rsid w:val="00166563"/>
    <w:rsid w:val="00166E77"/>
    <w:rsid w:val="00170E95"/>
    <w:rsid w:val="00171D81"/>
    <w:rsid w:val="00172CFB"/>
    <w:rsid w:val="00174190"/>
    <w:rsid w:val="0017450D"/>
    <w:rsid w:val="001756B8"/>
    <w:rsid w:val="00175E68"/>
    <w:rsid w:val="0017664E"/>
    <w:rsid w:val="001777A8"/>
    <w:rsid w:val="00177D88"/>
    <w:rsid w:val="00182387"/>
    <w:rsid w:val="00182652"/>
    <w:rsid w:val="001826C7"/>
    <w:rsid w:val="0018395C"/>
    <w:rsid w:val="00187C0E"/>
    <w:rsid w:val="0019001B"/>
    <w:rsid w:val="00191148"/>
    <w:rsid w:val="00191474"/>
    <w:rsid w:val="0019206A"/>
    <w:rsid w:val="00193054"/>
    <w:rsid w:val="00193537"/>
    <w:rsid w:val="00194E58"/>
    <w:rsid w:val="00195F74"/>
    <w:rsid w:val="001A12A6"/>
    <w:rsid w:val="001A1BB6"/>
    <w:rsid w:val="001A3AFA"/>
    <w:rsid w:val="001A3BED"/>
    <w:rsid w:val="001A407A"/>
    <w:rsid w:val="001A4317"/>
    <w:rsid w:val="001A79D1"/>
    <w:rsid w:val="001B2AA7"/>
    <w:rsid w:val="001B4908"/>
    <w:rsid w:val="001B5118"/>
    <w:rsid w:val="001B682A"/>
    <w:rsid w:val="001B755B"/>
    <w:rsid w:val="001C0D9F"/>
    <w:rsid w:val="001C1891"/>
    <w:rsid w:val="001C2200"/>
    <w:rsid w:val="001C368F"/>
    <w:rsid w:val="001C3A12"/>
    <w:rsid w:val="001C451F"/>
    <w:rsid w:val="001C6858"/>
    <w:rsid w:val="001C7812"/>
    <w:rsid w:val="001D1064"/>
    <w:rsid w:val="001D1603"/>
    <w:rsid w:val="001D1EBB"/>
    <w:rsid w:val="001D3B32"/>
    <w:rsid w:val="001D4163"/>
    <w:rsid w:val="001D47AD"/>
    <w:rsid w:val="001D47FA"/>
    <w:rsid w:val="001D5345"/>
    <w:rsid w:val="001D5967"/>
    <w:rsid w:val="001D6819"/>
    <w:rsid w:val="001D77C9"/>
    <w:rsid w:val="001E2F62"/>
    <w:rsid w:val="001E3034"/>
    <w:rsid w:val="001E4D6C"/>
    <w:rsid w:val="001F125D"/>
    <w:rsid w:val="001F2A3D"/>
    <w:rsid w:val="001F43F0"/>
    <w:rsid w:val="001F56B0"/>
    <w:rsid w:val="001F703F"/>
    <w:rsid w:val="00200D6D"/>
    <w:rsid w:val="00202548"/>
    <w:rsid w:val="0020327D"/>
    <w:rsid w:val="002032F8"/>
    <w:rsid w:val="00203C44"/>
    <w:rsid w:val="00205876"/>
    <w:rsid w:val="00205FB0"/>
    <w:rsid w:val="0020615C"/>
    <w:rsid w:val="00206724"/>
    <w:rsid w:val="002067A9"/>
    <w:rsid w:val="0020791B"/>
    <w:rsid w:val="00213078"/>
    <w:rsid w:val="002138D0"/>
    <w:rsid w:val="002154B4"/>
    <w:rsid w:val="00215FBC"/>
    <w:rsid w:val="00216CE9"/>
    <w:rsid w:val="0021779D"/>
    <w:rsid w:val="00220CE8"/>
    <w:rsid w:val="002223A5"/>
    <w:rsid w:val="0022314A"/>
    <w:rsid w:val="002234E8"/>
    <w:rsid w:val="00226C22"/>
    <w:rsid w:val="00227292"/>
    <w:rsid w:val="00227446"/>
    <w:rsid w:val="00233425"/>
    <w:rsid w:val="00237054"/>
    <w:rsid w:val="00237BBD"/>
    <w:rsid w:val="002403B6"/>
    <w:rsid w:val="0024088A"/>
    <w:rsid w:val="002420E0"/>
    <w:rsid w:val="00242BA2"/>
    <w:rsid w:val="0024336C"/>
    <w:rsid w:val="0024691B"/>
    <w:rsid w:val="00251223"/>
    <w:rsid w:val="00251C75"/>
    <w:rsid w:val="002535CD"/>
    <w:rsid w:val="0025390F"/>
    <w:rsid w:val="00253A49"/>
    <w:rsid w:val="002545EC"/>
    <w:rsid w:val="00257C13"/>
    <w:rsid w:val="00260140"/>
    <w:rsid w:val="002619A8"/>
    <w:rsid w:val="00261ADE"/>
    <w:rsid w:val="002633DC"/>
    <w:rsid w:val="00264AD5"/>
    <w:rsid w:val="00265354"/>
    <w:rsid w:val="002708B2"/>
    <w:rsid w:val="002715FB"/>
    <w:rsid w:val="002738CC"/>
    <w:rsid w:val="002743B5"/>
    <w:rsid w:val="00274B48"/>
    <w:rsid w:val="002753D7"/>
    <w:rsid w:val="002802F3"/>
    <w:rsid w:val="00280601"/>
    <w:rsid w:val="002808AC"/>
    <w:rsid w:val="00281034"/>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0F"/>
    <w:rsid w:val="002A3E17"/>
    <w:rsid w:val="002A5E54"/>
    <w:rsid w:val="002A5E81"/>
    <w:rsid w:val="002A6C3D"/>
    <w:rsid w:val="002A78D5"/>
    <w:rsid w:val="002B04AB"/>
    <w:rsid w:val="002B09EE"/>
    <w:rsid w:val="002B36A1"/>
    <w:rsid w:val="002B43C8"/>
    <w:rsid w:val="002B55CE"/>
    <w:rsid w:val="002B7F31"/>
    <w:rsid w:val="002C048A"/>
    <w:rsid w:val="002C0675"/>
    <w:rsid w:val="002C2444"/>
    <w:rsid w:val="002C2573"/>
    <w:rsid w:val="002C73C9"/>
    <w:rsid w:val="002D00C2"/>
    <w:rsid w:val="002D2719"/>
    <w:rsid w:val="002D2F30"/>
    <w:rsid w:val="002D2FA3"/>
    <w:rsid w:val="002D48C8"/>
    <w:rsid w:val="002D5FDB"/>
    <w:rsid w:val="002D6D44"/>
    <w:rsid w:val="002E017E"/>
    <w:rsid w:val="002E1596"/>
    <w:rsid w:val="002E1744"/>
    <w:rsid w:val="002E1C51"/>
    <w:rsid w:val="002E3387"/>
    <w:rsid w:val="002E4BF3"/>
    <w:rsid w:val="002E61F9"/>
    <w:rsid w:val="002E7858"/>
    <w:rsid w:val="002F12D2"/>
    <w:rsid w:val="002F242F"/>
    <w:rsid w:val="002F39A4"/>
    <w:rsid w:val="002F53AD"/>
    <w:rsid w:val="002F5481"/>
    <w:rsid w:val="002F63CD"/>
    <w:rsid w:val="002F7980"/>
    <w:rsid w:val="003019E7"/>
    <w:rsid w:val="0030341E"/>
    <w:rsid w:val="003034EA"/>
    <w:rsid w:val="00305C55"/>
    <w:rsid w:val="0031331D"/>
    <w:rsid w:val="00314984"/>
    <w:rsid w:val="00314C86"/>
    <w:rsid w:val="003158EA"/>
    <w:rsid w:val="00315F3A"/>
    <w:rsid w:val="00315F5C"/>
    <w:rsid w:val="00316F39"/>
    <w:rsid w:val="0032010B"/>
    <w:rsid w:val="0032084C"/>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43E52"/>
    <w:rsid w:val="0035192F"/>
    <w:rsid w:val="0035240C"/>
    <w:rsid w:val="00353035"/>
    <w:rsid w:val="00356BDB"/>
    <w:rsid w:val="00356F0E"/>
    <w:rsid w:val="00357E6C"/>
    <w:rsid w:val="00360105"/>
    <w:rsid w:val="00361D56"/>
    <w:rsid w:val="003625DA"/>
    <w:rsid w:val="0036272C"/>
    <w:rsid w:val="003674E7"/>
    <w:rsid w:val="00372608"/>
    <w:rsid w:val="003733D1"/>
    <w:rsid w:val="0037341F"/>
    <w:rsid w:val="00374585"/>
    <w:rsid w:val="003761D6"/>
    <w:rsid w:val="00376684"/>
    <w:rsid w:val="00377232"/>
    <w:rsid w:val="00377C16"/>
    <w:rsid w:val="00380EA2"/>
    <w:rsid w:val="003816DB"/>
    <w:rsid w:val="00382C7C"/>
    <w:rsid w:val="00383159"/>
    <w:rsid w:val="00384FC4"/>
    <w:rsid w:val="00386F34"/>
    <w:rsid w:val="00391B5D"/>
    <w:rsid w:val="003929E6"/>
    <w:rsid w:val="00394FBB"/>
    <w:rsid w:val="00396E3D"/>
    <w:rsid w:val="003A062B"/>
    <w:rsid w:val="003A239E"/>
    <w:rsid w:val="003A3F0D"/>
    <w:rsid w:val="003A44D0"/>
    <w:rsid w:val="003A5047"/>
    <w:rsid w:val="003A5AEA"/>
    <w:rsid w:val="003B10A7"/>
    <w:rsid w:val="003B1744"/>
    <w:rsid w:val="003B184A"/>
    <w:rsid w:val="003B37FB"/>
    <w:rsid w:val="003B5479"/>
    <w:rsid w:val="003B6FAC"/>
    <w:rsid w:val="003B7688"/>
    <w:rsid w:val="003C08A3"/>
    <w:rsid w:val="003C0E16"/>
    <w:rsid w:val="003C31A0"/>
    <w:rsid w:val="003C69DA"/>
    <w:rsid w:val="003C7005"/>
    <w:rsid w:val="003D178A"/>
    <w:rsid w:val="003D5314"/>
    <w:rsid w:val="003D576D"/>
    <w:rsid w:val="003D67FB"/>
    <w:rsid w:val="003D6EAB"/>
    <w:rsid w:val="003E00B3"/>
    <w:rsid w:val="003E099F"/>
    <w:rsid w:val="003E0D81"/>
    <w:rsid w:val="003E1E61"/>
    <w:rsid w:val="003E4152"/>
    <w:rsid w:val="003E48AD"/>
    <w:rsid w:val="003F074A"/>
    <w:rsid w:val="003F180D"/>
    <w:rsid w:val="003F1979"/>
    <w:rsid w:val="003F2523"/>
    <w:rsid w:val="003F263E"/>
    <w:rsid w:val="003F3BC9"/>
    <w:rsid w:val="003F3D1B"/>
    <w:rsid w:val="003F467B"/>
    <w:rsid w:val="003F4856"/>
    <w:rsid w:val="003F7F68"/>
    <w:rsid w:val="00400D11"/>
    <w:rsid w:val="004012A4"/>
    <w:rsid w:val="004020B2"/>
    <w:rsid w:val="00407020"/>
    <w:rsid w:val="004143CC"/>
    <w:rsid w:val="0041560D"/>
    <w:rsid w:val="0041593F"/>
    <w:rsid w:val="0041669C"/>
    <w:rsid w:val="00417A15"/>
    <w:rsid w:val="00420319"/>
    <w:rsid w:val="004206D1"/>
    <w:rsid w:val="00421423"/>
    <w:rsid w:val="00424BDF"/>
    <w:rsid w:val="0042551A"/>
    <w:rsid w:val="00425D30"/>
    <w:rsid w:val="004268A8"/>
    <w:rsid w:val="0042771C"/>
    <w:rsid w:val="00427CBB"/>
    <w:rsid w:val="00427F8A"/>
    <w:rsid w:val="00434127"/>
    <w:rsid w:val="00440D99"/>
    <w:rsid w:val="004412BC"/>
    <w:rsid w:val="00441462"/>
    <w:rsid w:val="004422A3"/>
    <w:rsid w:val="00443C1E"/>
    <w:rsid w:val="00444BEA"/>
    <w:rsid w:val="004458E5"/>
    <w:rsid w:val="00445F94"/>
    <w:rsid w:val="00446089"/>
    <w:rsid w:val="00446485"/>
    <w:rsid w:val="004471FF"/>
    <w:rsid w:val="0045062A"/>
    <w:rsid w:val="00450D79"/>
    <w:rsid w:val="004524F0"/>
    <w:rsid w:val="00452809"/>
    <w:rsid w:val="004529BA"/>
    <w:rsid w:val="00452C17"/>
    <w:rsid w:val="00453F7B"/>
    <w:rsid w:val="004540D2"/>
    <w:rsid w:val="004545C7"/>
    <w:rsid w:val="0045549B"/>
    <w:rsid w:val="00455F85"/>
    <w:rsid w:val="0045649C"/>
    <w:rsid w:val="00456772"/>
    <w:rsid w:val="00456B56"/>
    <w:rsid w:val="0046095E"/>
    <w:rsid w:val="00461C9E"/>
    <w:rsid w:val="004624B8"/>
    <w:rsid w:val="004631CA"/>
    <w:rsid w:val="00463449"/>
    <w:rsid w:val="00463F3E"/>
    <w:rsid w:val="004645F4"/>
    <w:rsid w:val="00464B88"/>
    <w:rsid w:val="00465E1C"/>
    <w:rsid w:val="004663E5"/>
    <w:rsid w:val="004669A4"/>
    <w:rsid w:val="004708A1"/>
    <w:rsid w:val="00470C81"/>
    <w:rsid w:val="004738C4"/>
    <w:rsid w:val="004741AC"/>
    <w:rsid w:val="00474223"/>
    <w:rsid w:val="004760E2"/>
    <w:rsid w:val="004771C2"/>
    <w:rsid w:val="00484208"/>
    <w:rsid w:val="00484D8B"/>
    <w:rsid w:val="004862EA"/>
    <w:rsid w:val="00486660"/>
    <w:rsid w:val="00487B61"/>
    <w:rsid w:val="004907D9"/>
    <w:rsid w:val="00490C64"/>
    <w:rsid w:val="004911BF"/>
    <w:rsid w:val="00492406"/>
    <w:rsid w:val="00494431"/>
    <w:rsid w:val="00497255"/>
    <w:rsid w:val="00497DCE"/>
    <w:rsid w:val="004A0473"/>
    <w:rsid w:val="004A06C3"/>
    <w:rsid w:val="004A0DC6"/>
    <w:rsid w:val="004A23B3"/>
    <w:rsid w:val="004A3324"/>
    <w:rsid w:val="004A335E"/>
    <w:rsid w:val="004A52D3"/>
    <w:rsid w:val="004A5724"/>
    <w:rsid w:val="004A7D29"/>
    <w:rsid w:val="004B25E3"/>
    <w:rsid w:val="004B2F48"/>
    <w:rsid w:val="004B323F"/>
    <w:rsid w:val="004B4330"/>
    <w:rsid w:val="004B45F7"/>
    <w:rsid w:val="004B603E"/>
    <w:rsid w:val="004B6CF1"/>
    <w:rsid w:val="004B7910"/>
    <w:rsid w:val="004C2C45"/>
    <w:rsid w:val="004C3320"/>
    <w:rsid w:val="004C3AD7"/>
    <w:rsid w:val="004C47AD"/>
    <w:rsid w:val="004C510F"/>
    <w:rsid w:val="004C656D"/>
    <w:rsid w:val="004C6BBA"/>
    <w:rsid w:val="004D0FE3"/>
    <w:rsid w:val="004D128F"/>
    <w:rsid w:val="004D17FD"/>
    <w:rsid w:val="004D207D"/>
    <w:rsid w:val="004D279E"/>
    <w:rsid w:val="004D3DEB"/>
    <w:rsid w:val="004D43E8"/>
    <w:rsid w:val="004D4794"/>
    <w:rsid w:val="004D4AA9"/>
    <w:rsid w:val="004D5CBA"/>
    <w:rsid w:val="004D71EE"/>
    <w:rsid w:val="004E38AE"/>
    <w:rsid w:val="004E43A7"/>
    <w:rsid w:val="004E5844"/>
    <w:rsid w:val="004E76B2"/>
    <w:rsid w:val="004F0679"/>
    <w:rsid w:val="004F1A07"/>
    <w:rsid w:val="004F2E0D"/>
    <w:rsid w:val="004F588D"/>
    <w:rsid w:val="004F660B"/>
    <w:rsid w:val="004F6798"/>
    <w:rsid w:val="0050114E"/>
    <w:rsid w:val="0050262F"/>
    <w:rsid w:val="00502C85"/>
    <w:rsid w:val="00504845"/>
    <w:rsid w:val="00504D09"/>
    <w:rsid w:val="00505A36"/>
    <w:rsid w:val="00506418"/>
    <w:rsid w:val="005065BA"/>
    <w:rsid w:val="00507143"/>
    <w:rsid w:val="00507A52"/>
    <w:rsid w:val="00510574"/>
    <w:rsid w:val="00510EFE"/>
    <w:rsid w:val="00511673"/>
    <w:rsid w:val="00514EFE"/>
    <w:rsid w:val="00514F45"/>
    <w:rsid w:val="00515450"/>
    <w:rsid w:val="00516DBF"/>
    <w:rsid w:val="00517A20"/>
    <w:rsid w:val="00517E5A"/>
    <w:rsid w:val="00520BCD"/>
    <w:rsid w:val="00523122"/>
    <w:rsid w:val="00523861"/>
    <w:rsid w:val="00524CDB"/>
    <w:rsid w:val="00524D12"/>
    <w:rsid w:val="00524E27"/>
    <w:rsid w:val="0052557E"/>
    <w:rsid w:val="005260F3"/>
    <w:rsid w:val="005308E5"/>
    <w:rsid w:val="00530ED9"/>
    <w:rsid w:val="00531195"/>
    <w:rsid w:val="0054067A"/>
    <w:rsid w:val="005412A1"/>
    <w:rsid w:val="005425B8"/>
    <w:rsid w:val="005430C6"/>
    <w:rsid w:val="0054375F"/>
    <w:rsid w:val="00543C87"/>
    <w:rsid w:val="005454A6"/>
    <w:rsid w:val="005476A8"/>
    <w:rsid w:val="00547940"/>
    <w:rsid w:val="00550D6D"/>
    <w:rsid w:val="0055316F"/>
    <w:rsid w:val="00554FC4"/>
    <w:rsid w:val="00555773"/>
    <w:rsid w:val="00555C52"/>
    <w:rsid w:val="00555EB8"/>
    <w:rsid w:val="0055748B"/>
    <w:rsid w:val="005600FB"/>
    <w:rsid w:val="00561F91"/>
    <w:rsid w:val="0056306C"/>
    <w:rsid w:val="00563FE2"/>
    <w:rsid w:val="0056436E"/>
    <w:rsid w:val="00566963"/>
    <w:rsid w:val="00566A7E"/>
    <w:rsid w:val="00566FC5"/>
    <w:rsid w:val="00572CB3"/>
    <w:rsid w:val="005738EF"/>
    <w:rsid w:val="00573E0F"/>
    <w:rsid w:val="00574DB5"/>
    <w:rsid w:val="00574F26"/>
    <w:rsid w:val="00576C94"/>
    <w:rsid w:val="00576D0F"/>
    <w:rsid w:val="0058207C"/>
    <w:rsid w:val="0058333A"/>
    <w:rsid w:val="00583993"/>
    <w:rsid w:val="00584114"/>
    <w:rsid w:val="0058452F"/>
    <w:rsid w:val="0058717E"/>
    <w:rsid w:val="00591590"/>
    <w:rsid w:val="005A0088"/>
    <w:rsid w:val="005A19FE"/>
    <w:rsid w:val="005A1CCA"/>
    <w:rsid w:val="005A31F2"/>
    <w:rsid w:val="005A3B82"/>
    <w:rsid w:val="005A3F10"/>
    <w:rsid w:val="005A4667"/>
    <w:rsid w:val="005B0BE8"/>
    <w:rsid w:val="005B32C5"/>
    <w:rsid w:val="005B5D06"/>
    <w:rsid w:val="005B7355"/>
    <w:rsid w:val="005B785D"/>
    <w:rsid w:val="005B787C"/>
    <w:rsid w:val="005B7D33"/>
    <w:rsid w:val="005D216D"/>
    <w:rsid w:val="005D29E7"/>
    <w:rsid w:val="005D32A0"/>
    <w:rsid w:val="005D42B4"/>
    <w:rsid w:val="005D4768"/>
    <w:rsid w:val="005D5F73"/>
    <w:rsid w:val="005E01B7"/>
    <w:rsid w:val="005E1F51"/>
    <w:rsid w:val="005E23FD"/>
    <w:rsid w:val="005E3967"/>
    <w:rsid w:val="005E3BA0"/>
    <w:rsid w:val="005E6218"/>
    <w:rsid w:val="005E672D"/>
    <w:rsid w:val="005E6D1A"/>
    <w:rsid w:val="005E7AAA"/>
    <w:rsid w:val="005E7E8F"/>
    <w:rsid w:val="005F066B"/>
    <w:rsid w:val="005F091E"/>
    <w:rsid w:val="005F19B4"/>
    <w:rsid w:val="005F3195"/>
    <w:rsid w:val="005F32CC"/>
    <w:rsid w:val="005F32CE"/>
    <w:rsid w:val="005F3ED0"/>
    <w:rsid w:val="005F4DD4"/>
    <w:rsid w:val="005F55FF"/>
    <w:rsid w:val="005F5857"/>
    <w:rsid w:val="005F5B8B"/>
    <w:rsid w:val="005F7698"/>
    <w:rsid w:val="00600C7B"/>
    <w:rsid w:val="0060178F"/>
    <w:rsid w:val="006024B6"/>
    <w:rsid w:val="006031B4"/>
    <w:rsid w:val="006038BD"/>
    <w:rsid w:val="00604685"/>
    <w:rsid w:val="00614FD3"/>
    <w:rsid w:val="0061512A"/>
    <w:rsid w:val="00615593"/>
    <w:rsid w:val="006164D7"/>
    <w:rsid w:val="006173B1"/>
    <w:rsid w:val="0061763E"/>
    <w:rsid w:val="00617A4F"/>
    <w:rsid w:val="006214B5"/>
    <w:rsid w:val="00621E5A"/>
    <w:rsid w:val="00623AB0"/>
    <w:rsid w:val="0062424E"/>
    <w:rsid w:val="00624689"/>
    <w:rsid w:val="00625030"/>
    <w:rsid w:val="00625C53"/>
    <w:rsid w:val="00625FE7"/>
    <w:rsid w:val="0063198A"/>
    <w:rsid w:val="00632618"/>
    <w:rsid w:val="00634C76"/>
    <w:rsid w:val="006366DA"/>
    <w:rsid w:val="00636DE2"/>
    <w:rsid w:val="006406F4"/>
    <w:rsid w:val="006419B7"/>
    <w:rsid w:val="00643122"/>
    <w:rsid w:val="00643D97"/>
    <w:rsid w:val="0064572F"/>
    <w:rsid w:val="00647206"/>
    <w:rsid w:val="00651E4E"/>
    <w:rsid w:val="0065371A"/>
    <w:rsid w:val="006546EC"/>
    <w:rsid w:val="00655777"/>
    <w:rsid w:val="00656301"/>
    <w:rsid w:val="006576DB"/>
    <w:rsid w:val="0066022C"/>
    <w:rsid w:val="00661853"/>
    <w:rsid w:val="006640B9"/>
    <w:rsid w:val="006658CA"/>
    <w:rsid w:val="00666C14"/>
    <w:rsid w:val="00667605"/>
    <w:rsid w:val="00672602"/>
    <w:rsid w:val="0067289D"/>
    <w:rsid w:val="00675161"/>
    <w:rsid w:val="00676FC2"/>
    <w:rsid w:val="00677A8A"/>
    <w:rsid w:val="006813CE"/>
    <w:rsid w:val="00681684"/>
    <w:rsid w:val="00681703"/>
    <w:rsid w:val="0068265E"/>
    <w:rsid w:val="00682F5C"/>
    <w:rsid w:val="006832EB"/>
    <w:rsid w:val="00684D1D"/>
    <w:rsid w:val="006854CA"/>
    <w:rsid w:val="00685D40"/>
    <w:rsid w:val="00685D90"/>
    <w:rsid w:val="006861EF"/>
    <w:rsid w:val="00693EB7"/>
    <w:rsid w:val="0069528F"/>
    <w:rsid w:val="00696D62"/>
    <w:rsid w:val="00697B93"/>
    <w:rsid w:val="006A05E4"/>
    <w:rsid w:val="006A11BB"/>
    <w:rsid w:val="006A2FDF"/>
    <w:rsid w:val="006A47D7"/>
    <w:rsid w:val="006A4A92"/>
    <w:rsid w:val="006A73AD"/>
    <w:rsid w:val="006B0614"/>
    <w:rsid w:val="006B3FAA"/>
    <w:rsid w:val="006C23A6"/>
    <w:rsid w:val="006C41F9"/>
    <w:rsid w:val="006C461C"/>
    <w:rsid w:val="006C6B4A"/>
    <w:rsid w:val="006D4B10"/>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6F6F5C"/>
    <w:rsid w:val="007009F1"/>
    <w:rsid w:val="007028F5"/>
    <w:rsid w:val="00702B5D"/>
    <w:rsid w:val="007031D6"/>
    <w:rsid w:val="00705799"/>
    <w:rsid w:val="00706E5F"/>
    <w:rsid w:val="00707592"/>
    <w:rsid w:val="0071130C"/>
    <w:rsid w:val="007135B0"/>
    <w:rsid w:val="00713F27"/>
    <w:rsid w:val="00714073"/>
    <w:rsid w:val="00716C5E"/>
    <w:rsid w:val="00717F8F"/>
    <w:rsid w:val="00722E8D"/>
    <w:rsid w:val="0072317D"/>
    <w:rsid w:val="00723317"/>
    <w:rsid w:val="00724BD3"/>
    <w:rsid w:val="00724E13"/>
    <w:rsid w:val="0072624F"/>
    <w:rsid w:val="00727557"/>
    <w:rsid w:val="00730D6E"/>
    <w:rsid w:val="007321E0"/>
    <w:rsid w:val="007325BC"/>
    <w:rsid w:val="007328D0"/>
    <w:rsid w:val="007341E3"/>
    <w:rsid w:val="00744FE4"/>
    <w:rsid w:val="00745FD2"/>
    <w:rsid w:val="00746197"/>
    <w:rsid w:val="007516B8"/>
    <w:rsid w:val="00753EBF"/>
    <w:rsid w:val="00755060"/>
    <w:rsid w:val="007567B4"/>
    <w:rsid w:val="007569BC"/>
    <w:rsid w:val="0075722A"/>
    <w:rsid w:val="00760238"/>
    <w:rsid w:val="00761E2D"/>
    <w:rsid w:val="007630B0"/>
    <w:rsid w:val="0076315E"/>
    <w:rsid w:val="0076329E"/>
    <w:rsid w:val="00763856"/>
    <w:rsid w:val="007638E6"/>
    <w:rsid w:val="00766A25"/>
    <w:rsid w:val="00767ADD"/>
    <w:rsid w:val="00767E62"/>
    <w:rsid w:val="00770017"/>
    <w:rsid w:val="007734BF"/>
    <w:rsid w:val="00774AE5"/>
    <w:rsid w:val="0077694F"/>
    <w:rsid w:val="00776A53"/>
    <w:rsid w:val="00781365"/>
    <w:rsid w:val="00781ABE"/>
    <w:rsid w:val="00781CC3"/>
    <w:rsid w:val="007824FB"/>
    <w:rsid w:val="00783C70"/>
    <w:rsid w:val="00783DC4"/>
    <w:rsid w:val="00786056"/>
    <w:rsid w:val="007862B9"/>
    <w:rsid w:val="00793AA4"/>
    <w:rsid w:val="00793DFF"/>
    <w:rsid w:val="00793E14"/>
    <w:rsid w:val="007A155B"/>
    <w:rsid w:val="007A2185"/>
    <w:rsid w:val="007A3489"/>
    <w:rsid w:val="007A4538"/>
    <w:rsid w:val="007A50BC"/>
    <w:rsid w:val="007A5104"/>
    <w:rsid w:val="007A5DC0"/>
    <w:rsid w:val="007B0460"/>
    <w:rsid w:val="007B2119"/>
    <w:rsid w:val="007B2E1D"/>
    <w:rsid w:val="007B3050"/>
    <w:rsid w:val="007B4DDF"/>
    <w:rsid w:val="007B51BC"/>
    <w:rsid w:val="007B644F"/>
    <w:rsid w:val="007B6A01"/>
    <w:rsid w:val="007B7FEC"/>
    <w:rsid w:val="007C138F"/>
    <w:rsid w:val="007C2AA1"/>
    <w:rsid w:val="007C32D0"/>
    <w:rsid w:val="007C4585"/>
    <w:rsid w:val="007C502B"/>
    <w:rsid w:val="007C5D5C"/>
    <w:rsid w:val="007C6188"/>
    <w:rsid w:val="007C7338"/>
    <w:rsid w:val="007D1B20"/>
    <w:rsid w:val="007D3711"/>
    <w:rsid w:val="007D3BB8"/>
    <w:rsid w:val="007D5C50"/>
    <w:rsid w:val="007D6FEE"/>
    <w:rsid w:val="007D7E44"/>
    <w:rsid w:val="007E20DF"/>
    <w:rsid w:val="007E6EB6"/>
    <w:rsid w:val="007F05D1"/>
    <w:rsid w:val="007F0D55"/>
    <w:rsid w:val="007F106C"/>
    <w:rsid w:val="007F133C"/>
    <w:rsid w:val="007F1A9F"/>
    <w:rsid w:val="007F1C73"/>
    <w:rsid w:val="007F28D8"/>
    <w:rsid w:val="007F31D9"/>
    <w:rsid w:val="007F3741"/>
    <w:rsid w:val="007F3851"/>
    <w:rsid w:val="007F64F6"/>
    <w:rsid w:val="007F7498"/>
    <w:rsid w:val="007F7F4B"/>
    <w:rsid w:val="0080222B"/>
    <w:rsid w:val="0080394C"/>
    <w:rsid w:val="00805752"/>
    <w:rsid w:val="0080661B"/>
    <w:rsid w:val="00806825"/>
    <w:rsid w:val="00811889"/>
    <w:rsid w:val="00811EBB"/>
    <w:rsid w:val="00813388"/>
    <w:rsid w:val="00814034"/>
    <w:rsid w:val="00814B43"/>
    <w:rsid w:val="008171DA"/>
    <w:rsid w:val="00820FFD"/>
    <w:rsid w:val="008217E8"/>
    <w:rsid w:val="00830812"/>
    <w:rsid w:val="008319B5"/>
    <w:rsid w:val="00831E03"/>
    <w:rsid w:val="008362A1"/>
    <w:rsid w:val="00840A9B"/>
    <w:rsid w:val="008421D2"/>
    <w:rsid w:val="008431BC"/>
    <w:rsid w:val="00844B3D"/>
    <w:rsid w:val="00844F12"/>
    <w:rsid w:val="00845339"/>
    <w:rsid w:val="008465D4"/>
    <w:rsid w:val="00850012"/>
    <w:rsid w:val="008502F2"/>
    <w:rsid w:val="0085052A"/>
    <w:rsid w:val="0085305F"/>
    <w:rsid w:val="00854283"/>
    <w:rsid w:val="00854894"/>
    <w:rsid w:val="00855923"/>
    <w:rsid w:val="00857B29"/>
    <w:rsid w:val="00862413"/>
    <w:rsid w:val="0086243D"/>
    <w:rsid w:val="008628BC"/>
    <w:rsid w:val="00863905"/>
    <w:rsid w:val="00863C54"/>
    <w:rsid w:val="00863C90"/>
    <w:rsid w:val="00864372"/>
    <w:rsid w:val="00872823"/>
    <w:rsid w:val="00874ABF"/>
    <w:rsid w:val="008757B5"/>
    <w:rsid w:val="0088300F"/>
    <w:rsid w:val="00883748"/>
    <w:rsid w:val="008906A8"/>
    <w:rsid w:val="00890B0D"/>
    <w:rsid w:val="00890E72"/>
    <w:rsid w:val="00892248"/>
    <w:rsid w:val="008928D2"/>
    <w:rsid w:val="0089305F"/>
    <w:rsid w:val="0089323A"/>
    <w:rsid w:val="00893996"/>
    <w:rsid w:val="00897A78"/>
    <w:rsid w:val="008A2F1D"/>
    <w:rsid w:val="008A3031"/>
    <w:rsid w:val="008A44A9"/>
    <w:rsid w:val="008A470A"/>
    <w:rsid w:val="008A7BDF"/>
    <w:rsid w:val="008B3334"/>
    <w:rsid w:val="008B5642"/>
    <w:rsid w:val="008B5BB6"/>
    <w:rsid w:val="008B6AAD"/>
    <w:rsid w:val="008B6D65"/>
    <w:rsid w:val="008C48D4"/>
    <w:rsid w:val="008C52D8"/>
    <w:rsid w:val="008C5662"/>
    <w:rsid w:val="008C5D19"/>
    <w:rsid w:val="008C6876"/>
    <w:rsid w:val="008D167B"/>
    <w:rsid w:val="008D6131"/>
    <w:rsid w:val="008D7F90"/>
    <w:rsid w:val="008E0F20"/>
    <w:rsid w:val="008E3E9B"/>
    <w:rsid w:val="008E41FC"/>
    <w:rsid w:val="008E484D"/>
    <w:rsid w:val="008E4AF0"/>
    <w:rsid w:val="008F2DF8"/>
    <w:rsid w:val="008F3DB3"/>
    <w:rsid w:val="008F4F7B"/>
    <w:rsid w:val="008F50CC"/>
    <w:rsid w:val="00901050"/>
    <w:rsid w:val="009010F2"/>
    <w:rsid w:val="00901BA2"/>
    <w:rsid w:val="00903B34"/>
    <w:rsid w:val="009044AD"/>
    <w:rsid w:val="00904B5E"/>
    <w:rsid w:val="00904F89"/>
    <w:rsid w:val="00905783"/>
    <w:rsid w:val="00906E7A"/>
    <w:rsid w:val="00907F21"/>
    <w:rsid w:val="00910FFE"/>
    <w:rsid w:val="00912AD9"/>
    <w:rsid w:val="0091399E"/>
    <w:rsid w:val="00913C25"/>
    <w:rsid w:val="0091494C"/>
    <w:rsid w:val="009154D5"/>
    <w:rsid w:val="009156E1"/>
    <w:rsid w:val="00916D9E"/>
    <w:rsid w:val="00917019"/>
    <w:rsid w:val="00920325"/>
    <w:rsid w:val="00920C7D"/>
    <w:rsid w:val="00923743"/>
    <w:rsid w:val="00923A48"/>
    <w:rsid w:val="00924F6E"/>
    <w:rsid w:val="00926CA1"/>
    <w:rsid w:val="009273DE"/>
    <w:rsid w:val="009273E7"/>
    <w:rsid w:val="009309CC"/>
    <w:rsid w:val="00930D4D"/>
    <w:rsid w:val="00932334"/>
    <w:rsid w:val="009325D3"/>
    <w:rsid w:val="00934480"/>
    <w:rsid w:val="009377C8"/>
    <w:rsid w:val="00942361"/>
    <w:rsid w:val="009432EC"/>
    <w:rsid w:val="00945494"/>
    <w:rsid w:val="009502E9"/>
    <w:rsid w:val="00954865"/>
    <w:rsid w:val="00954B2A"/>
    <w:rsid w:val="0095619A"/>
    <w:rsid w:val="009572B0"/>
    <w:rsid w:val="00960541"/>
    <w:rsid w:val="00960BEF"/>
    <w:rsid w:val="00961A99"/>
    <w:rsid w:val="00961B78"/>
    <w:rsid w:val="0096263B"/>
    <w:rsid w:val="00966C92"/>
    <w:rsid w:val="009709E8"/>
    <w:rsid w:val="00971283"/>
    <w:rsid w:val="00971D1F"/>
    <w:rsid w:val="009729A5"/>
    <w:rsid w:val="00976294"/>
    <w:rsid w:val="00976E28"/>
    <w:rsid w:val="00981912"/>
    <w:rsid w:val="009869CF"/>
    <w:rsid w:val="00987284"/>
    <w:rsid w:val="00987918"/>
    <w:rsid w:val="00992C0C"/>
    <w:rsid w:val="00992D28"/>
    <w:rsid w:val="00992E64"/>
    <w:rsid w:val="009934EB"/>
    <w:rsid w:val="00994095"/>
    <w:rsid w:val="009953AD"/>
    <w:rsid w:val="00997FB7"/>
    <w:rsid w:val="009A2838"/>
    <w:rsid w:val="009A2A14"/>
    <w:rsid w:val="009A5626"/>
    <w:rsid w:val="009A56A1"/>
    <w:rsid w:val="009A78DE"/>
    <w:rsid w:val="009B04E1"/>
    <w:rsid w:val="009B0ED7"/>
    <w:rsid w:val="009B1245"/>
    <w:rsid w:val="009B247A"/>
    <w:rsid w:val="009B4254"/>
    <w:rsid w:val="009B4982"/>
    <w:rsid w:val="009B777A"/>
    <w:rsid w:val="009C1DE1"/>
    <w:rsid w:val="009C5284"/>
    <w:rsid w:val="009C5CF4"/>
    <w:rsid w:val="009C5D73"/>
    <w:rsid w:val="009C654E"/>
    <w:rsid w:val="009C74B3"/>
    <w:rsid w:val="009C79E1"/>
    <w:rsid w:val="009C7F0B"/>
    <w:rsid w:val="009D139D"/>
    <w:rsid w:val="009D2353"/>
    <w:rsid w:val="009D294B"/>
    <w:rsid w:val="009D372C"/>
    <w:rsid w:val="009D38E9"/>
    <w:rsid w:val="009D4984"/>
    <w:rsid w:val="009D4B36"/>
    <w:rsid w:val="009D5841"/>
    <w:rsid w:val="009E1E49"/>
    <w:rsid w:val="009E1F42"/>
    <w:rsid w:val="009E3250"/>
    <w:rsid w:val="009E4DA0"/>
    <w:rsid w:val="009E6032"/>
    <w:rsid w:val="009E6870"/>
    <w:rsid w:val="009E7102"/>
    <w:rsid w:val="009E7343"/>
    <w:rsid w:val="009F0816"/>
    <w:rsid w:val="009F2D63"/>
    <w:rsid w:val="009F59F6"/>
    <w:rsid w:val="009F5FB9"/>
    <w:rsid w:val="009F602B"/>
    <w:rsid w:val="00A02089"/>
    <w:rsid w:val="00A0209F"/>
    <w:rsid w:val="00A02C13"/>
    <w:rsid w:val="00A02D68"/>
    <w:rsid w:val="00A037F9"/>
    <w:rsid w:val="00A03BD2"/>
    <w:rsid w:val="00A04F3A"/>
    <w:rsid w:val="00A0557B"/>
    <w:rsid w:val="00A06E69"/>
    <w:rsid w:val="00A1048B"/>
    <w:rsid w:val="00A10EA3"/>
    <w:rsid w:val="00A11E7D"/>
    <w:rsid w:val="00A134AB"/>
    <w:rsid w:val="00A168E7"/>
    <w:rsid w:val="00A212F9"/>
    <w:rsid w:val="00A22549"/>
    <w:rsid w:val="00A22B92"/>
    <w:rsid w:val="00A26687"/>
    <w:rsid w:val="00A273ED"/>
    <w:rsid w:val="00A27789"/>
    <w:rsid w:val="00A30978"/>
    <w:rsid w:val="00A31529"/>
    <w:rsid w:val="00A323BF"/>
    <w:rsid w:val="00A336FF"/>
    <w:rsid w:val="00A35A10"/>
    <w:rsid w:val="00A3642F"/>
    <w:rsid w:val="00A41804"/>
    <w:rsid w:val="00A41DD2"/>
    <w:rsid w:val="00A42511"/>
    <w:rsid w:val="00A4263F"/>
    <w:rsid w:val="00A43776"/>
    <w:rsid w:val="00A43EEF"/>
    <w:rsid w:val="00A440C6"/>
    <w:rsid w:val="00A44B56"/>
    <w:rsid w:val="00A4543D"/>
    <w:rsid w:val="00A4680D"/>
    <w:rsid w:val="00A46C99"/>
    <w:rsid w:val="00A563E3"/>
    <w:rsid w:val="00A57371"/>
    <w:rsid w:val="00A57E00"/>
    <w:rsid w:val="00A602F9"/>
    <w:rsid w:val="00A60E2F"/>
    <w:rsid w:val="00A61F48"/>
    <w:rsid w:val="00A64AC2"/>
    <w:rsid w:val="00A658D8"/>
    <w:rsid w:val="00A670F6"/>
    <w:rsid w:val="00A674CE"/>
    <w:rsid w:val="00A67B5A"/>
    <w:rsid w:val="00A709B4"/>
    <w:rsid w:val="00A70AC3"/>
    <w:rsid w:val="00A70C6C"/>
    <w:rsid w:val="00A715C0"/>
    <w:rsid w:val="00A7382C"/>
    <w:rsid w:val="00A73C1F"/>
    <w:rsid w:val="00A73E9D"/>
    <w:rsid w:val="00A7413F"/>
    <w:rsid w:val="00A7666E"/>
    <w:rsid w:val="00A776DC"/>
    <w:rsid w:val="00A80FEB"/>
    <w:rsid w:val="00A83AFE"/>
    <w:rsid w:val="00A84B2A"/>
    <w:rsid w:val="00A84D31"/>
    <w:rsid w:val="00A85C93"/>
    <w:rsid w:val="00A872DA"/>
    <w:rsid w:val="00A87B86"/>
    <w:rsid w:val="00A9165B"/>
    <w:rsid w:val="00A921AB"/>
    <w:rsid w:val="00A92A44"/>
    <w:rsid w:val="00A9331B"/>
    <w:rsid w:val="00A934AC"/>
    <w:rsid w:val="00A94C25"/>
    <w:rsid w:val="00A94D57"/>
    <w:rsid w:val="00A94DFD"/>
    <w:rsid w:val="00A95B02"/>
    <w:rsid w:val="00AA033E"/>
    <w:rsid w:val="00AA08FB"/>
    <w:rsid w:val="00AA0936"/>
    <w:rsid w:val="00AA0E81"/>
    <w:rsid w:val="00AA1239"/>
    <w:rsid w:val="00AA21F0"/>
    <w:rsid w:val="00AA22CE"/>
    <w:rsid w:val="00AA3928"/>
    <w:rsid w:val="00AA5AC2"/>
    <w:rsid w:val="00AA68D6"/>
    <w:rsid w:val="00AB0C26"/>
    <w:rsid w:val="00AB5355"/>
    <w:rsid w:val="00AB739B"/>
    <w:rsid w:val="00AB7897"/>
    <w:rsid w:val="00AB7DF0"/>
    <w:rsid w:val="00AC0786"/>
    <w:rsid w:val="00AC130A"/>
    <w:rsid w:val="00AC1C47"/>
    <w:rsid w:val="00AC2E2E"/>
    <w:rsid w:val="00AC3A49"/>
    <w:rsid w:val="00AC4177"/>
    <w:rsid w:val="00AC7D0B"/>
    <w:rsid w:val="00AC7E44"/>
    <w:rsid w:val="00AD184E"/>
    <w:rsid w:val="00AD2AB2"/>
    <w:rsid w:val="00AD34E2"/>
    <w:rsid w:val="00AD673C"/>
    <w:rsid w:val="00AD778C"/>
    <w:rsid w:val="00AD7929"/>
    <w:rsid w:val="00AD7D49"/>
    <w:rsid w:val="00AE0CF4"/>
    <w:rsid w:val="00AE0DA7"/>
    <w:rsid w:val="00AE25FD"/>
    <w:rsid w:val="00AE2B73"/>
    <w:rsid w:val="00AE2C97"/>
    <w:rsid w:val="00AE3D2D"/>
    <w:rsid w:val="00AE4800"/>
    <w:rsid w:val="00AE4FBB"/>
    <w:rsid w:val="00AE7363"/>
    <w:rsid w:val="00AF0C7D"/>
    <w:rsid w:val="00AF1310"/>
    <w:rsid w:val="00AF2663"/>
    <w:rsid w:val="00AF3470"/>
    <w:rsid w:val="00AF39EA"/>
    <w:rsid w:val="00AF5EFC"/>
    <w:rsid w:val="00AF5F23"/>
    <w:rsid w:val="00AF6AA7"/>
    <w:rsid w:val="00B00DD6"/>
    <w:rsid w:val="00B012F2"/>
    <w:rsid w:val="00B01748"/>
    <w:rsid w:val="00B02895"/>
    <w:rsid w:val="00B029EA"/>
    <w:rsid w:val="00B02A60"/>
    <w:rsid w:val="00B036FB"/>
    <w:rsid w:val="00B03F58"/>
    <w:rsid w:val="00B06231"/>
    <w:rsid w:val="00B06EF1"/>
    <w:rsid w:val="00B074F1"/>
    <w:rsid w:val="00B11EC9"/>
    <w:rsid w:val="00B11F98"/>
    <w:rsid w:val="00B15237"/>
    <w:rsid w:val="00B15460"/>
    <w:rsid w:val="00B157A8"/>
    <w:rsid w:val="00B17C4D"/>
    <w:rsid w:val="00B21612"/>
    <w:rsid w:val="00B23237"/>
    <w:rsid w:val="00B23B9C"/>
    <w:rsid w:val="00B23BC2"/>
    <w:rsid w:val="00B24BED"/>
    <w:rsid w:val="00B25161"/>
    <w:rsid w:val="00B26370"/>
    <w:rsid w:val="00B2730D"/>
    <w:rsid w:val="00B3009C"/>
    <w:rsid w:val="00B3047E"/>
    <w:rsid w:val="00B32E02"/>
    <w:rsid w:val="00B337C7"/>
    <w:rsid w:val="00B36A55"/>
    <w:rsid w:val="00B442FF"/>
    <w:rsid w:val="00B4473E"/>
    <w:rsid w:val="00B44DA7"/>
    <w:rsid w:val="00B4713D"/>
    <w:rsid w:val="00B507BE"/>
    <w:rsid w:val="00B53707"/>
    <w:rsid w:val="00B5381F"/>
    <w:rsid w:val="00B5465F"/>
    <w:rsid w:val="00B55CE3"/>
    <w:rsid w:val="00B56180"/>
    <w:rsid w:val="00B60B95"/>
    <w:rsid w:val="00B622BB"/>
    <w:rsid w:val="00B63BCB"/>
    <w:rsid w:val="00B64046"/>
    <w:rsid w:val="00B647FA"/>
    <w:rsid w:val="00B64AD0"/>
    <w:rsid w:val="00B64F61"/>
    <w:rsid w:val="00B6701E"/>
    <w:rsid w:val="00B67A8E"/>
    <w:rsid w:val="00B72444"/>
    <w:rsid w:val="00B7274D"/>
    <w:rsid w:val="00B73292"/>
    <w:rsid w:val="00B74B05"/>
    <w:rsid w:val="00B7796B"/>
    <w:rsid w:val="00B80EB8"/>
    <w:rsid w:val="00B80FA6"/>
    <w:rsid w:val="00B81275"/>
    <w:rsid w:val="00B81455"/>
    <w:rsid w:val="00B81D3A"/>
    <w:rsid w:val="00B82A1E"/>
    <w:rsid w:val="00B83C73"/>
    <w:rsid w:val="00B84F32"/>
    <w:rsid w:val="00B85192"/>
    <w:rsid w:val="00B86602"/>
    <w:rsid w:val="00B874AC"/>
    <w:rsid w:val="00B87FCA"/>
    <w:rsid w:val="00B90697"/>
    <w:rsid w:val="00B91F7E"/>
    <w:rsid w:val="00B94DFB"/>
    <w:rsid w:val="00B95C88"/>
    <w:rsid w:val="00B96BF1"/>
    <w:rsid w:val="00BA4D33"/>
    <w:rsid w:val="00BA5800"/>
    <w:rsid w:val="00BA61B8"/>
    <w:rsid w:val="00BA7B1C"/>
    <w:rsid w:val="00BB0984"/>
    <w:rsid w:val="00BB4656"/>
    <w:rsid w:val="00BB5BDF"/>
    <w:rsid w:val="00BB7F37"/>
    <w:rsid w:val="00BC3132"/>
    <w:rsid w:val="00BC3449"/>
    <w:rsid w:val="00BC5C62"/>
    <w:rsid w:val="00BC6D29"/>
    <w:rsid w:val="00BC7C76"/>
    <w:rsid w:val="00BC7CCF"/>
    <w:rsid w:val="00BD0BDE"/>
    <w:rsid w:val="00BD1383"/>
    <w:rsid w:val="00BD1516"/>
    <w:rsid w:val="00BD3EE0"/>
    <w:rsid w:val="00BD4BEC"/>
    <w:rsid w:val="00BD4CCB"/>
    <w:rsid w:val="00BD6D43"/>
    <w:rsid w:val="00BD724C"/>
    <w:rsid w:val="00BE0DE2"/>
    <w:rsid w:val="00BE243A"/>
    <w:rsid w:val="00BE30E6"/>
    <w:rsid w:val="00BE36F8"/>
    <w:rsid w:val="00BE3702"/>
    <w:rsid w:val="00BE67B9"/>
    <w:rsid w:val="00BE7919"/>
    <w:rsid w:val="00BF10C4"/>
    <w:rsid w:val="00BF177E"/>
    <w:rsid w:val="00BF3790"/>
    <w:rsid w:val="00BF37FE"/>
    <w:rsid w:val="00BF5A9A"/>
    <w:rsid w:val="00BF5C6A"/>
    <w:rsid w:val="00BF6D97"/>
    <w:rsid w:val="00BF7120"/>
    <w:rsid w:val="00BF74FF"/>
    <w:rsid w:val="00C04BF1"/>
    <w:rsid w:val="00C10AAE"/>
    <w:rsid w:val="00C115B4"/>
    <w:rsid w:val="00C16FF5"/>
    <w:rsid w:val="00C205E9"/>
    <w:rsid w:val="00C210D3"/>
    <w:rsid w:val="00C2177F"/>
    <w:rsid w:val="00C231BE"/>
    <w:rsid w:val="00C25173"/>
    <w:rsid w:val="00C251F0"/>
    <w:rsid w:val="00C2745C"/>
    <w:rsid w:val="00C27B69"/>
    <w:rsid w:val="00C31C5F"/>
    <w:rsid w:val="00C341CA"/>
    <w:rsid w:val="00C34FE0"/>
    <w:rsid w:val="00C35975"/>
    <w:rsid w:val="00C35BCC"/>
    <w:rsid w:val="00C369D4"/>
    <w:rsid w:val="00C41A21"/>
    <w:rsid w:val="00C42525"/>
    <w:rsid w:val="00C4387C"/>
    <w:rsid w:val="00C43D3C"/>
    <w:rsid w:val="00C45236"/>
    <w:rsid w:val="00C462C7"/>
    <w:rsid w:val="00C468CB"/>
    <w:rsid w:val="00C47DCD"/>
    <w:rsid w:val="00C5000E"/>
    <w:rsid w:val="00C53E2A"/>
    <w:rsid w:val="00C56B3E"/>
    <w:rsid w:val="00C57907"/>
    <w:rsid w:val="00C62BBE"/>
    <w:rsid w:val="00C6412F"/>
    <w:rsid w:val="00C649A8"/>
    <w:rsid w:val="00C6649C"/>
    <w:rsid w:val="00C70D3A"/>
    <w:rsid w:val="00C71081"/>
    <w:rsid w:val="00C7284D"/>
    <w:rsid w:val="00C7427D"/>
    <w:rsid w:val="00C75707"/>
    <w:rsid w:val="00C75751"/>
    <w:rsid w:val="00C81C12"/>
    <w:rsid w:val="00C82D57"/>
    <w:rsid w:val="00C83EF1"/>
    <w:rsid w:val="00C842C6"/>
    <w:rsid w:val="00C85807"/>
    <w:rsid w:val="00C85D5D"/>
    <w:rsid w:val="00C86BC5"/>
    <w:rsid w:val="00C8731B"/>
    <w:rsid w:val="00C9051D"/>
    <w:rsid w:val="00C908A6"/>
    <w:rsid w:val="00C90F26"/>
    <w:rsid w:val="00C93D29"/>
    <w:rsid w:val="00C93DDD"/>
    <w:rsid w:val="00C94E39"/>
    <w:rsid w:val="00C952F8"/>
    <w:rsid w:val="00CA405C"/>
    <w:rsid w:val="00CA722D"/>
    <w:rsid w:val="00CA7FC6"/>
    <w:rsid w:val="00CB1234"/>
    <w:rsid w:val="00CB1F6C"/>
    <w:rsid w:val="00CB4121"/>
    <w:rsid w:val="00CB665C"/>
    <w:rsid w:val="00CB6702"/>
    <w:rsid w:val="00CB6E0B"/>
    <w:rsid w:val="00CC0591"/>
    <w:rsid w:val="00CC0CD0"/>
    <w:rsid w:val="00CC0F91"/>
    <w:rsid w:val="00CC26BA"/>
    <w:rsid w:val="00CC54A1"/>
    <w:rsid w:val="00CC611D"/>
    <w:rsid w:val="00CC6E2A"/>
    <w:rsid w:val="00CC717B"/>
    <w:rsid w:val="00CD1821"/>
    <w:rsid w:val="00CD1A86"/>
    <w:rsid w:val="00CD1B1C"/>
    <w:rsid w:val="00CD23BE"/>
    <w:rsid w:val="00CD2597"/>
    <w:rsid w:val="00CD495C"/>
    <w:rsid w:val="00CD541B"/>
    <w:rsid w:val="00CD6DB6"/>
    <w:rsid w:val="00CD7187"/>
    <w:rsid w:val="00CE06CC"/>
    <w:rsid w:val="00CE0A81"/>
    <w:rsid w:val="00CE0CF0"/>
    <w:rsid w:val="00CE2719"/>
    <w:rsid w:val="00CE2F41"/>
    <w:rsid w:val="00CE3BBD"/>
    <w:rsid w:val="00CE3C1F"/>
    <w:rsid w:val="00CE4654"/>
    <w:rsid w:val="00CE4665"/>
    <w:rsid w:val="00CE583F"/>
    <w:rsid w:val="00CF07A4"/>
    <w:rsid w:val="00CF11EB"/>
    <w:rsid w:val="00CF1CCD"/>
    <w:rsid w:val="00CF233D"/>
    <w:rsid w:val="00CF276A"/>
    <w:rsid w:val="00CF3634"/>
    <w:rsid w:val="00CF3764"/>
    <w:rsid w:val="00CF4765"/>
    <w:rsid w:val="00CF5643"/>
    <w:rsid w:val="00CF6C2A"/>
    <w:rsid w:val="00D00CEA"/>
    <w:rsid w:val="00D0306E"/>
    <w:rsid w:val="00D049A6"/>
    <w:rsid w:val="00D0505F"/>
    <w:rsid w:val="00D05B00"/>
    <w:rsid w:val="00D0670D"/>
    <w:rsid w:val="00D070CE"/>
    <w:rsid w:val="00D13E32"/>
    <w:rsid w:val="00D14DCE"/>
    <w:rsid w:val="00D16DAF"/>
    <w:rsid w:val="00D1726E"/>
    <w:rsid w:val="00D17A70"/>
    <w:rsid w:val="00D22549"/>
    <w:rsid w:val="00D22651"/>
    <w:rsid w:val="00D22FB7"/>
    <w:rsid w:val="00D237B0"/>
    <w:rsid w:val="00D24044"/>
    <w:rsid w:val="00D2466A"/>
    <w:rsid w:val="00D25D79"/>
    <w:rsid w:val="00D26FE7"/>
    <w:rsid w:val="00D27D99"/>
    <w:rsid w:val="00D27E74"/>
    <w:rsid w:val="00D32967"/>
    <w:rsid w:val="00D3394D"/>
    <w:rsid w:val="00D350CB"/>
    <w:rsid w:val="00D36947"/>
    <w:rsid w:val="00D3728C"/>
    <w:rsid w:val="00D37B20"/>
    <w:rsid w:val="00D40381"/>
    <w:rsid w:val="00D41A4E"/>
    <w:rsid w:val="00D437F5"/>
    <w:rsid w:val="00D43B4C"/>
    <w:rsid w:val="00D44097"/>
    <w:rsid w:val="00D463A0"/>
    <w:rsid w:val="00D4745C"/>
    <w:rsid w:val="00D51033"/>
    <w:rsid w:val="00D516EB"/>
    <w:rsid w:val="00D52249"/>
    <w:rsid w:val="00D52F2C"/>
    <w:rsid w:val="00D54BAA"/>
    <w:rsid w:val="00D55D2E"/>
    <w:rsid w:val="00D567D1"/>
    <w:rsid w:val="00D60677"/>
    <w:rsid w:val="00D6217B"/>
    <w:rsid w:val="00D6250C"/>
    <w:rsid w:val="00D63F7C"/>
    <w:rsid w:val="00D649B9"/>
    <w:rsid w:val="00D66889"/>
    <w:rsid w:val="00D701FD"/>
    <w:rsid w:val="00D724B4"/>
    <w:rsid w:val="00D7348A"/>
    <w:rsid w:val="00D757D8"/>
    <w:rsid w:val="00D77B4B"/>
    <w:rsid w:val="00D80339"/>
    <w:rsid w:val="00D8087E"/>
    <w:rsid w:val="00D8168E"/>
    <w:rsid w:val="00D81863"/>
    <w:rsid w:val="00D83F24"/>
    <w:rsid w:val="00D84709"/>
    <w:rsid w:val="00D84CAA"/>
    <w:rsid w:val="00D85556"/>
    <w:rsid w:val="00D86641"/>
    <w:rsid w:val="00D86917"/>
    <w:rsid w:val="00D87350"/>
    <w:rsid w:val="00D90100"/>
    <w:rsid w:val="00D906B9"/>
    <w:rsid w:val="00D9086D"/>
    <w:rsid w:val="00D923CA"/>
    <w:rsid w:val="00D945BD"/>
    <w:rsid w:val="00D9460D"/>
    <w:rsid w:val="00D97412"/>
    <w:rsid w:val="00DA24A9"/>
    <w:rsid w:val="00DA2A88"/>
    <w:rsid w:val="00DA321A"/>
    <w:rsid w:val="00DA3280"/>
    <w:rsid w:val="00DA344A"/>
    <w:rsid w:val="00DA781F"/>
    <w:rsid w:val="00DB0B02"/>
    <w:rsid w:val="00DB0CAD"/>
    <w:rsid w:val="00DB0D64"/>
    <w:rsid w:val="00DB5757"/>
    <w:rsid w:val="00DB59BA"/>
    <w:rsid w:val="00DB6135"/>
    <w:rsid w:val="00DB72E3"/>
    <w:rsid w:val="00DC06FC"/>
    <w:rsid w:val="00DC0C1E"/>
    <w:rsid w:val="00DC18FB"/>
    <w:rsid w:val="00DC2086"/>
    <w:rsid w:val="00DC7D41"/>
    <w:rsid w:val="00DD05E0"/>
    <w:rsid w:val="00DD0851"/>
    <w:rsid w:val="00DD2733"/>
    <w:rsid w:val="00DD3DBA"/>
    <w:rsid w:val="00DD42DA"/>
    <w:rsid w:val="00DD4481"/>
    <w:rsid w:val="00DD7896"/>
    <w:rsid w:val="00DD7992"/>
    <w:rsid w:val="00DE356D"/>
    <w:rsid w:val="00DE358C"/>
    <w:rsid w:val="00DE3CA4"/>
    <w:rsid w:val="00DE4F7F"/>
    <w:rsid w:val="00DE6AA7"/>
    <w:rsid w:val="00DF05E1"/>
    <w:rsid w:val="00DF1AA8"/>
    <w:rsid w:val="00DF3BD6"/>
    <w:rsid w:val="00E01B47"/>
    <w:rsid w:val="00E0494C"/>
    <w:rsid w:val="00E11AC6"/>
    <w:rsid w:val="00E159A9"/>
    <w:rsid w:val="00E16159"/>
    <w:rsid w:val="00E162DE"/>
    <w:rsid w:val="00E164F4"/>
    <w:rsid w:val="00E17763"/>
    <w:rsid w:val="00E20414"/>
    <w:rsid w:val="00E20E21"/>
    <w:rsid w:val="00E21B3D"/>
    <w:rsid w:val="00E22B9E"/>
    <w:rsid w:val="00E24083"/>
    <w:rsid w:val="00E250D5"/>
    <w:rsid w:val="00E25877"/>
    <w:rsid w:val="00E25DA1"/>
    <w:rsid w:val="00E31824"/>
    <w:rsid w:val="00E31FD5"/>
    <w:rsid w:val="00E3586A"/>
    <w:rsid w:val="00E35A55"/>
    <w:rsid w:val="00E35D14"/>
    <w:rsid w:val="00E35D78"/>
    <w:rsid w:val="00E37267"/>
    <w:rsid w:val="00E42D05"/>
    <w:rsid w:val="00E43825"/>
    <w:rsid w:val="00E44E27"/>
    <w:rsid w:val="00E456E8"/>
    <w:rsid w:val="00E45DE5"/>
    <w:rsid w:val="00E504B5"/>
    <w:rsid w:val="00E51A53"/>
    <w:rsid w:val="00E5214A"/>
    <w:rsid w:val="00E53DE5"/>
    <w:rsid w:val="00E567F0"/>
    <w:rsid w:val="00E57C4D"/>
    <w:rsid w:val="00E57C91"/>
    <w:rsid w:val="00E57FB5"/>
    <w:rsid w:val="00E61FE8"/>
    <w:rsid w:val="00E62F97"/>
    <w:rsid w:val="00E63738"/>
    <w:rsid w:val="00E64CAB"/>
    <w:rsid w:val="00E669A4"/>
    <w:rsid w:val="00E6754C"/>
    <w:rsid w:val="00E67A75"/>
    <w:rsid w:val="00E70869"/>
    <w:rsid w:val="00E73496"/>
    <w:rsid w:val="00E75F95"/>
    <w:rsid w:val="00E81241"/>
    <w:rsid w:val="00E82973"/>
    <w:rsid w:val="00E83756"/>
    <w:rsid w:val="00E853AE"/>
    <w:rsid w:val="00E8548A"/>
    <w:rsid w:val="00E90F5C"/>
    <w:rsid w:val="00E94D9B"/>
    <w:rsid w:val="00E95D33"/>
    <w:rsid w:val="00E9633A"/>
    <w:rsid w:val="00E96816"/>
    <w:rsid w:val="00EA0303"/>
    <w:rsid w:val="00EA0393"/>
    <w:rsid w:val="00EA0EEE"/>
    <w:rsid w:val="00EA32DC"/>
    <w:rsid w:val="00EA4337"/>
    <w:rsid w:val="00EA56AA"/>
    <w:rsid w:val="00EA7A58"/>
    <w:rsid w:val="00EA7AC6"/>
    <w:rsid w:val="00EB08B5"/>
    <w:rsid w:val="00EB0988"/>
    <w:rsid w:val="00EB1713"/>
    <w:rsid w:val="00EB19CA"/>
    <w:rsid w:val="00EB2220"/>
    <w:rsid w:val="00EB31EA"/>
    <w:rsid w:val="00EB34FF"/>
    <w:rsid w:val="00EB4170"/>
    <w:rsid w:val="00EB651C"/>
    <w:rsid w:val="00EC154E"/>
    <w:rsid w:val="00EC23DD"/>
    <w:rsid w:val="00EC4D44"/>
    <w:rsid w:val="00ED1FA7"/>
    <w:rsid w:val="00ED44B7"/>
    <w:rsid w:val="00ED4DC3"/>
    <w:rsid w:val="00ED715A"/>
    <w:rsid w:val="00EE0390"/>
    <w:rsid w:val="00EE0730"/>
    <w:rsid w:val="00EE18A4"/>
    <w:rsid w:val="00EE66D2"/>
    <w:rsid w:val="00EE70DB"/>
    <w:rsid w:val="00EE7F16"/>
    <w:rsid w:val="00EF023F"/>
    <w:rsid w:val="00EF0734"/>
    <w:rsid w:val="00EF5937"/>
    <w:rsid w:val="00EF6005"/>
    <w:rsid w:val="00EF6759"/>
    <w:rsid w:val="00F03599"/>
    <w:rsid w:val="00F04E77"/>
    <w:rsid w:val="00F06855"/>
    <w:rsid w:val="00F100CF"/>
    <w:rsid w:val="00F11A38"/>
    <w:rsid w:val="00F12CC9"/>
    <w:rsid w:val="00F1517E"/>
    <w:rsid w:val="00F1652F"/>
    <w:rsid w:val="00F1763E"/>
    <w:rsid w:val="00F22098"/>
    <w:rsid w:val="00F22255"/>
    <w:rsid w:val="00F23CDB"/>
    <w:rsid w:val="00F23EF9"/>
    <w:rsid w:val="00F2612C"/>
    <w:rsid w:val="00F265D2"/>
    <w:rsid w:val="00F265F4"/>
    <w:rsid w:val="00F314B4"/>
    <w:rsid w:val="00F32D70"/>
    <w:rsid w:val="00F33225"/>
    <w:rsid w:val="00F340C4"/>
    <w:rsid w:val="00F3485C"/>
    <w:rsid w:val="00F354F3"/>
    <w:rsid w:val="00F35F6E"/>
    <w:rsid w:val="00F36AB0"/>
    <w:rsid w:val="00F37120"/>
    <w:rsid w:val="00F37FFD"/>
    <w:rsid w:val="00F40F5F"/>
    <w:rsid w:val="00F41720"/>
    <w:rsid w:val="00F42023"/>
    <w:rsid w:val="00F44B57"/>
    <w:rsid w:val="00F46593"/>
    <w:rsid w:val="00F465EA"/>
    <w:rsid w:val="00F46A5A"/>
    <w:rsid w:val="00F47087"/>
    <w:rsid w:val="00F50036"/>
    <w:rsid w:val="00F51DB7"/>
    <w:rsid w:val="00F52DB0"/>
    <w:rsid w:val="00F53AE6"/>
    <w:rsid w:val="00F54CC6"/>
    <w:rsid w:val="00F56355"/>
    <w:rsid w:val="00F5662D"/>
    <w:rsid w:val="00F5679F"/>
    <w:rsid w:val="00F60018"/>
    <w:rsid w:val="00F60221"/>
    <w:rsid w:val="00F61385"/>
    <w:rsid w:val="00F627D9"/>
    <w:rsid w:val="00F633C4"/>
    <w:rsid w:val="00F645B9"/>
    <w:rsid w:val="00F64E08"/>
    <w:rsid w:val="00F6628F"/>
    <w:rsid w:val="00F70A52"/>
    <w:rsid w:val="00F720D3"/>
    <w:rsid w:val="00F72787"/>
    <w:rsid w:val="00F73E0E"/>
    <w:rsid w:val="00F74C2B"/>
    <w:rsid w:val="00F77274"/>
    <w:rsid w:val="00F7742B"/>
    <w:rsid w:val="00F8077F"/>
    <w:rsid w:val="00F80C56"/>
    <w:rsid w:val="00F83A3A"/>
    <w:rsid w:val="00F841E6"/>
    <w:rsid w:val="00F84996"/>
    <w:rsid w:val="00F84F56"/>
    <w:rsid w:val="00F861C6"/>
    <w:rsid w:val="00F9076F"/>
    <w:rsid w:val="00F914AA"/>
    <w:rsid w:val="00F92356"/>
    <w:rsid w:val="00F9259C"/>
    <w:rsid w:val="00F92C5A"/>
    <w:rsid w:val="00F9411F"/>
    <w:rsid w:val="00F957E0"/>
    <w:rsid w:val="00F95F76"/>
    <w:rsid w:val="00F97425"/>
    <w:rsid w:val="00FA067B"/>
    <w:rsid w:val="00FA134A"/>
    <w:rsid w:val="00FA333B"/>
    <w:rsid w:val="00FA369A"/>
    <w:rsid w:val="00FA7075"/>
    <w:rsid w:val="00FB1A18"/>
    <w:rsid w:val="00FB2ADE"/>
    <w:rsid w:val="00FB462A"/>
    <w:rsid w:val="00FB5F10"/>
    <w:rsid w:val="00FB5FC3"/>
    <w:rsid w:val="00FB730D"/>
    <w:rsid w:val="00FC08A1"/>
    <w:rsid w:val="00FC0E1C"/>
    <w:rsid w:val="00FC45CF"/>
    <w:rsid w:val="00FC6BF2"/>
    <w:rsid w:val="00FC7E98"/>
    <w:rsid w:val="00FD0761"/>
    <w:rsid w:val="00FD1B1D"/>
    <w:rsid w:val="00FD1DD7"/>
    <w:rsid w:val="00FD46DB"/>
    <w:rsid w:val="00FD71A7"/>
    <w:rsid w:val="00FD75D2"/>
    <w:rsid w:val="00FE0CD4"/>
    <w:rsid w:val="00FE13A9"/>
    <w:rsid w:val="00FE2DD0"/>
    <w:rsid w:val="00FE33B2"/>
    <w:rsid w:val="00FE799E"/>
    <w:rsid w:val="00FF3487"/>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BBCFE"/>
  <w15:docId w15:val="{D54B6693-72FB-441B-9D58-DF835B57C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customStyle="1" w:styleId="PlainTable21">
    <w:name w:val="Plain Table 21"/>
    <w:basedOn w:val="TableNormal"/>
    <w:uiPriority w:val="42"/>
    <w:rsid w:val="00ED4D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E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E8D"/>
    <w:rPr>
      <w:rFonts w:ascii="Lucida Grande" w:hAnsi="Lucida Grande" w:cs="Lucida Grande"/>
      <w:sz w:val="18"/>
      <w:szCs w:val="18"/>
    </w:rPr>
  </w:style>
  <w:style w:type="paragraph" w:styleId="Revision">
    <w:name w:val="Revision"/>
    <w:hidden/>
    <w:uiPriority w:val="99"/>
    <w:semiHidden/>
    <w:rsid w:val="001826C7"/>
    <w:pPr>
      <w:spacing w:after="0" w:line="240" w:lineRule="auto"/>
    </w:pPr>
  </w:style>
  <w:style w:type="character" w:styleId="CommentReference">
    <w:name w:val="annotation reference"/>
    <w:basedOn w:val="DefaultParagraphFont"/>
    <w:uiPriority w:val="99"/>
    <w:semiHidden/>
    <w:unhideWhenUsed/>
    <w:rsid w:val="005430C6"/>
    <w:rPr>
      <w:sz w:val="16"/>
      <w:szCs w:val="16"/>
    </w:rPr>
  </w:style>
  <w:style w:type="paragraph" w:styleId="CommentText">
    <w:name w:val="annotation text"/>
    <w:basedOn w:val="Normal"/>
    <w:link w:val="CommentTextChar"/>
    <w:uiPriority w:val="99"/>
    <w:semiHidden/>
    <w:unhideWhenUsed/>
    <w:rsid w:val="005430C6"/>
    <w:pPr>
      <w:spacing w:line="240" w:lineRule="auto"/>
    </w:pPr>
    <w:rPr>
      <w:sz w:val="20"/>
      <w:szCs w:val="20"/>
    </w:rPr>
  </w:style>
  <w:style w:type="character" w:customStyle="1" w:styleId="CommentTextChar">
    <w:name w:val="Comment Text Char"/>
    <w:basedOn w:val="DefaultParagraphFont"/>
    <w:link w:val="CommentText"/>
    <w:uiPriority w:val="99"/>
    <w:semiHidden/>
    <w:rsid w:val="005430C6"/>
    <w:rPr>
      <w:sz w:val="20"/>
      <w:szCs w:val="20"/>
    </w:rPr>
  </w:style>
  <w:style w:type="paragraph" w:styleId="CommentSubject">
    <w:name w:val="annotation subject"/>
    <w:basedOn w:val="CommentText"/>
    <w:next w:val="CommentText"/>
    <w:link w:val="CommentSubjectChar"/>
    <w:uiPriority w:val="99"/>
    <w:semiHidden/>
    <w:unhideWhenUsed/>
    <w:rsid w:val="005430C6"/>
    <w:rPr>
      <w:b/>
      <w:bCs/>
    </w:rPr>
  </w:style>
  <w:style w:type="character" w:customStyle="1" w:styleId="CommentSubjectChar">
    <w:name w:val="Comment Subject Char"/>
    <w:basedOn w:val="CommentTextChar"/>
    <w:link w:val="CommentSubject"/>
    <w:uiPriority w:val="99"/>
    <w:semiHidden/>
    <w:rsid w:val="005430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3918">
      <w:bodyDiv w:val="1"/>
      <w:marLeft w:val="0"/>
      <w:marRight w:val="0"/>
      <w:marTop w:val="0"/>
      <w:marBottom w:val="0"/>
      <w:divBdr>
        <w:top w:val="none" w:sz="0" w:space="0" w:color="auto"/>
        <w:left w:val="none" w:sz="0" w:space="0" w:color="auto"/>
        <w:bottom w:val="none" w:sz="0" w:space="0" w:color="auto"/>
        <w:right w:val="none" w:sz="0" w:space="0" w:color="auto"/>
      </w:divBdr>
    </w:div>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58214485">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42049163">
      <w:bodyDiv w:val="1"/>
      <w:marLeft w:val="0"/>
      <w:marRight w:val="0"/>
      <w:marTop w:val="0"/>
      <w:marBottom w:val="0"/>
      <w:divBdr>
        <w:top w:val="none" w:sz="0" w:space="0" w:color="auto"/>
        <w:left w:val="none" w:sz="0" w:space="0" w:color="auto"/>
        <w:bottom w:val="none" w:sz="0" w:space="0" w:color="auto"/>
        <w:right w:val="none" w:sz="0" w:space="0" w:color="auto"/>
      </w:divBdr>
    </w:div>
    <w:div w:id="367150434">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746996933">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2281881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647469639">
      <w:bodyDiv w:val="1"/>
      <w:marLeft w:val="0"/>
      <w:marRight w:val="0"/>
      <w:marTop w:val="0"/>
      <w:marBottom w:val="0"/>
      <w:divBdr>
        <w:top w:val="none" w:sz="0" w:space="0" w:color="auto"/>
        <w:left w:val="none" w:sz="0" w:space="0" w:color="auto"/>
        <w:bottom w:val="none" w:sz="0" w:space="0" w:color="auto"/>
        <w:right w:val="none" w:sz="0" w:space="0" w:color="auto"/>
      </w:divBdr>
    </w:div>
    <w:div w:id="1652903004">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 w:id="201668832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1016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13" Type="http://schemas.openxmlformats.org/officeDocument/2006/relationships/image" Target="media/image5.jpeg"/><Relationship Id="rId18" Type="http://schemas.openxmlformats.org/officeDocument/2006/relationships/hyperlink" Target="https://bugguide.net/node/view/147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ugguide.net/node/view/117329" TargetMode="External"/><Relationship Id="rId2" Type="http://schemas.openxmlformats.org/officeDocument/2006/relationships/numbering" Target="numbering.xml"/><Relationship Id="rId16" Type="http://schemas.openxmlformats.org/officeDocument/2006/relationships/hyperlink" Target="https://bugguide.net/node/view/7877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BDF45-90A4-4368-9FFA-8036DDFCF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40</Pages>
  <Words>22030</Words>
  <Characters>125574</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31</cp:revision>
  <dcterms:created xsi:type="dcterms:W3CDTF">2018-09-11T20:19:00Z</dcterms:created>
  <dcterms:modified xsi:type="dcterms:W3CDTF">2018-09-12T22:45:00Z</dcterms:modified>
</cp:coreProperties>
</file>