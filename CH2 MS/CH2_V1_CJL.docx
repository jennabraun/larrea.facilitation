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6AE8B8" w14:textId="77777777" w:rsidR="008421D2" w:rsidRDefault="008421D2" w:rsidP="00FE799E"/>
    <w:p w14:paraId="356E9A9C" w14:textId="77777777" w:rsidR="008421D2" w:rsidRDefault="008421D2" w:rsidP="00FE799E"/>
    <w:p w14:paraId="6F2E1C40" w14:textId="77777777" w:rsidR="008421D2" w:rsidRPr="00440D99" w:rsidRDefault="008421D2" w:rsidP="00440D99">
      <w:pPr>
        <w:rPr>
          <w:sz w:val="28"/>
          <w:szCs w:val="28"/>
        </w:rPr>
      </w:pPr>
      <w:r>
        <w:rPr>
          <w:sz w:val="28"/>
          <w:szCs w:val="28"/>
        </w:rPr>
        <w:t xml:space="preserve">Chapter 2: </w:t>
      </w:r>
      <w:r w:rsidR="00265354">
        <w:rPr>
          <w:sz w:val="28"/>
          <w:szCs w:val="28"/>
        </w:rPr>
        <w:t xml:space="preserve">Disentangling the drivers of pollinator-mediated interactions between </w:t>
      </w:r>
      <w:r w:rsidR="00440D99" w:rsidRPr="00440D99">
        <w:rPr>
          <w:sz w:val="28"/>
          <w:szCs w:val="28"/>
        </w:rPr>
        <w:t>cr</w:t>
      </w:r>
      <w:r w:rsidR="00440D99">
        <w:rPr>
          <w:sz w:val="28"/>
          <w:szCs w:val="28"/>
        </w:rPr>
        <w:t>eosote bush (</w:t>
      </w:r>
      <w:r w:rsidR="00440D99" w:rsidRPr="00265354">
        <w:rPr>
          <w:i/>
          <w:sz w:val="28"/>
          <w:szCs w:val="28"/>
        </w:rPr>
        <w:t>Larrea tridentata</w:t>
      </w:r>
      <w:r w:rsidR="00440D99">
        <w:rPr>
          <w:sz w:val="28"/>
          <w:szCs w:val="28"/>
        </w:rPr>
        <w:t>)</w:t>
      </w:r>
      <w:r w:rsidR="00265354">
        <w:rPr>
          <w:sz w:val="28"/>
          <w:szCs w:val="28"/>
        </w:rPr>
        <w:t xml:space="preserve"> and desert dandelion (</w:t>
      </w:r>
      <w:r w:rsidR="00265354" w:rsidRPr="00C35975">
        <w:rPr>
          <w:i/>
          <w:sz w:val="28"/>
          <w:szCs w:val="28"/>
        </w:rPr>
        <w:t>Malacothrix glabrata</w:t>
      </w:r>
      <w:r w:rsidR="00265354">
        <w:rPr>
          <w:sz w:val="28"/>
          <w:szCs w:val="28"/>
        </w:rPr>
        <w:t xml:space="preserve">). </w:t>
      </w:r>
    </w:p>
    <w:p w14:paraId="56FEAB53" w14:textId="77777777" w:rsidR="0032252D" w:rsidRDefault="0032252D" w:rsidP="00FE799E">
      <w:pPr>
        <w:rPr>
          <w:sz w:val="28"/>
          <w:szCs w:val="28"/>
        </w:rPr>
      </w:pPr>
    </w:p>
    <w:p w14:paraId="02FF7489" w14:textId="71A7EB43" w:rsidR="0032252D" w:rsidRDefault="00F54CC6" w:rsidP="00FE799E">
      <w:pPr>
        <w:rPr>
          <w:sz w:val="28"/>
          <w:szCs w:val="28"/>
        </w:rPr>
      </w:pPr>
      <w:ins w:id="0" w:author="zenrunner" w:date="2018-09-11T09:09:00Z">
        <w:r>
          <w:rPr>
            <w:sz w:val="28"/>
            <w:szCs w:val="28"/>
          </w:rPr>
          <w:t xml:space="preserve">Like title – could also have a snap/joke/metaphor or link to the bigger idea? PMI is the idea or theory </w:t>
        </w:r>
      </w:ins>
      <w:ins w:id="1" w:author="zenrunner" w:date="2018-09-11T09:10:00Z">
        <w:r>
          <w:rPr>
            <w:sz w:val="28"/>
            <w:szCs w:val="28"/>
          </w:rPr>
          <w:t>–</w:t>
        </w:r>
      </w:ins>
      <w:ins w:id="2" w:author="zenrunner" w:date="2018-09-11T09:09:00Z">
        <w:r>
          <w:rPr>
            <w:sz w:val="28"/>
            <w:szCs w:val="28"/>
          </w:rPr>
          <w:t xml:space="preserve"> but </w:t>
        </w:r>
      </w:ins>
      <w:ins w:id="3" w:author="zenrunner" w:date="2018-09-11T09:10:00Z">
        <w:r>
          <w:rPr>
            <w:sz w:val="28"/>
            <w:szCs w:val="28"/>
          </w:rPr>
          <w:t>could use a more general eco-term that ie broader – facilitation, indirect interactions, collective attraction – attractant/decoy etc.  think over.</w:t>
        </w:r>
      </w:ins>
    </w:p>
    <w:p w14:paraId="1D265608" w14:textId="77777777" w:rsidR="0032252D" w:rsidRDefault="0032252D" w:rsidP="00FE799E">
      <w:pPr>
        <w:rPr>
          <w:sz w:val="28"/>
          <w:szCs w:val="28"/>
        </w:rPr>
      </w:pPr>
    </w:p>
    <w:p w14:paraId="62BF3577" w14:textId="77777777" w:rsidR="0032252D" w:rsidRDefault="0032252D" w:rsidP="00FE799E">
      <w:pPr>
        <w:rPr>
          <w:sz w:val="28"/>
          <w:szCs w:val="28"/>
        </w:rPr>
      </w:pPr>
    </w:p>
    <w:p w14:paraId="5C730ECA" w14:textId="77777777" w:rsidR="0032252D" w:rsidRDefault="0032252D" w:rsidP="00FE799E">
      <w:pPr>
        <w:rPr>
          <w:sz w:val="28"/>
          <w:szCs w:val="28"/>
        </w:rPr>
      </w:pPr>
    </w:p>
    <w:p w14:paraId="450B3F30" w14:textId="77777777" w:rsidR="0032252D" w:rsidRDefault="0032252D" w:rsidP="00FE799E">
      <w:pPr>
        <w:rPr>
          <w:sz w:val="28"/>
          <w:szCs w:val="28"/>
        </w:rPr>
      </w:pPr>
    </w:p>
    <w:p w14:paraId="5B83EC2D" w14:textId="77777777" w:rsidR="0032252D" w:rsidRDefault="0032252D" w:rsidP="00FE799E">
      <w:pPr>
        <w:rPr>
          <w:sz w:val="28"/>
          <w:szCs w:val="28"/>
        </w:rPr>
      </w:pPr>
    </w:p>
    <w:p w14:paraId="6F086F15" w14:textId="77777777" w:rsidR="0032252D" w:rsidRDefault="0032252D" w:rsidP="00FE799E">
      <w:pPr>
        <w:rPr>
          <w:sz w:val="28"/>
          <w:szCs w:val="28"/>
        </w:rPr>
      </w:pPr>
    </w:p>
    <w:p w14:paraId="319A78AF" w14:textId="77777777" w:rsidR="0032252D" w:rsidRDefault="0032252D" w:rsidP="00FE799E">
      <w:pPr>
        <w:rPr>
          <w:sz w:val="28"/>
          <w:szCs w:val="28"/>
        </w:rPr>
      </w:pPr>
    </w:p>
    <w:p w14:paraId="0E149563" w14:textId="77777777" w:rsidR="0032252D" w:rsidRDefault="0032252D" w:rsidP="00FE799E">
      <w:pPr>
        <w:rPr>
          <w:sz w:val="28"/>
          <w:szCs w:val="28"/>
        </w:rPr>
      </w:pPr>
    </w:p>
    <w:p w14:paraId="46B3B934" w14:textId="77777777" w:rsidR="0032252D" w:rsidRDefault="0032252D" w:rsidP="00FE799E">
      <w:pPr>
        <w:rPr>
          <w:sz w:val="28"/>
          <w:szCs w:val="28"/>
        </w:rPr>
      </w:pPr>
    </w:p>
    <w:p w14:paraId="77D4C93E" w14:textId="77777777" w:rsidR="0032252D" w:rsidRDefault="0032252D" w:rsidP="00FE799E">
      <w:pPr>
        <w:rPr>
          <w:sz w:val="28"/>
          <w:szCs w:val="28"/>
        </w:rPr>
      </w:pPr>
    </w:p>
    <w:p w14:paraId="3939490F" w14:textId="77777777" w:rsidR="0032252D" w:rsidRDefault="0032252D" w:rsidP="00FE799E">
      <w:pPr>
        <w:rPr>
          <w:sz w:val="28"/>
          <w:szCs w:val="28"/>
        </w:rPr>
      </w:pPr>
    </w:p>
    <w:p w14:paraId="65B48FE6" w14:textId="77777777" w:rsidR="0032252D" w:rsidRDefault="0032252D" w:rsidP="00FE799E">
      <w:pPr>
        <w:rPr>
          <w:sz w:val="28"/>
          <w:szCs w:val="28"/>
        </w:rPr>
      </w:pPr>
    </w:p>
    <w:p w14:paraId="5B016762" w14:textId="77777777" w:rsidR="0032252D" w:rsidRDefault="0032252D" w:rsidP="00FE799E">
      <w:pPr>
        <w:rPr>
          <w:sz w:val="28"/>
          <w:szCs w:val="28"/>
        </w:rPr>
      </w:pPr>
    </w:p>
    <w:p w14:paraId="5FE80BF7" w14:textId="77777777" w:rsidR="0032252D" w:rsidRDefault="0032252D" w:rsidP="00FE799E">
      <w:pPr>
        <w:rPr>
          <w:sz w:val="28"/>
          <w:szCs w:val="28"/>
        </w:rPr>
      </w:pPr>
    </w:p>
    <w:p w14:paraId="641FFC1D" w14:textId="77777777" w:rsidR="0032252D" w:rsidRDefault="0032252D" w:rsidP="00FE799E">
      <w:pPr>
        <w:rPr>
          <w:sz w:val="28"/>
          <w:szCs w:val="28"/>
        </w:rPr>
      </w:pPr>
    </w:p>
    <w:p w14:paraId="3A17C844" w14:textId="77777777" w:rsidR="0032252D" w:rsidRDefault="0032252D" w:rsidP="00FE799E">
      <w:pPr>
        <w:rPr>
          <w:sz w:val="28"/>
          <w:szCs w:val="28"/>
        </w:rPr>
      </w:pPr>
    </w:p>
    <w:p w14:paraId="3D6AA97A" w14:textId="77777777" w:rsidR="0032252D" w:rsidRDefault="0032252D" w:rsidP="00FE799E">
      <w:pPr>
        <w:rPr>
          <w:sz w:val="28"/>
          <w:szCs w:val="28"/>
        </w:rPr>
      </w:pPr>
    </w:p>
    <w:p w14:paraId="3FF47FD1" w14:textId="77777777" w:rsidR="0032252D" w:rsidRDefault="0032252D" w:rsidP="00FE799E">
      <w:pPr>
        <w:rPr>
          <w:sz w:val="28"/>
          <w:szCs w:val="28"/>
        </w:rPr>
      </w:pPr>
    </w:p>
    <w:p w14:paraId="21D84E3E" w14:textId="77777777" w:rsidR="0032252D" w:rsidRDefault="0032252D" w:rsidP="00FE799E">
      <w:pPr>
        <w:rPr>
          <w:sz w:val="28"/>
          <w:szCs w:val="28"/>
        </w:rPr>
      </w:pPr>
    </w:p>
    <w:p w14:paraId="023E67C9" w14:textId="77777777" w:rsidR="0032252D" w:rsidRDefault="0032252D" w:rsidP="00FE799E">
      <w:pPr>
        <w:rPr>
          <w:sz w:val="28"/>
          <w:szCs w:val="28"/>
        </w:rPr>
      </w:pPr>
    </w:p>
    <w:p w14:paraId="2F203388" w14:textId="77777777" w:rsidR="003F263E" w:rsidRDefault="003F263E" w:rsidP="00D36947">
      <w:pPr>
        <w:spacing w:line="360" w:lineRule="auto"/>
      </w:pPr>
      <w:r>
        <w:t>Abstract</w:t>
      </w:r>
    </w:p>
    <w:p w14:paraId="0165B404" w14:textId="17C1B790" w:rsidR="003F263E" w:rsidRDefault="00F37120" w:rsidP="00D36947">
      <w:pPr>
        <w:spacing w:line="360" w:lineRule="auto"/>
      </w:pPr>
      <w:r>
        <w:t>In arid ecosystems, t</w:t>
      </w:r>
      <w:r w:rsidR="003F263E">
        <w:t>he facilitative effect</w:t>
      </w:r>
      <w:r>
        <w:t>s</w:t>
      </w:r>
      <w:r w:rsidR="00DE3CA4">
        <w:t xml:space="preserve"> of </w:t>
      </w:r>
      <w:r w:rsidR="003F263E">
        <w:t>shrubs can lead to concentrations of a</w:t>
      </w:r>
      <w:r>
        <w:t>nnual plants beneath the canopy</w:t>
      </w:r>
      <w:r w:rsidR="00AD34E2">
        <w:t xml:space="preserve">. </w:t>
      </w:r>
      <w:r w:rsidR="00BD724C">
        <w:t xml:space="preserve">The indirect interactions that arise from the close spatial proximity of nurse-protégé relationships </w:t>
      </w:r>
      <w:del w:id="4" w:author="zenrunner" w:date="2018-09-11T09:11:00Z">
        <w:r w:rsidR="00BD724C" w:rsidDel="00722E8D">
          <w:delText>are rarely examined</w:delText>
        </w:r>
      </w:del>
      <w:ins w:id="5" w:author="zenrunner" w:date="2018-09-11T09:11:00Z">
        <w:r w:rsidR="00722E8D">
          <w:t>can have important implications for community structure and assembly</w:t>
        </w:r>
      </w:ins>
      <w:r w:rsidR="00BD724C">
        <w:t xml:space="preserve">. </w:t>
      </w:r>
      <w:r w:rsidR="00C56B3E">
        <w:t xml:space="preserve">Creosote bush, </w:t>
      </w:r>
      <w:r w:rsidR="00C56B3E" w:rsidRPr="00C56B3E">
        <w:rPr>
          <w:i/>
        </w:rPr>
        <w:t>Larrea tridentata</w:t>
      </w:r>
      <w:r w:rsidR="00C56B3E">
        <w:rPr>
          <w:i/>
        </w:rPr>
        <w:t xml:space="preserve"> </w:t>
      </w:r>
      <w:r w:rsidR="00C56B3E">
        <w:t xml:space="preserve">is a dominant shrub of the Mojave Desert. </w:t>
      </w:r>
      <w:r w:rsidR="003929E6">
        <w:t>Here</w:t>
      </w:r>
      <w:ins w:id="6" w:author="zenrunner" w:date="2018-09-11T09:11:00Z">
        <w:r w:rsidR="00B64AD0">
          <w:t>,</w:t>
        </w:r>
      </w:ins>
      <w:r w:rsidR="003929E6">
        <w:t xml:space="preserve"> we test for the capacity of creosote bush to influence the pollination of its annual understory</w:t>
      </w:r>
      <w:r w:rsidR="00DC18FB">
        <w:t xml:space="preserve"> during its phenological shift into flowering. Pollinator visitation rates to the phytometer desert dandelion were significantly lower </w:t>
      </w:r>
      <w:ins w:id="7" w:author="zenrunner" w:date="2018-09-11T09:12:00Z">
        <w:r w:rsidR="00CE3C1F">
          <w:t>to?</w:t>
        </w:r>
      </w:ins>
      <w:del w:id="8" w:author="zenrunner" w:date="2018-09-11T09:12:00Z">
        <w:r w:rsidR="00DC18FB" w:rsidDel="00CE3C1F">
          <w:delText>as</w:delText>
        </w:r>
      </w:del>
      <w:r w:rsidR="00DC18FB">
        <w:t xml:space="preserve"> the understory of creosote bush, and when creosote bush entered into a full bloom</w:t>
      </w:r>
      <w:ins w:id="9" w:author="zenrunner" w:date="2018-09-11T09:12:00Z">
        <w:r w:rsidR="00E45DE5">
          <w:t>,</w:t>
        </w:r>
      </w:ins>
      <w:r w:rsidR="00DC18FB">
        <w:t xml:space="preserve"> visitation rates declined significantly at both understory and nearby open microsites. </w:t>
      </w:r>
      <w:r w:rsidR="00456772">
        <w:t>The decrease in visitation</w:t>
      </w:r>
      <w:r w:rsidR="00954865">
        <w:t xml:space="preserve"> was driven </w:t>
      </w:r>
      <w:r w:rsidR="00456772">
        <w:t xml:space="preserve">by behavioural responses of </w:t>
      </w:r>
      <w:r w:rsidR="00954865">
        <w:t xml:space="preserve">solitary bees and syrphid flies. </w:t>
      </w:r>
      <w:r w:rsidR="00456772">
        <w:t>In this system, we found that</w:t>
      </w:r>
      <w:r w:rsidR="005260F3">
        <w:t xml:space="preserve"> </w:t>
      </w:r>
      <w:r w:rsidR="00954865" w:rsidRPr="00456772">
        <w:rPr>
          <w:i/>
        </w:rPr>
        <w:t>L. tridentata</w:t>
      </w:r>
      <w:r w:rsidR="00954865">
        <w:t xml:space="preserve"> </w:t>
      </w:r>
      <w:r w:rsidR="00DC18FB">
        <w:t xml:space="preserve">has a positive ecological effect on </w:t>
      </w:r>
      <w:ins w:id="10" w:author="zenrunner" w:date="2018-09-11T09:14:00Z">
        <w:r w:rsidR="000E73EE">
          <w:t xml:space="preserve">associated </w:t>
        </w:r>
      </w:ins>
      <w:r w:rsidR="00DC18FB">
        <w:t xml:space="preserve">annual </w:t>
      </w:r>
      <w:ins w:id="11" w:author="zenrunner" w:date="2018-09-11T09:12:00Z">
        <w:r w:rsidR="009572B0">
          <w:t xml:space="preserve">plants </w:t>
        </w:r>
      </w:ins>
      <w:r w:rsidR="00DC18FB">
        <w:t xml:space="preserve">and </w:t>
      </w:r>
      <w:ins w:id="12" w:author="zenrunner" w:date="2018-09-11T09:12:00Z">
        <w:r w:rsidR="009572B0">
          <w:t xml:space="preserve">the </w:t>
        </w:r>
      </w:ins>
      <w:r w:rsidR="00DC18FB">
        <w:t>arthropod communit</w:t>
      </w:r>
      <w:ins w:id="13" w:author="zenrunner" w:date="2018-09-11T09:12:00Z">
        <w:r w:rsidR="009572B0">
          <w:t>y</w:t>
        </w:r>
      </w:ins>
      <w:del w:id="14" w:author="zenrunner" w:date="2018-09-11T09:12:00Z">
        <w:r w:rsidR="00DC18FB" w:rsidDel="009572B0">
          <w:delText>ies</w:delText>
        </w:r>
      </w:del>
      <w:ins w:id="15" w:author="zenrunner" w:date="2018-09-11T09:12:00Z">
        <w:r w:rsidR="003D5314">
          <w:t>,</w:t>
        </w:r>
      </w:ins>
      <w:del w:id="16" w:author="zenrunner" w:date="2018-09-11T09:12:00Z">
        <w:r w:rsidR="00DC18FB" w:rsidDel="003D5314">
          <w:delText>,</w:delText>
        </w:r>
      </w:del>
      <w:r w:rsidR="00DC18FB">
        <w:t xml:space="preserve"> but </w:t>
      </w:r>
      <w:ins w:id="17" w:author="zenrunner" w:date="2018-09-11T09:12:00Z">
        <w:r w:rsidR="003D5314">
          <w:t xml:space="preserve">this shrub </w:t>
        </w:r>
      </w:ins>
      <w:ins w:id="18" w:author="zenrunner" w:date="2018-09-11T09:14:00Z">
        <w:r w:rsidR="004D43E8">
          <w:t xml:space="preserve">further </w:t>
        </w:r>
      </w:ins>
      <w:ins w:id="19" w:author="zenrunner" w:date="2018-09-11T09:12:00Z">
        <w:r w:rsidR="003D5314">
          <w:t xml:space="preserve">had </w:t>
        </w:r>
      </w:ins>
      <w:r w:rsidR="00DC18FB">
        <w:t>negative indirect effects on pollination</w:t>
      </w:r>
      <w:ins w:id="20" w:author="zenrunner" w:date="2018-09-11T09:13:00Z">
        <w:r w:rsidR="00566A7E">
          <w:t xml:space="preserve"> of a representative flowering </w:t>
        </w:r>
        <w:r w:rsidR="00AE25FD">
          <w:t>annual plant</w:t>
        </w:r>
      </w:ins>
      <w:r w:rsidR="00DC18FB">
        <w:t xml:space="preserve">. </w:t>
      </w:r>
      <w:r w:rsidR="00456772">
        <w:t xml:space="preserve">This study </w:t>
      </w:r>
      <w:del w:id="21" w:author="zenrunner" w:date="2018-09-11T09:13:00Z">
        <w:r w:rsidR="00456772" w:rsidDel="00CE583F">
          <w:delText xml:space="preserve">highlights </w:delText>
        </w:r>
      </w:del>
      <w:ins w:id="22" w:author="zenrunner" w:date="2018-09-11T09:13:00Z">
        <w:r w:rsidR="00CE583F">
          <w:t>confirms</w:t>
        </w:r>
        <w:r w:rsidR="00CE583F">
          <w:t xml:space="preserve"> </w:t>
        </w:r>
      </w:ins>
      <w:r w:rsidR="00456772">
        <w:t xml:space="preserve">the positive role of </w:t>
      </w:r>
      <w:r w:rsidR="00456772" w:rsidRPr="00456772">
        <w:rPr>
          <w:i/>
        </w:rPr>
        <w:t>L. tridentata</w:t>
      </w:r>
      <w:r w:rsidR="00456772">
        <w:t xml:space="preserve"> as a foundation plant </w:t>
      </w:r>
      <w:ins w:id="23" w:author="zenrunner" w:date="2018-09-11T09:13:00Z">
        <w:r w:rsidR="001F43F0">
          <w:t xml:space="preserve">but more importantly suggests </w:t>
        </w:r>
      </w:ins>
      <w:del w:id="24" w:author="zenrunner" w:date="2018-09-11T09:13:00Z">
        <w:r w:rsidR="00456772" w:rsidDel="001F43F0">
          <w:delText xml:space="preserve">and shows </w:delText>
        </w:r>
      </w:del>
      <w:r w:rsidR="00954865">
        <w:t>that</w:t>
      </w:r>
      <w:r w:rsidR="00456772">
        <w:t xml:space="preserve"> </w:t>
      </w:r>
      <w:del w:id="25" w:author="zenrunner" w:date="2018-09-11T09:14:00Z">
        <w:r w:rsidR="00456772" w:rsidDel="00767E62">
          <w:delText>it</w:delText>
        </w:r>
        <w:r w:rsidR="00954865" w:rsidDel="00767E62">
          <w:delText xml:space="preserve"> engages in </w:delText>
        </w:r>
        <w:r w:rsidR="00B17C4D" w:rsidDel="00767E62">
          <w:delText xml:space="preserve">dynamic </w:delText>
        </w:r>
        <w:r w:rsidR="00954865" w:rsidDel="00767E62">
          <w:delText xml:space="preserve">positive and negative interactions with </w:delText>
        </w:r>
        <w:r w:rsidR="00B17C4D" w:rsidDel="00767E62">
          <w:delText>the surrounding communities</w:delText>
        </w:r>
        <w:r w:rsidR="00954865" w:rsidDel="00767E62">
          <w:delText xml:space="preserve"> simultaneously</w:delText>
        </w:r>
      </w:del>
      <w:ins w:id="26" w:author="zenrunner" w:date="2018-09-11T09:14:00Z">
        <w:r w:rsidR="00767E62">
          <w:t xml:space="preserve">the net outcome of interactions can be negative or positive depending on the specific shrub function tested or the </w:t>
        </w:r>
      </w:ins>
      <w:ins w:id="27" w:author="zenrunner" w:date="2018-09-11T09:15:00Z">
        <w:r w:rsidR="0041669C">
          <w:t>recipient taxa</w:t>
        </w:r>
      </w:ins>
      <w:r w:rsidR="00954865">
        <w:t xml:space="preserve">. </w:t>
      </w:r>
      <w:ins w:id="28" w:author="zenrunner" w:date="2018-09-11T09:15:00Z">
        <w:r w:rsidR="00D77B4B">
          <w:t>– LOVE it – something like that? Love it.</w:t>
        </w:r>
      </w:ins>
    </w:p>
    <w:p w14:paraId="35B7AC22" w14:textId="77777777" w:rsidR="003F263E" w:rsidRDefault="003F263E" w:rsidP="00FE799E"/>
    <w:p w14:paraId="62537469" w14:textId="77777777" w:rsidR="003F263E" w:rsidRDefault="003F263E" w:rsidP="00FE799E"/>
    <w:p w14:paraId="36A5C034" w14:textId="77777777" w:rsidR="003F263E" w:rsidRDefault="003F263E" w:rsidP="00FE799E"/>
    <w:p w14:paraId="0FCB5F7D" w14:textId="77777777" w:rsidR="003F263E" w:rsidRDefault="003F263E" w:rsidP="00FE799E"/>
    <w:p w14:paraId="081AF4A9" w14:textId="77777777" w:rsidR="003F263E" w:rsidRDefault="003F263E" w:rsidP="00FE799E"/>
    <w:p w14:paraId="0D28BE5B" w14:textId="77777777" w:rsidR="003F263E" w:rsidRDefault="003F263E" w:rsidP="00FE799E"/>
    <w:p w14:paraId="6F1B5D0E" w14:textId="77777777" w:rsidR="003F263E" w:rsidRDefault="003F263E" w:rsidP="00FE799E"/>
    <w:p w14:paraId="07CDE48A" w14:textId="77777777" w:rsidR="003F263E" w:rsidRDefault="003F263E" w:rsidP="00FE799E"/>
    <w:p w14:paraId="00C53EC1" w14:textId="77777777" w:rsidR="003F263E" w:rsidRDefault="003F263E" w:rsidP="00FE799E"/>
    <w:p w14:paraId="2A052391" w14:textId="77777777" w:rsidR="003F263E" w:rsidRDefault="003F263E" w:rsidP="00FE799E"/>
    <w:p w14:paraId="22324706" w14:textId="77777777" w:rsidR="003F263E" w:rsidRDefault="003F263E" w:rsidP="00FE799E"/>
    <w:p w14:paraId="7DDB6BE2" w14:textId="77777777" w:rsidR="003F263E" w:rsidRDefault="003F263E" w:rsidP="00FE799E"/>
    <w:p w14:paraId="65C6B639" w14:textId="77777777" w:rsidR="003F263E" w:rsidRDefault="003F263E" w:rsidP="00FE799E"/>
    <w:p w14:paraId="13498758" w14:textId="77777777" w:rsidR="003F263E" w:rsidRDefault="003F263E" w:rsidP="00FE799E"/>
    <w:p w14:paraId="06D9FE42" w14:textId="77777777" w:rsidR="00D36947" w:rsidRDefault="00D36947" w:rsidP="00FE799E"/>
    <w:p w14:paraId="73FBE1CC" w14:textId="77777777" w:rsidR="00FE799E" w:rsidRDefault="00FE799E" w:rsidP="00D36947">
      <w:pPr>
        <w:spacing w:line="360" w:lineRule="auto"/>
      </w:pPr>
      <w:r>
        <w:t>Introduction</w:t>
      </w:r>
    </w:p>
    <w:p w14:paraId="21123550" w14:textId="57128FD3" w:rsidR="001C368F" w:rsidRPr="001C368F" w:rsidRDefault="00793E14" w:rsidP="00D36947">
      <w:pPr>
        <w:spacing w:line="360" w:lineRule="auto"/>
      </w:pPr>
      <w:r>
        <w:t xml:space="preserve">Foundation </w:t>
      </w:r>
      <w:r w:rsidR="000E47A2">
        <w:t xml:space="preserve">species </w:t>
      </w:r>
      <w:r w:rsidR="00FA134A">
        <w:t>positively influence the structure of the surrounding</w:t>
      </w:r>
      <w:r w:rsidR="005F091E">
        <w:t xml:space="preserve"> plant communities by creating locally stable conditions for other species </w:t>
      </w:r>
      <w:r w:rsidR="00D7348A">
        <w:fldChar w:fldCharType="begin"/>
      </w:r>
      <w:r w:rsidR="00D7348A">
        <w:instrText xml:space="preserve"> ADDIN EN.CITE &lt;EndNote&gt;&lt;Cite&gt;&lt;Author&gt;Ellison&lt;/Author&gt;&lt;Year&gt;2005&lt;/Year&gt;&lt;RecNum&gt;42&lt;/RecNum&gt;&lt;DisplayText&gt;(Ellison et al., 2005)&lt;/DisplayText&gt;&lt;record&gt;&lt;rec-number&gt;42&lt;/rec-number&gt;&lt;foreign-keys&gt;&lt;key app="EN" db-id="efxxxd2elfvxfde05eev9swq9zv0dswrxzp2"&gt;42&lt;/key&gt;&lt;/foreign-keys&gt;&lt;ref-type name="Journal Article"&gt;17&lt;/ref-type&gt;&lt;contributors&gt;&lt;authors&gt;&lt;author&gt;Ellison, Aaron M&lt;/author&gt;&lt;author&gt;Bank, Michael S&lt;/author&gt;&lt;author&gt;Clinton, Barton D&lt;/author&gt;&lt;author&gt;Colburn, Elizabeth A&lt;/author&gt;&lt;author&gt;Elliott, Katherine&lt;/author&gt;&lt;author&gt;Ford, Chelcy R&lt;/author&gt;&lt;author&gt;Foster, David R&lt;/author&gt;&lt;author&gt;Kloeppel, Brian D&lt;/author&gt;&lt;author&gt;Knoepp, Jennifer D&lt;/author&gt;&lt;author&gt;Lovett, Gary M&lt;/author&gt;&lt;/authors&gt;&lt;/contributors&gt;&lt;titles&gt;&lt;title&gt;Loss of foundation species: consequences for the structure and dynamics of forested ecosystems&lt;/title&gt;&lt;secondary-title&gt;Frontiers in Ecology and the Environment&lt;/secondary-title&gt;&lt;/titles&gt;&lt;periodical&gt;&lt;full-title&gt;Frontiers in Ecology and the Environment&lt;/full-title&gt;&lt;/periodical&gt;&lt;pages&gt;479-486&lt;/pages&gt;&lt;volume&gt;3&lt;/volume&gt;&lt;number&gt;9&lt;/number&gt;&lt;dates&gt;&lt;year&gt;2005&lt;/year&gt;&lt;/dates&gt;&lt;isbn&gt;1540-9309&lt;/isbn&gt;&lt;urls&gt;&lt;/urls&gt;&lt;/record&gt;&lt;/Cite&gt;&lt;/EndNote&gt;</w:instrText>
      </w:r>
      <w:r w:rsidR="00D7348A">
        <w:fldChar w:fldCharType="separate"/>
      </w:r>
      <w:r w:rsidR="00D7348A">
        <w:rPr>
          <w:noProof/>
        </w:rPr>
        <w:t>(</w:t>
      </w:r>
      <w:hyperlink w:anchor="_ENREF_24" w:tooltip="Ellison, 2005 #42" w:history="1">
        <w:r w:rsidR="00172CFB">
          <w:rPr>
            <w:noProof/>
          </w:rPr>
          <w:t>Ellison et al., 2005</w:t>
        </w:r>
      </w:hyperlink>
      <w:r w:rsidR="00D7348A">
        <w:rPr>
          <w:noProof/>
        </w:rPr>
        <w:t>)</w:t>
      </w:r>
      <w:r w:rsidR="00D7348A">
        <w:fldChar w:fldCharType="end"/>
      </w:r>
      <w:r w:rsidR="005F091E">
        <w:t xml:space="preserve">. </w:t>
      </w:r>
      <w:r w:rsidR="00FE799E">
        <w:t xml:space="preserve">In arid environments, </w:t>
      </w:r>
      <w:r w:rsidR="000E47A2">
        <w:t xml:space="preserve">foundation </w:t>
      </w:r>
      <w:r w:rsidR="00FE799E">
        <w:t xml:space="preserve">shrubs can act as keystone facilitators, directly benefiting associated </w:t>
      </w:r>
      <w:r w:rsidR="001C368F">
        <w:t xml:space="preserve">understory annual </w:t>
      </w:r>
      <w:r w:rsidR="00FE799E">
        <w:t>plants via multiple mechanistic pathways across all life stag</w:t>
      </w:r>
      <w:r w:rsidR="004E5844">
        <w:t xml:space="preserve">es </w:t>
      </w:r>
      <w:r w:rsidR="005600FB">
        <w:fldChar w:fldCharType="begin"/>
      </w:r>
      <w:r w:rsidR="005600FB">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5600FB">
        <w:fldChar w:fldCharType="separate"/>
      </w:r>
      <w:r w:rsidR="005600FB">
        <w:rPr>
          <w:noProof/>
        </w:rPr>
        <w:t>(</w:t>
      </w:r>
      <w:hyperlink w:anchor="_ENREF_26" w:tooltip="Filazzola, 2014 #43" w:history="1">
        <w:r w:rsidR="00172CFB">
          <w:rPr>
            <w:noProof/>
          </w:rPr>
          <w:t>Filazzola and Lortie, 2014</w:t>
        </w:r>
      </w:hyperlink>
      <w:r w:rsidR="005600FB">
        <w:rPr>
          <w:noProof/>
        </w:rPr>
        <w:t>)</w:t>
      </w:r>
      <w:r w:rsidR="005600FB">
        <w:fldChar w:fldCharType="end"/>
      </w:r>
      <w:r w:rsidR="005600FB">
        <w:t xml:space="preserve">. </w:t>
      </w:r>
      <w:r w:rsidR="008E0F20">
        <w:t>These include</w:t>
      </w:r>
      <w:r w:rsidR="00446089">
        <w:t xml:space="preserve"> stress amelioration </w:t>
      </w:r>
      <w:r w:rsidR="005600FB">
        <w:fldChar w:fldCharType="begin"/>
      </w:r>
      <w:r w:rsidR="005600FB">
        <w:instrText xml:space="preserve"> ADDIN EN.CITE &lt;EndNote&gt;&lt;Cite&gt;&lt;Author&gt;McIntire&lt;/Author&gt;&lt;Year&gt;2014&lt;/Year&gt;&lt;RecNum&gt;17&lt;/RecNum&gt;&lt;DisplayText&gt;(McIntire and Fajardo, 2014)&lt;/DisplayText&gt;&lt;record&gt;&lt;rec-number&gt;17&lt;/rec-number&gt;&lt;foreign-keys&gt;&lt;key app="EN" db-id="efxxxd2elfvxfde05eev9swq9zv0dswrxzp2"&gt;17&lt;/key&gt;&lt;/foreign-keys&gt;&lt;ref-type name="Journal Article"&gt;17&lt;/ref-type&gt;&lt;contributors&gt;&lt;authors&gt;&lt;author&gt;McIntire, Eliot JB&lt;/author&gt;&lt;author&gt;Fajardo, Alex&lt;/author&gt;&lt;/authors&gt;&lt;/contributors&gt;&lt;titles&gt;&lt;title&gt;Facilitation as a ubiquitous driver of biodiversity&lt;/title&gt;&lt;secondary-title&gt;New Phytologist&lt;/secondary-title&gt;&lt;/titles&gt;&lt;periodical&gt;&lt;full-title&gt;New Phytologist&lt;/full-title&gt;&lt;/periodical&gt;&lt;pages&gt;403-416&lt;/pages&gt;&lt;volume&gt;201&lt;/volume&gt;&lt;number&gt;2&lt;/number&gt;&lt;dates&gt;&lt;year&gt;2014&lt;/year&gt;&lt;/dates&gt;&lt;isbn&gt;0028-646X&lt;/isbn&gt;&lt;urls&gt;&lt;/urls&gt;&lt;/record&gt;&lt;/Cite&gt;&lt;/EndNote&gt;</w:instrText>
      </w:r>
      <w:r w:rsidR="005600FB">
        <w:fldChar w:fldCharType="separate"/>
      </w:r>
      <w:r w:rsidR="005600FB">
        <w:rPr>
          <w:noProof/>
        </w:rPr>
        <w:t>(</w:t>
      </w:r>
      <w:hyperlink w:anchor="_ENREF_48" w:tooltip="McIntire, 2014 #17" w:history="1">
        <w:r w:rsidR="00172CFB">
          <w:rPr>
            <w:noProof/>
          </w:rPr>
          <w:t>McIntire and Fajardo, 2014</w:t>
        </w:r>
      </w:hyperlink>
      <w:r w:rsidR="005600FB">
        <w:rPr>
          <w:noProof/>
        </w:rPr>
        <w:t>)</w:t>
      </w:r>
      <w:r w:rsidR="005600FB">
        <w:fldChar w:fldCharType="end"/>
      </w:r>
      <w:r w:rsidR="005600FB">
        <w:t xml:space="preserve">, </w:t>
      </w:r>
      <w:r w:rsidR="00FE799E">
        <w:t xml:space="preserve">improved water and nutrient availability </w:t>
      </w:r>
      <w:r w:rsidR="005600FB">
        <w:fldChar w:fldCharType="begin"/>
      </w:r>
      <w:r w:rsidR="005600FB">
        <w:instrText xml:space="preserve"> ADDIN EN.CITE &lt;EndNote&gt;&lt;Cite&gt;&lt;Author&gt;Franco&lt;/Author&gt;&lt;Year&gt;1994&lt;/Year&gt;&lt;RecNum&gt;226&lt;/RecNum&gt;&lt;DisplayText&gt;(Franco et al., 1994)&lt;/DisplayText&gt;&lt;record&gt;&lt;rec-number&gt;226&lt;/rec-number&gt;&lt;foreign-keys&gt;&lt;key app="EN" db-id="efxxxd2elfvxfde05eev9swq9zv0dswrxzp2"&gt;226&lt;/key&gt;&lt;/foreign-keys&gt;&lt;ref-type name="Journal Article"&gt;17&lt;/ref-type&gt;&lt;contributors&gt;&lt;authors&gt;&lt;author&gt;Franco, AC&lt;/author&gt;&lt;author&gt;De Soyza, AG&lt;/author&gt;&lt;author&gt;Virginia, RA&lt;/author&gt;&lt;author&gt;Reynolds, JF&lt;/author&gt;&lt;author&gt;Whitford, WG&lt;/author&gt;&lt;/authors&gt;&lt;/contributors&gt;&lt;titles&gt;&lt;title&gt;Effects of plant size and water relations on gas exchange and growth of the desert shrub Larrea tridentata&lt;/title&gt;&lt;secondary-title&gt;Oecologia&lt;/secondary-title&gt;&lt;/titles&gt;&lt;periodical&gt;&lt;full-title&gt;Oecologia&lt;/full-title&gt;&lt;/periodical&gt;&lt;pages&gt;171-178&lt;/pages&gt;&lt;volume&gt;97&lt;/volume&gt;&lt;number&gt;2&lt;/number&gt;&lt;dates&gt;&lt;year&gt;1994&lt;/year&gt;&lt;/dates&gt;&lt;isbn&gt;0029-8549&lt;/isbn&gt;&lt;urls&gt;&lt;/urls&gt;&lt;/record&gt;&lt;/Cite&gt;&lt;/EndNote&gt;</w:instrText>
      </w:r>
      <w:r w:rsidR="005600FB">
        <w:fldChar w:fldCharType="separate"/>
      </w:r>
      <w:r w:rsidR="005600FB">
        <w:rPr>
          <w:noProof/>
        </w:rPr>
        <w:t>(</w:t>
      </w:r>
      <w:hyperlink w:anchor="_ENREF_30" w:tooltip="Franco, 1994 #226" w:history="1">
        <w:r w:rsidR="00172CFB">
          <w:rPr>
            <w:noProof/>
          </w:rPr>
          <w:t>Franco et al., 1994</w:t>
        </w:r>
      </w:hyperlink>
      <w:r w:rsidR="005600FB">
        <w:rPr>
          <w:noProof/>
        </w:rPr>
        <w:t>)</w:t>
      </w:r>
      <w:r w:rsidR="005600FB">
        <w:fldChar w:fldCharType="end"/>
      </w:r>
      <w:r w:rsidR="005600FB">
        <w:t xml:space="preserve">, </w:t>
      </w:r>
      <w:r w:rsidR="00FE799E">
        <w:t>and seed tra</w:t>
      </w:r>
      <w:r w:rsidR="00BA7B1C">
        <w:t xml:space="preserve">pping </w:t>
      </w:r>
      <w:r w:rsidR="005600FB">
        <w:fldChar w:fldCharType="begin"/>
      </w:r>
      <w:r w:rsidR="005600FB">
        <w:instrText xml:space="preserve"> ADDIN EN.CITE &lt;EndNote&gt;&lt;Cite&gt;&lt;Author&gt;Flores&lt;/Author&gt;&lt;Year&gt;2003&lt;/Year&gt;&lt;RecNum&gt;227&lt;/RecNum&gt;&lt;DisplayText&gt;(Flores and Jurado, 2003)&lt;/DisplayText&gt;&lt;record&gt;&lt;rec-number&gt;227&lt;/rec-number&gt;&lt;foreign-keys&gt;&lt;key app="EN" db-id="efxxxd2elfvxfde05eev9swq9zv0dswrxzp2"&gt;227&lt;/key&gt;&lt;/foreign-keys&gt;&lt;ref-type name="Journal Article"&gt;17&lt;/ref-type&gt;&lt;contributors&gt;&lt;authors&gt;&lt;author&gt;Flores, Joel&lt;/author&gt;&lt;author&gt;Jurado, Enrique&lt;/author&gt;&lt;/authors&gt;&lt;/contributors&gt;&lt;titles&gt;&lt;title&gt;Are nurse‐protégé interactions more common among plants from arid environments?&lt;/title&gt;&lt;secondary-title&gt;Journal of Vegetation Science&lt;/secondary-title&gt;&lt;/titles&gt;&lt;periodical&gt;&lt;full-title&gt;Journal of Vegetation Science&lt;/full-title&gt;&lt;/periodical&gt;&lt;pages&gt;911-916&lt;/pages&gt;&lt;volume&gt;14&lt;/volume&gt;&lt;number&gt;6&lt;/number&gt;&lt;dates&gt;&lt;year&gt;2003&lt;/year&gt;&lt;/dates&gt;&lt;isbn&gt;1100-9233&lt;/isbn&gt;&lt;urls&gt;&lt;/urls&gt;&lt;/record&gt;&lt;/Cite&gt;&lt;/EndNote&gt;</w:instrText>
      </w:r>
      <w:r w:rsidR="005600FB">
        <w:fldChar w:fldCharType="separate"/>
      </w:r>
      <w:r w:rsidR="005600FB">
        <w:rPr>
          <w:noProof/>
        </w:rPr>
        <w:t>(</w:t>
      </w:r>
      <w:hyperlink w:anchor="_ENREF_29" w:tooltip="Flores, 2003 #227" w:history="1">
        <w:r w:rsidR="00172CFB">
          <w:rPr>
            <w:noProof/>
          </w:rPr>
          <w:t>Flores and Jurado, 2003</w:t>
        </w:r>
      </w:hyperlink>
      <w:r w:rsidR="005600FB">
        <w:rPr>
          <w:noProof/>
        </w:rPr>
        <w:t>)</w:t>
      </w:r>
      <w:r w:rsidR="005600FB">
        <w:fldChar w:fldCharType="end"/>
      </w:r>
      <w:r w:rsidR="005600FB">
        <w:t>.</w:t>
      </w:r>
      <w:r w:rsidR="00961A99">
        <w:t xml:space="preserve"> </w:t>
      </w:r>
      <w:r w:rsidR="001C368F">
        <w:t xml:space="preserve">Direct interactions between shrubs and annuals </w:t>
      </w:r>
      <w:del w:id="29" w:author="zenrunner" w:date="2018-09-11T09:36:00Z">
        <w:r w:rsidR="001C368F" w:rsidDel="009A2838">
          <w:delText xml:space="preserve">may </w:delText>
        </w:r>
      </w:del>
      <w:ins w:id="30" w:author="zenrunner" w:date="2018-09-11T09:36:00Z">
        <w:r w:rsidR="009A2838">
          <w:t>can</w:t>
        </w:r>
        <w:r w:rsidR="009A2838">
          <w:t xml:space="preserve"> </w:t>
        </w:r>
      </w:ins>
      <w:r w:rsidR="001C368F">
        <w:t xml:space="preserve">be simultaneously facilitative and competitive </w:t>
      </w:r>
      <w:r w:rsidR="000F77F5">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MTk5NDsgQ2FsbGF3YXkgYW5kIFdhbGtlciwgMTk5N2I7IEhvbHphcGZlbCBhbmQgTWFoYWxsLCAx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</w:fldData>
        </w:fldChar>
      </w:r>
      <w:r w:rsidR="006E1AC0">
        <w:instrText xml:space="preserve"> ADDIN EN.CITE.DATA </w:instrText>
      </w:r>
      <w:r w:rsidR="006E1AC0">
        <w:fldChar w:fldCharType="end"/>
      </w:r>
      <w:r w:rsidR="000F77F5">
        <w:fldChar w:fldCharType="separate"/>
      </w:r>
      <w:r w:rsidR="003A3F0D">
        <w:rPr>
          <w:noProof/>
        </w:rPr>
        <w:t>(</w:t>
      </w:r>
      <w:hyperlink w:anchor="_ENREF_5" w:tooltip="Bertness, 1994 #129" w:history="1">
        <w:r w:rsidR="00172CFB">
          <w:rPr>
            <w:noProof/>
          </w:rPr>
          <w:t>Bertness and Callaway, 1994</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36" w:tooltip="Holzapfel, 1999 #18" w:history="1">
        <w:r w:rsidR="00172CFB">
          <w:rPr>
            <w:noProof/>
          </w:rPr>
          <w:t>Holzapfel and Mahall, 1999</w:t>
        </w:r>
      </w:hyperlink>
      <w:r w:rsidR="003A3F0D">
        <w:rPr>
          <w:noProof/>
        </w:rPr>
        <w:t>)</w:t>
      </w:r>
      <w:r w:rsidR="000F77F5">
        <w:fldChar w:fldCharType="end"/>
      </w:r>
      <w:ins w:id="31" w:author="zenrunner" w:date="2018-09-11T09:36:00Z">
        <w:r w:rsidR="007A2185">
          <w:t>,</w:t>
        </w:r>
      </w:ins>
      <w:r w:rsidR="001C368F">
        <w:t xml:space="preserve"> and it </w:t>
      </w:r>
      <w:del w:id="32" w:author="zenrunner" w:date="2018-09-11T09:36:00Z">
        <w:r w:rsidR="001C368F" w:rsidDel="00BF37FE">
          <w:delText>is posited</w:delText>
        </w:r>
      </w:del>
      <w:ins w:id="33" w:author="zenrunner" w:date="2018-09-11T09:36:00Z">
        <w:r w:rsidR="00BF37FE">
          <w:t>has been proposed</w:t>
        </w:r>
      </w:ins>
      <w:r w:rsidR="001C368F">
        <w:t xml:space="preserve"> that the</w:t>
      </w:r>
      <w:del w:id="34" w:author="zenrunner" w:date="2018-09-11T09:36:00Z">
        <w:r w:rsidR="001C368F" w:rsidDel="00CD1A86">
          <w:delText>ir</w:delText>
        </w:r>
      </w:del>
      <w:r w:rsidR="001C368F">
        <w:t xml:space="preserve"> relative importance </w:t>
      </w:r>
      <w:ins w:id="35" w:author="zenrunner" w:date="2018-09-11T09:36:00Z">
        <w:r w:rsidR="00CD1A86">
          <w:t xml:space="preserve">of negative version position effects </w:t>
        </w:r>
        <w:r w:rsidR="001D1064">
          <w:t>co</w:t>
        </w:r>
      </w:ins>
      <w:r w:rsidR="001C368F">
        <w:t>varies with abiotic stress</w:t>
      </w:r>
      <w:r w:rsidR="000F77F5">
        <w:t xml:space="preserve"> </w:t>
      </w:r>
      <w:r w:rsidR="000F77F5">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 </w:instrText>
      </w:r>
      <w:r w:rsidR="006E1AC0">
        <w:fldChar w:fldCharType="begin">
          <w:fldData xml:space="preserve">PEVuZE5vdGU+PENpdGU+PEF1dGhvcj5CZXJ0bmVzczwvQXV0aG9yPjxZZWFyPjE5OTQ8L1llYXI+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</w:fldData>
        </w:fldChar>
      </w:r>
      <w:r w:rsidR="006E1AC0">
        <w:instrText xml:space="preserve"> ADDIN EN.CITE.DATA </w:instrText>
      </w:r>
      <w:r w:rsidR="006E1AC0">
        <w:fldChar w:fldCharType="end"/>
      </w:r>
      <w:r w:rsidR="000F77F5">
        <w:fldChar w:fldCharType="separate"/>
      </w:r>
      <w:r w:rsidR="000F77F5">
        <w:rPr>
          <w:noProof/>
        </w:rPr>
        <w:t>(</w:t>
      </w:r>
      <w:hyperlink w:anchor="_ENREF_5" w:tooltip="Bertness, 1994 #129" w:history="1">
        <w:r w:rsidR="00172CFB">
          <w:rPr>
            <w:noProof/>
          </w:rPr>
          <w:t>Bertness and Callaway, 1994</w:t>
        </w:r>
      </w:hyperlink>
      <w:r w:rsidR="000F77F5">
        <w:rPr>
          <w:noProof/>
        </w:rPr>
        <w:t xml:space="preserve">; </w:t>
      </w:r>
      <w:hyperlink w:anchor="_ENREF_74" w:tooltip="Schafer, 2012 #2" w:history="1">
        <w:r w:rsidR="00172CFB">
          <w:rPr>
            <w:noProof/>
          </w:rPr>
          <w:t>Schafer et al., 2012</w:t>
        </w:r>
      </w:hyperlink>
      <w:r w:rsidR="000F77F5">
        <w:rPr>
          <w:noProof/>
        </w:rPr>
        <w:t xml:space="preserve">; </w:t>
      </w:r>
      <w:hyperlink w:anchor="_ENREF_83" w:tooltip="Tielbörger, 2000 #20" w:history="1">
        <w:r w:rsidR="00172CFB">
          <w:rPr>
            <w:noProof/>
          </w:rPr>
          <w:t>Tielbörger and Kadmon, 2000</w:t>
        </w:r>
      </w:hyperlink>
      <w:r w:rsidR="000F77F5">
        <w:rPr>
          <w:noProof/>
        </w:rPr>
        <w:t>)</w:t>
      </w:r>
      <w:r w:rsidR="000F77F5">
        <w:fldChar w:fldCharType="end"/>
      </w:r>
      <w:r w:rsidR="000F77F5">
        <w:t xml:space="preserve">. </w:t>
      </w:r>
      <w:r w:rsidR="001D1603">
        <w:t xml:space="preserve">These </w:t>
      </w:r>
      <w:r w:rsidR="00361D56">
        <w:t xml:space="preserve">complex sets of </w:t>
      </w:r>
      <w:r w:rsidR="001D1603">
        <w:t xml:space="preserve">interactions lead to </w:t>
      </w:r>
      <w:r w:rsidR="00361D56">
        <w:t>patterns in species coexistence a</w:t>
      </w:r>
      <w:r w:rsidR="000F77F5">
        <w:t xml:space="preserve">nd structure plant communities </w:t>
      </w:r>
      <w:r w:rsidR="004911BF">
        <w:fldChar w:fldCharType="begin"/>
      </w:r>
      <w:r w:rsidR="004911BF">
        <w:instrText xml:space="preserve"> ADDIN EN.CITE &lt;EndNote&gt;&lt;Cite&gt;&lt;Author&gt;Brooker&lt;/Author&gt;&lt;Year&gt;2008&lt;/Year&gt;&lt;RecNum&gt;22&lt;/RecNum&gt;&lt;DisplayText&gt;(Brooker et al., 2008; Valiente‐Banuet and Verdú, 2007)&lt;/DisplayText&gt;&lt;record&gt;&lt;rec-number&gt;22&lt;/rec-number&gt;&lt;foreign-keys&gt;&lt;key app="EN" db-id="efxxxd2elfvxfde05eev9swq9zv0dswrxzp2"&gt;22&lt;/key&gt;&lt;/foreign-keys&gt;&lt;ref-type name="Journal Article"&gt;17&lt;/ref-type&gt;&lt;contributors&gt;&lt;authors&gt;&lt;author&gt;Brooker, Rob W&lt;/author&gt;&lt;author&gt;Maestre, Fernando T&lt;/author&gt;&lt;author&gt;Callaway, Ragan M&lt;/author&gt;&lt;author&gt;Lortie, Christopher L&lt;/author&gt;&lt;author&gt;Cavieres, Lohengrin A&lt;/author&gt;&lt;author&gt;Kunstler, Georges&lt;/author&gt;&lt;author&gt;Liancourt, Pierre&lt;/author&gt;&lt;author&gt;Tielbörger, Katja&lt;/author&gt;&lt;author&gt;Travis, Justin MJ&lt;/author&gt;&lt;author&gt;Anthelme, Fabien&lt;/author&gt;&lt;/authors&gt;&lt;/contributors&gt;&lt;titles&gt;&lt;title&gt;Facilitation in plant communities: the past, the present, and the future&lt;/title&gt;&lt;secondary-title&gt;Journal of Ecology&lt;/secondary-title&gt;&lt;/titles&gt;&lt;periodical&gt;&lt;full-title&gt;Journal of Ecology&lt;/full-title&gt;&lt;/periodical&gt;&lt;pages&gt;18-34&lt;/pages&gt;&lt;volume&gt;96&lt;/volume&gt;&lt;number&gt;1&lt;/number&gt;&lt;dates&gt;&lt;year&gt;2008&lt;/year&gt;&lt;/dates&gt;&lt;isbn&gt;1365-2745&lt;/isbn&gt;&lt;urls&gt;&lt;/urls&gt;&lt;/record&gt;&lt;/Cite&gt;&lt;Cite&gt;&lt;Author&gt;Valiente‐Banuet&lt;/Author&gt;&lt;Year&gt;2007&lt;/Year&gt;&lt;RecNum&gt;23&lt;/RecNum&gt;&lt;record&gt;&lt;rec-number&gt;23&lt;/rec-number&gt;&lt;foreign-keys&gt;&lt;key app="EN" db-id="efxxxd2elfvxfde05eev9swq9zv0dswrxzp2"&gt;23&lt;/key&gt;&lt;/foreign-keys&gt;&lt;ref-type name="Journal Article"&gt;17&lt;/ref-type&gt;&lt;contributors&gt;&lt;authors&gt;&lt;author&gt;Valiente‐Banuet, Alfonso&lt;/author&gt;&lt;author&gt;Verdú, Miguel&lt;/author&gt;&lt;/authors&gt;&lt;/contributors&gt;&lt;titles&gt;&lt;title&gt;Facilitation can increase the phylogenetic diversity of plant communities&lt;/title&gt;&lt;secondary-title&gt;Ecology letters&lt;/secondary-title&gt;&lt;/titles&gt;&lt;periodical&gt;&lt;full-title&gt;Ecology letters&lt;/full-title&gt;&lt;/periodical&gt;&lt;pages&gt;1029-1036&lt;/pages&gt;&lt;volume&gt;10&lt;/volume&gt;&lt;number&gt;11&lt;/number&gt;&lt;dates&gt;&lt;year&gt;2007&lt;/year&gt;&lt;/dates&gt;&lt;isbn&gt;1461-023X&lt;/isbn&gt;&lt;urls&gt;&lt;/urls&gt;&lt;/record&gt;&lt;/Cite&gt;&lt;/EndNote&gt;</w:instrText>
      </w:r>
      <w:r w:rsidR="004911BF">
        <w:fldChar w:fldCharType="separate"/>
      </w:r>
      <w:r w:rsidR="004911BF">
        <w:rPr>
          <w:noProof/>
        </w:rPr>
        <w:t>(</w:t>
      </w:r>
      <w:hyperlink w:anchor="_ENREF_9" w:tooltip="Brooker, 2008 #22" w:history="1">
        <w:r w:rsidR="00172CFB">
          <w:rPr>
            <w:noProof/>
          </w:rPr>
          <w:t>Brooker et al., 2008</w:t>
        </w:r>
      </w:hyperlink>
      <w:r w:rsidR="004911BF">
        <w:rPr>
          <w:noProof/>
        </w:rPr>
        <w:t xml:space="preserve">; </w:t>
      </w:r>
      <w:hyperlink w:anchor="_ENREF_86" w:tooltip="Valiente‐Banuet, 2007 #23" w:history="1">
        <w:r w:rsidR="00172CFB">
          <w:rPr>
            <w:noProof/>
          </w:rPr>
          <w:t>Valiente‐Banuet and Verdú, 2007</w:t>
        </w:r>
      </w:hyperlink>
      <w:r w:rsidR="004911BF">
        <w:rPr>
          <w:noProof/>
        </w:rPr>
        <w:t>)</w:t>
      </w:r>
      <w:r w:rsidR="004911BF">
        <w:fldChar w:fldCharType="end"/>
      </w:r>
      <w:r w:rsidR="000F77F5">
        <w:t xml:space="preserve">. </w:t>
      </w:r>
      <w:r w:rsidR="00830812">
        <w:t>The facilitative effects of desert shrubs can lead to conc</w:t>
      </w:r>
      <w:r w:rsidR="00F60221">
        <w:t>entrations of annual plants beneath the</w:t>
      </w:r>
      <w:r w:rsidR="00830812">
        <w:t xml:space="preserve"> shrub canopy </w:t>
      </w:r>
      <w:r w:rsidR="000F77F5">
        <w:fldChar w:fldCharType="begin"/>
      </w:r>
      <w:r w:rsidR="000F77F5">
        <w:instrText xml:space="preserve"> ADDIN EN.CITE &lt;EndNote&gt;&lt;Cite&gt;&lt;Author&gt;Facelli&lt;/Author&gt;&lt;Year&gt;2002&lt;/Year&gt;&lt;RecNum&gt;24&lt;/RecNum&gt;&lt;DisplayText&gt;(Facelli and Temby, 2002)&lt;/DisplayText&gt;&lt;record&gt;&lt;rec-number&gt;24&lt;/rec-number&gt;&lt;foreign-keys&gt;&lt;key app="EN" db-id="efxxxd2elfvxfde05eev9swq9zv0dswrxzp2"&gt;24&lt;/key&gt;&lt;/foreign-keys&gt;&lt;ref-type name="Journal Article"&gt;17&lt;/ref-type&gt;&lt;contributors&gt;&lt;authors&gt;&lt;author&gt;Facelli, José M&lt;/author&gt;&lt;author&gt;Temby, Amanda M&lt;/author&gt;&lt;/authors&gt;&lt;/contributors&gt;&lt;titles&gt;&lt;title&gt;Multiple effects of shrubs on annual plant communities in arid lands of South Australia&lt;/title&gt;&lt;secondary-title&gt;Austral ecology&lt;/secondary-title&gt;&lt;/titles&gt;&lt;periodical&gt;&lt;full-title&gt;Austral ecology&lt;/full-title&gt;&lt;/periodical&gt;&lt;pages&gt;422-432&lt;/pages&gt;&lt;volume&gt;27&lt;/volume&gt;&lt;number&gt;4&lt;/number&gt;&lt;dates&gt;&lt;year&gt;2002&lt;/year&gt;&lt;/dates&gt;&lt;isbn&gt;1442-9985&lt;/isbn&gt;&lt;urls&gt;&lt;/urls&gt;&lt;/record&gt;&lt;/Cite&gt;&lt;/EndNote&gt;</w:instrText>
      </w:r>
      <w:r w:rsidR="000F77F5">
        <w:fldChar w:fldCharType="separate"/>
      </w:r>
      <w:r w:rsidR="000F77F5">
        <w:rPr>
          <w:noProof/>
        </w:rPr>
        <w:t>(</w:t>
      </w:r>
      <w:hyperlink w:anchor="_ENREF_25" w:tooltip="Facelli, 2002 #24" w:history="1">
        <w:r w:rsidR="00172CFB">
          <w:rPr>
            <w:noProof/>
          </w:rPr>
          <w:t>Facelli and Temby, 2002</w:t>
        </w:r>
      </w:hyperlink>
      <w:r w:rsidR="000F77F5">
        <w:rPr>
          <w:noProof/>
        </w:rPr>
        <w:t>)</w:t>
      </w:r>
      <w:r w:rsidR="000F77F5">
        <w:fldChar w:fldCharType="end"/>
      </w:r>
      <w:r w:rsidR="000F77F5">
        <w:t xml:space="preserve">. </w:t>
      </w:r>
      <w:r w:rsidR="004C3AD7">
        <w:t>This</w:t>
      </w:r>
      <w:r w:rsidR="00FB5F10">
        <w:t xml:space="preserve"> close spatial proximity of shrubs and annuals </w:t>
      </w:r>
      <w:r w:rsidR="00EF0734">
        <w:t>undoubtedly</w:t>
      </w:r>
      <w:r w:rsidR="00FB5F10">
        <w:t xml:space="preserve"> gives rise </w:t>
      </w:r>
      <w:r w:rsidR="004C3AD7">
        <w:t>to indirect interactions</w:t>
      </w:r>
      <w:ins w:id="36" w:author="zenrunner" w:date="2018-09-11T09:37:00Z">
        <w:r w:rsidR="00182652">
          <w:t xml:space="preserve"> (Sotomayor and Lortie)</w:t>
        </w:r>
      </w:ins>
      <w:r w:rsidR="00FB5F10">
        <w:t xml:space="preserve">. </w:t>
      </w:r>
      <w:r w:rsidR="001C368F" w:rsidRPr="001C368F">
        <w:t>Indirect interactions arise when</w:t>
      </w:r>
      <w:r w:rsidR="00FB5F10">
        <w:t>ever</w:t>
      </w:r>
      <w:r w:rsidR="001C368F" w:rsidRPr="001C368F">
        <w:t xml:space="preserve"> a third species alters the interaction between two other species </w:t>
      </w:r>
      <w:r w:rsidR="000F77F5">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 </w:instrText>
      </w:r>
      <w:r w:rsidR="003A3F0D">
        <w:fldChar w:fldCharType="begin">
          <w:fldData xml:space="preserve">PEVuZE5vdGU+PENpdGU+PEF1dGhvcj5Xb290dG9uPC9BdXRob3I+PFllYXI+MTk5NDwvWWVhcj48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</w:fldData>
        </w:fldChar>
      </w:r>
      <w:r w:rsidR="003A3F0D">
        <w:instrText xml:space="preserve"> ADDIN EN.CITE.DATA </w:instrText>
      </w:r>
      <w:r w:rsidR="003A3F0D">
        <w:fldChar w:fldCharType="end"/>
      </w:r>
      <w:r w:rsidR="000F77F5">
        <w:fldChar w:fldCharType="separate"/>
      </w:r>
      <w:r w:rsidR="003A3F0D">
        <w:rPr>
          <w:noProof/>
        </w:rPr>
        <w:t>(</w:t>
      </w:r>
      <w:hyperlink w:anchor="_ENREF_11" w:tooltip="Callaway, 2000 #131" w:history="1">
        <w:r w:rsidR="00172CFB">
          <w:rPr>
            <w:noProof/>
          </w:rPr>
          <w:t>Callaway and Pennings, 2000</w:t>
        </w:r>
      </w:hyperlink>
      <w:r w:rsidR="003A3F0D">
        <w:rPr>
          <w:noProof/>
        </w:rPr>
        <w:t xml:space="preserve">; </w:t>
      </w:r>
      <w:hyperlink w:anchor="_ENREF_13" w:tooltip="Callaway, 1997 #3" w:history="1">
        <w:r w:rsidR="00172CFB">
          <w:rPr>
            <w:noProof/>
          </w:rPr>
          <w:t>Callaway and Walker, 1997b</w:t>
        </w:r>
      </w:hyperlink>
      <w:r w:rsidR="003A3F0D">
        <w:rPr>
          <w:noProof/>
        </w:rPr>
        <w:t xml:space="preserve">; </w:t>
      </w:r>
      <w:hyperlink w:anchor="_ENREF_92" w:tooltip="Wootton, 1994 #146" w:history="1">
        <w:r w:rsidR="00172CFB">
          <w:rPr>
            <w:noProof/>
          </w:rPr>
          <w:t>Wootton, 1994</w:t>
        </w:r>
      </w:hyperlink>
      <w:r w:rsidR="003A3F0D">
        <w:rPr>
          <w:noProof/>
        </w:rPr>
        <w:t>)</w:t>
      </w:r>
      <w:r w:rsidR="000F77F5">
        <w:fldChar w:fldCharType="end"/>
      </w:r>
      <w:r w:rsidR="000F77F5">
        <w:t xml:space="preserve">. </w:t>
      </w:r>
      <w:r w:rsidR="0061512A">
        <w:t>If the associa</w:t>
      </w:r>
      <w:r w:rsidR="00F60221">
        <w:t>ted annual is a flowering plant</w:t>
      </w:r>
      <w:r w:rsidR="0061512A">
        <w:t xml:space="preserve">, then there is the </w:t>
      </w:r>
      <w:r w:rsidR="000E47A2">
        <w:t>capacity</w:t>
      </w:r>
      <w:r w:rsidR="0061512A">
        <w:t xml:space="preserve"> for the plants to interact </w:t>
      </w:r>
      <w:r w:rsidR="00FB5F10">
        <w:t xml:space="preserve">indirectly </w:t>
      </w:r>
      <w:r w:rsidR="0061512A">
        <w:t>via pollinators.</w:t>
      </w:r>
    </w:p>
    <w:p w14:paraId="52940E9C" w14:textId="0F841F60" w:rsidR="00155A6C" w:rsidRDefault="0055316F" w:rsidP="00D36947">
      <w:pPr>
        <w:spacing w:line="360" w:lineRule="auto"/>
      </w:pPr>
      <w:del w:id="37" w:author="zenrunner" w:date="2018-09-11T09:37:00Z">
        <w:r w:rsidDel="00166563">
          <w:delText xml:space="preserve">The </w:delText>
        </w:r>
        <w:r w:rsidR="002420E0" w:rsidDel="00166563">
          <w:delText xml:space="preserve">study of </w:delText>
        </w:r>
        <w:r w:rsidR="0063198A" w:rsidDel="00166563">
          <w:delText xml:space="preserve">the underlying </w:delText>
        </w:r>
        <w:r w:rsidR="002420E0" w:rsidDel="00166563">
          <w:delText>mechan</w:delText>
        </w:r>
      </w:del>
      <w:ins w:id="38" w:author="zenrunner" w:date="2018-09-11T09:37:00Z">
        <w:r w:rsidR="00516DBF">
          <w:t xml:space="preserve">Shrub-annual plant </w:t>
        </w:r>
      </w:ins>
      <w:del w:id="39" w:author="zenrunner" w:date="2018-09-11T09:37:00Z">
        <w:r w:rsidR="002420E0" w:rsidDel="00166563">
          <w:delText>isms</w:delText>
        </w:r>
        <w:r w:rsidR="0063198A" w:rsidDel="00166563">
          <w:delText xml:space="preserve"> of</w:delText>
        </w:r>
        <w:r w:rsidR="002420E0" w:rsidDel="00166563">
          <w:delText xml:space="preserve"> </w:delText>
        </w:r>
        <w:r w:rsidR="00766A25" w:rsidDel="00166563">
          <w:delText>pollinator-</w:delText>
        </w:r>
        <w:r w:rsidR="0063198A" w:rsidDel="00166563">
          <w:delText>mediated interactions is dominated by pathways requiring co-blooming</w:delText>
        </w:r>
      </w:del>
      <w:ins w:id="40" w:author="zenrunner" w:date="2018-09-11T09:37:00Z">
        <w:r w:rsidR="00E567F0">
          <w:t>mechanistic p</w:t>
        </w:r>
        <w:r w:rsidR="00166563">
          <w:t>athways requiring co-blooming dominate the study of the underlying mechanisms of pollinator-mediated interactions</w:t>
        </w:r>
      </w:ins>
      <w:r w:rsidR="0063198A">
        <w:t>. These are</w:t>
      </w:r>
      <w:r>
        <w:t xml:space="preserve"> </w:t>
      </w:r>
      <w:r w:rsidR="006E1AC0">
        <w:t xml:space="preserve">primarily </w:t>
      </w:r>
      <w:r w:rsidR="0063198A">
        <w:t>extensions to</w:t>
      </w:r>
      <w:r w:rsidR="00155A6C">
        <w:t xml:space="preserve"> optimal foraging theory</w:t>
      </w:r>
      <w:r w:rsidR="00961A99">
        <w:t xml:space="preserve"> </w:t>
      </w:r>
      <w:r w:rsidR="00961A99">
        <w:fldChar w:fldCharType="begin"/>
      </w:r>
      <w:r w:rsidR="00961A99">
        <w:instrText xml:space="preserve"> ADDIN EN.CITE &lt;EndNote&gt;&lt;Cite&gt;&lt;Author&gt;Pyke&lt;/Author&gt;&lt;Year&gt;1977&lt;/Year&gt;&lt;RecNum&gt;27&lt;/RecNum&gt;&lt;DisplayText&gt;(Pyke, 1984; Pyke et al., 1977)&lt;/DisplayText&gt;&lt;record&gt;&lt;rec-number&gt;27&lt;/rec-number&gt;&lt;foreign-keys&gt;&lt;key app="EN" db-id="efxxxd2elfvxfde05eev9swq9zv0dswrxzp2"&gt;27&lt;/key&gt;&lt;/foreign-keys&gt;&lt;ref-type name="Journal Article"&gt;17&lt;/ref-type&gt;&lt;contributors&gt;&lt;authors&gt;&lt;author&gt;Pyke, Graham H&lt;/author&gt;&lt;author&gt;Pulliam, H Ronald&lt;/author&gt;&lt;author&gt;Charnov, Eric L&lt;/author&gt;&lt;/authors&gt;&lt;/contributors&gt;&lt;titles&gt;&lt;title&gt;Optimal foraging: a selective review of theory and tests&lt;/title&gt;&lt;secondary-title&gt;The quarterly review of biology&lt;/secondary-title&gt;&lt;/titles&gt;&lt;periodical&gt;&lt;full-title&gt;The quarterly review of biology&lt;/full-title&gt;&lt;/periodical&gt;&lt;pages&gt;137-154&lt;/pages&gt;&lt;volume&gt;52&lt;/volume&gt;&lt;number&gt;2&lt;/number&gt;&lt;dates&gt;&lt;year&gt;1977&lt;/year&gt;&lt;/dates&gt;&lt;isbn&gt;0033-5770&lt;/isbn&gt;&lt;urls&gt;&lt;/urls&gt;&lt;/record&gt;&lt;/Cite&gt;&lt;Cite&gt;&lt;Author&gt;Pyke&lt;/Author&gt;&lt;Year&gt;1984&lt;/Year&gt;&lt;RecNum&gt;28&lt;/RecNum&gt;&lt;record&gt;&lt;rec-number&gt;28&lt;/rec-number&gt;&lt;foreign-keys&gt;&lt;key app="EN" db-id="efxxxd2elfvxfde05eev9swq9zv0dswrxzp2"&gt;28&lt;/key&gt;&lt;/foreign-keys&gt;&lt;ref-type name="Journal Article"&gt;17&lt;/ref-type&gt;&lt;contributors&gt;&lt;authors&gt;&lt;author&gt;Pyke, Graham H&lt;/author&gt;&lt;/authors&gt;&lt;/contributors&gt;&lt;titles&gt;&lt;title&gt;Optimal foraging theory: a critical review&lt;/title&gt;&lt;secondary-title&gt;Annual review of ecology and systematics&lt;/secondary-title&gt;&lt;/titles&gt;&lt;periodical&gt;&lt;full-title&gt;Annual review of ecology and systematics&lt;/full-title&gt;&lt;/periodical&gt;&lt;pages&gt;523-575&lt;/pages&gt;&lt;volume&gt;15&lt;/volume&gt;&lt;number&gt;1&lt;/number&gt;&lt;dates&gt;&lt;year&gt;1984&lt;/year&gt;&lt;/dates&gt;&lt;isbn&gt;0066-4162&lt;/isbn&gt;&lt;urls&gt;&lt;/urls&gt;&lt;/record&gt;&lt;/Cite&gt;&lt;/EndNote&gt;</w:instrText>
      </w:r>
      <w:r w:rsidR="00961A99">
        <w:fldChar w:fldCharType="separate"/>
      </w:r>
      <w:r w:rsidR="00961A99">
        <w:rPr>
          <w:noProof/>
        </w:rPr>
        <w:t>(</w:t>
      </w:r>
      <w:hyperlink w:anchor="_ENREF_64" w:tooltip="Pyke, 1984 #28" w:history="1">
        <w:r w:rsidR="00172CFB">
          <w:rPr>
            <w:noProof/>
          </w:rPr>
          <w:t>Pyke, 1984</w:t>
        </w:r>
      </w:hyperlink>
      <w:r w:rsidR="00961A99">
        <w:rPr>
          <w:noProof/>
        </w:rPr>
        <w:t xml:space="preserve">; </w:t>
      </w:r>
      <w:hyperlink w:anchor="_ENREF_65" w:tooltip="Pyke, 1977 #27" w:history="1">
        <w:r w:rsidR="00172CFB">
          <w:rPr>
            <w:noProof/>
          </w:rPr>
          <w:t>Pyke et al., 1977</w:t>
        </w:r>
      </w:hyperlink>
      <w:r w:rsidR="00961A99">
        <w:rPr>
          <w:noProof/>
        </w:rPr>
        <w:t>)</w:t>
      </w:r>
      <w:r w:rsidR="00961A99">
        <w:fldChar w:fldCharType="end"/>
      </w:r>
      <w:r w:rsidR="00961A99">
        <w:t xml:space="preserve"> </w:t>
      </w:r>
      <w:r w:rsidR="00155A6C">
        <w:t xml:space="preserve">with flowers as </w:t>
      </w:r>
      <w:r w:rsidR="00FF6D5F">
        <w:t xml:space="preserve">the </w:t>
      </w:r>
      <w:r w:rsidR="00155A6C">
        <w:t>cen</w:t>
      </w:r>
      <w:r w:rsidR="00D070CE">
        <w:t>tral resources for</w:t>
      </w:r>
      <w:r w:rsidR="00155A6C">
        <w:t xml:space="preserve"> which pollinators forage.</w:t>
      </w:r>
      <w:r w:rsidR="00D070CE">
        <w:t xml:space="preserve"> Thus plants can </w:t>
      </w:r>
      <w:r w:rsidR="006E1AC0">
        <w:t>become more attractive by</w:t>
      </w:r>
      <w:r w:rsidR="00D070CE">
        <w:t xml:space="preserve"> combining </w:t>
      </w:r>
      <w:r w:rsidR="006E1AC0">
        <w:t xml:space="preserve">their </w:t>
      </w:r>
      <w:r w:rsidR="00D070CE">
        <w:t xml:space="preserve">floral displays to </w:t>
      </w:r>
      <w:del w:id="41" w:author="zenrunner" w:date="2018-09-11T09:38:00Z">
        <w:r w:rsidR="00D070CE" w:rsidDel="00BD4CCB">
          <w:delText>be larger</w:delText>
        </w:r>
      </w:del>
      <w:ins w:id="42" w:author="zenrunner" w:date="2018-09-11T09:38:00Z">
        <w:r w:rsidR="00BD4CCB">
          <w:t>increase net floral patch size</w:t>
        </w:r>
      </w:ins>
      <w:r w:rsidR="00D070CE">
        <w:t xml:space="preserve"> </w:t>
      </w:r>
      <w:r w:rsidR="009154D5">
        <w:fldChar w:fldCharType="begin"/>
      </w:r>
      <w:r w:rsidR="009154D5">
        <w:instrText xml:space="preserve"> ADDIN EN.CITE &lt;EndNote&gt;&lt;Cite&gt;&lt;Author&gt;Schemske&lt;/Author&gt;&lt;Year&gt;1981&lt;/Year&gt;&lt;RecNum&gt;228&lt;/RecNum&gt;&lt;DisplayText&gt;(Schemske, 1981)&lt;/DisplayText&gt;&lt;record&gt;&lt;rec-number&gt;228&lt;/rec-number&gt;&lt;foreign-keys&gt;&lt;key app="EN" db-id="efxxxd2elfvxfde05eev9swq9zv0dswrxzp2"&gt;228&lt;/key&gt;&lt;/foreign-keys&gt;&lt;ref-type name="Journal Article"&gt;17&lt;/ref-type&gt;&lt;contributors&gt;&lt;authors&gt;&lt;author&gt;Schemske, Douglas W&lt;/author&gt;&lt;/authors&gt;&lt;/contributors&gt;&lt;titles&gt;&lt;title&gt;Floral convergence and pollinator sharing in two bee‐pollinated tropical herbs&lt;/title&gt;&lt;secondary-title&gt;Ecology&lt;/secondary-title&gt;&lt;/titles&gt;&lt;periodical&gt;&lt;full-title&gt;Ecology&lt;/full-title&gt;&lt;/periodical&gt;&lt;pages&gt;946-954&lt;/pages&gt;&lt;volume&gt;62&lt;/volume&gt;&lt;number&gt;4&lt;/number&gt;&lt;dates&gt;&lt;year&gt;1981&lt;/year&gt;&lt;/dates&gt;&lt;isbn&gt;1939-9170&lt;/isbn&gt;&lt;urls&gt;&lt;/urls&gt;&lt;/record&gt;&lt;/Cite&gt;&lt;/EndNote&gt;</w:instrText>
      </w:r>
      <w:r w:rsidR="009154D5">
        <w:fldChar w:fldCharType="separate"/>
      </w:r>
      <w:r w:rsidR="009154D5">
        <w:rPr>
          <w:noProof/>
        </w:rPr>
        <w:t>(</w:t>
      </w:r>
      <w:hyperlink w:anchor="_ENREF_75" w:tooltip="Schemske, 1981 #228" w:history="1">
        <w:r w:rsidR="00172CFB">
          <w:rPr>
            <w:noProof/>
          </w:rPr>
          <w:t>Schemske, 1981</w:t>
        </w:r>
      </w:hyperlink>
      <w:r w:rsidR="009154D5">
        <w:rPr>
          <w:noProof/>
        </w:rPr>
        <w:t>)</w:t>
      </w:r>
      <w:r w:rsidR="009154D5">
        <w:fldChar w:fldCharType="end"/>
      </w:r>
      <w:ins w:id="43" w:author="zenrunner" w:date="2018-09-11T09:38:00Z">
        <w:r w:rsidR="00B3047E">
          <w:t xml:space="preserve"> </w:t>
        </w:r>
      </w:ins>
      <w:del w:id="44" w:author="zenrunner" w:date="2018-09-11T09:38:00Z">
        <w:r w:rsidR="009154D5" w:rsidDel="00B3047E">
          <w:delText xml:space="preserve">, </w:delText>
        </w:r>
      </w:del>
      <w:r w:rsidR="00D070CE">
        <w:t xml:space="preserve">or </w:t>
      </w:r>
      <w:del w:id="45" w:author="zenrunner" w:date="2018-09-11T09:38:00Z">
        <w:r w:rsidR="00D070CE" w:rsidDel="00B3047E">
          <w:delText>more diverse</w:delText>
        </w:r>
      </w:del>
      <w:ins w:id="46" w:author="zenrunner" w:date="2018-09-11T09:38:00Z">
        <w:r w:rsidR="00B3047E">
          <w:t>to make the patch offering more diverse</w:t>
        </w:r>
      </w:ins>
      <w:r w:rsidR="00D070CE">
        <w:t xml:space="preserve"> </w:t>
      </w:r>
      <w:r w:rsidR="009154D5">
        <w:fldChar w:fldCharType="begin"/>
      </w:r>
      <w:r w:rsidR="009154D5">
        <w:instrText xml:space="preserve"> ADDIN EN.CITE &lt;EndNote&gt;&lt;Cite&gt;&lt;Author&gt;Ghazoul&lt;/Author&gt;&lt;Year&gt;2006&lt;/Year&gt;&lt;RecNum&gt;95&lt;/RecNum&gt;&lt;DisplayText&gt;(Ghazoul, 2006)&lt;/DisplayText&gt;&lt;record&gt;&lt;rec-number&gt;95&lt;/rec-number&gt;&lt;foreign-keys&gt;&lt;key app="EN" db-id="efxxxd2elfvxfde05eev9swq9zv0dswrxzp2"&gt;95&lt;/key&gt;&lt;/foreign-keys&gt;&lt;ref-type name="Journal Article"&gt;17&lt;/ref-type&gt;&lt;contributors&gt;&lt;authors&gt;&lt;author&gt;Ghazoul, Jaboury&lt;/author&gt;&lt;/authors&gt;&lt;/contributors&gt;&lt;titles&gt;&lt;title&gt;Floral diversity and the facilitation of pollination&lt;/title&gt;&lt;secondary-title&gt;Journal of Ecology&lt;/secondary-title&gt;&lt;/titles&gt;&lt;periodical&gt;&lt;full-title&gt;Journal of Ecology&lt;/full-title&gt;&lt;/periodical&gt;&lt;pages&gt;295-304&lt;/pages&gt;&lt;volume&gt;94&lt;/volume&gt;&lt;number&gt;2&lt;/number&gt;&lt;section&gt;295&lt;/section&gt;&lt;dates&gt;&lt;year&gt;2006&lt;/year&gt;&lt;/dates&gt;&lt;isbn&gt;0022-0477&amp;#xD;1365-2745&lt;/isbn&gt;&lt;urls&gt;&lt;/urls&gt;&lt;electronic-resource-num&gt;10.1111/j.1365-2745.2006.01098.x&lt;/electronic-resource-num&gt;&lt;/record&gt;&lt;/Cite&gt;&lt;/EndNote&gt;</w:instrText>
      </w:r>
      <w:r w:rsidR="009154D5">
        <w:fldChar w:fldCharType="separate"/>
      </w:r>
      <w:r w:rsidR="009154D5">
        <w:rPr>
          <w:noProof/>
        </w:rPr>
        <w:t>(</w:t>
      </w:r>
      <w:hyperlink w:anchor="_ENREF_31" w:tooltip="Ghazoul, 2006 #95" w:history="1">
        <w:r w:rsidR="00172CFB">
          <w:rPr>
            <w:noProof/>
          </w:rPr>
          <w:t>Ghazoul, 2006</w:t>
        </w:r>
      </w:hyperlink>
      <w:r w:rsidR="009154D5">
        <w:rPr>
          <w:noProof/>
        </w:rPr>
        <w:t>)</w:t>
      </w:r>
      <w:r w:rsidR="009154D5">
        <w:fldChar w:fldCharType="end"/>
      </w:r>
      <w:r w:rsidR="00D070CE">
        <w:t>.</w:t>
      </w:r>
      <w:r w:rsidR="00530ED9">
        <w:t xml:space="preserve"> </w:t>
      </w:r>
      <w:r w:rsidR="002D48C8">
        <w:t>Flowering desert shrubs offer concentrations of floral res</w:t>
      </w:r>
      <w:r w:rsidR="00530ED9">
        <w:t xml:space="preserve">ources for foraging pollinators, and </w:t>
      </w:r>
      <w:del w:id="47" w:author="zenrunner" w:date="2018-09-11T09:39:00Z">
        <w:r w:rsidR="00530ED9" w:rsidDel="00FE33B2">
          <w:delText xml:space="preserve">may </w:delText>
        </w:r>
      </w:del>
      <w:ins w:id="48" w:author="zenrunner" w:date="2018-09-11T09:39:00Z">
        <w:r w:rsidR="00FE33B2">
          <w:t>this can</w:t>
        </w:r>
        <w:r w:rsidR="00FE33B2">
          <w:t xml:space="preserve"> </w:t>
        </w:r>
      </w:ins>
      <w:r w:rsidR="00530ED9">
        <w:t xml:space="preserve">facilitate </w:t>
      </w:r>
      <w:del w:id="49" w:author="zenrunner" w:date="2018-09-11T09:39:00Z">
        <w:r w:rsidR="00530ED9" w:rsidDel="00FE33B2">
          <w:delText>their</w:delText>
        </w:r>
        <w:r w:rsidR="002D48C8" w:rsidDel="00FE33B2">
          <w:delText xml:space="preserve"> </w:delText>
        </w:r>
      </w:del>
      <w:r w:rsidR="00F914AA">
        <w:t xml:space="preserve">co-blooming </w:t>
      </w:r>
      <w:r w:rsidR="00530ED9">
        <w:t>annuals</w:t>
      </w:r>
      <w:del w:id="50" w:author="zenrunner" w:date="2018-09-11T09:39:00Z">
        <w:r w:rsidR="00530ED9" w:rsidDel="00360105">
          <w:delText xml:space="preserve"> </w:delText>
        </w:r>
        <w:r w:rsidR="00FF6D5F" w:rsidDel="00360105">
          <w:delText xml:space="preserve">via </w:delText>
        </w:r>
        <w:r w:rsidR="00FF6D5F" w:rsidDel="00FE33B2">
          <w:delText>the</w:delText>
        </w:r>
        <w:r w:rsidR="00F914AA" w:rsidDel="00FE33B2">
          <w:delText xml:space="preserve"> </w:delText>
        </w:r>
        <w:r w:rsidR="00F914AA" w:rsidDel="00360105">
          <w:delText>magnet</w:delText>
        </w:r>
        <w:r w:rsidR="00FF6D5F" w:rsidDel="00360105">
          <w:delText xml:space="preserve"> species effect</w:delText>
        </w:r>
      </w:del>
      <w:r w:rsidR="00530ED9">
        <w:t xml:space="preserve">. Magnet species are particularly </w:t>
      </w:r>
      <w:r w:rsidR="00530ED9">
        <w:lastRenderedPageBreak/>
        <w:t>attractive to pollinators</w:t>
      </w:r>
      <w:del w:id="51" w:author="zenrunner" w:date="2018-09-11T09:39:00Z">
        <w:r w:rsidR="00530ED9" w:rsidDel="00DF05E1">
          <w:delText>,</w:delText>
        </w:r>
      </w:del>
      <w:r w:rsidR="00530ED9">
        <w:t xml:space="preserve"> increasing local pollinator abundances </w:t>
      </w:r>
      <w:del w:id="52" w:author="zenrunner" w:date="2018-09-11T09:40:00Z">
        <w:r w:rsidR="00530ED9" w:rsidDel="009B247A">
          <w:delText xml:space="preserve">which </w:delText>
        </w:r>
      </w:del>
      <w:ins w:id="53" w:author="zenrunner" w:date="2018-09-11T09:40:00Z">
        <w:r w:rsidR="009B247A">
          <w:t>that</w:t>
        </w:r>
        <w:r w:rsidR="009B247A">
          <w:t xml:space="preserve"> </w:t>
        </w:r>
      </w:ins>
      <w:r w:rsidR="00530ED9">
        <w:t xml:space="preserve">benefit their less attractive neighbours </w:t>
      </w:r>
      <w:r w:rsidR="009154D5">
        <w:fldChar w:fldCharType="begin"/>
      </w:r>
      <w:r w:rsidR="009154D5">
        <w:instrText xml:space="preserve"> ADDIN EN.CITE &lt;EndNote&gt;&lt;Cite&gt;&lt;Author&gt;Thomson&lt;/Author&gt;&lt;Year&gt;1978&lt;/Year&gt;&lt;RecNum&gt;72&lt;/RecNum&gt;&lt;DisplayText&gt;(Laverty, 1992; Thomson, 1978)&lt;/DisplayText&gt;&lt;record&gt;&lt;rec-number&gt;72&lt;/rec-number&gt;&lt;foreign-keys&gt;&lt;key app="EN" db-id="efxxxd2elfvxfde05eev9swq9zv0dswrxzp2"&gt;72&lt;/key&gt;&lt;/foreign-keys&gt;&lt;ref-type name="Journal Article"&gt;17&lt;/ref-type&gt;&lt;contributors&gt;&lt;authors&gt;&lt;author&gt;Thomson, James D.&lt;/author&gt;&lt;/authors&gt;&lt;/contributors&gt;&lt;titles&gt;&lt;title&gt;Effects of Stand Composition on Insect Visitation in Two-Species Mixtures of Hieracium&lt;/title&gt;&lt;secondary-title&gt;American Midland Naturalist&lt;/secondary-title&gt;&lt;/titles&gt;&lt;periodical&gt;&lt;full-title&gt;American Midland Naturalist&lt;/full-title&gt;&lt;/periodical&gt;&lt;pages&gt;431-440&lt;/pages&gt;&lt;volume&gt;100&lt;/volume&gt;&lt;number&gt;2&lt;/number&gt;&lt;dates&gt;&lt;year&gt;1978&lt;/year&gt;&lt;/dates&gt;&lt;urls&gt;&lt;/urls&gt;&lt;/record&gt;&lt;/Cite&gt;&lt;Cite&gt;&lt;Author&gt;Laverty&lt;/Author&gt;&lt;Year&gt;1992&lt;/Year&gt;&lt;RecNum&gt;108&lt;/RecNum&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EndNote&gt;</w:instrText>
      </w:r>
      <w:r w:rsidR="009154D5">
        <w:fldChar w:fldCharType="separate"/>
      </w:r>
      <w:r w:rsidR="009154D5">
        <w:rPr>
          <w:noProof/>
        </w:rPr>
        <w:t>(</w:t>
      </w:r>
      <w:hyperlink w:anchor="_ENREF_44" w:tooltip="Laverty, 1992 #108" w:history="1">
        <w:r w:rsidR="00172CFB">
          <w:rPr>
            <w:noProof/>
          </w:rPr>
          <w:t>Laverty, 1992</w:t>
        </w:r>
      </w:hyperlink>
      <w:r w:rsidR="009154D5">
        <w:rPr>
          <w:noProof/>
        </w:rPr>
        <w:t xml:space="preserve">; </w:t>
      </w:r>
      <w:hyperlink w:anchor="_ENREF_82" w:tooltip="Thomson, 1978 #72" w:history="1">
        <w:r w:rsidR="00172CFB">
          <w:rPr>
            <w:noProof/>
          </w:rPr>
          <w:t>Thomson, 1978</w:t>
        </w:r>
      </w:hyperlink>
      <w:r w:rsidR="009154D5">
        <w:rPr>
          <w:noProof/>
        </w:rPr>
        <w:t>)</w:t>
      </w:r>
      <w:r w:rsidR="009154D5">
        <w:fldChar w:fldCharType="end"/>
      </w:r>
      <w:ins w:id="54" w:author="zenrunner" w:date="2018-09-11T09:40:00Z">
        <w:r w:rsidR="00BD4BEC">
          <w:t xml:space="preserve"> – we resent that </w:t>
        </w:r>
        <w:r w:rsidR="00BD4BEC">
          <w:rPr>
            <w:rFonts w:hint="eastAsia"/>
          </w:rPr>
          <w:sym w:font="Wingdings" w:char="F04A"/>
        </w:r>
      </w:ins>
      <w:r w:rsidR="009154D5">
        <w:t xml:space="preserve">. </w:t>
      </w:r>
      <w:r w:rsidR="009432EC">
        <w:t>Shrubs are salient features of desert scrub ecosystems due their large size and structural complexity relative to ephemeral</w:t>
      </w:r>
      <w:ins w:id="55" w:author="zenrunner" w:date="2018-09-11T09:40:00Z">
        <w:r w:rsidR="003F2523">
          <w:t xml:space="preserve"> plants</w:t>
        </w:r>
        <w:r w:rsidR="00DA344A">
          <w:t xml:space="preserve"> and </w:t>
        </w:r>
      </w:ins>
      <w:del w:id="56" w:author="zenrunner" w:date="2018-09-11T09:40:00Z">
        <w:r w:rsidR="009432EC" w:rsidDel="003F2523">
          <w:delText>s</w:delText>
        </w:r>
        <w:r w:rsidR="009432EC" w:rsidDel="00DA344A">
          <w:delText>. Thus they may</w:delText>
        </w:r>
      </w:del>
      <w:ins w:id="57" w:author="zenrunner" w:date="2018-09-11T09:40:00Z">
        <w:r w:rsidR="00DA344A">
          <w:t>can</w:t>
        </w:r>
        <w:r w:rsidR="00A715C0">
          <w:t xml:space="preserve"> also</w:t>
        </w:r>
      </w:ins>
      <w:r w:rsidR="009432EC">
        <w:t xml:space="preserve"> influence the pollination of </w:t>
      </w:r>
      <w:del w:id="58" w:author="zenrunner" w:date="2018-09-11T09:40:00Z">
        <w:r w:rsidR="009432EC" w:rsidDel="002F12D2">
          <w:delText>their understory</w:delText>
        </w:r>
      </w:del>
      <w:ins w:id="59" w:author="zenrunner" w:date="2018-09-11T09:40:00Z">
        <w:r w:rsidR="002F12D2">
          <w:t>associated plants</w:t>
        </w:r>
      </w:ins>
      <w:r w:rsidR="009432EC">
        <w:t xml:space="preserve"> via non-floral </w:t>
      </w:r>
      <w:ins w:id="60" w:author="zenrunner" w:date="2018-09-11T09:41:00Z">
        <w:r w:rsidR="005B785D">
          <w:t xml:space="preserve">mechanistic </w:t>
        </w:r>
      </w:ins>
      <w:r w:rsidR="009432EC">
        <w:t xml:space="preserve">pathways. </w:t>
      </w:r>
      <w:r w:rsidR="00172CFB">
        <w:t>Shrubs may</w:t>
      </w:r>
      <w:r w:rsidR="00BD0BDE">
        <w:t xml:space="preserve"> facilitate </w:t>
      </w:r>
      <w:r w:rsidR="00172CFB">
        <w:t>their annual understory</w:t>
      </w:r>
      <w:r w:rsidR="00BD0BDE">
        <w:t xml:space="preserve"> </w:t>
      </w:r>
      <w:r w:rsidR="00E64CAB">
        <w:t xml:space="preserve">by </w:t>
      </w:r>
      <w:r w:rsidR="0035240C">
        <w:t>improving conditions for pollinators by offering</w:t>
      </w:r>
      <w:r w:rsidR="001332DA">
        <w:t xml:space="preserve"> she</w:t>
      </w:r>
      <w:r w:rsidR="0035240C">
        <w:t>lter or habitat</w:t>
      </w:r>
      <w:r w:rsidR="009154D5">
        <w:t xml:space="preserve">. </w:t>
      </w:r>
      <w:r w:rsidR="0035240C">
        <w:t>Alternatively, annuals growing under shrubs c</w:t>
      </w:r>
      <w:ins w:id="61" w:author="zenrunner" w:date="2018-09-11T09:41:00Z">
        <w:r w:rsidR="00D05B00">
          <w:t>an</w:t>
        </w:r>
      </w:ins>
      <w:del w:id="62" w:author="zenrunner" w:date="2018-09-11T09:41:00Z">
        <w:r w:rsidR="0035240C" w:rsidDel="00D05B00">
          <w:delText>ould</w:delText>
        </w:r>
      </w:del>
      <w:r w:rsidR="0035240C">
        <w:t xml:space="preserve"> be physically obscured from foraging pollinators</w:t>
      </w:r>
      <w:r w:rsidR="00A94DFD">
        <w:t xml:space="preserve"> or shaded</w:t>
      </w:r>
      <w:ins w:id="63" w:author="zenrunner" w:date="2018-09-11T09:41:00Z">
        <w:r w:rsidR="00E25DA1">
          <w:t xml:space="preserve"> thereby</w:t>
        </w:r>
      </w:ins>
      <w:del w:id="64" w:author="zenrunner" w:date="2018-09-11T09:41:00Z">
        <w:r w:rsidR="00A94DFD" w:rsidDel="00E25DA1">
          <w:delText>,</w:delText>
        </w:r>
      </w:del>
      <w:r w:rsidR="00A94DFD">
        <w:t xml:space="preserve"> reducing</w:t>
      </w:r>
      <w:r w:rsidR="0035240C">
        <w:t xml:space="preserve"> visitation.</w:t>
      </w:r>
      <w:r w:rsidR="00A94DFD">
        <w:t xml:space="preserve"> </w:t>
      </w:r>
      <w:r w:rsidR="004D71EE">
        <w:t>For example, s</w:t>
      </w:r>
      <w:r w:rsidR="00285C9B">
        <w:t xml:space="preserve">hading by the shrub </w:t>
      </w:r>
      <w:r w:rsidR="00285C9B" w:rsidRPr="00285C9B">
        <w:rPr>
          <w:i/>
        </w:rPr>
        <w:t>Lonicera</w:t>
      </w:r>
      <w:r w:rsidR="00A94DFD">
        <w:t xml:space="preserve"> decreases</w:t>
      </w:r>
      <w:r w:rsidR="00285C9B">
        <w:t xml:space="preserve"> </w:t>
      </w:r>
      <w:r w:rsidR="00294B2F">
        <w:t xml:space="preserve">pollinator </w:t>
      </w:r>
      <w:r w:rsidR="00285C9B">
        <w:t xml:space="preserve">visitation and pollen deposition to </w:t>
      </w:r>
      <w:r w:rsidR="00172CFB">
        <w:t xml:space="preserve">its understory annuals </w:t>
      </w:r>
      <w:r w:rsidR="009154D5">
        <w:fldChar w:fldCharType="begin"/>
      </w:r>
      <w:r w:rsidR="009154D5">
        <w:instrText xml:space="preserve"> ADDIN EN.CITE &lt;EndNote&gt;&lt;Cite&gt;&lt;Author&gt;McKinney&lt;/Author&gt;&lt;Year&gt;2010&lt;/Year&gt;&lt;RecNum&gt;229&lt;/RecNum&gt;&lt;DisplayText&gt;(McKinney and Goodell, 2010)&lt;/DisplayText&gt;&lt;record&gt;&lt;rec-number&gt;229&lt;/rec-number&gt;&lt;foreign-keys&gt;&lt;key app="EN" db-id="efxxxd2elfvxfde05eev9swq9zv0dswrxzp2"&gt;229&lt;/key&gt;&lt;/foreign-keys&gt;&lt;ref-type name="Journal Article"&gt;17&lt;/ref-type&gt;&lt;contributors&gt;&lt;authors&gt;&lt;author&gt;McKinney, Amy M&lt;/author&gt;&lt;author&gt;Goodell, Karen&lt;/author&gt;&lt;/authors&gt;&lt;/contributors&gt;&lt;titles&gt;&lt;title&gt;Shading by invasive shrub reduces seed production and pollinator services in a native herb&lt;/title&gt;&lt;secondary-title&gt;Biological Invasions&lt;/secondary-title&gt;&lt;/titles&gt;&lt;periodical&gt;&lt;full-title&gt;Biological Invasions&lt;/full-title&gt;&lt;/periodical&gt;&lt;pages&gt;2751-2763&lt;/pages&gt;&lt;volume&gt;12&lt;/volume&gt;&lt;number&gt;8&lt;/number&gt;&lt;dates&gt;&lt;year&gt;2010&lt;/year&gt;&lt;/dates&gt;&lt;isbn&gt;1387-3547&lt;/isbn&gt;&lt;urls&gt;&lt;/urls&gt;&lt;/record&gt;&lt;/Cite&gt;&lt;/EndNote&gt;</w:instrText>
      </w:r>
      <w:r w:rsidR="009154D5">
        <w:fldChar w:fldCharType="separate"/>
      </w:r>
      <w:r w:rsidR="009154D5">
        <w:rPr>
          <w:noProof/>
        </w:rPr>
        <w:t>(</w:t>
      </w:r>
      <w:hyperlink w:anchor="_ENREF_49" w:tooltip="McKinney, 2010 #229" w:history="1">
        <w:r w:rsidR="00172CFB">
          <w:rPr>
            <w:noProof/>
          </w:rPr>
          <w:t>McKinney and Goodell, 2010</w:t>
        </w:r>
      </w:hyperlink>
      <w:r w:rsidR="009154D5">
        <w:rPr>
          <w:noProof/>
        </w:rPr>
        <w:t>)</w:t>
      </w:r>
      <w:r w:rsidR="009154D5">
        <w:fldChar w:fldCharType="end"/>
      </w:r>
      <w:r w:rsidR="009154D5">
        <w:t xml:space="preserve">. </w:t>
      </w:r>
      <w:del w:id="65" w:author="zenrunner" w:date="2018-09-11T09:42:00Z">
        <w:r w:rsidR="003D6EAB" w:rsidDel="00E96816">
          <w:delText>In forests, p</w:delText>
        </w:r>
        <w:r w:rsidR="00C04BF1" w:rsidDel="00E96816">
          <w:delText xml:space="preserve">ollination rates tend to be higher under canopy gaps </w:delText>
        </w:r>
        <w:r w:rsidR="009154D5" w:rsidDel="00E96816">
          <w:fldChar w:fldCharType="begin"/>
        </w:r>
        <w:r w:rsidR="009154D5" w:rsidDel="00E96816">
          <w:delInstrText xml:space="preserve"> ADDIN EN.CITE &lt;EndNote&gt;&lt;Cite&gt;&lt;Author&gt;Walters&lt;/Author&gt;&lt;Year&gt;1996&lt;/Year&gt;&lt;RecNum&gt;30&lt;/RecNum&gt;&lt;DisplayText&gt;(Proctor et al., 2012; Walters and Stiles, 1996)&lt;/DisplayText&gt;&lt;record&gt;&lt;rec-number&gt;30&lt;/rec-number&gt;&lt;foreign-keys&gt;&lt;key app="EN" db-id="efxxxd2elfvxfde05eev9swq9zv0dswrxzp2"&gt;30&lt;/key&gt;&lt;/foreign-keys&gt;&lt;ref-type name="Journal Article"&gt;17&lt;/ref-type&gt;&lt;contributors&gt;&lt;authors&gt;&lt;author&gt;Walters, Bradley B&lt;/author&gt;&lt;author&gt;Stiles, Edmund W&lt;/author&gt;&lt;/authors&gt;&lt;/contributors&gt;&lt;titles&gt;&lt;title&gt;Effect of canopy gaps and flower patch size on pollinator visitation of Impatiens capensis&lt;/title&gt;&lt;secondary-title&gt;Bulletin of the Torrey Botanical Club&lt;/secondary-title&gt;&lt;/titles&gt;&lt;periodical&gt;&lt;full-title&gt;Bulletin of the Torrey Botanical Club&lt;/full-title&gt;&lt;/periodical&gt;&lt;pages&gt;184-188&lt;/pages&gt;&lt;dates&gt;&lt;year&gt;1996&lt;/year&gt;&lt;/dates&gt;&lt;isbn&gt;0040-9618&lt;/isbn&gt;&lt;urls&gt;&lt;/urls&gt;&lt;/record&gt;&lt;/Cite&gt;&lt;Cite&gt;&lt;Author&gt;Proctor&lt;/Author&gt;&lt;Year&gt;2012&lt;/Year&gt;&lt;RecNum&gt;31&lt;/RecNum&gt;&lt;record&gt;&lt;rec-number&gt;31&lt;/rec-number&gt;&lt;foreign-keys&gt;&lt;key app="EN" db-id="efxxxd2elfvxfde05eev9swq9zv0dswrxzp2"&gt;31&lt;/key&gt;&lt;/foreign-keys&gt;&lt;ref-type name="Journal Article"&gt;17&lt;/ref-type&gt;&lt;contributors&gt;&lt;authors&gt;&lt;author&gt;Proctor, Eleanor&lt;/author&gt;&lt;author&gt;Nol, Erica&lt;/author&gt;&lt;author&gt;Burke, Dawn&lt;/author&gt;&lt;author&gt;Crins, William J&lt;/author&gt;&lt;/authors&gt;&lt;/contributors&gt;&lt;titles&gt;&lt;title&gt;Responses of insect pollinators and understory plants to silviculture in northern hardwood forests&lt;/title&gt;&lt;secondary-title&gt;Biodiversity and Conservation&lt;/secondary-title&gt;&lt;/titles&gt;&lt;periodical&gt;&lt;full-title&gt;Biodiversity and Conservation&lt;/full-title&gt;&lt;/periodical&gt;&lt;pages&gt;1703-1740&lt;/pages&gt;&lt;volume&gt;21&lt;/volume&gt;&lt;number&gt;7&lt;/number&gt;&lt;dates&gt;&lt;year&gt;2012&lt;/year&gt;&lt;/dates&gt;&lt;isbn&gt;0960-3115&lt;/isbn&gt;&lt;urls&gt;&lt;/urls&gt;&lt;/record&gt;&lt;/Cite&gt;&lt;/EndNote&gt;</w:delInstrText>
        </w:r>
        <w:r w:rsidR="009154D5" w:rsidDel="00E96816">
          <w:fldChar w:fldCharType="separate"/>
        </w:r>
        <w:r w:rsidR="009154D5" w:rsidDel="00E96816">
          <w:rPr>
            <w:noProof/>
          </w:rPr>
          <w:delText>(</w:delText>
        </w:r>
        <w:r w:rsidR="000D19E4" w:rsidDel="00E96816">
          <w:fldChar w:fldCharType="begin"/>
        </w:r>
        <w:r w:rsidR="000D19E4" w:rsidDel="00E96816">
          <w:delInstrText xml:space="preserve"> HYPERLINK \l "_ENREF_62" \o "Proctor, 2012 #31" </w:delInstrText>
        </w:r>
        <w:r w:rsidR="000D19E4" w:rsidDel="00E96816">
          <w:fldChar w:fldCharType="separate"/>
        </w:r>
        <w:r w:rsidR="00172CFB" w:rsidDel="00E96816">
          <w:rPr>
            <w:noProof/>
          </w:rPr>
          <w:delText>Proctor et al., 2012</w:delText>
        </w:r>
        <w:r w:rsidR="000D19E4" w:rsidDel="00E96816">
          <w:rPr>
            <w:noProof/>
          </w:rPr>
          <w:fldChar w:fldCharType="end"/>
        </w:r>
        <w:r w:rsidR="009154D5" w:rsidDel="00E96816">
          <w:rPr>
            <w:noProof/>
          </w:rPr>
          <w:delText xml:space="preserve">; </w:delText>
        </w:r>
        <w:r w:rsidR="000D19E4" w:rsidDel="00E96816">
          <w:fldChar w:fldCharType="begin"/>
        </w:r>
        <w:r w:rsidR="000D19E4" w:rsidDel="00E96816">
          <w:delInstrText xml:space="preserve"> HYPERLINK \l "_ENREF_90" \o "Walters, 1996 #30" </w:delInstrText>
        </w:r>
        <w:r w:rsidR="000D19E4" w:rsidDel="00E96816">
          <w:fldChar w:fldCharType="separate"/>
        </w:r>
        <w:r w:rsidR="00172CFB" w:rsidDel="00E96816">
          <w:rPr>
            <w:noProof/>
          </w:rPr>
          <w:delText>Walters and Stiles, 1996</w:delText>
        </w:r>
        <w:r w:rsidR="000D19E4" w:rsidDel="00E96816">
          <w:rPr>
            <w:noProof/>
          </w:rPr>
          <w:fldChar w:fldCharType="end"/>
        </w:r>
        <w:r w:rsidR="009154D5" w:rsidDel="00E96816">
          <w:rPr>
            <w:noProof/>
          </w:rPr>
          <w:delText>)</w:delText>
        </w:r>
        <w:r w:rsidR="009154D5" w:rsidDel="00E96816">
          <w:fldChar w:fldCharType="end"/>
        </w:r>
        <w:r w:rsidR="00C04BF1" w:rsidDel="00E96816">
          <w:delText>.</w:delText>
        </w:r>
        <w:r w:rsidR="000F2B2E" w:rsidDel="00E96816">
          <w:delText xml:space="preserve"> </w:delText>
        </w:r>
        <w:r w:rsidR="00B63BCB" w:rsidDel="00E96816">
          <w:delText>Therefore,</w:delText>
        </w:r>
        <w:r w:rsidR="00F914AA" w:rsidDel="00E96816">
          <w:delText xml:space="preserve"> there is the potential for these</w:delText>
        </w:r>
      </w:del>
      <w:ins w:id="66" w:author="zenrunner" w:date="2018-09-11T09:42:00Z">
        <w:r w:rsidR="00E96816">
          <w:t>Consequently, direct and</w:t>
        </w:r>
      </w:ins>
      <w:r w:rsidR="00F914AA">
        <w:t xml:space="preserve"> indirect </w:t>
      </w:r>
      <w:ins w:id="67" w:author="zenrunner" w:date="2018-09-11T09:42:00Z">
        <w:r w:rsidR="00E96816">
          <w:t xml:space="preserve">shrub effects on other plants </w:t>
        </w:r>
      </w:ins>
      <w:del w:id="68" w:author="zenrunner" w:date="2018-09-11T09:42:00Z">
        <w:r w:rsidR="00F914AA" w:rsidDel="00E96816">
          <w:delText>interactions to be simultaneously positive and negative.</w:delText>
        </w:r>
      </w:del>
      <w:ins w:id="69" w:author="zenrunner" w:date="2018-09-11T09:42:00Z">
        <w:r w:rsidR="00E96816">
          <w:t>are likely functions at the same time on pollination outcomes.</w:t>
        </w:r>
        <w:r w:rsidR="00497255">
          <w:t xml:space="preserve">? Something </w:t>
        </w:r>
      </w:ins>
      <w:ins w:id="70" w:author="zenrunner" w:date="2018-09-11T09:43:00Z">
        <w:r w:rsidR="00497255">
          <w:t>like that – simpler statement.</w:t>
        </w:r>
      </w:ins>
    </w:p>
    <w:p w14:paraId="15015AA1" w14:textId="049E7C8C" w:rsidR="000327C0" w:rsidRDefault="00EB19CA" w:rsidP="00D36947">
      <w:pPr>
        <w:pStyle w:val="Heading2"/>
        <w:spacing w:line="360" w:lineRule="auto"/>
      </w:pPr>
      <w:ins w:id="71" w:author="zenrunner" w:date="2018-09-11T09:46:00Z">
        <w:r>
          <w:t xml:space="preserve">KEEP in intro BUT you could consider moving to methods under study site. </w:t>
        </w:r>
      </w:ins>
      <w:r w:rsidR="00AD184E">
        <w:t>The Mojave Desert is a</w:t>
      </w:r>
      <w:r w:rsidR="00A04F3A">
        <w:t xml:space="preserve"> </w:t>
      </w:r>
      <w:r w:rsidR="00AD184E">
        <w:t>biodiversity hotspot supporting 659 species of bees</w:t>
      </w:r>
      <w:r w:rsidR="005A3F10">
        <w:t xml:space="preserve"> </w:t>
      </w:r>
      <w:r w:rsidR="005A3F10">
        <w:fldChar w:fldCharType="begin"/>
      </w:r>
      <w:r w:rsidR="005A3F10">
        <w:instrText xml:space="preserve"> ADDIN EN.CITE &lt;EndNote&gt;&lt;Cite&gt;&lt;Author&gt;Saul-Gershenz&lt;/Author&gt;&lt;Year&gt;2012&lt;/Year&gt;&lt;RecNum&gt;230&lt;/RecNum&gt;&lt;DisplayText&gt;(Saul-Gershenz et al., 2012)&lt;/DisplayText&gt;&lt;record&gt;&lt;rec-number&gt;230&lt;/rec-number&gt;&lt;foreign-keys&gt;&lt;key app="EN" db-id="efxxxd2elfvxfde05eev9swq9zv0dswrxzp2"&gt;230&lt;/key&gt;&lt;/foreign-keys&gt;&lt;ref-type name="Magazine Article"&gt;19&lt;/ref-type&gt;&lt;contributors&gt;&lt;authors&gt;&lt;author&gt;Saul-Gershenz, L, &lt;/author&gt;&lt;author&gt;Millar, J&lt;/author&gt;&lt;author&gt;McElfresh, J. &lt;/author&gt;&lt;/authors&gt;&lt;/contributors&gt;&lt;titles&gt;&lt;secondary-title&gt;Mojave National Preserve. National Park Service U.S. Department of the Interior. &lt;/secondary-title&gt;&lt;/titles&gt;&lt;dates&gt;&lt;year&gt;2012&lt;/year&gt;&lt;/dates&gt;&lt;pub-location&gt;https://www.nps.gov/moja/learn/nature/upload/201204MOJAscience.pdf&lt;/pub-location&gt;&lt;urls&gt;&lt;/urls&gt;&lt;/record&gt;&lt;/Cite&gt;&lt;/EndNote&gt;</w:instrText>
      </w:r>
      <w:r w:rsidR="005A3F10">
        <w:fldChar w:fldCharType="separate"/>
      </w:r>
      <w:r w:rsidR="005A3F10">
        <w:rPr>
          <w:noProof/>
        </w:rPr>
        <w:t>(</w:t>
      </w:r>
      <w:hyperlink w:anchor="_ENREF_73" w:tooltip="Saul-Gershenz, 2012 #230" w:history="1">
        <w:r w:rsidR="00172CFB">
          <w:rPr>
            <w:noProof/>
          </w:rPr>
          <w:t>Saul-Gershenz et al., 2012</w:t>
        </w:r>
      </w:hyperlink>
      <w:r w:rsidR="005A3F10">
        <w:rPr>
          <w:noProof/>
        </w:rPr>
        <w:t>)</w:t>
      </w:r>
      <w:r w:rsidR="005A3F10">
        <w:fldChar w:fldCharType="end"/>
      </w:r>
      <w:r w:rsidR="005A3F10">
        <w:t xml:space="preserve"> </w:t>
      </w:r>
      <w:r w:rsidR="00AD184E">
        <w:t>and 1680 species of vascular plants</w:t>
      </w:r>
      <w:r w:rsidR="005A3F10">
        <w:t xml:space="preserve"> </w:t>
      </w:r>
      <w:r w:rsidR="005A3F10">
        <w:fldChar w:fldCharType="begin"/>
      </w:r>
      <w:r w:rsidR="005A3F10">
        <w:instrText xml:space="preserve"> ADDIN EN.CITE &lt;EndNote&gt;&lt;Cite&gt;&lt;Author&gt;Rundel&lt;/Author&gt;&lt;Year&gt;2005&lt;/Year&gt;&lt;RecNum&gt;231&lt;/RecNum&gt;&lt;DisplayText&gt;(Rundel and Gibson, 2005)&lt;/DisplayText&gt;&lt;record&gt;&lt;rec-number&gt;231&lt;/rec-number&gt;&lt;foreign-keys&gt;&lt;key app="EN" db-id="efxxxd2elfvxfde05eev9swq9zv0dswrxzp2"&gt;231&lt;/key&gt;&lt;/foreign-keys&gt;&lt;ref-type name="Book"&gt;6&lt;/ref-type&gt;&lt;contributors&gt;&lt;authors&gt;&lt;author&gt;Rundel, Philip W&lt;/author&gt;&lt;author&gt;Gibson, Arthur C&lt;/author&gt;&lt;/authors&gt;&lt;/contributors&gt;&lt;titles&gt;&lt;title&gt;Ecological communities and processes in a Mojave Desert ecosystem&lt;/title&gt;&lt;/titles&gt;&lt;dates&gt;&lt;year&gt;2005&lt;/year&gt;&lt;/dates&gt;&lt;publisher&gt;Cambridge University Press&lt;/publisher&gt;&lt;isbn&gt;0521021413&lt;/isbn&gt;&lt;urls&gt;&lt;/urls&gt;&lt;/record&gt;&lt;/Cite&gt;&lt;/EndNote&gt;</w:instrText>
      </w:r>
      <w:r w:rsidR="005A3F10">
        <w:fldChar w:fldCharType="separate"/>
      </w:r>
      <w:r w:rsidR="005A3F10">
        <w:rPr>
          <w:noProof/>
        </w:rPr>
        <w:t>(</w:t>
      </w:r>
      <w:hyperlink w:anchor="_ENREF_70" w:tooltip="Rundel, 2005 #231" w:history="1">
        <w:r w:rsidR="00172CFB">
          <w:rPr>
            <w:noProof/>
          </w:rPr>
          <w:t>Rundel and Gibson, 2005</w:t>
        </w:r>
      </w:hyperlink>
      <w:r w:rsidR="005A3F10">
        <w:rPr>
          <w:noProof/>
        </w:rPr>
        <w:t>)</w:t>
      </w:r>
      <w:r w:rsidR="005A3F10">
        <w:fldChar w:fldCharType="end"/>
      </w:r>
      <w:r w:rsidR="00AD184E">
        <w:t xml:space="preserve">. </w:t>
      </w:r>
      <w:r w:rsidR="00A04F3A">
        <w:t>Despite the celebrated biodiversity of South</w:t>
      </w:r>
      <w:ins w:id="72" w:author="zenrunner" w:date="2018-09-11T09:43:00Z">
        <w:r w:rsidR="004D4794">
          <w:t>w</w:t>
        </w:r>
      </w:ins>
      <w:del w:id="73" w:author="zenrunner" w:date="2018-09-11T09:43:00Z">
        <w:r w:rsidR="00A04F3A" w:rsidDel="004D4794">
          <w:delText xml:space="preserve"> W</w:delText>
        </w:r>
      </w:del>
      <w:r w:rsidR="00A04F3A">
        <w:t xml:space="preserve">estern </w:t>
      </w:r>
      <w:ins w:id="74" w:author="zenrunner" w:date="2018-09-11T09:43:00Z">
        <w:r w:rsidR="00961B78">
          <w:t>D</w:t>
        </w:r>
      </w:ins>
      <w:del w:id="75" w:author="zenrunner" w:date="2018-09-11T09:43:00Z">
        <w:r w:rsidR="00A04F3A" w:rsidDel="00961B78">
          <w:delText>d</w:delText>
        </w:r>
      </w:del>
      <w:r w:rsidR="00A04F3A">
        <w:t>eserts</w:t>
      </w:r>
      <w:r w:rsidR="0020791B">
        <w:t>,</w:t>
      </w:r>
      <w:r w:rsidR="00A04F3A">
        <w:t xml:space="preserve"> pollinator-mediated interactions in this region</w:t>
      </w:r>
      <w:r w:rsidR="00DB72E3">
        <w:t xml:space="preserve"> are </w:t>
      </w:r>
      <w:del w:id="76" w:author="zenrunner" w:date="2018-09-11T09:43:00Z">
        <w:r w:rsidR="00434127" w:rsidDel="0014749D">
          <w:delText>largely un</w:delText>
        </w:r>
        <w:r w:rsidR="00DB72E3" w:rsidDel="0014749D">
          <w:delText>studied</w:delText>
        </w:r>
      </w:del>
      <w:ins w:id="77" w:author="zenrunner" w:date="2018-09-11T09:43:00Z">
        <w:r w:rsidR="0014749D">
          <w:t>infrequently tested</w:t>
        </w:r>
      </w:ins>
      <w:r w:rsidR="007009F1">
        <w:t xml:space="preserve">. </w:t>
      </w:r>
      <w:r w:rsidR="00F92356">
        <w:t xml:space="preserve">Intraspecific density has been shown to </w:t>
      </w:r>
      <w:r w:rsidR="00F265F4">
        <w:t>benefit the pollination of</w:t>
      </w:r>
      <w:r w:rsidR="00F92356">
        <w:t xml:space="preserve"> desert mustard</w:t>
      </w:r>
      <w:del w:id="78" w:author="zenrunner" w:date="2018-09-11T09:43:00Z">
        <w:r w:rsidR="0024336C" w:rsidDel="00744FE4">
          <w:delText>,</w:delText>
        </w:r>
      </w:del>
      <w:r w:rsidR="0024336C">
        <w:t xml:space="preserve"> </w:t>
      </w:r>
      <w:r w:rsidR="0024336C">
        <w:rPr>
          <w:i/>
          <w:iCs/>
        </w:rPr>
        <w:t>Lesquerella fendleri</w:t>
      </w:r>
      <w:r w:rsidR="00F92356">
        <w:t xml:space="preserve"> </w:t>
      </w:r>
      <w:r w:rsidR="005A3F10">
        <w:fldChar w:fldCharType="begin"/>
      </w:r>
      <w:r w:rsidR="005A3F10">
        <w:instrText xml:space="preserve"> ADDIN EN.CITE &lt;EndNote&gt;&lt;Cite&gt;&lt;Author&gt;Roll&lt;/Author&gt;&lt;Year&gt;1997&lt;/Year&gt;&lt;RecNum&gt;232&lt;/RecNum&gt;&lt;DisplayText&gt;(Roll et al.,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5A3F10">
        <w:fldChar w:fldCharType="separate"/>
      </w:r>
      <w:r w:rsidR="005A3F10">
        <w:rPr>
          <w:noProof/>
        </w:rPr>
        <w:t>(</w:t>
      </w:r>
      <w:hyperlink w:anchor="_ENREF_68" w:tooltip="Roll, 1997 #232" w:history="1">
        <w:r w:rsidR="00172CFB">
          <w:rPr>
            <w:noProof/>
          </w:rPr>
          <w:t>Roll et al., 1997</w:t>
        </w:r>
      </w:hyperlink>
      <w:r w:rsidR="005A3F10">
        <w:rPr>
          <w:noProof/>
        </w:rPr>
        <w:t>)</w:t>
      </w:r>
      <w:r w:rsidR="005A3F10">
        <w:fldChar w:fldCharType="end"/>
      </w:r>
      <w:ins w:id="79" w:author="zenrunner" w:date="2018-09-11T09:43:00Z">
        <w:r w:rsidR="001556B0">
          <w:t>;</w:t>
        </w:r>
      </w:ins>
      <w:del w:id="80" w:author="zenrunner" w:date="2018-09-11T09:43:00Z">
        <w:r w:rsidR="007009F1" w:rsidDel="001556B0">
          <w:delText>,</w:delText>
        </w:r>
      </w:del>
      <w:r w:rsidR="007009F1">
        <w:t xml:space="preserve"> however</w:t>
      </w:r>
      <w:ins w:id="81" w:author="zenrunner" w:date="2018-09-11T09:43:00Z">
        <w:r w:rsidR="001556B0">
          <w:t>,</w:t>
        </w:r>
      </w:ins>
      <w:r w:rsidR="00F92356">
        <w:t xml:space="preserve"> i</w:t>
      </w:r>
      <w:r w:rsidR="00A04F3A">
        <w:t xml:space="preserve">nterspecific studies have primarily focused on competition within cacti systems in the Sonoran </w:t>
      </w:r>
      <w:r w:rsidR="0020791B">
        <w:t>Desert</w:t>
      </w:r>
      <w:r w:rsidR="005A3F10">
        <w:t xml:space="preserve"> </w:t>
      </w:r>
      <w:r w:rsidR="005A3F10">
        <w:fldChar w:fldCharType="begin"/>
      </w:r>
      <w:r w:rsidR="005A3F10">
        <w:instrText xml:space="preserve"> ADDIN EN.CITE &lt;EndNote&gt;&lt;Cite&gt;&lt;Author&gt;Fleming&lt;/Author&gt;&lt;Year&gt;2001&lt;/Year&gt;&lt;RecNum&gt;233&lt;/RecNum&gt;&lt;DisplayText&gt;(Fleming et al., 2001)&lt;/DisplayText&gt;&lt;record&gt;&lt;rec-number&gt;233&lt;/rec-number&gt;&lt;foreign-keys&gt;&lt;key app="EN" db-id="efxxxd2elfvxfde05eev9swq9zv0dswrxzp2"&gt;233&lt;/key&gt;&lt;/foreign-keys&gt;&lt;ref-type name="Journal Article"&gt;17&lt;/ref-type&gt;&lt;contributors&gt;&lt;authors&gt;&lt;author&gt;Fleming, Theodore H&lt;/author&gt;&lt;author&gt;Sahley, Catherine T&lt;/author&gt;&lt;author&gt;Holland, J Nathaniel&lt;/author&gt;&lt;author&gt;Nason, John D&lt;/author&gt;&lt;author&gt;Hamrick, JL&lt;/author&gt;&lt;/authors&gt;&lt;/contributors&gt;&lt;titles&gt;&lt;title&gt;Sonoran Desert columnar cacti and the evolution of generalized pollination systems&lt;/title&gt;&lt;secondary-title&gt;Ecological Monographs&lt;/secondary-title&gt;&lt;/titles&gt;&lt;periodical&gt;&lt;full-title&gt;Ecological Monographs&lt;/full-title&gt;&lt;/periodical&gt;&lt;pages&gt;511-530&lt;/pages&gt;&lt;volume&gt;71&lt;/volume&gt;&lt;number&gt;4&lt;/number&gt;&lt;dates&gt;&lt;year&gt;2001&lt;/year&gt;&lt;/dates&gt;&lt;isbn&gt;1557-7015&lt;/isbn&gt;&lt;urls&gt;&lt;/urls&gt;&lt;/record&gt;&lt;/Cite&gt;&lt;/EndNote&gt;</w:instrText>
      </w:r>
      <w:r w:rsidR="005A3F10">
        <w:fldChar w:fldCharType="separate"/>
      </w:r>
      <w:r w:rsidR="005A3F10">
        <w:rPr>
          <w:noProof/>
        </w:rPr>
        <w:t>(</w:t>
      </w:r>
      <w:hyperlink w:anchor="_ENREF_28" w:tooltip="Fleming, 2001 #233" w:history="1">
        <w:r w:rsidR="00172CFB">
          <w:rPr>
            <w:noProof/>
          </w:rPr>
          <w:t>Fleming et al., 2001</w:t>
        </w:r>
      </w:hyperlink>
      <w:r w:rsidR="005A3F10">
        <w:rPr>
          <w:noProof/>
        </w:rPr>
        <w:t>)</w:t>
      </w:r>
      <w:r w:rsidR="005A3F10">
        <w:fldChar w:fldCharType="end"/>
      </w:r>
      <w:r w:rsidR="007009F1">
        <w:t>.</w:t>
      </w:r>
      <w:r w:rsidR="005A3F10">
        <w:t xml:space="preserve"> </w:t>
      </w:r>
      <w:r w:rsidR="003761D6">
        <w:t xml:space="preserve">Plant-pollinator systems in southwest deserts </w:t>
      </w:r>
      <w:r w:rsidR="00257C13">
        <w:t>are</w:t>
      </w:r>
      <w:r w:rsidR="00923743">
        <w:t xml:space="preserve"> home to rare obligate mutualisms such as</w:t>
      </w:r>
      <w:r w:rsidR="007F31D9">
        <w:t xml:space="preserve"> the Joshua tree</w:t>
      </w:r>
      <w:r w:rsidR="00923743">
        <w:t xml:space="preserve"> </w:t>
      </w:r>
      <w:r w:rsidR="00923743" w:rsidRPr="00294B2F">
        <w:rPr>
          <w:i/>
        </w:rPr>
        <w:t>Yucca brevifolia</w:t>
      </w:r>
      <w:r w:rsidR="00294B2F">
        <w:t xml:space="preserve"> </w:t>
      </w:r>
      <w:r w:rsidR="007F31D9">
        <w:t>and Yucca moths</w:t>
      </w:r>
      <w:r w:rsidR="00923743">
        <w:t xml:space="preserve"> </w:t>
      </w:r>
      <w:r w:rsidR="005A3F10">
        <w:fldChar w:fldCharType="begin"/>
      </w:r>
      <w:r w:rsidR="005A3F10">
        <w:instrText xml:space="preserve"> ADDIN EN.CITE &lt;EndNote&gt;&lt;Cite&gt;&lt;Author&gt;Pellmyr&lt;/Author&gt;&lt;Year&gt;2003&lt;/Year&gt;&lt;RecNum&gt;235&lt;/RecNum&gt;&lt;DisplayText&gt;(Pellmyr, 2003)&lt;/DisplayText&gt;&lt;record&gt;&lt;rec-number&gt;235&lt;/rec-number&gt;&lt;foreign-keys&gt;&lt;key app="EN" db-id="efxxxd2elfvxfde05eev9swq9zv0dswrxzp2"&gt;235&lt;/key&gt;&lt;/foreign-keys&gt;&lt;ref-type name="Journal Article"&gt;17&lt;/ref-type&gt;&lt;contributors&gt;&lt;authors&gt;&lt;author&gt;Pellmyr, Olle&lt;/author&gt;&lt;/authors&gt;&lt;/contributors&gt;&lt;titles&gt;&lt;title&gt;Yuccas, yucca moths, and coevolution: a review&lt;/title&gt;&lt;secondary-title&gt;Annals of the Missouri Botanical Garden&lt;/secondary-title&gt;&lt;/titles&gt;&lt;periodical&gt;&lt;full-title&gt;Annals of the Missouri Botanical Garden&lt;/full-title&gt;&lt;/periodical&gt;&lt;pages&gt;35-55&lt;/pages&gt;&lt;dates&gt;&lt;year&gt;2003&lt;/year&gt;&lt;/dates&gt;&lt;isbn&gt;0026-6493&lt;/isbn&gt;&lt;urls&gt;&lt;/urls&gt;&lt;/record&gt;&lt;/Cite&gt;&lt;/EndNote&gt;</w:instrText>
      </w:r>
      <w:r w:rsidR="005A3F10">
        <w:fldChar w:fldCharType="separate"/>
      </w:r>
      <w:r w:rsidR="005A3F10">
        <w:rPr>
          <w:noProof/>
        </w:rPr>
        <w:t>(</w:t>
      </w:r>
      <w:hyperlink w:anchor="_ENREF_61" w:tooltip="Pellmyr, 2003 #235" w:history="1">
        <w:r w:rsidR="00172CFB">
          <w:rPr>
            <w:noProof/>
          </w:rPr>
          <w:t>Pellmyr, 2003</w:t>
        </w:r>
      </w:hyperlink>
      <w:r w:rsidR="005A3F10">
        <w:rPr>
          <w:noProof/>
        </w:rPr>
        <w:t>)</w:t>
      </w:r>
      <w:r w:rsidR="005A3F10">
        <w:fldChar w:fldCharType="end"/>
      </w:r>
      <w:r w:rsidR="005A3F10">
        <w:t xml:space="preserve">, </w:t>
      </w:r>
      <w:r w:rsidR="007F31D9">
        <w:t xml:space="preserve">and the </w:t>
      </w:r>
      <w:ins w:id="82" w:author="zenrunner" w:date="2018-09-11T09:44:00Z">
        <w:r w:rsidR="00EA7AC6">
          <w:t>s</w:t>
        </w:r>
      </w:ins>
      <w:del w:id="83" w:author="zenrunner" w:date="2018-09-11T09:44:00Z">
        <w:r w:rsidR="007F31D9" w:rsidDel="00EA7AC6">
          <w:delText>S</w:delText>
        </w:r>
      </w:del>
      <w:r w:rsidR="007F31D9">
        <w:t>enita</w:t>
      </w:r>
      <w:ins w:id="84" w:author="zenrunner" w:date="2018-09-11T09:44:00Z">
        <w:r w:rsidR="00EA7AC6">
          <w:t>?</w:t>
        </w:r>
      </w:ins>
      <w:r w:rsidR="007F31D9">
        <w:t xml:space="preserve"> cactus</w:t>
      </w:r>
      <w:r w:rsidR="00923743">
        <w:t xml:space="preserve"> </w:t>
      </w:r>
      <w:r w:rsidR="00294B2F" w:rsidRPr="00294B2F">
        <w:rPr>
          <w:i/>
        </w:rPr>
        <w:t>Pachycereus schottii</w:t>
      </w:r>
      <w:r w:rsidR="007F31D9">
        <w:rPr>
          <w:i/>
        </w:rPr>
        <w:t xml:space="preserve"> </w:t>
      </w:r>
      <w:r w:rsidR="007F31D9">
        <w:t>and senita moths</w:t>
      </w:r>
      <w:r w:rsidR="00294B2F">
        <w:t xml:space="preserve"> </w:t>
      </w:r>
      <w:r w:rsidR="005A3F10">
        <w:fldChar w:fldCharType="begin"/>
      </w:r>
      <w:r w:rsidR="005A3F10">
        <w:instrText xml:space="preserve"> ADDIN EN.CITE &lt;EndNote&gt;&lt;Cite&gt;&lt;Author&gt;Fleming&lt;/Author&gt;&lt;Year&gt;1998&lt;/Year&gt;&lt;RecNum&gt;234&lt;/RecNum&gt;&lt;DisplayText&gt;(Fleming and Holland, 1998)&lt;/DisplayText&gt;&lt;record&gt;&lt;rec-number&gt;234&lt;/rec-number&gt;&lt;foreign-keys&gt;&lt;key app="EN" db-id="efxxxd2elfvxfde05eev9swq9zv0dswrxzp2"&gt;234&lt;/key&gt;&lt;/foreign-keys&gt;&lt;ref-type name="Journal Article"&gt;17&lt;/ref-type&gt;&lt;contributors&gt;&lt;authors&gt;&lt;author&gt;Fleming, Theodore H&lt;/author&gt;&lt;author&gt;Holland, J Nathaniel&lt;/author&gt;&lt;/authors&gt;&lt;/contributors&gt;&lt;titles&gt;&lt;title&gt;The evolution of obligate pollination mutualisms: senita cactus and senita moth&lt;/title&gt;&lt;secondary-title&gt;Oecologia&lt;/secondary-title&gt;&lt;/titles&gt;&lt;periodical&gt;&lt;full-title&gt;Oecologia&lt;/full-title&gt;&lt;/periodical&gt;&lt;pages&gt;368-375&lt;/pages&gt;&lt;volume&gt;114&lt;/volume&gt;&lt;number&gt;3&lt;/number&gt;&lt;dates&gt;&lt;year&gt;1998&lt;/year&gt;&lt;/dates&gt;&lt;isbn&gt;0029-8549&lt;/isbn&gt;&lt;urls&gt;&lt;/urls&gt;&lt;/record&gt;&lt;/Cite&gt;&lt;/EndNote&gt;</w:instrText>
      </w:r>
      <w:r w:rsidR="005A3F10">
        <w:fldChar w:fldCharType="separate"/>
      </w:r>
      <w:r w:rsidR="005A3F10">
        <w:rPr>
          <w:noProof/>
        </w:rPr>
        <w:t>(</w:t>
      </w:r>
      <w:hyperlink w:anchor="_ENREF_27" w:tooltip="Fleming, 1998 #234" w:history="1">
        <w:r w:rsidR="00172CFB">
          <w:rPr>
            <w:noProof/>
          </w:rPr>
          <w:t>Fleming and Holland, 1998</w:t>
        </w:r>
      </w:hyperlink>
      <w:r w:rsidR="005A3F10">
        <w:rPr>
          <w:noProof/>
        </w:rPr>
        <w:t>)</w:t>
      </w:r>
      <w:r w:rsidR="005A3F10">
        <w:fldChar w:fldCharType="end"/>
      </w:r>
      <w:del w:id="85" w:author="zenrunner" w:date="2018-09-11T09:44:00Z">
        <w:r w:rsidR="007F31D9" w:rsidDel="002D2719">
          <w:delText>,</w:delText>
        </w:r>
      </w:del>
      <w:r w:rsidR="00257C13">
        <w:t xml:space="preserve"> and are often considered highly specialized. </w:t>
      </w:r>
      <w:r w:rsidR="00923743">
        <w:t>The degree of specialization</w:t>
      </w:r>
      <w:r w:rsidR="00EF6005">
        <w:t xml:space="preserve"> of</w:t>
      </w:r>
      <w:r w:rsidR="00923743">
        <w:t xml:space="preserve"> </w:t>
      </w:r>
      <w:r w:rsidR="00EF6005">
        <w:t>desert ecosystems is a</w:t>
      </w:r>
      <w:r w:rsidR="00923743">
        <w:t xml:space="preserve"> subject of ongoing debate</w:t>
      </w:r>
      <w:r w:rsidR="007F31D9">
        <w:t>.</w:t>
      </w:r>
      <w:r w:rsidR="00EF6005">
        <w:t xml:space="preserve"> </w:t>
      </w:r>
      <w:r w:rsidR="00901050">
        <w:t xml:space="preserve">Desert organisms are hypothesized to </w:t>
      </w:r>
      <w:r w:rsidR="003761D6">
        <w:t>adapt to high environmental variability</w:t>
      </w:r>
      <w:r w:rsidR="00901050">
        <w:t xml:space="preserve"> by generalizing resource use </w:t>
      </w:r>
      <w:r w:rsidR="005A3F10">
        <w:fldChar w:fldCharType="begin"/>
      </w:r>
      <w:r w:rsidR="005A3F10">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5A3F10">
        <w:fldChar w:fldCharType="separate"/>
      </w:r>
      <w:r w:rsidR="005A3F10">
        <w:rPr>
          <w:noProof/>
        </w:rPr>
        <w:t>(</w:t>
      </w:r>
      <w:hyperlink w:anchor="_ENREF_18" w:tooltip="Chesson, 2004 #34" w:history="1">
        <w:r w:rsidR="00172CFB">
          <w:rPr>
            <w:noProof/>
          </w:rPr>
          <w:t>Chesson et al., 2004</w:t>
        </w:r>
      </w:hyperlink>
      <w:r w:rsidR="005A3F10">
        <w:rPr>
          <w:noProof/>
        </w:rPr>
        <w:t>)</w:t>
      </w:r>
      <w:r w:rsidR="005A3F10">
        <w:fldChar w:fldCharType="end"/>
      </w:r>
      <w:r w:rsidR="00353035">
        <w:t>, and</w:t>
      </w:r>
      <w:r w:rsidR="007F31D9">
        <w:t xml:space="preserve"> this</w:t>
      </w:r>
      <w:r w:rsidR="00353035">
        <w:t xml:space="preserve"> has</w:t>
      </w:r>
      <w:r w:rsidR="008D167B">
        <w:t xml:space="preserve"> </w:t>
      </w:r>
      <w:r w:rsidR="007F31D9">
        <w:t xml:space="preserve">garnered </w:t>
      </w:r>
      <w:r w:rsidR="00901050">
        <w:t xml:space="preserve">recent empirical support in </w:t>
      </w:r>
      <w:r w:rsidR="008D167B">
        <w:t xml:space="preserve">pollination </w:t>
      </w:r>
      <w:r w:rsidR="00901050">
        <w:t xml:space="preserve">networks </w:t>
      </w:r>
      <w:r w:rsidR="005A3F10">
        <w:fldChar w:fldCharType="begin"/>
      </w:r>
      <w:r w:rsidR="005A3F10">
        <w:instrText xml:space="preserve"> ADDIN EN.CITE &lt;EndNote&gt;&lt;Cite&gt;&lt;Author&gt;Chacoff&lt;/Author&gt;&lt;Year&gt;2012&lt;/Year&gt;&lt;RecNum&gt;238&lt;/RecNum&gt;&lt;DisplayText&gt;(Chacoff et al., 2012)&lt;/DisplayText&gt;&lt;record&gt;&lt;rec-number&gt;238&lt;/rec-number&gt;&lt;foreign-keys&gt;&lt;key app="EN" db-id="efxxxd2elfvxfde05eev9swq9zv0dswrxzp2"&gt;238&lt;/key&gt;&lt;/foreign-keys&gt;&lt;ref-type name="Journal Article"&gt;17&lt;/ref-type&gt;&lt;contributors&gt;&lt;authors&gt;&lt;author&gt;Chacoff, Natacha P&lt;/author&gt;&lt;author&gt;Vázquez, Diego P&lt;/author&gt;&lt;author&gt;Lomáscolo, Silvia B&lt;/author&gt;&lt;author&gt;Stevani, Erica L&lt;/author&gt;&lt;author&gt;Dorado, Jimena&lt;/author&gt;&lt;author&gt;Padrón, Benigno&lt;/author&gt;&lt;/authors&gt;&lt;/contributors&gt;&lt;titles&gt;&lt;title&gt;Evaluating sampling completeness in a desert plant–pollinator network&lt;/title&gt;&lt;secondary-title&gt;Journal of Animal Ecology&lt;/secondary-title&gt;&lt;/titles&gt;&lt;periodical&gt;&lt;full-title&gt;Journal of Animal Ecology&lt;/full-title&gt;&lt;/periodical&gt;&lt;pages&gt;190-200&lt;/pages&gt;&lt;volume&gt;81&lt;/volume&gt;&lt;number&gt;1&lt;/number&gt;&lt;dates&gt;&lt;year&gt;2012&lt;/year&gt;&lt;/dates&gt;&lt;isbn&gt;1365-2656&lt;/isbn&gt;&lt;urls&gt;&lt;/urls&gt;&lt;/record&gt;&lt;/Cite&gt;&lt;/EndNote&gt;</w:instrText>
      </w:r>
      <w:r w:rsidR="005A3F10">
        <w:fldChar w:fldCharType="separate"/>
      </w:r>
      <w:r w:rsidR="005A3F10">
        <w:rPr>
          <w:noProof/>
        </w:rPr>
        <w:t>(</w:t>
      </w:r>
      <w:hyperlink w:anchor="_ENREF_17" w:tooltip="Chacoff, 2012 #238" w:history="1">
        <w:r w:rsidR="00172CFB">
          <w:rPr>
            <w:noProof/>
          </w:rPr>
          <w:t>Chacoff et al., 2012</w:t>
        </w:r>
      </w:hyperlink>
      <w:r w:rsidR="005A3F10">
        <w:rPr>
          <w:noProof/>
        </w:rPr>
        <w:t>)</w:t>
      </w:r>
      <w:r w:rsidR="005A3F10">
        <w:fldChar w:fldCharType="end"/>
      </w:r>
      <w:r w:rsidR="00901050">
        <w:t>.</w:t>
      </w:r>
      <w:r w:rsidR="00766A25">
        <w:t xml:space="preserve"> Overall, fe</w:t>
      </w:r>
      <w:r w:rsidR="00EF6005">
        <w:t xml:space="preserve">w one-to-one relationships have been found with solitary bees </w:t>
      </w:r>
      <w:r w:rsidR="00EF6005">
        <w:fldChar w:fldCharType="begin"/>
      </w:r>
      <w:r w:rsidR="00EF6005">
        <w:instrText xml:space="preserve"> ADDIN EN.CITE &lt;EndNote&gt;&lt;Cite&gt;&lt;Author&gt;Simpson&lt;/Author&gt;&lt;Year&gt;1987&lt;/Year&gt;&lt;RecNum&gt;237&lt;/RecNum&gt;&lt;DisplayText&gt;(Simpson and Neff, 1987)&lt;/DisplayText&gt;&lt;record&gt;&lt;rec-number&gt;237&lt;/rec-number&gt;&lt;foreign-keys&gt;&lt;key app="EN" db-id="efxxxd2elfvxfde05eev9swq9zv0dswrxzp2"&gt;237&lt;/key&gt;&lt;/foreign-keys&gt;&lt;ref-type name="Journal Article"&gt;17&lt;/ref-type&gt;&lt;contributors&gt;&lt;authors&gt;&lt;author&gt;Simpson, Beryl B&lt;/author&gt;&lt;author&gt;Neff, John L&lt;/author&gt;&lt;/authors&gt;&lt;/contributors&gt;&lt;titles&gt;&lt;title&gt;Pollination Ecology in the Southwest&lt;/title&gt;&lt;secondary-title&gt;Aliso: A Journal of Systematic and Evolutionary Botany&lt;/secondary-title&gt;&lt;/titles&gt;&lt;periodical&gt;&lt;full-title&gt;Aliso: A Journal of Systematic and Evolutionary Botany&lt;/full-title&gt;&lt;/periodical&gt;&lt;pages&gt;417-440&lt;/pages&gt;&lt;volume&gt;11&lt;/volume&gt;&lt;number&gt;4&lt;/number&gt;&lt;dates&gt;&lt;year&gt;1987&lt;/year&gt;&lt;/dates&gt;&lt;isbn&gt;0065-6275&lt;/isbn&gt;&lt;urls&gt;&lt;/urls&gt;&lt;/record&gt;&lt;/Cite&gt;&lt;/EndNote&gt;</w:instrText>
      </w:r>
      <w:r w:rsidR="00EF6005">
        <w:fldChar w:fldCharType="separate"/>
      </w:r>
      <w:r w:rsidR="00EF6005">
        <w:rPr>
          <w:noProof/>
        </w:rPr>
        <w:t>(</w:t>
      </w:r>
      <w:hyperlink w:anchor="_ENREF_78" w:tooltip="Simpson, 1987 #237" w:history="1">
        <w:r w:rsidR="00172CFB">
          <w:rPr>
            <w:noProof/>
          </w:rPr>
          <w:t>Simpson and Neff, 1987</w:t>
        </w:r>
      </w:hyperlink>
      <w:r w:rsidR="00EF6005">
        <w:rPr>
          <w:noProof/>
        </w:rPr>
        <w:t>)</w:t>
      </w:r>
      <w:r w:rsidR="00EF6005">
        <w:fldChar w:fldCharType="end"/>
      </w:r>
      <w:r w:rsidR="00EF6005">
        <w:t xml:space="preserve">, and bees still visit even Senita cactus </w:t>
      </w:r>
      <w:r w:rsidR="00EF6005">
        <w:fldChar w:fldCharType="begin"/>
      </w:r>
      <w:r w:rsidR="00EF6005">
        <w:instrText xml:space="preserve"> ADDIN EN.CITE &lt;EndNote&gt;&lt;Cite&gt;&lt;Author&gt;Holland&lt;/Author&gt;&lt;Year&gt;2002&lt;/Year&gt;&lt;RecNum&gt;33&lt;/RecNum&gt;&lt;DisplayText&gt;(Holland and Fleming, 2002)&lt;/DisplayText&gt;&lt;record&gt;&lt;rec-number&gt;33&lt;/rec-number&gt;&lt;foreign-keys&gt;&lt;key app="EN" db-id="efxxxd2elfvxfde05eev9swq9zv0dswrxzp2"&gt;33&lt;/key&gt;&lt;/foreign-keys&gt;&lt;ref-type name="Journal Article"&gt;17&lt;/ref-type&gt;&lt;contributors&gt;&lt;authors&gt;&lt;author&gt;Holland, Nathaniel J&lt;/author&gt;&lt;author&gt;Fleming, Theodore H&lt;/author&gt;&lt;/authors&gt;&lt;/contributors&gt;&lt;titles&gt;&lt;title&gt;Co-pollinators and specialization in the pollinating seed-consumer mutualism between senita cacti and senita moths&lt;/title&gt;&lt;secondary-title&gt;Oecologia&lt;/secondary-title&gt;&lt;/titles&gt;&lt;periodical&gt;&lt;full-title&gt;Oecologia&lt;/full-title&gt;&lt;/periodical&gt;&lt;pages&gt;534-540&lt;/pages&gt;&lt;volume&gt;133&lt;/volume&gt;&lt;number&gt;4&lt;/number&gt;&lt;dates&gt;&lt;year&gt;2002&lt;/year&gt;&lt;/dates&gt;&lt;isbn&gt;0029-8549&lt;/isbn&gt;&lt;urls&gt;&lt;/urls&gt;&lt;/record&gt;&lt;/Cite&gt;&lt;/EndNote&gt;</w:instrText>
      </w:r>
      <w:r w:rsidR="00EF6005">
        <w:fldChar w:fldCharType="separate"/>
      </w:r>
      <w:r w:rsidR="00EF6005">
        <w:rPr>
          <w:noProof/>
        </w:rPr>
        <w:t>(</w:t>
      </w:r>
      <w:hyperlink w:anchor="_ENREF_35" w:tooltip="Holland, 2002 #33" w:history="1">
        <w:r w:rsidR="00172CFB">
          <w:rPr>
            <w:noProof/>
          </w:rPr>
          <w:t>Holland and Fleming, 2002</w:t>
        </w:r>
      </w:hyperlink>
      <w:r w:rsidR="00EF6005">
        <w:rPr>
          <w:noProof/>
        </w:rPr>
        <w:t>)</w:t>
      </w:r>
      <w:r w:rsidR="00EF6005">
        <w:fldChar w:fldCharType="end"/>
      </w:r>
      <w:r w:rsidR="00F265F4">
        <w:t>.</w:t>
      </w:r>
      <w:r w:rsidR="00CA7FC6">
        <w:t xml:space="preserve"> </w:t>
      </w:r>
      <w:del w:id="86" w:author="zenrunner" w:date="2018-09-11T09:44:00Z">
        <w:r w:rsidR="00923743" w:rsidDel="00781ABE">
          <w:delText>Therefore, d</w:delText>
        </w:r>
      </w:del>
      <w:ins w:id="87" w:author="zenrunner" w:date="2018-09-11T09:44:00Z">
        <w:r w:rsidR="00781ABE">
          <w:t>D</w:t>
        </w:r>
      </w:ins>
      <w:r w:rsidR="00923743">
        <w:t>espite the</w:t>
      </w:r>
      <w:r w:rsidR="007630B0">
        <w:t xml:space="preserve"> high number of </w:t>
      </w:r>
      <w:r w:rsidR="00C462C7">
        <w:t>specialist</w:t>
      </w:r>
      <w:ins w:id="88" w:author="zenrunner" w:date="2018-09-11T09:45:00Z">
        <w:r w:rsidR="004A23B3">
          <w:t xml:space="preserve"> bees?</w:t>
        </w:r>
      </w:ins>
      <w:del w:id="89" w:author="zenrunner" w:date="2018-09-11T09:45:00Z">
        <w:r w:rsidR="00C462C7" w:rsidDel="004A23B3">
          <w:delText>s</w:delText>
        </w:r>
      </w:del>
      <w:r w:rsidR="007630B0">
        <w:t xml:space="preserve"> </w:t>
      </w:r>
      <w:r w:rsidR="008D167B">
        <w:t>present</w:t>
      </w:r>
      <w:ins w:id="90" w:author="zenrunner" w:date="2018-09-11T09:44:00Z">
        <w:r w:rsidR="004A23B3">
          <w:t xml:space="preserve"> in the Mojave,</w:t>
        </w:r>
      </w:ins>
      <w:r w:rsidR="008D167B">
        <w:t xml:space="preserve"> </w:t>
      </w:r>
      <w:del w:id="91" w:author="zenrunner" w:date="2018-09-11T09:45:00Z">
        <w:r w:rsidR="007630B0" w:rsidDel="001002EB">
          <w:delText xml:space="preserve">there is </w:delText>
        </w:r>
        <w:r w:rsidR="008D167B" w:rsidDel="001002EB">
          <w:delText>the potential for</w:delText>
        </w:r>
        <w:r w:rsidR="007630B0" w:rsidDel="001002EB">
          <w:delText xml:space="preserve"> interactions between </w:delText>
        </w:r>
      </w:del>
      <w:r w:rsidR="008D167B">
        <w:t xml:space="preserve">most </w:t>
      </w:r>
      <w:r w:rsidR="003F074A">
        <w:t xml:space="preserve">plant </w:t>
      </w:r>
      <w:r w:rsidR="007630B0">
        <w:t>species</w:t>
      </w:r>
      <w:ins w:id="92" w:author="zenrunner" w:date="2018-09-11T09:45:00Z">
        <w:r w:rsidR="001002EB">
          <w:t xml:space="preserve"> nonetheless interact through (shared?) pollinators</w:t>
        </w:r>
      </w:ins>
      <w:r w:rsidR="007630B0">
        <w:t>.</w:t>
      </w:r>
      <w:ins w:id="93" w:author="zenrunner" w:date="2018-09-11T09:45:00Z">
        <w:r w:rsidR="00281034">
          <w:t xml:space="preserve"> Or through pollinators and their interactions?</w:t>
        </w:r>
      </w:ins>
      <w:r w:rsidR="007630B0">
        <w:t xml:space="preserve"> </w:t>
      </w:r>
    </w:p>
    <w:p w14:paraId="6FFE91CD" w14:textId="77777777" w:rsidR="000327C0" w:rsidRPr="000327C0" w:rsidRDefault="000327C0" w:rsidP="00D36947">
      <w:pPr>
        <w:spacing w:after="0" w:line="360" w:lineRule="auto"/>
      </w:pPr>
    </w:p>
    <w:p w14:paraId="142C51F9" w14:textId="0753C7A0" w:rsidR="00820FFD" w:rsidRPr="008171DA" w:rsidRDefault="00D54BAA" w:rsidP="00D36947">
      <w:pPr>
        <w:spacing w:line="360" w:lineRule="auto"/>
      </w:pPr>
      <w:ins w:id="94" w:author="zenrunner" w:date="2018-09-11T09:45:00Z">
        <w:r>
          <w:t xml:space="preserve">MOVE TO METHODS </w:t>
        </w:r>
      </w:ins>
      <w:r w:rsidR="000327C0">
        <w:t xml:space="preserve">Creosote bush, </w:t>
      </w:r>
      <w:r w:rsidR="00920325" w:rsidRPr="00DD0851">
        <w:rPr>
          <w:i/>
        </w:rPr>
        <w:t>Larrea tridentata</w:t>
      </w:r>
      <w:r w:rsidR="000327C0">
        <w:t xml:space="preserve"> (Zygophyllaceae)</w:t>
      </w:r>
      <w:r w:rsidR="00A85C93">
        <w:t xml:space="preserve">, </w:t>
      </w:r>
      <w:r w:rsidR="00920325">
        <w:t>has been a dominant flowering shrub of the southwest</w:t>
      </w:r>
      <w:r w:rsidR="00A85C93">
        <w:t>ern United States</w:t>
      </w:r>
      <w:r w:rsidR="00920325">
        <w:t xml:space="preserve"> for 25 000 years </w:t>
      </w:r>
      <w:r w:rsidR="00A84D31">
        <w:fldChar w:fldCharType="begin"/>
      </w:r>
      <w:r w:rsidR="00A84D31">
        <w:instrText xml:space="preserve"> ADDIN EN.CITE &lt;EndNote&gt;&lt;Cite&gt;&lt;Author&gt;Betancourt&lt;/Author&gt;&lt;Year&gt;1990&lt;/Year&gt;&lt;RecNum&gt;239&lt;/RecNum&gt;&lt;DisplayText&gt;(Betancourt et al., 1990)&lt;/DisplayText&gt;&lt;record&gt;&lt;rec-number&gt;239&lt;/rec-number&gt;&lt;foreign-keys&gt;&lt;key app="EN" db-id="efxxxd2elfvxfde05eev9swq9zv0dswrxzp2"&gt;239&lt;/key&gt;&lt;/foreign-keys&gt;&lt;ref-type name="Book"&gt;6&lt;/ref-type&gt;&lt;contributors&gt;&lt;authors&gt;&lt;author&gt;Betancourt, Julio L&lt;/author&gt;&lt;author&gt;Van Devender, Thomas R&lt;/author&gt;&lt;author&gt;Martin, Paul Schultz&lt;/author&gt;&lt;/authors&gt;&lt;/contributors&gt;&lt;titles&gt;&lt;title&gt;Packrat middens: the last 40,000 years of biotic change&lt;/title&gt;&lt;/titles&gt;&lt;dates&gt;&lt;year&gt;1990&lt;/year&gt;&lt;/dates&gt;&lt;publisher&gt;University of Arizona Press&lt;/publisher&gt;&lt;isbn&gt;0816511152&lt;/isbn&gt;&lt;urls&gt;&lt;/urls&gt;&lt;/record&gt;&lt;/Cite&gt;&lt;/EndNote&gt;</w:instrText>
      </w:r>
      <w:r w:rsidR="00A84D31">
        <w:fldChar w:fldCharType="separate"/>
      </w:r>
      <w:r w:rsidR="00A84D31">
        <w:rPr>
          <w:noProof/>
        </w:rPr>
        <w:t>(</w:t>
      </w:r>
      <w:hyperlink w:anchor="_ENREF_6" w:tooltip="Betancourt, 1990 #239" w:history="1">
        <w:r w:rsidR="00172CFB">
          <w:rPr>
            <w:noProof/>
          </w:rPr>
          <w:t xml:space="preserve">Betancourt et al., </w:t>
        </w:r>
        <w:r w:rsidR="00172CFB">
          <w:rPr>
            <w:noProof/>
          </w:rPr>
          <w:lastRenderedPageBreak/>
          <w:t>1990</w:t>
        </w:r>
      </w:hyperlink>
      <w:r w:rsidR="00A84D31">
        <w:rPr>
          <w:noProof/>
        </w:rPr>
        <w:t>)</w:t>
      </w:r>
      <w:r w:rsidR="00A84D31">
        <w:fldChar w:fldCharType="end"/>
      </w:r>
      <w:r w:rsidR="00206724">
        <w:t xml:space="preserve">. </w:t>
      </w:r>
      <w:del w:id="95" w:author="zenrunner" w:date="2018-09-11T09:46:00Z">
        <w:r w:rsidR="00206724" w:rsidDel="001C6858">
          <w:delText>H</w:delText>
        </w:r>
        <w:r w:rsidR="00010ACB" w:rsidDel="001C6858">
          <w:delText>ighly tolerant to temp</w:delText>
        </w:r>
        <w:r w:rsidR="00A84D31" w:rsidDel="001C6858">
          <w:delText xml:space="preserve">erature extremes, </w:delText>
        </w:r>
        <w:r w:rsidR="00206724" w:rsidDel="001C6858">
          <w:delText>i</w:delText>
        </w:r>
      </w:del>
      <w:ins w:id="96" w:author="zenrunner" w:date="2018-09-11T09:46:00Z">
        <w:r w:rsidR="001C6858">
          <w:t>I</w:t>
        </w:r>
      </w:ins>
      <w:r w:rsidR="00206724">
        <w:t>t is able to</w:t>
      </w:r>
      <w:r w:rsidR="00010ACB">
        <w:t xml:space="preserve"> maintain photosynthesis even under high temper</w:t>
      </w:r>
      <w:r w:rsidR="00A84D31">
        <w:t xml:space="preserve">atures and low water potentials </w:t>
      </w:r>
      <w:r w:rsidR="00A84D31">
        <w:fldChar w:fldCharType="begin"/>
      </w:r>
      <w:r w:rsidR="00A84D31">
        <w:instrText xml:space="preserve"> ADDIN EN.CITE &lt;EndNote&gt;&lt;Cite&gt;&lt;Author&gt;Barbour&lt;/Author&gt;&lt;Year&gt;2007&lt;/Year&gt;&lt;RecNum&gt;14&lt;/RecNum&gt;&lt;DisplayText&gt;(Barbour et al., 2007)&lt;/DisplayText&gt;&lt;record&gt;&lt;rec-number&gt;14&lt;/rec-number&gt;&lt;foreign-keys&gt;&lt;key app="EN" db-id="efxxxd2elfvxfde05eev9swq9zv0dswrxzp2"&gt;14&lt;/key&gt;&lt;/foreign-keys&gt;&lt;ref-type name="Book"&gt;6&lt;/ref-type&gt;&lt;contributors&gt;&lt;authors&gt;&lt;author&gt;Barbour, Michael&lt;/author&gt;&lt;author&gt;Keeler-Wolf, Todd&lt;/author&gt;&lt;author&gt;Schoenherr, Allan A&lt;/author&gt;&lt;/authors&gt;&lt;/contributors&gt;&lt;titles&gt;&lt;title&gt;Terrestrial vegetation of California&lt;/title&gt;&lt;/titles&gt;&lt;dates&gt;&lt;year&gt;2007&lt;/year&gt;&lt;/dates&gt;&lt;publisher&gt;Univ of California Press&lt;/publisher&gt;&lt;isbn&gt;0520249550&lt;/isbn&gt;&lt;urls&gt;&lt;/urls&gt;&lt;/record&gt;&lt;/Cite&gt;&lt;/EndNote&gt;</w:instrText>
      </w:r>
      <w:r w:rsidR="00A84D31">
        <w:fldChar w:fldCharType="separate"/>
      </w:r>
      <w:r w:rsidR="00A84D31">
        <w:rPr>
          <w:noProof/>
        </w:rPr>
        <w:t>(</w:t>
      </w:r>
      <w:hyperlink w:anchor="_ENREF_4" w:tooltip="Barbour, 2007 #14" w:history="1">
        <w:r w:rsidR="00172CFB">
          <w:rPr>
            <w:noProof/>
          </w:rPr>
          <w:t>Barbour et al., 2007</w:t>
        </w:r>
      </w:hyperlink>
      <w:r w:rsidR="00A84D31">
        <w:rPr>
          <w:noProof/>
        </w:rPr>
        <w:t>)</w:t>
      </w:r>
      <w:r w:rsidR="00A84D31">
        <w:fldChar w:fldCharType="end"/>
      </w:r>
      <w:r w:rsidR="00010ACB">
        <w:t xml:space="preserve">. </w:t>
      </w:r>
      <w:del w:id="97" w:author="zenrunner" w:date="2018-09-11T09:47:00Z">
        <w:r w:rsidR="00206724" w:rsidRPr="00206724" w:rsidDel="005E6D1A">
          <w:rPr>
            <w:i/>
          </w:rPr>
          <w:delText>L. tridentata</w:delText>
        </w:r>
      </w:del>
      <w:ins w:id="98" w:author="zenrunner" w:date="2018-09-11T09:47:00Z">
        <w:r w:rsidR="005E6D1A">
          <w:t>This shrub species also</w:t>
        </w:r>
      </w:ins>
      <w:r w:rsidR="007516B8">
        <w:t xml:space="preserve"> primarily reproduces clonally</w:t>
      </w:r>
      <w:r w:rsidR="00010ACB">
        <w:t xml:space="preserve"> </w:t>
      </w:r>
      <w:r w:rsidR="00206724">
        <w:t xml:space="preserve">leading to </w:t>
      </w:r>
      <w:r w:rsidR="00010ACB">
        <w:t xml:space="preserve">individuals </w:t>
      </w:r>
      <w:r w:rsidR="00206724">
        <w:t>that are</w:t>
      </w:r>
      <w:r w:rsidR="007516B8">
        <w:t xml:space="preserve"> exceptionally long</w:t>
      </w:r>
      <w:r w:rsidR="00206724">
        <w:t xml:space="preserve"> lived. C</w:t>
      </w:r>
      <w:r w:rsidR="007516B8">
        <w:t xml:space="preserve">lones </w:t>
      </w:r>
      <w:r w:rsidR="00206724">
        <w:t>that are</w:t>
      </w:r>
      <w:r w:rsidR="00920325">
        <w:t xml:space="preserve"> </w:t>
      </w:r>
      <w:r w:rsidR="007516B8">
        <w:t xml:space="preserve">over </w:t>
      </w:r>
      <w:r w:rsidR="00206724">
        <w:t>1000</w:t>
      </w:r>
      <w:r w:rsidR="00920325">
        <w:t xml:space="preserve"> years old have been documented </w:t>
      </w:r>
      <w:r w:rsidR="00A84D31">
        <w:fldChar w:fldCharType="begin"/>
      </w:r>
      <w:r w:rsidR="00A84D31">
        <w:instrText xml:space="preserve"> ADDIN EN.CITE &lt;EndNote&gt;&lt;Cite&gt;&lt;Author&gt;Vasek&lt;/Author&gt;&lt;Year&gt;1980&lt;/Year&gt;&lt;RecNum&gt;240&lt;/RecNum&gt;&lt;DisplayText&gt;(Vasek, 1980)&lt;/DisplayText&gt;&lt;record&gt;&lt;rec-number&gt;240&lt;/rec-number&gt;&lt;foreign-keys&gt;&lt;key app="EN" db-id="efxxxd2elfvxfde05eev9swq9zv0dswrxzp2"&gt;240&lt;/key&gt;&lt;/foreign-keys&gt;&lt;ref-type name="Journal Article"&gt;17&lt;/ref-type&gt;&lt;contributors&gt;&lt;authors&gt;&lt;author&gt;Vasek, Frank C&lt;/author&gt;&lt;/authors&gt;&lt;/contributors&gt;&lt;titles&gt;&lt;title&gt;Creosote bush: long‐lived clones in the Mojave Desert&lt;/title&gt;&lt;secondary-title&gt;American Journal of Botany&lt;/secondary-title&gt;&lt;/titles&gt;&lt;periodical&gt;&lt;full-title&gt;American journal of botany&lt;/full-title&gt;&lt;/periodical&gt;&lt;pages&gt;246-255&lt;/pages&gt;&lt;volume&gt;67&lt;/volume&gt;&lt;number&gt;2&lt;/number&gt;&lt;dates&gt;&lt;year&gt;1980&lt;/year&gt;&lt;/dates&gt;&lt;isbn&gt;0002-9122&lt;/isbn&gt;&lt;urls&gt;&lt;/urls&gt;&lt;/record&gt;&lt;/Cite&gt;&lt;/EndNote&gt;</w:instrText>
      </w:r>
      <w:r w:rsidR="00A84D31">
        <w:fldChar w:fldCharType="separate"/>
      </w:r>
      <w:r w:rsidR="00A84D31">
        <w:rPr>
          <w:noProof/>
        </w:rPr>
        <w:t>(</w:t>
      </w:r>
      <w:hyperlink w:anchor="_ENREF_87" w:tooltip="Vasek, 1980 #240" w:history="1">
        <w:r w:rsidR="00172CFB">
          <w:rPr>
            <w:noProof/>
          </w:rPr>
          <w:t>Vasek, 1980</w:t>
        </w:r>
      </w:hyperlink>
      <w:r w:rsidR="00A84D31">
        <w:rPr>
          <w:noProof/>
        </w:rPr>
        <w:t>)</w:t>
      </w:r>
      <w:r w:rsidR="00A84D31">
        <w:fldChar w:fldCharType="end"/>
      </w:r>
      <w:r w:rsidR="00920325">
        <w:t xml:space="preserve">. </w:t>
      </w:r>
      <w:r w:rsidR="00AA3928">
        <w:t xml:space="preserve">The full pollinator guild </w:t>
      </w:r>
      <w:r w:rsidR="00920325">
        <w:t xml:space="preserve">contains 22 specialist pollinators and more than 80 generalists </w:t>
      </w:r>
      <w:r w:rsidR="00820FFD">
        <w:fldChar w:fldCharType="begin"/>
      </w:r>
      <w:r w:rsidR="00820FFD">
        <w:instrText xml:space="preserve"> ADDIN EN.CITE &lt;EndNote&gt;&lt;Cite&gt;&lt;Author&gt;Minckley&lt;/Author&gt;&lt;Year&gt;1999&lt;/Year&gt;&lt;RecNum&gt;241&lt;/RecNum&gt;&lt;DisplayText&gt;(Minckley et al., 1999)&lt;/DisplayText&gt;&lt;record&gt;&lt;rec-number&gt;241&lt;/rec-number&gt;&lt;foreign-keys&gt;&lt;key app="EN" db-id="efxxxd2elfvxfde05eev9swq9zv0dswrxzp2"&gt;241&lt;/key&gt;&lt;/foreign-keys&gt;&lt;ref-type name="Journal Article"&gt;17&lt;/ref-type&gt;&lt;contributors&gt;&lt;authors&gt;&lt;author&gt;Minckley, Robert L&lt;/author&gt;&lt;author&gt;Cane, James H&lt;/author&gt;&lt;author&gt;Kervin, Linda&lt;/author&gt;&lt;author&gt;Roulston, TH&lt;/author&gt;&lt;/authors&gt;&lt;/contributors&gt;&lt;titles&gt;&lt;title&gt;Spatial predictability and resource specialization of bees (Hymenoptera: Apoidea) at a superabundant, widespread resource&lt;/title&gt;&lt;secondary-title&gt;Biological Journal of the Linnean Society&lt;/secondary-title&gt;&lt;/titles&gt;&lt;periodical&gt;&lt;full-title&gt;Biological Journal of the Linnean Society&lt;/full-title&gt;&lt;/periodical&gt;&lt;pages&gt;119-147&lt;/pages&gt;&lt;volume&gt;67&lt;/volume&gt;&lt;number&gt;1&lt;/number&gt;&lt;dates&gt;&lt;year&gt;1999&lt;/year&gt;&lt;/dates&gt;&lt;isbn&gt;1095-8312&lt;/isbn&gt;&lt;urls&gt;&lt;/urls&gt;&lt;/record&gt;&lt;/Cite&gt;&lt;/EndNote&gt;</w:instrText>
      </w:r>
      <w:r w:rsidR="00820FFD">
        <w:fldChar w:fldCharType="separate"/>
      </w:r>
      <w:r w:rsidR="00820FFD">
        <w:rPr>
          <w:noProof/>
        </w:rPr>
        <w:t>(</w:t>
      </w:r>
      <w:hyperlink w:anchor="_ENREF_53" w:tooltip="Minckley, 1999 #241" w:history="1">
        <w:r w:rsidR="00172CFB">
          <w:rPr>
            <w:noProof/>
          </w:rPr>
          <w:t>Minckley et al., 1999</w:t>
        </w:r>
      </w:hyperlink>
      <w:r w:rsidR="00820FFD">
        <w:rPr>
          <w:noProof/>
        </w:rPr>
        <w:t>)</w:t>
      </w:r>
      <w:r w:rsidR="00820FFD">
        <w:fldChar w:fldCharType="end"/>
      </w:r>
      <w:r w:rsidR="00920325">
        <w:t>. The associated pollinator guilds are highly variable over space</w:t>
      </w:r>
      <w:ins w:id="99" w:author="zenrunner" w:date="2018-09-11T09:47:00Z">
        <w:r w:rsidR="00C649A8">
          <w:t>,</w:t>
        </w:r>
      </w:ins>
      <w:r w:rsidR="00920325">
        <w:t xml:space="preserve"> and most shrubs </w:t>
      </w:r>
      <w:r w:rsidR="000B7824">
        <w:t xml:space="preserve">will </w:t>
      </w:r>
      <w:r w:rsidR="00920325">
        <w:t xml:space="preserve">only interact with 20% of </w:t>
      </w:r>
      <w:r w:rsidR="000B7824">
        <w:t>their full</w:t>
      </w:r>
      <w:r w:rsidR="00920325">
        <w:t xml:space="preserve"> guild</w:t>
      </w:r>
      <w:ins w:id="100" w:author="zenrunner" w:date="2018-09-11T09:47:00Z">
        <w:r w:rsidR="00675161">
          <w:t xml:space="preserve"> </w:t>
        </w:r>
      </w:ins>
      <w:del w:id="101" w:author="zenrunner" w:date="2018-09-11T09:47:00Z">
        <w:r w:rsidR="00920325" w:rsidDel="00675161">
          <w:delText>, but there is a stable</w:delText>
        </w:r>
        <w:r w:rsidR="00010ACB" w:rsidDel="00675161">
          <w:delText xml:space="preserve"> core guild</w:delText>
        </w:r>
        <w:r w:rsidR="00820FFD" w:rsidDel="00675161">
          <w:delText xml:space="preserve"> </w:delText>
        </w:r>
      </w:del>
      <w:r w:rsidR="00820FFD">
        <w:fldChar w:fldCharType="begin"/>
      </w:r>
      <w:r w:rsidR="00820FFD">
        <w:instrText xml:space="preserve"> ADDIN EN.CITE &lt;EndNote&gt;&lt;Cite&gt;&lt;Author&gt;Cane&lt;/Author&gt;&lt;Year&gt;2005&lt;/Year&gt;&lt;RecNum&gt;243&lt;/RecNum&gt;&lt;DisplayText&gt;(Cane et al., 2005)&lt;/DisplayText&gt;&lt;record&gt;&lt;rec-number&gt;243&lt;/rec-number&gt;&lt;foreign-keys&gt;&lt;key app="EN" db-id="efxxxd2elfvxfde05eev9swq9zv0dswrxzp2"&gt;243&lt;/key&gt;&lt;/foreign-keys&gt;&lt;ref-type name="Journal Article"&gt;17&lt;/ref-type&gt;&lt;contributors&gt;&lt;authors&gt;&lt;author&gt;Cane, James H&lt;/author&gt;&lt;author&gt;Minckley, Robert&lt;/author&gt;&lt;author&gt;Kervin, Linda&lt;/author&gt;&lt;author&gt;Roulston, T&amp;apos;Ai&lt;/author&gt;&lt;/authors&gt;&lt;/contributors&gt;&lt;titles&gt;&lt;title&gt;Temporally persistent patterns of incidence and abundance in a pollinator guild at annual and decadal scales: the bees of Larrea tridentata&lt;/title&gt;&lt;secondary-title&gt;Biological Journal of the Linnean Society&lt;/secondary-title&gt;&lt;/titles&gt;&lt;periodical&gt;&lt;full-title&gt;Biological Journal of the Linnean Society&lt;/full-title&gt;&lt;/periodical&gt;&lt;pages&gt;319-329&lt;/pages&gt;&lt;volume&gt;85&lt;/volume&gt;&lt;number&gt;3&lt;/number&gt;&lt;dates&gt;&lt;year&gt;2005&lt;/year&gt;&lt;/dates&gt;&lt;isbn&gt;1095-8312&lt;/isbn&gt;&lt;urls&gt;&lt;/urls&gt;&lt;/record&gt;&lt;/Cite&gt;&lt;/EndNote&gt;</w:instrText>
      </w:r>
      <w:r w:rsidR="00820FFD">
        <w:fldChar w:fldCharType="separate"/>
      </w:r>
      <w:r w:rsidR="00820FFD">
        <w:rPr>
          <w:noProof/>
        </w:rPr>
        <w:t>(</w:t>
      </w:r>
      <w:hyperlink w:anchor="_ENREF_15" w:tooltip="Cane, 2005 #243" w:history="1">
        <w:r w:rsidR="00172CFB">
          <w:rPr>
            <w:noProof/>
          </w:rPr>
          <w:t>Cane et al., 2005</w:t>
        </w:r>
      </w:hyperlink>
      <w:r w:rsidR="00820FFD">
        <w:rPr>
          <w:noProof/>
        </w:rPr>
        <w:t>)</w:t>
      </w:r>
      <w:r w:rsidR="00820FFD">
        <w:fldChar w:fldCharType="end"/>
      </w:r>
      <w:r w:rsidR="00010ACB">
        <w:t xml:space="preserve">. </w:t>
      </w:r>
      <w:r w:rsidR="00010ACB" w:rsidRPr="00AA3928">
        <w:rPr>
          <w:i/>
        </w:rPr>
        <w:t>L. tridentata</w:t>
      </w:r>
      <w:r w:rsidR="00010ACB">
        <w:t xml:space="preserve"> is on</w:t>
      </w:r>
      <w:r w:rsidR="000327C0">
        <w:t>e of the most reliable flower</w:t>
      </w:r>
      <w:ins w:id="102" w:author="zenrunner" w:date="2018-09-11T09:47:00Z">
        <w:r w:rsidR="007A5104">
          <w:t>in</w:t>
        </w:r>
      </w:ins>
      <w:del w:id="103" w:author="zenrunner" w:date="2018-09-11T09:47:00Z">
        <w:r w:rsidR="000327C0" w:rsidDel="007A5104">
          <w:delText>er</w:delText>
        </w:r>
      </w:del>
      <w:ins w:id="104" w:author="zenrunner" w:date="2018-09-11T09:47:00Z">
        <w:r w:rsidR="007A5104">
          <w:t>g plants</w:t>
        </w:r>
      </w:ins>
      <w:del w:id="105" w:author="zenrunner" w:date="2018-09-11T09:47:00Z">
        <w:r w:rsidR="00010ACB" w:rsidDel="007A5104">
          <w:delText>s</w:delText>
        </w:r>
      </w:del>
      <w:r w:rsidR="00010ACB">
        <w:t xml:space="preserve"> in the Mojave</w:t>
      </w:r>
      <w:r w:rsidR="00A602F9">
        <w:t xml:space="preserve"> </w:t>
      </w:r>
      <w:ins w:id="106" w:author="zenrunner" w:date="2018-09-11T09:48:00Z">
        <w:r w:rsidR="004422A3">
          <w:t>because</w:t>
        </w:r>
      </w:ins>
      <w:del w:id="107" w:author="zenrunner" w:date="2018-09-11T09:48:00Z">
        <w:r w:rsidR="00A602F9" w:rsidDel="004422A3">
          <w:delText>as</w:delText>
        </w:r>
      </w:del>
      <w:r w:rsidR="00A602F9">
        <w:t xml:space="preserve"> it has one of t</w:t>
      </w:r>
      <w:r w:rsidR="00926CA1">
        <w:t>he lowest rainfall thresholds</w:t>
      </w:r>
      <w:r w:rsidR="00AA3928">
        <w:t xml:space="preserve"> </w:t>
      </w:r>
      <w:r w:rsidR="008171DA">
        <w:t xml:space="preserve">(12 mm) </w:t>
      </w:r>
      <w:r w:rsidR="000327C0">
        <w:t>for</w:t>
      </w:r>
      <w:r w:rsidR="00AA3928">
        <w:t xml:space="preserve"> blooming</w:t>
      </w:r>
      <w:r w:rsidR="00926CA1">
        <w:t xml:space="preserve"> </w:t>
      </w:r>
      <w:r w:rsidR="00820FFD">
        <w:fldChar w:fldCharType="begin"/>
      </w:r>
      <w:r w:rsidR="00820FFD">
        <w:instrText xml:space="preserve"> ADDIN EN.CITE &lt;EndNote&gt;&lt;Cite&gt;&lt;Author&gt;Bowers&lt;/Author&gt;&lt;Year&gt;1994&lt;/Year&gt;&lt;RecNum&gt;41&lt;/RecNum&gt;&lt;DisplayText&gt;(Bowers and Dimmitt, 1994)&lt;/DisplayText&gt;&lt;record&gt;&lt;rec-number&gt;41&lt;/rec-number&gt;&lt;foreign-keys&gt;&lt;key app="EN" db-id="efxxxd2elfvxfde05eev9swq9zv0dswrxzp2"&gt;41&lt;/key&gt;&lt;/foreign-keys&gt;&lt;ref-type name="Journal Article"&gt;17&lt;/ref-type&gt;&lt;contributors&gt;&lt;authors&gt;&lt;author&gt;Bowers, Janice E&lt;/author&gt;&lt;author&gt;Dimmitt, Mark A&lt;/author&gt;&lt;/authors&gt;&lt;/contributors&gt;&lt;titles&gt;&lt;title&gt;Flowering phenology of six woody plants in the northern Sonoran Desert&lt;/title&gt;&lt;secondary-title&gt;Bulletin of the Torrey Botanical Club&lt;/secondary-title&gt;&lt;/titles&gt;&lt;periodical&gt;&lt;full-title&gt;Bulletin of the Torrey Botanical Club&lt;/full-title&gt;&lt;/periodical&gt;&lt;pages&gt;215-229&lt;/pages&gt;&lt;dates&gt;&lt;year&gt;1994&lt;/year&gt;&lt;/dates&gt;&lt;isbn&gt;0040-9618&lt;/isbn&gt;&lt;urls&gt;&lt;/urls&gt;&lt;/record&gt;&lt;/Cite&gt;&lt;/EndNote&gt;</w:instrText>
      </w:r>
      <w:r w:rsidR="00820FFD">
        <w:fldChar w:fldCharType="separate"/>
      </w:r>
      <w:r w:rsidR="00820FFD">
        <w:rPr>
          <w:noProof/>
        </w:rPr>
        <w:t>(</w:t>
      </w:r>
      <w:hyperlink w:anchor="_ENREF_8" w:tooltip="Bowers, 1994 #41" w:history="1">
        <w:r w:rsidR="00172CFB">
          <w:rPr>
            <w:noProof/>
          </w:rPr>
          <w:t>Bowers and Dimmitt, 1994</w:t>
        </w:r>
      </w:hyperlink>
      <w:r w:rsidR="00820FFD">
        <w:rPr>
          <w:noProof/>
        </w:rPr>
        <w:t>)</w:t>
      </w:r>
      <w:r w:rsidR="00820FFD">
        <w:fldChar w:fldCharType="end"/>
      </w:r>
      <w:r w:rsidR="000327C0">
        <w:t>.</w:t>
      </w:r>
      <w:r w:rsidR="008171DA">
        <w:t xml:space="preserve"> I</w:t>
      </w:r>
      <w:r w:rsidR="00AA3928">
        <w:t xml:space="preserve">t produces copious nectar and pollen rich flowers </w:t>
      </w:r>
      <w:r w:rsidR="00AA3928">
        <w:fldChar w:fldCharType="begin"/>
      </w:r>
      <w:r w:rsidR="00AA3928">
        <w:instrText xml:space="preserve"> ADDIN EN.CITE &lt;EndNote&gt;&lt;Cite&gt;&lt;Author&gt;Simpson&lt;/Author&gt;&lt;Year&gt;1977&lt;/Year&gt;&lt;RecNum&gt;245&lt;/RecNum&gt;&lt;DisplayText&gt;(Simpson et al., 1977)&lt;/DisplayText&gt;&lt;record&gt;&lt;rec-number&gt;245&lt;/rec-number&gt;&lt;foreign-keys&gt;&lt;key app="EN" db-id="efxxxd2elfvxfde05eev9swq9zv0dswrxzp2"&gt;245&lt;/key&gt;&lt;/foreign-keys&gt;&lt;ref-type name="Journal Article"&gt;17&lt;/ref-type&gt;&lt;contributors&gt;&lt;authors&gt;&lt;author&gt;Simpson, BB&lt;/author&gt;&lt;author&gt;Neff, JL&lt;/author&gt;&lt;author&gt;Moldenke, AR&lt;/author&gt;&lt;/authors&gt;&lt;/contributors&gt;&lt;titles&gt;&lt;title&gt;Reproductive systems of Larrea&lt;/title&gt;&lt;secondary-title&gt;Mabry, T, J,, Hunziker, J, H,, DiFeo, D, R,, jr ed (s). Creosote bush: biology and chemistry of Larrea in the New World deserts. Stroudsburg, Dowden, Hutchinson &amp;amp; Ross Inc&lt;/secondary-title&gt;&lt;/titles&gt;&lt;periodical&gt;&lt;full-title&gt;Mabry, T, J,, Hunziker, J, H,, DiFeo, D, R,, jr ed (s). Creosote bush: biology and chemistry of Larrea in the New World deserts. Stroudsburg, Dowden, Hutchinson &amp;amp; Ross Inc&lt;/full-title&gt;&lt;/periodical&gt;&lt;pages&gt;92-114&lt;/pages&gt;&lt;dates&gt;&lt;year&gt;1977&lt;/year&gt;&lt;/dates&gt;&lt;urls&gt;&lt;/urls&gt;&lt;/record&gt;&lt;/Cite&gt;&lt;/EndNote&gt;</w:instrText>
      </w:r>
      <w:r w:rsidR="00AA3928">
        <w:fldChar w:fldCharType="separate"/>
      </w:r>
      <w:r w:rsidR="00AA3928">
        <w:rPr>
          <w:noProof/>
        </w:rPr>
        <w:t>(</w:t>
      </w:r>
      <w:hyperlink w:anchor="_ENREF_77" w:tooltip="Simpson, 1977 #245" w:history="1">
        <w:r w:rsidR="00172CFB">
          <w:rPr>
            <w:noProof/>
          </w:rPr>
          <w:t>Simpson et al., 1977</w:t>
        </w:r>
      </w:hyperlink>
      <w:r w:rsidR="00AA3928">
        <w:rPr>
          <w:noProof/>
        </w:rPr>
        <w:t>)</w:t>
      </w:r>
      <w:r w:rsidR="00AA3928">
        <w:fldChar w:fldCharType="end"/>
      </w:r>
      <w:r w:rsidR="008171DA">
        <w:t xml:space="preserve"> and</w:t>
      </w:r>
      <w:r w:rsidR="00AA3928">
        <w:t xml:space="preserve"> </w:t>
      </w:r>
      <w:del w:id="108" w:author="zenrunner" w:date="2018-09-11T09:48:00Z">
        <w:r w:rsidR="00AA3928" w:rsidDel="00CE4654">
          <w:delText>t</w:delText>
        </w:r>
        <w:r w:rsidR="00010ACB" w:rsidDel="00CE4654">
          <w:delText xml:space="preserve">herefore </w:delText>
        </w:r>
      </w:del>
      <w:r w:rsidR="00AA3928">
        <w:t>pr</w:t>
      </w:r>
      <w:r w:rsidR="008171DA">
        <w:t>ovi</w:t>
      </w:r>
      <w:r w:rsidR="00AA3928">
        <w:t>des</w:t>
      </w:r>
      <w:r w:rsidR="00010ACB">
        <w:t xml:space="preserve"> critical resources to pollinators in drought years.</w:t>
      </w:r>
      <w:r w:rsidR="00615593">
        <w:t xml:space="preserve"> </w:t>
      </w:r>
      <w:r w:rsidR="00920325" w:rsidRPr="00AA3928">
        <w:rPr>
          <w:i/>
        </w:rPr>
        <w:t>L. tridentata</w:t>
      </w:r>
      <w:r w:rsidR="00920325">
        <w:t xml:space="preserve"> </w:t>
      </w:r>
      <w:del w:id="109" w:author="zenrunner" w:date="2018-09-11T09:48:00Z">
        <w:r w:rsidR="00920325" w:rsidDel="00394FBB">
          <w:delText xml:space="preserve">acts </w:delText>
        </w:r>
      </w:del>
      <w:ins w:id="110" w:author="zenrunner" w:date="2018-09-11T09:48:00Z">
        <w:r w:rsidR="00394FBB">
          <w:t xml:space="preserve">functions </w:t>
        </w:r>
      </w:ins>
      <w:r w:rsidR="00920325">
        <w:t xml:space="preserve">as a </w:t>
      </w:r>
      <w:del w:id="111" w:author="zenrunner" w:date="2018-09-11T09:48:00Z">
        <w:r w:rsidR="00920325" w:rsidDel="00394FBB">
          <w:delText>nurse shr</w:delText>
        </w:r>
        <w:r w:rsidR="00F73E0E" w:rsidDel="00394FBB">
          <w:delText>ub</w:delText>
        </w:r>
      </w:del>
      <w:ins w:id="112" w:author="zenrunner" w:date="2018-09-11T09:48:00Z">
        <w:r w:rsidR="00394FBB">
          <w:t>benefactor species</w:t>
        </w:r>
      </w:ins>
      <w:r w:rsidR="00F73E0E">
        <w:t xml:space="preserve"> for other desert perennials such as </w:t>
      </w:r>
      <w:r w:rsidR="00F73E0E" w:rsidRPr="00AA3928">
        <w:rPr>
          <w:i/>
        </w:rPr>
        <w:t>Opuntia leptocaulis</w:t>
      </w:r>
      <w:r w:rsidR="00F73E0E">
        <w:t xml:space="preserve">, </w:t>
      </w:r>
      <w:r w:rsidR="00820FFD">
        <w:fldChar w:fldCharType="begin"/>
      </w:r>
      <w:r w:rsidR="00820FFD">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820FFD">
        <w:fldChar w:fldCharType="separate"/>
      </w:r>
      <w:r w:rsidR="00820FFD">
        <w:rPr>
          <w:noProof/>
        </w:rPr>
        <w:t>(</w:t>
      </w:r>
      <w:hyperlink w:anchor="_ENREF_93" w:tooltip="Yeaton, 1978 #15" w:history="1">
        <w:r w:rsidR="00172CFB">
          <w:rPr>
            <w:noProof/>
          </w:rPr>
          <w:t>Yeaton, 1978</w:t>
        </w:r>
      </w:hyperlink>
      <w:r w:rsidR="00820FFD">
        <w:rPr>
          <w:noProof/>
        </w:rPr>
        <w:t>)</w:t>
      </w:r>
      <w:r w:rsidR="00820FFD">
        <w:fldChar w:fldCharType="end"/>
      </w:r>
      <w:r w:rsidR="00820FFD">
        <w:t xml:space="preserve">, </w:t>
      </w:r>
      <w:r w:rsidR="00F73E0E" w:rsidRPr="00AA3928">
        <w:rPr>
          <w:i/>
        </w:rPr>
        <w:t>Peniocereus striatus</w:t>
      </w:r>
      <w:r w:rsidR="00F73E0E">
        <w:t xml:space="preserve"> </w:t>
      </w:r>
      <w:r w:rsidR="00820FFD">
        <w:fldChar w:fldCharType="begin"/>
      </w:r>
      <w:r w:rsidR="00820FFD">
        <w:instrText xml:space="preserve"> ADDIN EN.CITE &lt;EndNote&gt;&lt;Cite&gt;&lt;Author&gt;Suzán&lt;/Author&gt;&lt;Year&gt;1994&lt;/Year&gt;&lt;RecNum&gt;16&lt;/RecNum&gt;&lt;DisplayText&gt;(Suzán et al., 1994)&lt;/DisplayText&gt;&lt;record&gt;&lt;rec-number&gt;16&lt;/rec-number&gt;&lt;foreign-keys&gt;&lt;key app="EN" db-id="efxxxd2elfvxfde05eev9swq9zv0dswrxzp2"&gt;16&lt;/key&gt;&lt;/foreign-keys&gt;&lt;ref-type name="Journal Article"&gt;17&lt;/ref-type&gt;&lt;contributors&gt;&lt;authors&gt;&lt;author&gt;Suzán, Humberto&lt;/author&gt;&lt;author&gt;Nabhan, Gary P&lt;/author&gt;&lt;author&gt;Patten, Duncan T&lt;/author&gt;&lt;/authors&gt;&lt;/contributors&gt;&lt;titles&gt;&lt;title&gt;Nurse plant and floral biology of a rare night‐blooming cereus, Peniocereus striatus (Brandegee) F. Buxbaum&lt;/title&gt;&lt;secondary-title&gt;Conservation Biology&lt;/secondary-title&gt;&lt;/titles&gt;&lt;periodical&gt;&lt;full-title&gt;Conservation Biology&lt;/full-title&gt;&lt;/periodical&gt;&lt;pages&gt;461-470&lt;/pages&gt;&lt;volume&gt;8&lt;/volume&gt;&lt;number&gt;2&lt;/number&gt;&lt;dates&gt;&lt;year&gt;1994&lt;/year&gt;&lt;/dates&gt;&lt;isbn&gt;0888-8892&lt;/isbn&gt;&lt;urls&gt;&lt;/urls&gt;&lt;/record&gt;&lt;/Cite&gt;&lt;/EndNote&gt;</w:instrText>
      </w:r>
      <w:r w:rsidR="00820FFD">
        <w:fldChar w:fldCharType="separate"/>
      </w:r>
      <w:r w:rsidR="00820FFD">
        <w:rPr>
          <w:noProof/>
        </w:rPr>
        <w:t>(</w:t>
      </w:r>
      <w:hyperlink w:anchor="_ENREF_79" w:tooltip="Suzán, 1994 #16" w:history="1">
        <w:r w:rsidR="00172CFB">
          <w:rPr>
            <w:noProof/>
          </w:rPr>
          <w:t>Suzán et al., 1994</w:t>
        </w:r>
      </w:hyperlink>
      <w:r w:rsidR="00820FFD">
        <w:rPr>
          <w:noProof/>
        </w:rPr>
        <w:t>)</w:t>
      </w:r>
      <w:r w:rsidR="00820FFD">
        <w:fldChar w:fldCharType="end"/>
      </w:r>
      <w:r w:rsidR="00820FFD">
        <w:t xml:space="preserve">, </w:t>
      </w:r>
      <w:del w:id="113" w:author="zenrunner" w:date="2018-09-11T09:48:00Z">
        <w:r w:rsidR="00615593" w:rsidDel="00F7742B">
          <w:delText>as well as</w:delText>
        </w:r>
      </w:del>
      <w:ins w:id="114" w:author="zenrunner" w:date="2018-09-11T09:48:00Z">
        <w:r w:rsidR="00F7742B">
          <w:t>and facilitates</w:t>
        </w:r>
      </w:ins>
      <w:r w:rsidR="00615593">
        <w:t xml:space="preserve"> </w:t>
      </w:r>
      <w:del w:id="115" w:author="zenrunner" w:date="2018-09-11T09:48:00Z">
        <w:r w:rsidR="00615593" w:rsidDel="00F7742B">
          <w:delText xml:space="preserve">facilitating </w:delText>
        </w:r>
      </w:del>
      <w:r w:rsidR="00AA3928">
        <w:t xml:space="preserve">native </w:t>
      </w:r>
      <w:r w:rsidR="00615593">
        <w:t xml:space="preserve">annuals </w:t>
      </w:r>
      <w:r w:rsidR="00820FFD">
        <w:fldChar w:fldCharType="begin"/>
      </w:r>
      <w:r w:rsidR="00820FFD">
        <w:instrText xml:space="preserve"> ADDIN EN.CITE &lt;EndNote&gt;&lt;Cite&gt;&lt;Author&gt;Schafer&lt;/Author&gt;&lt;Year&gt;2012&lt;/Year&gt;&lt;RecNum&gt;2&lt;/RecNum&gt;&lt;DisplayText&gt;(Schafer et al., 2012)&lt;/DisplayText&gt;&lt;record&gt;&lt;rec-number&gt;2&lt;/rec-number&gt;&lt;foreign-keys&gt;&lt;key app="EN" db-id="efxxxd2elfvxfde05eev9swq9zv0dswrxzp2"&gt;2&lt;/key&gt;&lt;/foreign-keys&gt;&lt;ref-type name="Journal Article"&gt;17&lt;/ref-type&gt;&lt;contributors&gt;&lt;authors&gt;&lt;author&gt;Schafer, JL&lt;/author&gt;&lt;author&gt;Mudrak, EL&lt;/author&gt;&lt;author&gt;Haines, CE&lt;/author&gt;&lt;author&gt;Parag, HA&lt;/author&gt;&lt;author&gt;Moloney, KA&lt;/author&gt;&lt;author&gt;Holzapfel, C&lt;/author&gt;&lt;/authors&gt;&lt;/contributors&gt;&lt;titles&gt;&lt;title&gt;The association of native and non-native annual plants with Larrea tridentata (creosote bush) in the Mojave and Sonoran Deserts&lt;/title&gt;&lt;secondary-title&gt;Journal of arid environments&lt;/secondary-title&gt;&lt;/titles&gt;&lt;periodical&gt;&lt;full-title&gt;Journal of arid environments&lt;/full-title&gt;&lt;/periodical&gt;&lt;pages&gt;129-135&lt;/pages&gt;&lt;volume&gt;87&lt;/volume&gt;&lt;dates&gt;&lt;year&gt;2012&lt;/year&gt;&lt;/dates&gt;&lt;isbn&gt;0140-1963&lt;/isbn&gt;&lt;urls&gt;&lt;/urls&gt;&lt;/record&gt;&lt;/Cite&gt;&lt;/EndNote&gt;</w:instrText>
      </w:r>
      <w:r w:rsidR="00820FFD">
        <w:fldChar w:fldCharType="separate"/>
      </w:r>
      <w:r w:rsidR="00820FFD">
        <w:rPr>
          <w:noProof/>
        </w:rPr>
        <w:t>(</w:t>
      </w:r>
      <w:hyperlink w:anchor="_ENREF_74" w:tooltip="Schafer, 2012 #2" w:history="1">
        <w:r w:rsidR="00172CFB">
          <w:rPr>
            <w:noProof/>
          </w:rPr>
          <w:t>Schafer et al., 2012</w:t>
        </w:r>
      </w:hyperlink>
      <w:r w:rsidR="00820FFD">
        <w:rPr>
          <w:noProof/>
        </w:rPr>
        <w:t>)</w:t>
      </w:r>
      <w:r w:rsidR="00820FFD">
        <w:fldChar w:fldCharType="end"/>
      </w:r>
      <w:ins w:id="116" w:author="zenrunner" w:date="2018-09-11T09:48:00Z">
        <w:r w:rsidR="008A470A">
          <w:t xml:space="preserve">. </w:t>
        </w:r>
      </w:ins>
      <w:del w:id="117" w:author="zenrunner" w:date="2018-09-11T09:48:00Z">
        <w:r w:rsidR="008171DA" w:rsidDel="008A470A">
          <w:delText xml:space="preserve">, but </w:delText>
        </w:r>
        <w:r w:rsidR="00920325" w:rsidDel="008A470A">
          <w:delText xml:space="preserve">competes with some species through allelopathy </w:delText>
        </w:r>
        <w:r w:rsidR="00820FFD" w:rsidDel="008A470A">
          <w:fldChar w:fldCharType="begin"/>
        </w:r>
        <w:r w:rsidR="00820FFD" w:rsidDel="008A470A">
          <w:delInstrText xml:space="preserve"> ADDIN EN.CITE &lt;EndNote&gt;&lt;Cite&gt;&lt;Author&gt;Mahall&lt;/Author&gt;&lt;Year&gt;1992&lt;/Year&gt;&lt;RecNum&gt;1&lt;/RecNum&gt;&lt;DisplayText&gt;(Mahall and Callaway, 1991, 1992)&lt;/DisplayText&gt;&lt;record&gt;&lt;rec-number&gt;1&lt;/rec-number&gt;&lt;foreign-keys&gt;&lt;key app="EN" db-id="efxxxd2elfvxfde05eev9swq9zv0dswrxzp2"&gt;1&lt;/key&gt;&lt;/foreign-keys&gt;&lt;ref-type name="Journal Article"&gt;17&lt;/ref-type&gt;&lt;contributors&gt;&lt;authors&gt;&lt;author&gt;Mahall, Bruce E&lt;/author&gt;&lt;author&gt;Callaway, Ragan M&lt;/author&gt;&lt;/authors&gt;&lt;/contributors&gt;&lt;titles&gt;&lt;title&gt;Root communication mechanisms and intracommunity distributions of two Mojave Desert shrubs&lt;/title&gt;&lt;secondary-title&gt;Ecology&lt;/secondary-title&gt;&lt;/titles&gt;&lt;periodical&gt;&lt;full-title&gt;Ecology&lt;/full-title&gt;&lt;/periodical&gt;&lt;pages&gt;2145-2151&lt;/pages&gt;&lt;volume&gt;73&lt;/volume&gt;&lt;number&gt;6&lt;/number&gt;&lt;dates&gt;&lt;year&gt;1992&lt;/year&gt;&lt;/dates&gt;&lt;isbn&gt;1939-9170&lt;/isbn&gt;&lt;urls&gt;&lt;/urls&gt;&lt;/record&gt;&lt;/Cite&gt;&lt;Cite&gt;&lt;Author&gt;Mahall&lt;/Author&gt;&lt;Year&gt;1991&lt;/Year&gt;&lt;RecNum&gt;244&lt;/RecNum&gt;&lt;record&gt;&lt;rec-number&gt;244&lt;/rec-number&gt;&lt;foreign-keys&gt;&lt;key app="EN" db-id="efxxxd2elfvxfde05eev9swq9zv0dswrxzp2"&gt;244&lt;/key&gt;&lt;/foreign-keys&gt;&lt;ref-type name="Journal Article"&gt;17&lt;/ref-type&gt;&lt;contributors&gt;&lt;authors&gt;&lt;author&gt;Mahall, Bruce E&lt;/author&gt;&lt;author&gt;Callaway, Ragan M&lt;/author&gt;&lt;/authors&gt;&lt;/contributors&gt;&lt;titles&gt;&lt;title&gt;Root communication among desert shrubs&lt;/title&gt;&lt;secondary-title&gt;Proceedings of the National Academy of Sciences&lt;/secondary-title&gt;&lt;/titles&gt;&lt;periodical&gt;&lt;full-title&gt;Proceedings of the National Academy of Sciences&lt;/full-title&gt;&lt;/periodical&gt;&lt;pages&gt;874-876&lt;/pages&gt;&lt;volume&gt;88&lt;/volume&gt;&lt;number&gt;3&lt;/number&gt;&lt;dates&gt;&lt;year&gt;1991&lt;/year&gt;&lt;/dates&gt;&lt;isbn&gt;0027-8424&lt;/isbn&gt;&lt;urls&gt;&lt;/urls&gt;&lt;/record&gt;&lt;/Cite&gt;&lt;/EndNote&gt;</w:delInstrText>
        </w:r>
        <w:r w:rsidR="00820FFD" w:rsidDel="008A470A">
          <w:fldChar w:fldCharType="separate"/>
        </w:r>
        <w:r w:rsidR="00820FFD" w:rsidDel="008A470A">
          <w:rPr>
            <w:noProof/>
          </w:rPr>
          <w:delText>(</w:delText>
        </w:r>
        <w:r w:rsidR="000D19E4" w:rsidDel="008A470A">
          <w:fldChar w:fldCharType="begin"/>
        </w:r>
        <w:r w:rsidR="000D19E4" w:rsidDel="008A470A">
          <w:delInstrText xml:space="preserve"> HYPERLINK \l "_ENREF_45" \o "Mahall, 1991 #244" </w:delInstrText>
        </w:r>
        <w:r w:rsidR="000D19E4" w:rsidDel="008A470A">
          <w:fldChar w:fldCharType="separate"/>
        </w:r>
        <w:r w:rsidR="00172CFB" w:rsidDel="008A470A">
          <w:rPr>
            <w:noProof/>
          </w:rPr>
          <w:delText>Mahall and Callaway, 1991</w:delText>
        </w:r>
        <w:r w:rsidR="000D19E4" w:rsidDel="008A470A">
          <w:rPr>
            <w:noProof/>
          </w:rPr>
          <w:fldChar w:fldCharType="end"/>
        </w:r>
        <w:r w:rsidR="00820FFD" w:rsidDel="008A470A">
          <w:rPr>
            <w:noProof/>
          </w:rPr>
          <w:delText xml:space="preserve">, </w:delText>
        </w:r>
        <w:r w:rsidR="000D19E4" w:rsidDel="008A470A">
          <w:fldChar w:fldCharType="begin"/>
        </w:r>
        <w:r w:rsidR="000D19E4" w:rsidDel="008A470A">
          <w:delInstrText xml:space="preserve"> HYPERLI</w:delInstrText>
        </w:r>
        <w:r w:rsidR="000D19E4" w:rsidDel="008A470A">
          <w:delInstrText xml:space="preserve">NK \l "_ENREF_46" \o "Mahall, 1992 #1" </w:delInstrText>
        </w:r>
        <w:r w:rsidR="000D19E4" w:rsidDel="008A470A">
          <w:fldChar w:fldCharType="separate"/>
        </w:r>
        <w:r w:rsidR="00172CFB" w:rsidDel="008A470A">
          <w:rPr>
            <w:noProof/>
          </w:rPr>
          <w:delText>1992</w:delText>
        </w:r>
        <w:r w:rsidR="000D19E4" w:rsidDel="008A470A">
          <w:rPr>
            <w:noProof/>
          </w:rPr>
          <w:fldChar w:fldCharType="end"/>
        </w:r>
        <w:r w:rsidR="00820FFD" w:rsidDel="008A470A">
          <w:rPr>
            <w:noProof/>
          </w:rPr>
          <w:delText>)</w:delText>
        </w:r>
        <w:r w:rsidR="00820FFD" w:rsidDel="008A470A">
          <w:fldChar w:fldCharType="end"/>
        </w:r>
        <w:r w:rsidR="00820FFD" w:rsidDel="008A470A">
          <w:delText xml:space="preserve">. </w:delText>
        </w:r>
      </w:del>
    </w:p>
    <w:p w14:paraId="03517189" w14:textId="1B53748A" w:rsidR="000C57C4" w:rsidRDefault="007F64F6" w:rsidP="00D36947">
      <w:pPr>
        <w:spacing w:line="360" w:lineRule="auto"/>
      </w:pPr>
      <w:r w:rsidRPr="00EE70DB">
        <w:rPr>
          <w:highlight w:val="yellow"/>
          <w:rPrChange w:id="118" w:author="zenrunner" w:date="2018-09-11T09:49:00Z">
            <w:rPr/>
          </w:rPrChange>
        </w:rPr>
        <w:t xml:space="preserve">A plant’s life stage can alter the balance of facilitative and competitive interactions </w:t>
      </w:r>
      <w:r w:rsidR="003A3F0D" w:rsidRPr="00EE70DB">
        <w:rPr>
          <w:highlight w:val="yellow"/>
          <w:rPrChange w:id="119"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0" w:author="zenrunner" w:date="2018-09-11T09:49:00Z">
            <w:rPr/>
          </w:rPrChange>
        </w:rPr>
        <w:instrText xml:space="preserve"> ADDIN EN.CITE </w:instrText>
      </w:r>
      <w:r w:rsidR="003A3F0D" w:rsidRPr="00EE70DB">
        <w:rPr>
          <w:highlight w:val="yellow"/>
          <w:rPrChange w:id="121" w:author="zenrunner" w:date="2018-09-11T09:49:00Z">
            <w:rPr/>
          </w:rPrChange>
        </w:rPr>
        <w:fldChar w:fldCharType="begin">
          <w:fldData xml:space="preserve">PEVuZE5vdGU+PENpdGU+PEF1dGhvcj5WYWxpZW50ZS1CYW51ZXQ8L0F1dGhvcj48WWVhcj4xOTkx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</w:fldData>
        </w:fldChar>
      </w:r>
      <w:r w:rsidR="003A3F0D" w:rsidRPr="00EE70DB">
        <w:rPr>
          <w:highlight w:val="yellow"/>
          <w:rPrChange w:id="122" w:author="zenrunner" w:date="2018-09-11T09:49:00Z">
            <w:rPr/>
          </w:rPrChange>
        </w:rPr>
        <w:instrText xml:space="preserve"> ADDIN EN.CITE.DATA </w:instrText>
      </w:r>
      <w:r w:rsidR="003A3F0D" w:rsidRPr="00EE70DB">
        <w:rPr>
          <w:highlight w:val="yellow"/>
          <w:rPrChange w:id="123" w:author="zenrunner" w:date="2018-09-11T09:49:00Z">
            <w:rPr/>
          </w:rPrChange>
        </w:rPr>
      </w:r>
      <w:r w:rsidR="003A3F0D" w:rsidRPr="00EE70DB">
        <w:rPr>
          <w:highlight w:val="yellow"/>
          <w:rPrChange w:id="124" w:author="zenrunner" w:date="2018-09-11T09:49:00Z">
            <w:rPr/>
          </w:rPrChange>
        </w:rPr>
        <w:fldChar w:fldCharType="end"/>
      </w:r>
      <w:r w:rsidR="003A3F0D" w:rsidRPr="00EE70DB">
        <w:rPr>
          <w:highlight w:val="yellow"/>
          <w:rPrChange w:id="125" w:author="zenrunner" w:date="2018-09-11T09:49:00Z">
            <w:rPr/>
          </w:rPrChange>
        </w:rPr>
      </w:r>
      <w:r w:rsidR="003A3F0D" w:rsidRPr="00EE70DB">
        <w:rPr>
          <w:highlight w:val="yellow"/>
          <w:rPrChange w:id="126" w:author="zenrunner" w:date="2018-09-11T09:49:00Z">
            <w:rPr/>
          </w:rPrChange>
        </w:rPr>
        <w:fldChar w:fldCharType="separate"/>
      </w:r>
      <w:r w:rsidR="003A3F0D" w:rsidRPr="00EE70DB">
        <w:rPr>
          <w:noProof/>
          <w:highlight w:val="yellow"/>
          <w:rPrChange w:id="127" w:author="zenrunner" w:date="2018-09-11T09:49:00Z">
            <w:rPr>
              <w:noProof/>
            </w:rPr>
          </w:rPrChange>
        </w:rPr>
        <w:t>(</w:t>
      </w:r>
      <w:r w:rsidR="000D19E4" w:rsidRPr="00EE70DB">
        <w:rPr>
          <w:highlight w:val="yellow"/>
          <w:rPrChange w:id="128" w:author="zenrunner" w:date="2018-09-11T09:49:00Z">
            <w:rPr/>
          </w:rPrChange>
        </w:rPr>
        <w:fldChar w:fldCharType="begin"/>
      </w:r>
      <w:r w:rsidR="000D19E4" w:rsidRPr="00EE70DB">
        <w:rPr>
          <w:highlight w:val="yellow"/>
          <w:rPrChange w:id="129" w:author="zenrunner" w:date="2018-09-11T09:49:00Z">
            <w:rPr/>
          </w:rPrChange>
        </w:rPr>
        <w:instrText xml:space="preserve"> HYPERLINK \l "_ENREF_10" \o "Bruno, 2003 #25" </w:instrText>
      </w:r>
      <w:r w:rsidR="000D19E4" w:rsidRPr="00EE70DB">
        <w:rPr>
          <w:highlight w:val="yellow"/>
          <w:rPrChange w:id="130" w:author="zenrunner" w:date="2018-09-11T09:49:00Z">
            <w:rPr/>
          </w:rPrChange>
        </w:rPr>
        <w:fldChar w:fldCharType="separate"/>
      </w:r>
      <w:r w:rsidR="00172CFB" w:rsidRPr="00EE70DB">
        <w:rPr>
          <w:noProof/>
          <w:highlight w:val="yellow"/>
          <w:rPrChange w:id="131" w:author="zenrunner" w:date="2018-09-11T09:49:00Z">
            <w:rPr>
              <w:noProof/>
            </w:rPr>
          </w:rPrChange>
        </w:rPr>
        <w:t>Bruno et al., 2003</w:t>
      </w:r>
      <w:r w:rsidR="000D19E4" w:rsidRPr="00EE70DB">
        <w:rPr>
          <w:noProof/>
          <w:highlight w:val="yellow"/>
          <w:rPrChange w:id="132" w:author="zenrunner" w:date="2018-09-11T09:49:00Z">
            <w:rPr>
              <w:noProof/>
            </w:rPr>
          </w:rPrChange>
        </w:rPr>
        <w:fldChar w:fldCharType="end"/>
      </w:r>
      <w:r w:rsidR="003A3F0D" w:rsidRPr="00EE70DB">
        <w:rPr>
          <w:noProof/>
          <w:highlight w:val="yellow"/>
          <w:rPrChange w:id="133" w:author="zenrunner" w:date="2018-09-11T09:49:00Z">
            <w:rPr>
              <w:noProof/>
            </w:rPr>
          </w:rPrChange>
        </w:rPr>
        <w:t xml:space="preserve">; </w:t>
      </w:r>
      <w:r w:rsidR="000D19E4" w:rsidRPr="00EE70DB">
        <w:rPr>
          <w:highlight w:val="yellow"/>
          <w:rPrChange w:id="134" w:author="zenrunner" w:date="2018-09-11T09:49:00Z">
            <w:rPr/>
          </w:rPrChange>
        </w:rPr>
        <w:fldChar w:fldCharType="begin"/>
      </w:r>
      <w:r w:rsidR="000D19E4" w:rsidRPr="00EE70DB">
        <w:rPr>
          <w:highlight w:val="yellow"/>
          <w:rPrChange w:id="135" w:author="zenrunner" w:date="2018-09-11T09:49:00Z">
            <w:rPr/>
          </w:rPrChange>
        </w:rPr>
        <w:instrText xml:space="preserve"> HYPERLINK \l "_ENREF_12" \o "Callaway, 1997 #132" </w:instrText>
      </w:r>
      <w:r w:rsidR="000D19E4" w:rsidRPr="00EE70DB">
        <w:rPr>
          <w:highlight w:val="yellow"/>
          <w:rPrChange w:id="136" w:author="zenrunner" w:date="2018-09-11T09:49:00Z">
            <w:rPr/>
          </w:rPrChange>
        </w:rPr>
        <w:fldChar w:fldCharType="separate"/>
      </w:r>
      <w:r w:rsidR="00172CFB" w:rsidRPr="00EE70DB">
        <w:rPr>
          <w:noProof/>
          <w:highlight w:val="yellow"/>
          <w:rPrChange w:id="137" w:author="zenrunner" w:date="2018-09-11T09:49:00Z">
            <w:rPr>
              <w:noProof/>
            </w:rPr>
          </w:rPrChange>
        </w:rPr>
        <w:t>Callaway and Walker, 1997a</w:t>
      </w:r>
      <w:r w:rsidR="000D19E4" w:rsidRPr="00EE70DB">
        <w:rPr>
          <w:noProof/>
          <w:highlight w:val="yellow"/>
          <w:rPrChange w:id="138" w:author="zenrunner" w:date="2018-09-11T09:49:00Z">
            <w:rPr>
              <w:noProof/>
            </w:rPr>
          </w:rPrChange>
        </w:rPr>
        <w:fldChar w:fldCharType="end"/>
      </w:r>
      <w:r w:rsidR="003A3F0D" w:rsidRPr="00EE70DB">
        <w:rPr>
          <w:noProof/>
          <w:highlight w:val="yellow"/>
          <w:rPrChange w:id="139" w:author="zenrunner" w:date="2018-09-11T09:49:00Z">
            <w:rPr>
              <w:noProof/>
            </w:rPr>
          </w:rPrChange>
        </w:rPr>
        <w:t xml:space="preserve">; </w:t>
      </w:r>
      <w:r w:rsidR="000D19E4" w:rsidRPr="00EE70DB">
        <w:rPr>
          <w:highlight w:val="yellow"/>
          <w:rPrChange w:id="140" w:author="zenrunner" w:date="2018-09-11T09:49:00Z">
            <w:rPr/>
          </w:rPrChange>
        </w:rPr>
        <w:fldChar w:fldCharType="begin"/>
      </w:r>
      <w:r w:rsidR="000D19E4" w:rsidRPr="00EE70DB">
        <w:rPr>
          <w:highlight w:val="yellow"/>
          <w:rPrChange w:id="141" w:author="zenrunner" w:date="2018-09-11T09:49:00Z">
            <w:rPr/>
          </w:rPrChange>
        </w:rPr>
        <w:instrText xml:space="preserve"> HYPERLINK \l "_ENREF_63" \o "Pugnaire, 1996 #19" </w:instrText>
      </w:r>
      <w:r w:rsidR="000D19E4" w:rsidRPr="00EE70DB">
        <w:rPr>
          <w:highlight w:val="yellow"/>
          <w:rPrChange w:id="142" w:author="zenrunner" w:date="2018-09-11T09:49:00Z">
            <w:rPr/>
          </w:rPrChange>
        </w:rPr>
        <w:fldChar w:fldCharType="separate"/>
      </w:r>
      <w:r w:rsidR="00172CFB" w:rsidRPr="00EE70DB">
        <w:rPr>
          <w:noProof/>
          <w:highlight w:val="yellow"/>
          <w:rPrChange w:id="143" w:author="zenrunner" w:date="2018-09-11T09:49:00Z">
            <w:rPr>
              <w:noProof/>
            </w:rPr>
          </w:rPrChange>
        </w:rPr>
        <w:t>Pugnaire et al., 1996</w:t>
      </w:r>
      <w:r w:rsidR="000D19E4" w:rsidRPr="00EE70DB">
        <w:rPr>
          <w:noProof/>
          <w:highlight w:val="yellow"/>
          <w:rPrChange w:id="144" w:author="zenrunner" w:date="2018-09-11T09:49:00Z">
            <w:rPr>
              <w:noProof/>
            </w:rPr>
          </w:rPrChange>
        </w:rPr>
        <w:fldChar w:fldCharType="end"/>
      </w:r>
      <w:r w:rsidR="003A3F0D" w:rsidRPr="00EE70DB">
        <w:rPr>
          <w:noProof/>
          <w:highlight w:val="yellow"/>
          <w:rPrChange w:id="145" w:author="zenrunner" w:date="2018-09-11T09:49:00Z">
            <w:rPr>
              <w:noProof/>
            </w:rPr>
          </w:rPrChange>
        </w:rPr>
        <w:t xml:space="preserve">; </w:t>
      </w:r>
      <w:r w:rsidR="000D19E4" w:rsidRPr="00EE70DB">
        <w:rPr>
          <w:highlight w:val="yellow"/>
          <w:rPrChange w:id="146" w:author="zenrunner" w:date="2018-09-11T09:49:00Z">
            <w:rPr/>
          </w:rPrChange>
        </w:rPr>
        <w:fldChar w:fldCharType="begin"/>
      </w:r>
      <w:r w:rsidR="000D19E4" w:rsidRPr="00EE70DB">
        <w:rPr>
          <w:highlight w:val="yellow"/>
          <w:rPrChange w:id="147" w:author="zenrunner" w:date="2018-09-11T09:49:00Z">
            <w:rPr/>
          </w:rPrChange>
        </w:rPr>
        <w:instrText xml:space="preserve"> HYPERLINK \l "_ENREF_69" \o "Rousset, 2000 #246" </w:instrText>
      </w:r>
      <w:r w:rsidR="000D19E4" w:rsidRPr="00EE70DB">
        <w:rPr>
          <w:highlight w:val="yellow"/>
          <w:rPrChange w:id="148" w:author="zenrunner" w:date="2018-09-11T09:49:00Z">
            <w:rPr/>
          </w:rPrChange>
        </w:rPr>
        <w:fldChar w:fldCharType="separate"/>
      </w:r>
      <w:r w:rsidR="00172CFB" w:rsidRPr="00EE70DB">
        <w:rPr>
          <w:noProof/>
          <w:highlight w:val="yellow"/>
          <w:rPrChange w:id="149" w:author="zenrunner" w:date="2018-09-11T09:49:00Z">
            <w:rPr>
              <w:noProof/>
            </w:rPr>
          </w:rPrChange>
        </w:rPr>
        <w:t>Rousset and Lepart, 2000</w:t>
      </w:r>
      <w:r w:rsidR="000D19E4" w:rsidRPr="00EE70DB">
        <w:rPr>
          <w:noProof/>
          <w:highlight w:val="yellow"/>
          <w:rPrChange w:id="150" w:author="zenrunner" w:date="2018-09-11T09:49:00Z">
            <w:rPr>
              <w:noProof/>
            </w:rPr>
          </w:rPrChange>
        </w:rPr>
        <w:fldChar w:fldCharType="end"/>
      </w:r>
      <w:r w:rsidR="003A3F0D" w:rsidRPr="00EE70DB">
        <w:rPr>
          <w:noProof/>
          <w:highlight w:val="yellow"/>
          <w:rPrChange w:id="151" w:author="zenrunner" w:date="2018-09-11T09:49:00Z">
            <w:rPr>
              <w:noProof/>
            </w:rPr>
          </w:rPrChange>
        </w:rPr>
        <w:t xml:space="preserve">; </w:t>
      </w:r>
      <w:r w:rsidR="000D19E4" w:rsidRPr="00EE70DB">
        <w:rPr>
          <w:highlight w:val="yellow"/>
          <w:rPrChange w:id="152" w:author="zenrunner" w:date="2018-09-11T09:49:00Z">
            <w:rPr/>
          </w:rPrChange>
        </w:rPr>
        <w:fldChar w:fldCharType="begin"/>
      </w:r>
      <w:r w:rsidR="000D19E4" w:rsidRPr="00EE70DB">
        <w:rPr>
          <w:highlight w:val="yellow"/>
          <w:rPrChange w:id="153" w:author="zenrunner" w:date="2018-09-11T09:49:00Z">
            <w:rPr/>
          </w:rPrChange>
        </w:rPr>
        <w:instrText xml:space="preserve"> HYPERLINK \l "_ENREF_85" \o "Valiente-Banuet, 1991 #143" </w:instrText>
      </w:r>
      <w:r w:rsidR="000D19E4" w:rsidRPr="00EE70DB">
        <w:rPr>
          <w:highlight w:val="yellow"/>
          <w:rPrChange w:id="154" w:author="zenrunner" w:date="2018-09-11T09:49:00Z">
            <w:rPr/>
          </w:rPrChange>
        </w:rPr>
        <w:fldChar w:fldCharType="separate"/>
      </w:r>
      <w:r w:rsidR="00172CFB" w:rsidRPr="00EE70DB">
        <w:rPr>
          <w:noProof/>
          <w:highlight w:val="yellow"/>
          <w:rPrChange w:id="155" w:author="zenrunner" w:date="2018-09-11T09:49:00Z">
            <w:rPr>
              <w:noProof/>
            </w:rPr>
          </w:rPrChange>
        </w:rPr>
        <w:t>Valiente-Banuet et al., 1991</w:t>
      </w:r>
      <w:r w:rsidR="000D19E4" w:rsidRPr="00EE70DB">
        <w:rPr>
          <w:noProof/>
          <w:highlight w:val="yellow"/>
          <w:rPrChange w:id="156" w:author="zenrunner" w:date="2018-09-11T09:49:00Z">
            <w:rPr>
              <w:noProof/>
            </w:rPr>
          </w:rPrChange>
        </w:rPr>
        <w:fldChar w:fldCharType="end"/>
      </w:r>
      <w:r w:rsidR="003A3F0D" w:rsidRPr="00EE70DB">
        <w:rPr>
          <w:noProof/>
          <w:highlight w:val="yellow"/>
          <w:rPrChange w:id="157" w:author="zenrunner" w:date="2018-09-11T09:49:00Z">
            <w:rPr>
              <w:noProof/>
            </w:rPr>
          </w:rPrChange>
        </w:rPr>
        <w:t>)</w:t>
      </w:r>
      <w:r w:rsidR="003A3F0D" w:rsidRPr="00EE70DB">
        <w:rPr>
          <w:highlight w:val="yellow"/>
          <w:rPrChange w:id="158" w:author="zenrunner" w:date="2018-09-11T09:49:00Z">
            <w:rPr/>
          </w:rPrChange>
        </w:rPr>
        <w:fldChar w:fldCharType="end"/>
      </w:r>
      <w:r w:rsidR="00B73292" w:rsidRPr="00EE70DB">
        <w:rPr>
          <w:highlight w:val="yellow"/>
          <w:rPrChange w:id="159" w:author="zenrunner" w:date="2018-09-11T09:49:00Z">
            <w:rPr/>
          </w:rPrChange>
        </w:rPr>
        <w:t xml:space="preserve">. </w:t>
      </w:r>
      <w:r w:rsidRPr="00EE70DB">
        <w:rPr>
          <w:highlight w:val="yellow"/>
          <w:rPrChange w:id="160" w:author="zenrunner" w:date="2018-09-11T09:49:00Z">
            <w:rPr/>
          </w:rPrChange>
        </w:rPr>
        <w:t>The majority of research on plan</w:t>
      </w:r>
      <w:r w:rsidR="00A02D68" w:rsidRPr="00EE70DB">
        <w:rPr>
          <w:highlight w:val="yellow"/>
          <w:rPrChange w:id="161" w:author="zenrunner" w:date="2018-09-11T09:49:00Z">
            <w:rPr/>
          </w:rPrChange>
        </w:rPr>
        <w:t>t-plant interactions focusses on a single</w:t>
      </w:r>
      <w:r w:rsidRPr="00EE70DB">
        <w:rPr>
          <w:highlight w:val="yellow"/>
          <w:rPrChange w:id="162" w:author="zenrunner" w:date="2018-09-11T09:49:00Z">
            <w:rPr/>
          </w:rPrChange>
        </w:rPr>
        <w:t xml:space="preserve"> life stage </w:t>
      </w:r>
      <w:r w:rsidR="00B73292" w:rsidRPr="00EE70DB">
        <w:rPr>
          <w:highlight w:val="yellow"/>
          <w:rPrChange w:id="163" w:author="zenrunner" w:date="2018-09-11T09:49:00Z">
            <w:rPr/>
          </w:rPrChange>
        </w:rPr>
        <w:fldChar w:fldCharType="begin"/>
      </w:r>
      <w:r w:rsidR="00B73292" w:rsidRPr="00EE70DB">
        <w:rPr>
          <w:highlight w:val="yellow"/>
          <w:rPrChange w:id="164" w:author="zenrunner" w:date="2018-09-11T09:49:00Z">
            <w:rPr/>
          </w:rPrChange>
        </w:rPr>
        <w:instrText xml:space="preserve"> ADDIN EN.CITE &lt;EndNote&gt;&lt;Cite&gt;&lt;Author&gt;Tielbörger&lt;/Author&gt;&lt;Year&gt;2000&lt;/Year&gt;&lt;RecNum&gt;20&lt;/RecNum&gt;&lt;DisplayText&gt;(Goldberg et al., 2001; Tielbörger and Kadmon, 2000)&lt;/DisplayText&gt;&lt;record&gt;&lt;rec-number&gt;20&lt;/rec-number&gt;&lt;foreign-keys&gt;&lt;key app="EN" db-id="efxxxd2elfvxfde05eev9swq9zv0dswrxzp2"&gt;20&lt;/key&gt;&lt;/foreign-keys&gt;&lt;ref-type name="Journal Article"&gt;17&lt;/ref-type&gt;&lt;contributors&gt;&lt;authors&gt;&lt;author&gt;Tielbörger, Katja&lt;/author&gt;&lt;author&gt;Kadmon, Ronen&lt;/author&gt;&lt;/authors&gt;&lt;/contributors&gt;&lt;titles&gt;&lt;title&gt;Temporal environmental variation tips the balance between facilitation and interference in desert plants&lt;/title&gt;&lt;secondary-title&gt;Ecology&lt;/secondary-title&gt;&lt;/titles&gt;&lt;periodical&gt;&lt;full-title&gt;Ecology&lt;/full-title&gt;&lt;/periodical&gt;&lt;pages&gt;1544-1553&lt;/pages&gt;&lt;volume&gt;81&lt;/volume&gt;&lt;number&gt;6&lt;/number&gt;&lt;dates&gt;&lt;year&gt;2000&lt;/year&gt;&lt;/dates&gt;&lt;isbn&gt;1939-9170&lt;/isbn&gt;&lt;urls&gt;&lt;/urls&gt;&lt;/record&gt;&lt;/Cite&gt;&lt;Cite&gt;&lt;Author&gt;Goldberg&lt;/Author&gt;&lt;Year&gt;2001&lt;/Year&gt;&lt;RecNum&gt;247&lt;/RecNum&gt;&lt;record&gt;&lt;rec-number&gt;247&lt;/rec-number&gt;&lt;foreign-keys&gt;&lt;key app="EN" db-id="efxxxd2elfvxfde05eev9swq9zv0dswrxzp2"&gt;247&lt;/key&gt;&lt;/foreign-keys&gt;&lt;ref-type name="Journal Article"&gt;17&lt;/ref-type&gt;&lt;contributors&gt;&lt;authors&gt;&lt;author&gt;Goldberg, Deborah E&lt;/author&gt;&lt;author&gt;Turkington, Roy&lt;/author&gt;&lt;author&gt;Olsvig-Whittaker, Linda&lt;/author&gt;&lt;author&gt;Dyer, Andrew R&lt;/author&gt;&lt;/authors&gt;&lt;/contributors&gt;&lt;titles&gt;&lt;title&gt;Density dependence in an annual plant community: variation among life history stages&lt;/title&gt;&lt;secondary-title&gt;Ecological Monographs&lt;/secondary-title&gt;&lt;/titles&gt;&lt;periodical&gt;&lt;full-title&gt;Ecological Monographs&lt;/full-title&gt;&lt;/periodical&gt;&lt;pages&gt;423-446&lt;/pages&gt;&lt;volume&gt;71&lt;/volume&gt;&lt;number&gt;3&lt;/number&gt;&lt;dates&gt;&lt;year&gt;2001&lt;/year&gt;&lt;/dates&gt;&lt;isbn&gt;1557-7015&lt;/isbn&gt;&lt;urls&gt;&lt;/urls&gt;&lt;/record&gt;&lt;/Cite&gt;&lt;/EndNote&gt;</w:instrText>
      </w:r>
      <w:r w:rsidR="00B73292" w:rsidRPr="00EE70DB">
        <w:rPr>
          <w:highlight w:val="yellow"/>
          <w:rPrChange w:id="165" w:author="zenrunner" w:date="2018-09-11T09:49:00Z">
            <w:rPr/>
          </w:rPrChange>
        </w:rPr>
        <w:fldChar w:fldCharType="separate"/>
      </w:r>
      <w:r w:rsidR="00B73292" w:rsidRPr="00EE70DB">
        <w:rPr>
          <w:noProof/>
          <w:highlight w:val="yellow"/>
          <w:rPrChange w:id="166" w:author="zenrunner" w:date="2018-09-11T09:49:00Z">
            <w:rPr>
              <w:noProof/>
            </w:rPr>
          </w:rPrChange>
        </w:rPr>
        <w:t>(</w:t>
      </w:r>
      <w:r w:rsidR="000D19E4" w:rsidRPr="00EE70DB">
        <w:rPr>
          <w:highlight w:val="yellow"/>
          <w:rPrChange w:id="167" w:author="zenrunner" w:date="2018-09-11T09:49:00Z">
            <w:rPr/>
          </w:rPrChange>
        </w:rPr>
        <w:fldChar w:fldCharType="begin"/>
      </w:r>
      <w:r w:rsidR="000D19E4" w:rsidRPr="00EE70DB">
        <w:rPr>
          <w:highlight w:val="yellow"/>
          <w:rPrChange w:id="168" w:author="zenrunner" w:date="2018-09-11T09:49:00Z">
            <w:rPr/>
          </w:rPrChange>
        </w:rPr>
        <w:instrText xml:space="preserve"> HYPERLINK \l "_ENREF_32" \o "Goldberg, 2001 #247" </w:instrText>
      </w:r>
      <w:r w:rsidR="000D19E4" w:rsidRPr="00EE70DB">
        <w:rPr>
          <w:highlight w:val="yellow"/>
          <w:rPrChange w:id="169" w:author="zenrunner" w:date="2018-09-11T09:49:00Z">
            <w:rPr/>
          </w:rPrChange>
        </w:rPr>
        <w:fldChar w:fldCharType="separate"/>
      </w:r>
      <w:r w:rsidR="00172CFB" w:rsidRPr="00EE70DB">
        <w:rPr>
          <w:noProof/>
          <w:highlight w:val="yellow"/>
          <w:rPrChange w:id="170" w:author="zenrunner" w:date="2018-09-11T09:49:00Z">
            <w:rPr>
              <w:noProof/>
            </w:rPr>
          </w:rPrChange>
        </w:rPr>
        <w:t>Goldberg et al., 2001</w:t>
      </w:r>
      <w:r w:rsidR="000D19E4" w:rsidRPr="00EE70DB">
        <w:rPr>
          <w:noProof/>
          <w:highlight w:val="yellow"/>
          <w:rPrChange w:id="171" w:author="zenrunner" w:date="2018-09-11T09:49:00Z">
            <w:rPr>
              <w:noProof/>
            </w:rPr>
          </w:rPrChange>
        </w:rPr>
        <w:fldChar w:fldCharType="end"/>
      </w:r>
      <w:r w:rsidR="00B73292" w:rsidRPr="00EE70DB">
        <w:rPr>
          <w:noProof/>
          <w:highlight w:val="yellow"/>
          <w:rPrChange w:id="172" w:author="zenrunner" w:date="2018-09-11T09:49:00Z">
            <w:rPr>
              <w:noProof/>
            </w:rPr>
          </w:rPrChange>
        </w:rPr>
        <w:t xml:space="preserve">; </w:t>
      </w:r>
      <w:r w:rsidR="000D19E4" w:rsidRPr="00EE70DB">
        <w:rPr>
          <w:highlight w:val="yellow"/>
          <w:rPrChange w:id="173" w:author="zenrunner" w:date="2018-09-11T09:49:00Z">
            <w:rPr/>
          </w:rPrChange>
        </w:rPr>
        <w:fldChar w:fldCharType="begin"/>
      </w:r>
      <w:r w:rsidR="000D19E4" w:rsidRPr="00EE70DB">
        <w:rPr>
          <w:highlight w:val="yellow"/>
          <w:rPrChange w:id="174" w:author="zenrunner" w:date="2018-09-11T09:49:00Z">
            <w:rPr/>
          </w:rPrChange>
        </w:rPr>
        <w:instrText xml:space="preserve"> HYPERLINK \l "_ENREF_83" \o "Tielbörger, 2000 #20" </w:instrText>
      </w:r>
      <w:r w:rsidR="000D19E4" w:rsidRPr="00EE70DB">
        <w:rPr>
          <w:highlight w:val="yellow"/>
          <w:rPrChange w:id="175" w:author="zenrunner" w:date="2018-09-11T09:49:00Z">
            <w:rPr/>
          </w:rPrChange>
        </w:rPr>
        <w:fldChar w:fldCharType="separate"/>
      </w:r>
      <w:r w:rsidR="00172CFB" w:rsidRPr="00EE70DB">
        <w:rPr>
          <w:noProof/>
          <w:highlight w:val="yellow"/>
          <w:rPrChange w:id="176" w:author="zenrunner" w:date="2018-09-11T09:49:00Z">
            <w:rPr>
              <w:noProof/>
            </w:rPr>
          </w:rPrChange>
        </w:rPr>
        <w:t>Tielbörger and Kadmon, 2000</w:t>
      </w:r>
      <w:r w:rsidR="000D19E4" w:rsidRPr="00EE70DB">
        <w:rPr>
          <w:noProof/>
          <w:highlight w:val="yellow"/>
          <w:rPrChange w:id="177" w:author="zenrunner" w:date="2018-09-11T09:49:00Z">
            <w:rPr>
              <w:noProof/>
            </w:rPr>
          </w:rPrChange>
        </w:rPr>
        <w:fldChar w:fldCharType="end"/>
      </w:r>
      <w:r w:rsidR="00B73292" w:rsidRPr="00EE70DB">
        <w:rPr>
          <w:noProof/>
          <w:highlight w:val="yellow"/>
          <w:rPrChange w:id="178" w:author="zenrunner" w:date="2018-09-11T09:49:00Z">
            <w:rPr>
              <w:noProof/>
            </w:rPr>
          </w:rPrChange>
        </w:rPr>
        <w:t>)</w:t>
      </w:r>
      <w:r w:rsidR="00B73292" w:rsidRPr="00EE70DB">
        <w:rPr>
          <w:highlight w:val="yellow"/>
          <w:rPrChange w:id="179" w:author="zenrunner" w:date="2018-09-11T09:49:00Z">
            <w:rPr/>
          </w:rPrChange>
        </w:rPr>
        <w:fldChar w:fldCharType="end"/>
      </w:r>
      <w:r w:rsidR="00B73292" w:rsidRPr="00EE70DB">
        <w:rPr>
          <w:highlight w:val="yellow"/>
          <w:rPrChange w:id="180" w:author="zenrunner" w:date="2018-09-11T09:49:00Z">
            <w:rPr/>
          </w:rPrChange>
        </w:rPr>
        <w:t xml:space="preserve"> </w:t>
      </w:r>
      <w:r w:rsidRPr="00EE70DB">
        <w:rPr>
          <w:highlight w:val="yellow"/>
          <w:rPrChange w:id="181" w:author="zenrunner" w:date="2018-09-11T09:49:00Z">
            <w:rPr/>
          </w:rPrChange>
        </w:rPr>
        <w:t xml:space="preserve">which is inadequate for making conclusions about fitness levels within populations </w:t>
      </w:r>
      <w:r w:rsidR="00B73292" w:rsidRPr="00EE70DB">
        <w:rPr>
          <w:highlight w:val="yellow"/>
          <w:rPrChange w:id="182" w:author="zenrunner" w:date="2018-09-11T09:49:00Z">
            <w:rPr/>
          </w:rPrChange>
        </w:rPr>
        <w:fldChar w:fldCharType="begin"/>
      </w:r>
      <w:r w:rsidR="00B73292" w:rsidRPr="00EE70DB">
        <w:rPr>
          <w:highlight w:val="yellow"/>
          <w:rPrChange w:id="183" w:author="zenrunner" w:date="2018-09-11T09:49:00Z">
            <w:rPr/>
          </w:rPrChange>
        </w:rPr>
        <w:instrText xml:space="preserve"> ADDIN EN.CITE &lt;EndNote&gt;&lt;Cite&gt;&lt;Author&gt;McPeek&lt;/Author&gt;&lt;Year&gt;1998&lt;/Year&gt;&lt;RecNum&gt;248&lt;/RecNum&gt;&lt;DisplayText&gt;(McPeek and Peckarsky, 1998)&lt;/DisplayText&gt;&lt;record&gt;&lt;rec-number&gt;248&lt;/rec-number&gt;&lt;foreign-keys&gt;&lt;key app="EN" db-id="efxxxd2elfvxfde05eev9swq9zv0dswrxzp2"&gt;248&lt;/key&gt;&lt;/foreign-keys&gt;&lt;ref-type name="Journal Article"&gt;17&lt;/ref-type&gt;&lt;contributors&gt;&lt;authors&gt;&lt;author&gt;McPeek, Mark A&lt;/author&gt;&lt;author&gt;Peckarsky, Barbara L&lt;/author&gt;&lt;/authors&gt;&lt;/contributors&gt;&lt;titles&gt;&lt;title&gt;Life histories and the strengths of species interactions: combining mortality, growth, and fecundity effects&lt;/title&gt;&lt;secondary-title&gt;Ecology&lt;/secondary-title&gt;&lt;/titles&gt;&lt;periodical&gt;&lt;full-title&gt;Ecology&lt;/full-title&gt;&lt;/periodical&gt;&lt;pages&gt;867-879&lt;/pages&gt;&lt;volume&gt;79&lt;/volume&gt;&lt;number&gt;3&lt;/number&gt;&lt;dates&gt;&lt;year&gt;1998&lt;/year&gt;&lt;/dates&gt;&lt;isbn&gt;1939-9170&lt;/isbn&gt;&lt;urls&gt;&lt;/urls&gt;&lt;/record&gt;&lt;/Cite&gt;&lt;/EndNote&gt;</w:instrText>
      </w:r>
      <w:r w:rsidR="00B73292" w:rsidRPr="00EE70DB">
        <w:rPr>
          <w:highlight w:val="yellow"/>
          <w:rPrChange w:id="184" w:author="zenrunner" w:date="2018-09-11T09:49:00Z">
            <w:rPr/>
          </w:rPrChange>
        </w:rPr>
        <w:fldChar w:fldCharType="separate"/>
      </w:r>
      <w:r w:rsidR="00B73292" w:rsidRPr="00EE70DB">
        <w:rPr>
          <w:noProof/>
          <w:highlight w:val="yellow"/>
          <w:rPrChange w:id="185" w:author="zenrunner" w:date="2018-09-11T09:49:00Z">
            <w:rPr>
              <w:noProof/>
            </w:rPr>
          </w:rPrChange>
        </w:rPr>
        <w:t>(</w:t>
      </w:r>
      <w:r w:rsidR="000D19E4" w:rsidRPr="00EE70DB">
        <w:rPr>
          <w:highlight w:val="yellow"/>
          <w:rPrChange w:id="186" w:author="zenrunner" w:date="2018-09-11T09:49:00Z">
            <w:rPr/>
          </w:rPrChange>
        </w:rPr>
        <w:fldChar w:fldCharType="begin"/>
      </w:r>
      <w:r w:rsidR="000D19E4" w:rsidRPr="00EE70DB">
        <w:rPr>
          <w:highlight w:val="yellow"/>
          <w:rPrChange w:id="187" w:author="zenrunner" w:date="2018-09-11T09:49:00Z">
            <w:rPr/>
          </w:rPrChange>
        </w:rPr>
        <w:instrText xml:space="preserve"> HYPERLINK \l "_ENREF_50" \o "McPeek, 1998 #248" </w:instrText>
      </w:r>
      <w:r w:rsidR="000D19E4" w:rsidRPr="00EE70DB">
        <w:rPr>
          <w:highlight w:val="yellow"/>
          <w:rPrChange w:id="188" w:author="zenrunner" w:date="2018-09-11T09:49:00Z">
            <w:rPr/>
          </w:rPrChange>
        </w:rPr>
        <w:fldChar w:fldCharType="separate"/>
      </w:r>
      <w:r w:rsidR="00172CFB" w:rsidRPr="00EE70DB">
        <w:rPr>
          <w:noProof/>
          <w:highlight w:val="yellow"/>
          <w:rPrChange w:id="189" w:author="zenrunner" w:date="2018-09-11T09:49:00Z">
            <w:rPr>
              <w:noProof/>
            </w:rPr>
          </w:rPrChange>
        </w:rPr>
        <w:t>McPeek and Peckarsky, 1998</w:t>
      </w:r>
      <w:r w:rsidR="000D19E4" w:rsidRPr="00EE70DB">
        <w:rPr>
          <w:noProof/>
          <w:highlight w:val="yellow"/>
          <w:rPrChange w:id="190" w:author="zenrunner" w:date="2018-09-11T09:49:00Z">
            <w:rPr>
              <w:noProof/>
            </w:rPr>
          </w:rPrChange>
        </w:rPr>
        <w:fldChar w:fldCharType="end"/>
      </w:r>
      <w:r w:rsidR="00B73292" w:rsidRPr="00EE70DB">
        <w:rPr>
          <w:noProof/>
          <w:highlight w:val="yellow"/>
          <w:rPrChange w:id="191" w:author="zenrunner" w:date="2018-09-11T09:49:00Z">
            <w:rPr>
              <w:noProof/>
            </w:rPr>
          </w:rPrChange>
        </w:rPr>
        <w:t>)</w:t>
      </w:r>
      <w:r w:rsidR="00B73292" w:rsidRPr="00EE70DB">
        <w:rPr>
          <w:highlight w:val="yellow"/>
          <w:rPrChange w:id="192" w:author="zenrunner" w:date="2018-09-11T09:49:00Z">
            <w:rPr/>
          </w:rPrChange>
        </w:rPr>
        <w:fldChar w:fldCharType="end"/>
      </w:r>
      <w:r w:rsidR="00B73292" w:rsidRPr="00EE70DB">
        <w:rPr>
          <w:highlight w:val="yellow"/>
          <w:rPrChange w:id="193" w:author="zenrunner" w:date="2018-09-11T09:49:00Z">
            <w:rPr/>
          </w:rPrChange>
        </w:rPr>
        <w:t xml:space="preserve">. </w:t>
      </w:r>
      <w:r w:rsidRPr="00EE70DB">
        <w:rPr>
          <w:highlight w:val="yellow"/>
          <w:rPrChange w:id="194" w:author="zenrunner" w:date="2018-09-11T09:49:00Z">
            <w:rPr/>
          </w:rPrChange>
        </w:rPr>
        <w:t>For example, within some nurse plant systems young plants are facilitated during establishment</w:t>
      </w:r>
      <w:r w:rsidR="00C43D3C" w:rsidRPr="00EE70DB">
        <w:rPr>
          <w:highlight w:val="yellow"/>
          <w:rPrChange w:id="195" w:author="zenrunner" w:date="2018-09-11T09:49:00Z">
            <w:rPr/>
          </w:rPrChange>
        </w:rPr>
        <w:t>, but later compete with their nurses</w:t>
      </w:r>
      <w:r w:rsidRPr="00EE70DB">
        <w:rPr>
          <w:highlight w:val="yellow"/>
          <w:rPrChange w:id="196" w:author="zenrunner" w:date="2018-09-11T09:49:00Z">
            <w:rPr/>
          </w:rPrChange>
        </w:rPr>
        <w:t xml:space="preserve"> for re</w:t>
      </w:r>
      <w:r w:rsidR="00B73292" w:rsidRPr="00EE70DB">
        <w:rPr>
          <w:highlight w:val="yellow"/>
          <w:rPrChange w:id="197" w:author="zenrunner" w:date="2018-09-11T09:49:00Z">
            <w:rPr/>
          </w:rPrChange>
        </w:rPr>
        <w:t xml:space="preserve">sources </w:t>
      </w:r>
      <w:r w:rsidR="00B73292" w:rsidRPr="00EE70DB">
        <w:rPr>
          <w:highlight w:val="yellow"/>
          <w:rPrChange w:id="198" w:author="zenrunner" w:date="2018-09-11T09:49:00Z">
            <w:rPr/>
          </w:rPrChange>
        </w:rPr>
        <w:fldChar w:fldCharType="begin"/>
      </w:r>
      <w:r w:rsidR="00B73292" w:rsidRPr="00EE70DB">
        <w:rPr>
          <w:highlight w:val="yellow"/>
          <w:rPrChange w:id="199" w:author="zenrunner" w:date="2018-09-11T09:49:00Z">
            <w:rPr/>
          </w:rPrChange>
        </w:rPr>
        <w:instrText xml:space="preserve"> ADDIN EN.CITE &lt;EndNote&gt;&lt;Cite&gt;&lt;Author&gt;Yeaton&lt;/Author&gt;&lt;Year&gt;1978&lt;/Year&gt;&lt;RecNum&gt;15&lt;/RecNum&gt;&lt;DisplayText&gt;(Yeaton, 1978)&lt;/DisplayText&gt;&lt;record&gt;&lt;rec-number&gt;15&lt;/rec-number&gt;&lt;foreign-keys&gt;&lt;key app="EN" db-id="efxxxd2elfvxfde05eev9swq9zv0dswrxzp2"&gt;15&lt;/key&gt;&lt;/foreign-keys&gt;&lt;ref-type name="Journal Article"&gt;17&lt;/ref-type&gt;&lt;contributors&gt;&lt;authors&gt;&lt;author&gt;Yeaton, Richard I&lt;/author&gt;&lt;/authors&gt;&lt;/contributors&gt;&lt;titles&gt;&lt;title&gt;A cyclical relationship between Larrea tridentata and Opuntia leptocaulis in the northern Chihuahuan Desert&lt;/title&gt;&lt;secondary-title&gt;The Journal of Ecology&lt;/secondary-title&gt;&lt;/titles&gt;&lt;periodical&gt;&lt;full-title&gt;The Journal of Ecology&lt;/full-title&gt;&lt;/periodical&gt;&lt;pages&gt;651-656&lt;/pages&gt;&lt;dates&gt;&lt;year&gt;1978&lt;/year&gt;&lt;/dates&gt;&lt;isbn&gt;0022-0477&lt;/isbn&gt;&lt;urls&gt;&lt;/urls&gt;&lt;/record&gt;&lt;/Cite&gt;&lt;/EndNote&gt;</w:instrText>
      </w:r>
      <w:r w:rsidR="00B73292" w:rsidRPr="00EE70DB">
        <w:rPr>
          <w:highlight w:val="yellow"/>
          <w:rPrChange w:id="200" w:author="zenrunner" w:date="2018-09-11T09:49:00Z">
            <w:rPr/>
          </w:rPrChange>
        </w:rPr>
        <w:fldChar w:fldCharType="separate"/>
      </w:r>
      <w:r w:rsidR="00B73292" w:rsidRPr="00EE70DB">
        <w:rPr>
          <w:noProof/>
          <w:highlight w:val="yellow"/>
          <w:rPrChange w:id="201" w:author="zenrunner" w:date="2018-09-11T09:49:00Z">
            <w:rPr>
              <w:noProof/>
            </w:rPr>
          </w:rPrChange>
        </w:rPr>
        <w:t>(</w:t>
      </w:r>
      <w:r w:rsidR="000D19E4" w:rsidRPr="00EE70DB">
        <w:rPr>
          <w:highlight w:val="yellow"/>
          <w:rPrChange w:id="202" w:author="zenrunner" w:date="2018-09-11T09:49:00Z">
            <w:rPr/>
          </w:rPrChange>
        </w:rPr>
        <w:fldChar w:fldCharType="begin"/>
      </w:r>
      <w:r w:rsidR="000D19E4" w:rsidRPr="00EE70DB">
        <w:rPr>
          <w:highlight w:val="yellow"/>
          <w:rPrChange w:id="203" w:author="zenrunner" w:date="2018-09-11T09:49:00Z">
            <w:rPr/>
          </w:rPrChange>
        </w:rPr>
        <w:instrText xml:space="preserve"> HYPERLINK \l "_ENREF_93" \o "Yeaton, 1978 #15" </w:instrText>
      </w:r>
      <w:r w:rsidR="000D19E4" w:rsidRPr="00EE70DB">
        <w:rPr>
          <w:highlight w:val="yellow"/>
          <w:rPrChange w:id="204" w:author="zenrunner" w:date="2018-09-11T09:49:00Z">
            <w:rPr/>
          </w:rPrChange>
        </w:rPr>
        <w:fldChar w:fldCharType="separate"/>
      </w:r>
      <w:r w:rsidR="00172CFB" w:rsidRPr="00EE70DB">
        <w:rPr>
          <w:noProof/>
          <w:highlight w:val="yellow"/>
          <w:rPrChange w:id="205" w:author="zenrunner" w:date="2018-09-11T09:49:00Z">
            <w:rPr>
              <w:noProof/>
            </w:rPr>
          </w:rPrChange>
        </w:rPr>
        <w:t>Yeaton, 1978</w:t>
      </w:r>
      <w:r w:rsidR="000D19E4" w:rsidRPr="00EE70DB">
        <w:rPr>
          <w:noProof/>
          <w:highlight w:val="yellow"/>
          <w:rPrChange w:id="206" w:author="zenrunner" w:date="2018-09-11T09:49:00Z">
            <w:rPr>
              <w:noProof/>
            </w:rPr>
          </w:rPrChange>
        </w:rPr>
        <w:fldChar w:fldCharType="end"/>
      </w:r>
      <w:r w:rsidR="00B73292" w:rsidRPr="00EE70DB">
        <w:rPr>
          <w:noProof/>
          <w:highlight w:val="yellow"/>
          <w:rPrChange w:id="207" w:author="zenrunner" w:date="2018-09-11T09:49:00Z">
            <w:rPr>
              <w:noProof/>
            </w:rPr>
          </w:rPrChange>
        </w:rPr>
        <w:t>)</w:t>
      </w:r>
      <w:r w:rsidR="00B73292" w:rsidRPr="00EE70DB">
        <w:rPr>
          <w:highlight w:val="yellow"/>
          <w:rPrChange w:id="208" w:author="zenrunner" w:date="2018-09-11T09:49:00Z">
            <w:rPr/>
          </w:rPrChange>
        </w:rPr>
        <w:fldChar w:fldCharType="end"/>
      </w:r>
      <w:r w:rsidRPr="00EE70DB">
        <w:rPr>
          <w:highlight w:val="yellow"/>
          <w:rPrChange w:id="209" w:author="zenrunner" w:date="2018-09-11T09:49:00Z">
            <w:rPr/>
          </w:rPrChange>
        </w:rPr>
        <w:t>.</w:t>
      </w:r>
      <w:r w:rsidR="008171DA" w:rsidRPr="00EE70DB">
        <w:rPr>
          <w:highlight w:val="yellow"/>
          <w:rPrChange w:id="210" w:author="zenrunner" w:date="2018-09-11T09:49:00Z">
            <w:rPr/>
          </w:rPrChange>
        </w:rPr>
        <w:t xml:space="preserve"> For plants, the shift from vegetative growth to reproductive growth is a major event.</w:t>
      </w:r>
      <w:r w:rsidRPr="00EE70DB">
        <w:rPr>
          <w:highlight w:val="yellow"/>
          <w:rPrChange w:id="211" w:author="zenrunner" w:date="2018-09-11T09:49:00Z">
            <w:rPr/>
          </w:rPrChange>
        </w:rPr>
        <w:t xml:space="preserve"> Foundation plants have benefits that can scale to trophic levels beyond the</w:t>
      </w:r>
      <w:r w:rsidR="009C654E" w:rsidRPr="00EE70DB">
        <w:rPr>
          <w:highlight w:val="yellow"/>
          <w:rPrChange w:id="212" w:author="zenrunner" w:date="2018-09-11T09:49:00Z">
            <w:rPr/>
          </w:rPrChange>
        </w:rPr>
        <w:t xml:space="preserve">ir surrounding plant community </w:t>
      </w:r>
      <w:r w:rsidR="009C654E" w:rsidRPr="00EE70DB">
        <w:rPr>
          <w:highlight w:val="yellow"/>
          <w:rPrChange w:id="213" w:author="zenrunner" w:date="2018-09-11T09:49:00Z">
            <w:rPr/>
          </w:rPrChange>
        </w:rPr>
        <w:fldChar w:fldCharType="begin"/>
      </w:r>
      <w:r w:rsidR="009C654E" w:rsidRPr="00EE70DB">
        <w:rPr>
          <w:highlight w:val="yellow"/>
          <w:rPrChange w:id="214" w:author="zenrunner" w:date="2018-09-11T09:49:00Z">
            <w:rPr/>
          </w:rPrChange>
        </w:rPr>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9C654E" w:rsidRPr="00EE70DB">
        <w:rPr>
          <w:highlight w:val="yellow"/>
          <w:rPrChange w:id="215" w:author="zenrunner" w:date="2018-09-11T09:49:00Z">
            <w:rPr/>
          </w:rPrChange>
        </w:rPr>
        <w:fldChar w:fldCharType="separate"/>
      </w:r>
      <w:r w:rsidR="009C654E" w:rsidRPr="00EE70DB">
        <w:rPr>
          <w:noProof/>
          <w:highlight w:val="yellow"/>
          <w:rPrChange w:id="216" w:author="zenrunner" w:date="2018-09-11T09:49:00Z">
            <w:rPr>
              <w:noProof/>
            </w:rPr>
          </w:rPrChange>
        </w:rPr>
        <w:t>(</w:t>
      </w:r>
      <w:r w:rsidR="000D19E4" w:rsidRPr="00EE70DB">
        <w:rPr>
          <w:highlight w:val="yellow"/>
          <w:rPrChange w:id="217" w:author="zenrunner" w:date="2018-09-11T09:49:00Z">
            <w:rPr/>
          </w:rPrChange>
        </w:rPr>
        <w:fldChar w:fldCharType="begin"/>
      </w:r>
      <w:r w:rsidR="000D19E4" w:rsidRPr="00EE70DB">
        <w:rPr>
          <w:highlight w:val="yellow"/>
          <w:rPrChange w:id="218" w:author="zenrunner" w:date="2018-09-11T09:49:00Z">
            <w:rPr/>
          </w:rPrChange>
        </w:rPr>
        <w:instrText xml:space="preserve"> HYPERLINK \l "_ENREF_66" \o "Reid, 2012 #58" </w:instrText>
      </w:r>
      <w:r w:rsidR="000D19E4" w:rsidRPr="00EE70DB">
        <w:rPr>
          <w:highlight w:val="yellow"/>
          <w:rPrChange w:id="219" w:author="zenrunner" w:date="2018-09-11T09:49:00Z">
            <w:rPr/>
          </w:rPrChange>
        </w:rPr>
        <w:fldChar w:fldCharType="separate"/>
      </w:r>
      <w:r w:rsidR="00172CFB" w:rsidRPr="00EE70DB">
        <w:rPr>
          <w:noProof/>
          <w:highlight w:val="yellow"/>
          <w:rPrChange w:id="220" w:author="zenrunner" w:date="2018-09-11T09:49:00Z">
            <w:rPr>
              <w:noProof/>
            </w:rPr>
          </w:rPrChange>
        </w:rPr>
        <w:t>Reid and Lortie, 2012</w:t>
      </w:r>
      <w:r w:rsidR="000D19E4" w:rsidRPr="00EE70DB">
        <w:rPr>
          <w:noProof/>
          <w:highlight w:val="yellow"/>
          <w:rPrChange w:id="221" w:author="zenrunner" w:date="2018-09-11T09:49:00Z">
            <w:rPr>
              <w:noProof/>
            </w:rPr>
          </w:rPrChange>
        </w:rPr>
        <w:fldChar w:fldCharType="end"/>
      </w:r>
      <w:r w:rsidR="009C654E" w:rsidRPr="00EE70DB">
        <w:rPr>
          <w:noProof/>
          <w:highlight w:val="yellow"/>
          <w:rPrChange w:id="222" w:author="zenrunner" w:date="2018-09-11T09:49:00Z">
            <w:rPr>
              <w:noProof/>
            </w:rPr>
          </w:rPrChange>
        </w:rPr>
        <w:t xml:space="preserve">; </w:t>
      </w:r>
      <w:r w:rsidR="000D19E4" w:rsidRPr="00EE70DB">
        <w:rPr>
          <w:highlight w:val="yellow"/>
          <w:rPrChange w:id="223" w:author="zenrunner" w:date="2018-09-11T09:49:00Z">
            <w:rPr/>
          </w:rPrChange>
        </w:rPr>
        <w:fldChar w:fldCharType="begin"/>
      </w:r>
      <w:r w:rsidR="000D19E4" w:rsidRPr="00EE70DB">
        <w:rPr>
          <w:highlight w:val="yellow"/>
          <w:rPrChange w:id="224" w:author="zenrunner" w:date="2018-09-11T09:49:00Z">
            <w:rPr/>
          </w:rPrChange>
        </w:rPr>
        <w:instrText xml:space="preserve"> HYPERLINK \l "_ENREF_72" \o "Ruttan, 2016 #249" </w:instrText>
      </w:r>
      <w:r w:rsidR="000D19E4" w:rsidRPr="00EE70DB">
        <w:rPr>
          <w:highlight w:val="yellow"/>
          <w:rPrChange w:id="225" w:author="zenrunner" w:date="2018-09-11T09:49:00Z">
            <w:rPr/>
          </w:rPrChange>
        </w:rPr>
        <w:fldChar w:fldCharType="separate"/>
      </w:r>
      <w:r w:rsidR="00172CFB" w:rsidRPr="00EE70DB">
        <w:rPr>
          <w:noProof/>
          <w:highlight w:val="yellow"/>
          <w:rPrChange w:id="226" w:author="zenrunner" w:date="2018-09-11T09:49:00Z">
            <w:rPr>
              <w:noProof/>
            </w:rPr>
          </w:rPrChange>
        </w:rPr>
        <w:t>Ruttan et al., 2016</w:t>
      </w:r>
      <w:r w:rsidR="000D19E4" w:rsidRPr="00EE70DB">
        <w:rPr>
          <w:noProof/>
          <w:highlight w:val="yellow"/>
          <w:rPrChange w:id="227" w:author="zenrunner" w:date="2018-09-11T09:49:00Z">
            <w:rPr>
              <w:noProof/>
            </w:rPr>
          </w:rPrChange>
        </w:rPr>
        <w:fldChar w:fldCharType="end"/>
      </w:r>
      <w:r w:rsidR="009C654E" w:rsidRPr="00EE70DB">
        <w:rPr>
          <w:noProof/>
          <w:highlight w:val="yellow"/>
          <w:rPrChange w:id="228" w:author="zenrunner" w:date="2018-09-11T09:49:00Z">
            <w:rPr>
              <w:noProof/>
            </w:rPr>
          </w:rPrChange>
        </w:rPr>
        <w:t>)</w:t>
      </w:r>
      <w:r w:rsidR="009C654E" w:rsidRPr="00EE70DB">
        <w:rPr>
          <w:highlight w:val="yellow"/>
          <w:rPrChange w:id="229" w:author="zenrunner" w:date="2018-09-11T09:49:00Z">
            <w:rPr/>
          </w:rPrChange>
        </w:rPr>
        <w:fldChar w:fldCharType="end"/>
      </w:r>
      <w:r w:rsidRPr="00EE70DB">
        <w:rPr>
          <w:highlight w:val="yellow"/>
          <w:rPrChange w:id="230" w:author="zenrunner" w:date="2018-09-11T09:49:00Z">
            <w:rPr/>
          </w:rPrChange>
        </w:rPr>
        <w:t>, however if these benefits change with reproductive shifts is not known.</w:t>
      </w:r>
      <w:r>
        <w:t xml:space="preserve"> </w:t>
      </w:r>
      <w:ins w:id="231" w:author="zenrunner" w:date="2018-09-11T09:49:00Z">
        <w:r w:rsidR="00EE70DB">
          <w:t xml:space="preserve">CUT or reduce to 1-2 sentences and work into the net interaction paragraph as another dimension to best </w:t>
        </w:r>
        <w:r w:rsidR="0041593F">
          <w:t>estimating net outcomes in interaction sets.</w:t>
        </w:r>
      </w:ins>
    </w:p>
    <w:p w14:paraId="667D5176" w14:textId="762248E9" w:rsidR="000C57C4" w:rsidRPr="00DD7896" w:rsidRDefault="00EB0988" w:rsidP="00D36947">
      <w:pPr>
        <w:spacing w:line="360" w:lineRule="auto"/>
      </w:pPr>
      <w:del w:id="232" w:author="zenrunner" w:date="2018-09-11T09:50:00Z">
        <w:r w:rsidDel="00D724B4">
          <w:delText>The aim of this study was to</w:delText>
        </w:r>
      </w:del>
      <w:ins w:id="233" w:author="zenrunner" w:date="2018-09-11T09:50:00Z">
        <w:r w:rsidR="00D724B4">
          <w:t xml:space="preserve">The purpose here was </w:t>
        </w:r>
        <w:r w:rsidR="008D6131">
          <w:t xml:space="preserve">to examine </w:t>
        </w:r>
        <w:r w:rsidR="00B507BE">
          <w:t xml:space="preserve">both </w:t>
        </w:r>
      </w:ins>
      <w:del w:id="234" w:author="zenrunner" w:date="2018-09-11T09:50:00Z">
        <w:r w:rsidR="00510EFE" w:rsidDel="008D6131">
          <w:delText xml:space="preserve"> test for t</w:delText>
        </w:r>
      </w:del>
      <w:ins w:id="235" w:author="zenrunner" w:date="2018-09-11T09:50:00Z">
        <w:r w:rsidR="008D6131">
          <w:t>t</w:t>
        </w:r>
      </w:ins>
      <w:r w:rsidR="00510EFE">
        <w:t xml:space="preserve">he </w:t>
      </w:r>
      <w:ins w:id="236" w:author="zenrunner" w:date="2018-09-11T09:50:00Z">
        <w:r w:rsidR="00B507BE">
          <w:t xml:space="preserve">direct and indirect </w:t>
        </w:r>
      </w:ins>
      <w:del w:id="237" w:author="zenrunner" w:date="2018-09-11T09:50:00Z">
        <w:r w:rsidR="00510EFE" w:rsidDel="00B507BE">
          <w:delText>influence</w:delText>
        </w:r>
        <w:r w:rsidR="00643D97" w:rsidDel="00B507BE">
          <w:delText xml:space="preserve"> </w:delText>
        </w:r>
      </w:del>
      <w:ins w:id="238" w:author="zenrunner" w:date="2018-09-11T09:50:00Z">
        <w:r w:rsidR="00B507BE">
          <w:t>effects</w:t>
        </w:r>
        <w:r w:rsidR="00B507BE">
          <w:t xml:space="preserve"> </w:t>
        </w:r>
      </w:ins>
      <w:r w:rsidR="00643D97">
        <w:t xml:space="preserve">of </w:t>
      </w:r>
      <w:r w:rsidR="00643D97" w:rsidRPr="0034237C">
        <w:rPr>
          <w:i/>
        </w:rPr>
        <w:t>Larrea tridentata</w:t>
      </w:r>
      <w:r w:rsidR="00643D97">
        <w:t xml:space="preserve"> on the pollination of </w:t>
      </w:r>
      <w:del w:id="239" w:author="zenrunner" w:date="2018-09-11T09:52:00Z">
        <w:r w:rsidR="00643D97" w:rsidDel="0088300F">
          <w:delText>the</w:delText>
        </w:r>
        <w:r w:rsidR="00510EFE" w:rsidDel="0088300F">
          <w:delText xml:space="preserve"> </w:delText>
        </w:r>
      </w:del>
      <w:ins w:id="240" w:author="zenrunner" w:date="2018-09-11T09:52:00Z">
        <w:r w:rsidR="0088300F">
          <w:t xml:space="preserve">a </w:t>
        </w:r>
      </w:ins>
      <w:r w:rsidR="00510EFE">
        <w:t xml:space="preserve">commonly co-occurring annual </w:t>
      </w:r>
      <w:r w:rsidR="00510EFE" w:rsidRPr="0034237C">
        <w:rPr>
          <w:i/>
        </w:rPr>
        <w:t>Malacothrix glabrata</w:t>
      </w:r>
      <w:del w:id="241" w:author="zenrunner" w:date="2018-09-11T09:52:00Z">
        <w:r w:rsidR="00B55CE3" w:rsidDel="003A5047">
          <w:delText xml:space="preserve">. </w:delText>
        </w:r>
        <w:r w:rsidR="0056306C" w:rsidRPr="004B603E" w:rsidDel="003A5047">
          <w:rPr>
            <w:i/>
          </w:rPr>
          <w:delText>L</w:delText>
        </w:r>
        <w:r w:rsidR="004B603E" w:rsidRPr="004B603E" w:rsidDel="003A5047">
          <w:rPr>
            <w:i/>
          </w:rPr>
          <w:delText>. tridentata</w:delText>
        </w:r>
        <w:r w:rsidR="004B603E" w:rsidDel="003A5047">
          <w:delText xml:space="preserve"> </w:delText>
        </w:r>
        <w:r w:rsidR="0056306C" w:rsidDel="003A5047">
          <w:delText xml:space="preserve">and </w:delText>
        </w:r>
        <w:r w:rsidR="0056306C" w:rsidRPr="004B603E" w:rsidDel="003A5047">
          <w:rPr>
            <w:i/>
          </w:rPr>
          <w:delText>M</w:delText>
        </w:r>
        <w:r w:rsidR="004B603E" w:rsidRPr="004B603E" w:rsidDel="003A5047">
          <w:rPr>
            <w:i/>
          </w:rPr>
          <w:delText>. glabrata</w:delText>
        </w:r>
      </w:del>
      <w:ins w:id="242" w:author="zenrunner" w:date="2018-09-11T09:52:00Z">
        <w:r w:rsidR="003A5047">
          <w:t xml:space="preserve"> because these species</w:t>
        </w:r>
      </w:ins>
      <w:r w:rsidR="004B603E">
        <w:t xml:space="preserve"> </w:t>
      </w:r>
      <w:r w:rsidR="00B55CE3">
        <w:t>co-flower</w:t>
      </w:r>
      <w:r w:rsidR="0056306C">
        <w:t xml:space="preserve"> at beginning and ends of their </w:t>
      </w:r>
      <w:r w:rsidR="00B55CE3">
        <w:t>bloom period</w:t>
      </w:r>
      <w:r w:rsidR="00F841E6">
        <w:t xml:space="preserve"> </w:t>
      </w:r>
      <w:r w:rsidR="00F841E6">
        <w:fldChar w:fldCharType="begin"/>
      </w:r>
      <w:r w:rsidR="00F841E6">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F841E6">
        <w:fldChar w:fldCharType="separate"/>
      </w:r>
      <w:r w:rsidR="00F841E6">
        <w:rPr>
          <w:noProof/>
        </w:rPr>
        <w:t>(</w:t>
      </w:r>
      <w:hyperlink w:anchor="_ENREF_40" w:tooltip="Jennings, 2001 #5" w:history="1">
        <w:r w:rsidR="00172CFB">
          <w:rPr>
            <w:noProof/>
          </w:rPr>
          <w:t>Jennings, 2001</w:t>
        </w:r>
      </w:hyperlink>
      <w:r w:rsidR="00F841E6">
        <w:rPr>
          <w:noProof/>
        </w:rPr>
        <w:t>)</w:t>
      </w:r>
      <w:r w:rsidR="00F841E6">
        <w:fldChar w:fldCharType="end"/>
      </w:r>
      <w:ins w:id="243" w:author="zenrunner" w:date="2018-09-11T09:52:00Z">
        <w:r w:rsidR="000D19E4">
          <w:t xml:space="preserve"> and this annual is an excelleny phytometer or indicator of responsiveness to pollination effects bc it is an obligate outcrosser with showy flowers?</w:t>
        </w:r>
        <w:bookmarkStart w:id="244" w:name="_GoBack"/>
        <w:bookmarkEnd w:id="244"/>
        <w:r w:rsidR="008B6AAD">
          <w:t xml:space="preserve">. </w:t>
        </w:r>
      </w:ins>
      <w:del w:id="245" w:author="zenrunner" w:date="2018-09-11T09:52:00Z">
        <w:r w:rsidR="00643D97" w:rsidDel="008B6AAD">
          <w:delText>, making</w:delText>
        </w:r>
        <w:r w:rsidR="0056306C" w:rsidDel="008B6AAD">
          <w:delText xml:space="preserve"> it an interesting</w:delText>
        </w:r>
        <w:r w:rsidR="00B55CE3" w:rsidDel="008B6AAD">
          <w:delText xml:space="preserve"> and relevant</w:delText>
        </w:r>
        <w:r w:rsidR="0056306C" w:rsidDel="008B6AAD">
          <w:delText xml:space="preserve"> system </w:delText>
        </w:r>
        <w:r w:rsidR="00B55CE3" w:rsidDel="008B6AAD">
          <w:delText>to model</w:delText>
        </w:r>
        <w:r w:rsidR="0056306C" w:rsidDel="008B6AAD">
          <w:delText xml:space="preserve"> changes in interactions </w:delText>
        </w:r>
        <w:r w:rsidR="00766A25" w:rsidDel="008B6AAD">
          <w:delText>within</w:delText>
        </w:r>
        <w:r w:rsidR="004B603E" w:rsidDel="008B6AAD">
          <w:delText xml:space="preserve"> a season</w:delText>
        </w:r>
        <w:r w:rsidR="0056306C" w:rsidDel="008B6AAD">
          <w:delText xml:space="preserve">. </w:delText>
        </w:r>
      </w:del>
      <w:r w:rsidR="00B55CE3">
        <w:t xml:space="preserve">The </w:t>
      </w:r>
      <w:del w:id="246" w:author="zenrunner" w:date="2018-09-11T09:52:00Z">
        <w:r w:rsidR="00B55CE3" w:rsidDel="00D437F5">
          <w:delText xml:space="preserve">main </w:delText>
        </w:r>
      </w:del>
      <w:r w:rsidR="00B55CE3">
        <w:t>hypothesis is</w:t>
      </w:r>
      <w:r w:rsidR="00643D97">
        <w:t xml:space="preserve"> that </w:t>
      </w:r>
      <w:r w:rsidR="00643D97" w:rsidRPr="00DE358C">
        <w:rPr>
          <w:i/>
        </w:rPr>
        <w:t>L. tridentata</w:t>
      </w:r>
      <w:r w:rsidR="00643D97">
        <w:t xml:space="preserve"> interferes with the pollination of </w:t>
      </w:r>
      <w:r w:rsidR="00643D97" w:rsidRPr="004B603E">
        <w:rPr>
          <w:i/>
        </w:rPr>
        <w:t>M. glabrata</w:t>
      </w:r>
      <w:r w:rsidR="004B603E">
        <w:t xml:space="preserve"> </w:t>
      </w:r>
      <w:r w:rsidR="00B23BC2">
        <w:t xml:space="preserve">because </w:t>
      </w:r>
      <w:r w:rsidR="00643D97">
        <w:t>it</w:t>
      </w:r>
      <w:r w:rsidR="00B23BC2">
        <w:t>s</w:t>
      </w:r>
      <w:r w:rsidR="00643D97">
        <w:t xml:space="preserve"> </w:t>
      </w:r>
      <w:r w:rsidR="00B55CE3">
        <w:t xml:space="preserve">large size </w:t>
      </w:r>
      <w:r w:rsidR="00B23BC2">
        <w:t xml:space="preserve">obscures them from </w:t>
      </w:r>
      <w:r w:rsidR="00766A25">
        <w:t xml:space="preserve">foraging </w:t>
      </w:r>
      <w:r w:rsidR="00B23BC2">
        <w:t>pollinators. We predict that this</w:t>
      </w:r>
      <w:r w:rsidR="00B55CE3">
        <w:t xml:space="preserve"> interaction shifts to facilitation </w:t>
      </w:r>
      <w:r w:rsidR="00B55CE3">
        <w:lastRenderedPageBreak/>
        <w:t>when</w:t>
      </w:r>
      <w:r w:rsidR="00643D97">
        <w:t xml:space="preserve"> </w:t>
      </w:r>
      <w:r w:rsidR="00B55CE3">
        <w:t>co-</w:t>
      </w:r>
      <w:r w:rsidR="00643D97">
        <w:t xml:space="preserve">blooming </w:t>
      </w:r>
      <w:r w:rsidR="00B23BC2">
        <w:t xml:space="preserve">because </w:t>
      </w:r>
      <w:r w:rsidR="00B23BC2">
        <w:rPr>
          <w:i/>
        </w:rPr>
        <w:t>L. tridentata</w:t>
      </w:r>
      <w:r w:rsidR="00B55CE3">
        <w:t xml:space="preserve"> </w:t>
      </w:r>
      <w:r w:rsidR="00643D97">
        <w:t xml:space="preserve">acts as a magnet </w:t>
      </w:r>
      <w:r w:rsidR="004B603E">
        <w:t xml:space="preserve">species </w:t>
      </w:r>
      <w:r w:rsidR="00B55CE3">
        <w:t>due to its high abundance</w:t>
      </w:r>
      <w:r w:rsidR="00643D97">
        <w:t xml:space="preserve"> of floral resources. </w:t>
      </w:r>
      <w:r w:rsidR="007862B9">
        <w:t>Understanding interactions for pollination at a community level is critical for understanding potential impacts of any decline</w:t>
      </w:r>
      <w:r w:rsidR="00BE3702">
        <w:t xml:space="preserve"> in pollinator populations</w:t>
      </w:r>
      <w:r w:rsidR="007862B9">
        <w:t>.</w:t>
      </w:r>
      <w:r w:rsidR="00BE3702">
        <w:t xml:space="preserve"> If shrubs facilitate their understory annuals, they may be able to buffer their associates from a pollinator decline. How</w:t>
      </w:r>
      <w:r w:rsidR="00766A25">
        <w:t>ever</w:t>
      </w:r>
      <w:r w:rsidR="00BE3702">
        <w:t xml:space="preserve"> if they outcompete them, their associates may be particularly vulnerable. Species</w:t>
      </w:r>
      <w:r w:rsidR="000C57C4">
        <w:t xml:space="preserve"> interactions are important for structuring desert communities</w:t>
      </w:r>
      <w:r w:rsidR="00BE3702">
        <w:t xml:space="preserve"> despite intense environmental pressure</w:t>
      </w:r>
      <w:r w:rsidR="000C57C4">
        <w:t xml:space="preserve"> </w:t>
      </w:r>
      <w:r w:rsidR="000C57C4">
        <w:fldChar w:fldCharType="begin"/>
      </w:r>
      <w:r w:rsidR="000C57C4">
        <w:instrText xml:space="preserve"> ADDIN EN.CITE &lt;EndNote&gt;&lt;Cite&gt;&lt;Author&gt;Chesson&lt;/Author&gt;&lt;Year&gt;2004&lt;/Year&gt;&lt;RecNum&gt;34&lt;/RecNum&gt;&lt;DisplayText&gt;(Chesson et al., 2004)&lt;/DisplayText&gt;&lt;record&gt;&lt;rec-number&gt;34&lt;/rec-number&gt;&lt;foreign-keys&gt;&lt;key app="EN" db-id="efxxxd2elfvxfde05eev9swq9zv0dswrxzp2"&gt;34&lt;/key&gt;&lt;/foreign-keys&gt;&lt;ref-type name="Journal Article"&gt;17&lt;/ref-type&gt;&lt;contributors&gt;&lt;authors&gt;&lt;author&gt;Chesson, Peter&lt;/author&gt;&lt;author&gt;Gebauer, Renate LE&lt;/author&gt;&lt;author&gt;Schwinning, Susan&lt;/author&gt;&lt;author&gt;Huntly, Nancy&lt;/author&gt;&lt;author&gt;Wiegand, Kerstin&lt;/author&gt;&lt;author&gt;Ernest, Morgan SK&lt;/author&gt;&lt;author&gt;Sher, Anna&lt;/author&gt;&lt;author&gt;Novoplansky, Ariel&lt;/author&gt;&lt;author&gt;Weltzin, Jake F&lt;/author&gt;&lt;/authors&gt;&lt;/contributors&gt;&lt;titles&gt;&lt;title&gt;Resource pulses, species interactions, and diversity maintenance in arid and semi-arid environments&lt;/title&gt;&lt;secondary-title&gt;Oecologia&lt;/secondary-title&gt;&lt;/titles&gt;&lt;periodical&gt;&lt;full-title&gt;Oecologia&lt;/full-title&gt;&lt;/periodical&gt;&lt;pages&gt;236-253&lt;/pages&gt;&lt;volume&gt;141&lt;/volume&gt;&lt;number&gt;2&lt;/number&gt;&lt;dates&gt;&lt;year&gt;2004&lt;/year&gt;&lt;/dates&gt;&lt;isbn&gt;0029-8549&lt;/isbn&gt;&lt;urls&gt;&lt;/urls&gt;&lt;/record&gt;&lt;/Cite&gt;&lt;/EndNote&gt;</w:instrText>
      </w:r>
      <w:r w:rsidR="000C57C4">
        <w:fldChar w:fldCharType="separate"/>
      </w:r>
      <w:r w:rsidR="000C57C4">
        <w:rPr>
          <w:noProof/>
        </w:rPr>
        <w:t>(</w:t>
      </w:r>
      <w:hyperlink w:anchor="_ENREF_18" w:tooltip="Chesson, 2004 #34" w:history="1">
        <w:r w:rsidR="00172CFB">
          <w:rPr>
            <w:noProof/>
          </w:rPr>
          <w:t>Chesson et al., 2004</w:t>
        </w:r>
      </w:hyperlink>
      <w:r w:rsidR="000C57C4">
        <w:rPr>
          <w:noProof/>
        </w:rPr>
        <w:t>)</w:t>
      </w:r>
      <w:r w:rsidR="000C57C4">
        <w:fldChar w:fldCharType="end"/>
      </w:r>
      <w:r w:rsidR="000C57C4">
        <w:t xml:space="preserve">. </w:t>
      </w:r>
      <w:r w:rsidR="00BE3702">
        <w:t xml:space="preserve">By separating mechanistic interaction pathways (i.e. co-blooming, not co-blooming), we may gain insight </w:t>
      </w:r>
      <w:r w:rsidR="000C57C4">
        <w:t xml:space="preserve">into adaptations to </w:t>
      </w:r>
      <w:r w:rsidR="00BE3702">
        <w:t xml:space="preserve">both </w:t>
      </w:r>
      <w:r w:rsidR="000C57C4">
        <w:t>environment</w:t>
      </w:r>
      <w:r w:rsidR="00BE3702">
        <w:t>al</w:t>
      </w:r>
      <w:r w:rsidR="000C57C4">
        <w:t xml:space="preserve"> and </w:t>
      </w:r>
      <w:r w:rsidR="00BE3702">
        <w:t xml:space="preserve">species interactions. </w:t>
      </w:r>
    </w:p>
    <w:p w14:paraId="70AAFAA7" w14:textId="77777777" w:rsidR="002F7980" w:rsidRDefault="00CE2719" w:rsidP="00D36947">
      <w:pPr>
        <w:spacing w:line="360" w:lineRule="auto"/>
        <w:rPr>
          <w:b/>
        </w:rPr>
      </w:pPr>
      <w:r w:rsidRPr="0007112A">
        <w:rPr>
          <w:b/>
        </w:rPr>
        <w:t>Methods</w:t>
      </w:r>
    </w:p>
    <w:p w14:paraId="6A5EC0E4" w14:textId="77777777" w:rsidR="00CE0A81" w:rsidRPr="00CE0A81" w:rsidRDefault="00CE0A81" w:rsidP="00D36947">
      <w:pPr>
        <w:spacing w:line="360" w:lineRule="auto"/>
        <w:rPr>
          <w:u w:val="single"/>
        </w:rPr>
      </w:pPr>
      <w:r w:rsidRPr="00CE0A81">
        <w:rPr>
          <w:u w:val="single"/>
        </w:rPr>
        <w:t>Study site</w:t>
      </w:r>
    </w:p>
    <w:p w14:paraId="501ADE24" w14:textId="77777777" w:rsidR="00CE0A81" w:rsidRDefault="00CE0A81" w:rsidP="00D36947">
      <w:pPr>
        <w:spacing w:line="360" w:lineRule="auto"/>
      </w:pPr>
      <w:r>
        <w:t>The</w:t>
      </w:r>
      <w:r w:rsidR="00E95D33">
        <w:t xml:space="preserve"> </w:t>
      </w:r>
      <w:r w:rsidR="00583993">
        <w:t xml:space="preserve">study area has an extent of 0.07 </w:t>
      </w:r>
      <w:r w:rsidR="00583993" w:rsidRPr="0041560D">
        <w:t>km</w:t>
      </w:r>
      <w:r w:rsidR="00583993" w:rsidRPr="0041560D">
        <w:rPr>
          <w:vertAlign w:val="superscript"/>
        </w:rPr>
        <w:t>2</w:t>
      </w:r>
      <w:r w:rsidR="00583993">
        <w:t>, and is</w:t>
      </w:r>
      <w:r>
        <w:t xml:space="preserve"> located in</w:t>
      </w:r>
      <w:r w:rsidR="00BD3EE0">
        <w:t xml:space="preserve"> the </w:t>
      </w:r>
      <w:r w:rsidR="007C2AA1">
        <w:t>mouth</w:t>
      </w:r>
      <w:r w:rsidR="008E4AF0">
        <w:t xml:space="preserve"> of</w:t>
      </w:r>
      <w:r>
        <w:t xml:space="preserve"> Sunset Cove </w:t>
      </w:r>
      <w:r w:rsidR="0065371A">
        <w:t>on the property of</w:t>
      </w:r>
      <w:r>
        <w:t xml:space="preserve"> </w:t>
      </w:r>
      <w:r w:rsidR="0065371A">
        <w:t xml:space="preserve">the </w:t>
      </w:r>
      <w:r>
        <w:t>Granites Mountains Desert Research Station</w:t>
      </w:r>
      <w:r w:rsidR="007C2AA1">
        <w:t>,</w:t>
      </w:r>
      <w:r w:rsidR="00E95D33">
        <w:t xml:space="preserve"> within the Mojave National Preserve in California (</w:t>
      </w:r>
      <w:r w:rsidR="00BD3EE0" w:rsidRPr="00BD3EE0">
        <w:t>34°46'26.5"N 115°39'31.3"W</w:t>
      </w:r>
      <w:r w:rsidR="00583993">
        <w:t xml:space="preserve">). </w:t>
      </w:r>
      <w:r>
        <w:t>Th</w:t>
      </w:r>
      <w:r w:rsidR="007C2AA1">
        <w:t>e cove is created by tall rock formations on three sides, gently sloping and widening to the south.</w:t>
      </w:r>
      <w:r w:rsidR="002802F3">
        <w:t xml:space="preserve"> The</w:t>
      </w:r>
      <w:r w:rsidR="00BD3EE0">
        <w:t xml:space="preserve"> diverse</w:t>
      </w:r>
      <w:r>
        <w:t xml:space="preserve"> shrub</w:t>
      </w:r>
      <w:r w:rsidR="002802F3">
        <w:t xml:space="preserve"> and cactus community</w:t>
      </w:r>
      <w:r>
        <w:t xml:space="preserve"> </w:t>
      </w:r>
      <w:r w:rsidR="00C34FE0">
        <w:t xml:space="preserve">includes </w:t>
      </w:r>
      <w:r w:rsidR="00C34FE0" w:rsidRPr="00C34FE0">
        <w:rPr>
          <w:i/>
        </w:rPr>
        <w:t>Larrea tridentata</w:t>
      </w:r>
      <w:r w:rsidR="00C34FE0">
        <w:t xml:space="preserve">, </w:t>
      </w:r>
      <w:r w:rsidRPr="004F588D">
        <w:rPr>
          <w:i/>
        </w:rPr>
        <w:t>Acamptopappus sphaerocephalus</w:t>
      </w:r>
      <w:r>
        <w:t>,</w:t>
      </w:r>
      <w:r w:rsidRPr="00F8077F">
        <w:rPr>
          <w:i/>
        </w:rPr>
        <w:t xml:space="preserve"> Ambrosia salsola, Eriogonum fasciculatum, Cylindropuntia acanthacarpa, Cylindropuntia echinocarpa</w:t>
      </w:r>
      <w:r>
        <w:t xml:space="preserve"> and </w:t>
      </w:r>
      <w:r w:rsidRPr="00F8077F">
        <w:rPr>
          <w:i/>
        </w:rPr>
        <w:t>Thamnosa montana</w:t>
      </w:r>
      <w:r>
        <w:t xml:space="preserve">. The most common flowering annuals present during the study period were </w:t>
      </w:r>
      <w:r w:rsidRPr="003E0D81">
        <w:rPr>
          <w:i/>
        </w:rPr>
        <w:t>Cryptantha sp, Phacelia fremontii, Eriophyllum wallacei, Gilia sp.</w:t>
      </w:r>
      <w:r w:rsidR="003F180D">
        <w:rPr>
          <w:i/>
        </w:rPr>
        <w:t>,</w:t>
      </w:r>
      <w:r w:rsidRPr="003E0D81">
        <w:rPr>
          <w:i/>
        </w:rPr>
        <w:t xml:space="preserve"> Phacelia tanacetifolia, Malacothrix glabrata</w:t>
      </w:r>
      <w:r>
        <w:t xml:space="preserve"> and </w:t>
      </w:r>
      <w:r w:rsidRPr="003E0D81">
        <w:rPr>
          <w:i/>
        </w:rPr>
        <w:t>Chaenactis fremontii</w:t>
      </w:r>
      <w:r w:rsidR="003E0D81">
        <w:t xml:space="preserve">. </w:t>
      </w:r>
    </w:p>
    <w:p w14:paraId="31C8F9D3" w14:textId="77777777" w:rsidR="00CE0A81" w:rsidRDefault="00427CBB" w:rsidP="00D36947">
      <w:pPr>
        <w:spacing w:line="360" w:lineRule="auto"/>
      </w:pPr>
      <w:r>
        <w:rPr>
          <w:u w:val="single"/>
        </w:rPr>
        <w:t>Phytometer species</w:t>
      </w:r>
    </w:p>
    <w:p w14:paraId="0624D8F7" w14:textId="77777777" w:rsidR="00357E6C" w:rsidRPr="00427CBB" w:rsidRDefault="00E70869" w:rsidP="00D36947">
      <w:pPr>
        <w:spacing w:line="360" w:lineRule="auto"/>
      </w:pPr>
      <w:r>
        <w:t xml:space="preserve">Phytometers are individual plants used in </w:t>
      </w:r>
      <w:r w:rsidR="008E4AF0">
        <w:t xml:space="preserve">a </w:t>
      </w:r>
      <w:r w:rsidR="00A037F9">
        <w:t>controlled way as</w:t>
      </w:r>
      <w:r>
        <w:t xml:space="preserve"> environmental indicator</w:t>
      </w:r>
      <w:r w:rsidR="00A037F9">
        <w:t>s</w:t>
      </w:r>
      <w:r w:rsidR="000B6B96">
        <w:t xml:space="preserve"> </w:t>
      </w:r>
      <w:r w:rsidR="006E41A1">
        <w:fldChar w:fldCharType="begin"/>
      </w:r>
      <w:r w:rsidR="006E41A1">
        <w:instrText xml:space="preserve"> ADDIN EN.CITE &lt;EndNote&gt;&lt;Cite&gt;&lt;Author&gt;Clements&lt;/Author&gt;&lt;Year&gt;1924&lt;/Year&gt;&lt;RecNum&gt;4&lt;/RecNum&gt;&lt;DisplayText&gt;(Clements and Goldsmith, 1924)&lt;/DisplayText&gt;&lt;record&gt;&lt;rec-number&gt;4&lt;/rec-number&gt;&lt;foreign-keys&gt;&lt;key app="EN" db-id="efxxxd2elfvxfde05eev9swq9zv0dswrxzp2"&gt;4&lt;/key&gt;&lt;/foreign-keys&gt;&lt;ref-type name="Journal Article"&gt;17&lt;/ref-type&gt;&lt;contributors&gt;&lt;authors&gt;&lt;author&gt;Clements, Frederic Edward&lt;/author&gt;&lt;author&gt;Goldsmith, Glenn Warren&lt;/author&gt;&lt;/authors&gt;&lt;/contributors&gt;&lt;titles&gt;&lt;title&gt;phytometer method in ecology&lt;/title&gt;&lt;/titles&gt;&lt;dates&gt;&lt;year&gt;1924&lt;/year&gt;&lt;/dates&gt;&lt;urls&gt;&lt;/urls&gt;&lt;/record&gt;&lt;/Cite&gt;&lt;/EndNote&gt;</w:instrText>
      </w:r>
      <w:r w:rsidR="006E41A1">
        <w:fldChar w:fldCharType="separate"/>
      </w:r>
      <w:r w:rsidR="006E41A1">
        <w:rPr>
          <w:noProof/>
        </w:rPr>
        <w:t>(</w:t>
      </w:r>
      <w:hyperlink w:anchor="_ENREF_19" w:tooltip="Clements, 1924 #4" w:history="1">
        <w:r w:rsidR="00172CFB">
          <w:rPr>
            <w:noProof/>
          </w:rPr>
          <w:t>Clements and Goldsmith, 1924</w:t>
        </w:r>
      </w:hyperlink>
      <w:r w:rsidR="006E41A1">
        <w:rPr>
          <w:noProof/>
        </w:rPr>
        <w:t>)</w:t>
      </w:r>
      <w:r w:rsidR="006E41A1">
        <w:fldChar w:fldCharType="end"/>
      </w:r>
      <w:r w:rsidR="00120D56">
        <w:t xml:space="preserve">. </w:t>
      </w:r>
      <w:r w:rsidR="008E4AF0">
        <w:t>W</w:t>
      </w:r>
      <w:r w:rsidR="006E41A1">
        <w:t>e used</w:t>
      </w:r>
      <w:r w:rsidR="00A037F9">
        <w:t xml:space="preserve"> the desert dandelion</w:t>
      </w:r>
      <w:r>
        <w:t xml:space="preserve"> </w:t>
      </w:r>
      <w:r w:rsidR="008E4AF0" w:rsidRPr="00F3485C">
        <w:rPr>
          <w:i/>
        </w:rPr>
        <w:t>Malacothrix glabrata</w:t>
      </w:r>
      <w:r w:rsidR="008E4AF0">
        <w:rPr>
          <w:i/>
        </w:rPr>
        <w:t xml:space="preserve"> </w:t>
      </w:r>
      <w:r w:rsidR="00A037F9">
        <w:t>(</w:t>
      </w:r>
      <w:r w:rsidR="008F3DB3" w:rsidRPr="008F3DB3">
        <w:rPr>
          <w:i/>
        </w:rPr>
        <w:t>Asteraceae</w:t>
      </w:r>
      <w:r w:rsidR="00A037F9">
        <w:t xml:space="preserve">) </w:t>
      </w:r>
      <w:r w:rsidR="008E4AF0">
        <w:t>a</w:t>
      </w:r>
      <w:r w:rsidR="006E41A1">
        <w:t>s a</w:t>
      </w:r>
      <w:r w:rsidR="008E4AF0">
        <w:t xml:space="preserve"> phytometer </w:t>
      </w:r>
      <w:r>
        <w:t>to measure pollination services</w:t>
      </w:r>
      <w:r w:rsidR="008E4AF0">
        <w:t>.</w:t>
      </w:r>
      <w:r w:rsidR="00A73C1F">
        <w:t xml:space="preserve"> </w:t>
      </w:r>
      <w:r w:rsidR="008E4AF0" w:rsidRPr="00A1048B">
        <w:rPr>
          <w:i/>
        </w:rPr>
        <w:t>M. glabrata</w:t>
      </w:r>
      <w:r w:rsidR="00A73C1F">
        <w:t xml:space="preserve"> is a</w:t>
      </w:r>
      <w:r w:rsidR="008E4AF0">
        <w:t>n abundant,</w:t>
      </w:r>
      <w:r w:rsidR="00A73C1F">
        <w:t xml:space="preserve"> native annual wildflower</w:t>
      </w:r>
      <w:r w:rsidR="008E4AF0">
        <w:t xml:space="preserve"> that commonly co-occurs with </w:t>
      </w:r>
      <w:r w:rsidR="008E4AF0" w:rsidRPr="006E41A1">
        <w:rPr>
          <w:i/>
        </w:rPr>
        <w:t>L. tridentata</w:t>
      </w:r>
      <w:r w:rsidR="008E4AF0">
        <w:t xml:space="preserve">. </w:t>
      </w:r>
      <w:r w:rsidR="00C75751">
        <w:t>The flowerheads are dense with yellow corollas</w:t>
      </w:r>
      <w:r w:rsidR="006E41A1">
        <w:t xml:space="preserve"> and grow up to 40 cm tall </w:t>
      </w:r>
      <w:r w:rsidR="006E41A1">
        <w:fldChar w:fldCharType="begin"/>
      </w:r>
      <w:r w:rsidR="006E41A1">
        <w:instrText xml:space="preserve"> ADDIN EN.CITE &lt;EndNote&gt;&lt;Cite&gt;&lt;Author&gt;Morhardt&lt;/Author&gt;&lt;Year&gt;2004&lt;/Year&gt;&lt;RecNum&gt;255&lt;/RecNum&gt;&lt;DisplayText&gt;(Morhardt and Morhardt, 2004)&lt;/DisplayText&gt;&lt;record&gt;&lt;rec-number&gt;255&lt;/rec-number&gt;&lt;foreign-keys&gt;&lt;key app="EN" db-id="efxxxd2elfvxfde05eev9swq9zv0dswrxzp2"&gt;255&lt;/key&gt;&lt;/foreign-keys&gt;&lt;ref-type name="Book"&gt;6&lt;/ref-type&gt;&lt;contributors&gt;&lt;authors&gt;&lt;author&gt;Morhardt, Sia&lt;/author&gt;&lt;author&gt;Morhardt, Emil&lt;/author&gt;&lt;/authors&gt;&lt;/contributors&gt;&lt;titles&gt;&lt;title&gt;California desert flowers: an introduction to families, genera, and species&lt;/title&gt;&lt;/titles&gt;&lt;dates&gt;&lt;year&gt;2004&lt;/year&gt;&lt;/dates&gt;&lt;publisher&gt;Univ of California Press&lt;/publisher&gt;&lt;isbn&gt;0520240030&lt;/isbn&gt;&lt;urls&gt;&lt;/urls&gt;&lt;/record&gt;&lt;/Cite&gt;&lt;/EndNote&gt;</w:instrText>
      </w:r>
      <w:r w:rsidR="006E41A1">
        <w:fldChar w:fldCharType="separate"/>
      </w:r>
      <w:r w:rsidR="006E41A1">
        <w:rPr>
          <w:noProof/>
        </w:rPr>
        <w:t>(</w:t>
      </w:r>
      <w:hyperlink w:anchor="_ENREF_56" w:tooltip="Morhardt, 2004 #255" w:history="1">
        <w:r w:rsidR="00172CFB">
          <w:rPr>
            <w:noProof/>
          </w:rPr>
          <w:t>Morhardt and Morhardt, 2004</w:t>
        </w:r>
      </w:hyperlink>
      <w:r w:rsidR="006E41A1">
        <w:rPr>
          <w:noProof/>
        </w:rPr>
        <w:t>)</w:t>
      </w:r>
      <w:r w:rsidR="006E41A1">
        <w:fldChar w:fldCharType="end"/>
      </w:r>
      <w:r w:rsidR="00120D56">
        <w:t xml:space="preserve">. </w:t>
      </w:r>
      <w:r w:rsidR="007B2E1D" w:rsidRPr="006E41A1">
        <w:rPr>
          <w:i/>
        </w:rPr>
        <w:t>M. glabrata</w:t>
      </w:r>
      <w:r w:rsidR="007B2E1D">
        <w:t xml:space="preserve"> is insect-pollinated, including bees in the genus </w:t>
      </w:r>
      <w:r w:rsidR="007B2E1D" w:rsidRPr="006E41A1">
        <w:rPr>
          <w:i/>
        </w:rPr>
        <w:t>Nomadopsis</w:t>
      </w:r>
      <w:r w:rsidR="007B2E1D">
        <w:t xml:space="preserve"> </w:t>
      </w:r>
      <w:r w:rsidR="006E41A1">
        <w:fldChar w:fldCharType="begin"/>
      </w:r>
      <w:r w:rsidR="006E41A1">
        <w:instrText xml:space="preserve"> ADDIN EN.CITE &lt;EndNote&gt;&lt;Cite&gt;&lt;Author&gt;Rutowski&lt;/Author&gt;&lt;Year&gt;1980&lt;/Year&gt;&lt;RecNum&gt;6&lt;/RecNum&gt;&lt;DisplayText&gt;(Rutowski and Alcock, 1980)&lt;/DisplayText&gt;&lt;record&gt;&lt;rec-number&gt;6&lt;/rec-number&gt;&lt;foreign-keys&gt;&lt;key app="EN" db-id="efxxxd2elfvxfde05eev9swq9zv0dswrxzp2"&gt;6&lt;/key&gt;&lt;/foreign-keys&gt;&lt;ref-type name="Journal Article"&gt;17&lt;/ref-type&gt;&lt;contributors&gt;&lt;authors&gt;&lt;author&gt;Rutowski, Ronald L&lt;/author&gt;&lt;author&gt;Alcock, John&lt;/author&gt;&lt;/authors&gt;&lt;/contributors&gt;&lt;titles&gt;&lt;title&gt;Temporal variation in male copulatory behaviour in the solitary bee Nomadopsis puellae (Hymenoptera: Andrenidae)&lt;/title&gt;&lt;secondary-title&gt;Behaviour&lt;/secondary-title&gt;&lt;/titles&gt;&lt;periodical&gt;&lt;full-title&gt;Behaviour&lt;/full-title&gt;&lt;/periodical&gt;&lt;pages&gt;175-187&lt;/pages&gt;&lt;volume&gt;73&lt;/volume&gt;&lt;number&gt;3&lt;/number&gt;&lt;dates&gt;&lt;year&gt;1980&lt;/year&gt;&lt;/dates&gt;&lt;isbn&gt;1568-539X&lt;/isbn&gt;&lt;urls&gt;&lt;/urls&gt;&lt;/record&gt;&lt;/Cite&gt;&lt;/EndNote&gt;</w:instrText>
      </w:r>
      <w:r w:rsidR="006E41A1">
        <w:fldChar w:fldCharType="separate"/>
      </w:r>
      <w:r w:rsidR="006E41A1">
        <w:rPr>
          <w:noProof/>
        </w:rPr>
        <w:t>(</w:t>
      </w:r>
      <w:hyperlink w:anchor="_ENREF_71" w:tooltip="Rutowski, 1980 #6" w:history="1">
        <w:r w:rsidR="00172CFB">
          <w:rPr>
            <w:noProof/>
          </w:rPr>
          <w:t>Rutowski and Alcock, 1980</w:t>
        </w:r>
      </w:hyperlink>
      <w:r w:rsidR="006E41A1">
        <w:rPr>
          <w:noProof/>
        </w:rPr>
        <w:t>)</w:t>
      </w:r>
      <w:r w:rsidR="006E41A1">
        <w:fldChar w:fldCharType="end"/>
      </w:r>
      <w:r w:rsidR="006E41A1">
        <w:t xml:space="preserve"> and </w:t>
      </w:r>
      <w:r w:rsidR="006E41A1" w:rsidRPr="00120D56">
        <w:rPr>
          <w:i/>
        </w:rPr>
        <w:t>Anthidium</w:t>
      </w:r>
      <w:r w:rsidR="006E41A1">
        <w:t xml:space="preserve"> </w:t>
      </w:r>
      <w:r w:rsidR="006E41A1">
        <w:fldChar w:fldCharType="begin"/>
      </w:r>
      <w:r w:rsidR="006E41A1">
        <w:instrText xml:space="preserve"> ADDIN EN.CITE &lt;EndNote&gt;&lt;Cite&gt;&lt;Author&gt;Wainwright&lt;/Author&gt;&lt;Year&gt;1978&lt;/Year&gt;&lt;RecNum&gt;9&lt;/RecNum&gt;&lt;DisplayText&gt;(Wainwright, 1978)&lt;/DisplayText&gt;&lt;record&gt;&lt;rec-number&gt;9&lt;/rec-number&gt;&lt;foreign-keys&gt;&lt;key app="EN" db-id="efxxxd2elfvxfde05eev9swq9zv0dswrxzp2"&gt;9&lt;/key&gt;&lt;/foreign-keys&gt;&lt;ref-type name="Journal Article"&gt;17&lt;/ref-type&gt;&lt;contributors&gt;&lt;authors&gt;&lt;author&gt;Wainwright, Colin M&lt;/author&gt;&lt;/authors&gt;&lt;/contributors&gt;&lt;titles&gt;&lt;title&gt;Hymenopteran territoriality and its influences on the pollination ecology of Lupinus arizonicus&lt;/title&gt;&lt;secondary-title&gt;The Southwestern Naturalist&lt;/secondary-title&gt;&lt;/titles&gt;&lt;periodical&gt;&lt;full-title&gt;The Southwestern Naturalist&lt;/full-title&gt;&lt;/periodical&gt;&lt;pages&gt;605-615&lt;/pages&gt;&lt;dates&gt;&lt;year&gt;1978&lt;/year&gt;&lt;/dates&gt;&lt;isbn&gt;0038-4909&lt;/isbn&gt;&lt;urls&gt;&lt;/urls&gt;&lt;/record&gt;&lt;/Cite&gt;&lt;/EndNote&gt;</w:instrText>
      </w:r>
      <w:r w:rsidR="006E41A1">
        <w:fldChar w:fldCharType="separate"/>
      </w:r>
      <w:r w:rsidR="006E41A1">
        <w:rPr>
          <w:noProof/>
        </w:rPr>
        <w:t>(</w:t>
      </w:r>
      <w:hyperlink w:anchor="_ENREF_89" w:tooltip="Wainwright, 1978 #9" w:history="1">
        <w:r w:rsidR="00172CFB">
          <w:rPr>
            <w:noProof/>
          </w:rPr>
          <w:t>Wainwright, 1978</w:t>
        </w:r>
      </w:hyperlink>
      <w:r w:rsidR="006E41A1">
        <w:rPr>
          <w:noProof/>
        </w:rPr>
        <w:t>)</w:t>
      </w:r>
      <w:r w:rsidR="006E41A1">
        <w:fldChar w:fldCharType="end"/>
      </w:r>
      <w:r w:rsidR="006E41A1">
        <w:t xml:space="preserve"> </w:t>
      </w:r>
      <w:r w:rsidR="007B2E1D">
        <w:t xml:space="preserve">as well as short-winged flower beetles </w:t>
      </w:r>
      <w:r w:rsidR="006E41A1">
        <w:fldChar w:fldCharType="begin"/>
      </w:r>
      <w:r w:rsidR="006E41A1">
        <w:instrText xml:space="preserve"> ADDIN EN.CITE &lt;EndNote&gt;&lt;Cite&gt;&lt;Author&gt;Cline&lt;/Author&gt;&lt;Year&gt;2010&lt;/Year&gt;&lt;RecNum&gt;8&lt;/RecNum&gt;&lt;DisplayText&gt;(Cline and Audisio, 2010)&lt;/DisplayText&gt;&lt;record&gt;&lt;rec-number&gt;8&lt;/rec-number&gt;&lt;foreign-keys&gt;&lt;key app="EN" db-id="efxxxd2elfvxfde05eev9swq9zv0dswrxzp2"&gt;8&lt;/key&gt;&lt;/foreign-keys&gt;&lt;ref-type name="Journal Article"&gt;17&lt;/ref-type&gt;&lt;contributors&gt;&lt;authors&gt;&lt;author&gt;Cline, Andrew R&lt;/author&gt;&lt;author&gt;Audisio, Paolo&lt;/author&gt;&lt;/authors&gt;&lt;/contributors&gt;&lt;titles&gt;&lt;title&gt;Revision of the new world short-winged flower beetles (Coleoptera: Kateretidae). Part I. Generic review and revision of Anthonaeus Horn, 1879&lt;/title&gt;&lt;secondary-title&gt;The Coleopterists Bulletin&lt;/secondary-title&gt;&lt;/titles&gt;&lt;periodical&gt;&lt;full-title&gt;The Coleopterists Bulletin&lt;/full-title&gt;&lt;/periodical&gt;&lt;pages&gt;173-186&lt;/pages&gt;&lt;dates&gt;&lt;year&gt;2010&lt;/year&gt;&lt;/dates&gt;&lt;isbn&gt;0010-065X&lt;/isbn&gt;&lt;urls&gt;&lt;/urls&gt;&lt;/record&gt;&lt;/Cite&gt;&lt;/EndNote&gt;</w:instrText>
      </w:r>
      <w:r w:rsidR="006E41A1">
        <w:fldChar w:fldCharType="separate"/>
      </w:r>
      <w:r w:rsidR="006E41A1">
        <w:rPr>
          <w:noProof/>
        </w:rPr>
        <w:t>(</w:t>
      </w:r>
      <w:hyperlink w:anchor="_ENREF_20" w:tooltip="Cline, 2010 #8" w:history="1">
        <w:r w:rsidR="00172CFB">
          <w:rPr>
            <w:noProof/>
          </w:rPr>
          <w:t>Cline and Audisio, 2010</w:t>
        </w:r>
      </w:hyperlink>
      <w:r w:rsidR="006E41A1">
        <w:rPr>
          <w:noProof/>
        </w:rPr>
        <w:t>)</w:t>
      </w:r>
      <w:r w:rsidR="006E41A1">
        <w:fldChar w:fldCharType="end"/>
      </w:r>
      <w:r w:rsidR="006E41A1">
        <w:t>.</w:t>
      </w:r>
      <w:r w:rsidR="007B2E1D">
        <w:t xml:space="preserve"> S</w:t>
      </w:r>
      <w:r w:rsidR="000A6F94">
        <w:t>everal</w:t>
      </w:r>
      <w:r w:rsidR="007B2E1D">
        <w:t xml:space="preserve"> of </w:t>
      </w:r>
      <w:r w:rsidR="007B2E1D">
        <w:lastRenderedPageBreak/>
        <w:t xml:space="preserve">the 24 species of </w:t>
      </w:r>
      <w:r w:rsidR="007B2E1D" w:rsidRPr="00A1048B">
        <w:rPr>
          <w:i/>
        </w:rPr>
        <w:t>Malacothrix</w:t>
      </w:r>
      <w:r w:rsidR="007B2E1D">
        <w:t xml:space="preserve"> are self-compatible </w:t>
      </w:r>
      <w:r w:rsidR="006E41A1">
        <w:fldChar w:fldCharType="begin"/>
      </w:r>
      <w:r w:rsidR="006E41A1">
        <w:instrText xml:space="preserve"> ADDIN EN.CITE &lt;EndNote&gt;&lt;Cite&gt;&lt;Author&gt;Davis&lt;/Author&gt;&lt;Year&gt;1986&lt;/Year&gt;&lt;RecNum&gt;7&lt;/RecNum&gt;&lt;DisplayText&gt;(Davis and Philbrick, 1986)&lt;/DisplayText&gt;&lt;record&gt;&lt;rec-number&gt;7&lt;/rec-number&gt;&lt;foreign-keys&gt;&lt;key app="EN" db-id="efxxxd2elfvxfde05eev9swq9zv0dswrxzp2"&gt;7&lt;/key&gt;&lt;/foreign-keys&gt;&lt;ref-type name="Journal Article"&gt;17&lt;/ref-type&gt;&lt;contributors&gt;&lt;authors&gt;&lt;author&gt;Davis, WS&lt;/author&gt;&lt;author&gt;Philbrick, Ralph&lt;/author&gt;&lt;/authors&gt;&lt;/contributors&gt;&lt;titles&gt;&lt;title&gt;Natural hybridization between Malacothrix incana and M. saxatilis var. implicata (Asteraceae: Lactuceae) on San Miguel Island, California&lt;/title&gt;&lt;secondary-title&gt;Madroño&lt;/secondary-title&gt;&lt;/titles&gt;&lt;periodical&gt;&lt;full-title&gt;Madroño&lt;/full-title&gt;&lt;/periodical&gt;&lt;pages&gt;253-263&lt;/pages&gt;&lt;dates&gt;&lt;year&gt;1986&lt;/year&gt;&lt;/dates&gt;&lt;isbn&gt;0024-9637&lt;/isbn&gt;&lt;urls&gt;&lt;/urls&gt;&lt;/record&gt;&lt;/Cite&gt;&lt;/EndNote&gt;</w:instrText>
      </w:r>
      <w:r w:rsidR="006E41A1">
        <w:fldChar w:fldCharType="separate"/>
      </w:r>
      <w:r w:rsidR="006E41A1">
        <w:rPr>
          <w:noProof/>
        </w:rPr>
        <w:t>(</w:t>
      </w:r>
      <w:hyperlink w:anchor="_ENREF_22" w:tooltip="Davis, 1986 #7" w:history="1">
        <w:r w:rsidR="00172CFB">
          <w:rPr>
            <w:noProof/>
          </w:rPr>
          <w:t>Davis and Philbrick, 1986</w:t>
        </w:r>
      </w:hyperlink>
      <w:r w:rsidR="006E41A1">
        <w:rPr>
          <w:noProof/>
        </w:rPr>
        <w:t>)</w:t>
      </w:r>
      <w:r w:rsidR="006E41A1">
        <w:fldChar w:fldCharType="end"/>
      </w:r>
      <w:r w:rsidR="006E41A1">
        <w:t xml:space="preserve">, </w:t>
      </w:r>
      <w:r w:rsidR="007B2E1D">
        <w:t xml:space="preserve">however </w:t>
      </w:r>
      <w:r w:rsidR="006E41A1">
        <w:t>the reproductive biology of</w:t>
      </w:r>
      <w:r w:rsidR="007B2E1D">
        <w:t xml:space="preserve"> </w:t>
      </w:r>
      <w:r w:rsidR="007B2E1D" w:rsidRPr="00A1048B">
        <w:rPr>
          <w:i/>
        </w:rPr>
        <w:t>M. glabrata</w:t>
      </w:r>
      <w:r w:rsidR="006E41A1">
        <w:rPr>
          <w:i/>
        </w:rPr>
        <w:t xml:space="preserve"> </w:t>
      </w:r>
      <w:r w:rsidR="006E41A1">
        <w:t>has not been studied in detail</w:t>
      </w:r>
      <w:r w:rsidR="007B2E1D">
        <w:t xml:space="preserve">. </w:t>
      </w:r>
    </w:p>
    <w:p w14:paraId="4EA42FE1" w14:textId="77777777" w:rsidR="00356BDB" w:rsidRPr="00945494" w:rsidRDefault="00727557" w:rsidP="00D36947">
      <w:pPr>
        <w:spacing w:line="360" w:lineRule="auto"/>
        <w:rPr>
          <w:u w:val="single"/>
        </w:rPr>
      </w:pPr>
      <w:r>
        <w:rPr>
          <w:u w:val="single"/>
        </w:rPr>
        <w:t>Study design</w:t>
      </w:r>
    </w:p>
    <w:p w14:paraId="0BCDB4C4" w14:textId="77777777" w:rsidR="004F1A07" w:rsidRDefault="00E51A53" w:rsidP="00D36947">
      <w:pPr>
        <w:spacing w:line="360" w:lineRule="auto"/>
      </w:pPr>
      <w:r w:rsidRPr="00E51A53">
        <w:t xml:space="preserve">60 medium-sized (mean width: 336 cm, mean height: 209 cm) </w:t>
      </w:r>
      <w:r w:rsidRPr="00E51A53">
        <w:rPr>
          <w:i/>
        </w:rPr>
        <w:t>L. tridentata</w:t>
      </w:r>
      <w:r w:rsidRPr="00E51A53">
        <w:t xml:space="preserve"> shrubs possessing developed floral buds and minimal perennial understory were chosen across the study site. </w:t>
      </w:r>
      <w:r w:rsidR="00356BDB">
        <w:t>Microsite</w:t>
      </w:r>
      <w:r w:rsidR="00945494">
        <w:t>s</w:t>
      </w:r>
      <w:r w:rsidR="00356BDB">
        <w:t xml:space="preserve"> were located</w:t>
      </w:r>
      <w:r w:rsidR="00AE2B73" w:rsidRPr="00AE2B73">
        <w:t xml:space="preserve"> in a paired fashion; one inside the dripline of the focal plant</w:t>
      </w:r>
      <w:r w:rsidR="00356BDB">
        <w:t xml:space="preserve"> (“shrub”)</w:t>
      </w:r>
      <w:r w:rsidR="00AE2B73" w:rsidRPr="00AE2B73">
        <w:t xml:space="preserve"> and one a minimum of 1</w:t>
      </w:r>
      <w:r w:rsidR="00614FD3">
        <w:t>.5</w:t>
      </w:r>
      <w:r w:rsidR="00AE2B73" w:rsidRPr="00AE2B73">
        <w:t xml:space="preserve"> m away in an open area</w:t>
      </w:r>
      <w:r w:rsidR="00356BDB">
        <w:t xml:space="preserve"> (“open”)</w:t>
      </w:r>
      <w:r w:rsidR="00AE2B73">
        <w:t xml:space="preserve">, both on the south </w:t>
      </w:r>
      <w:r w:rsidR="00945494">
        <w:t xml:space="preserve">side of the shrub </w:t>
      </w:r>
      <w:r w:rsidR="00AE2B73">
        <w:t xml:space="preserve">to </w:t>
      </w:r>
      <w:r w:rsidR="003B184A">
        <w:t>minimize shading</w:t>
      </w:r>
      <w:r w:rsidR="00AE2B73" w:rsidRPr="00AE2B73">
        <w:t>.</w:t>
      </w:r>
      <w:r w:rsidR="00AE2B73">
        <w:t xml:space="preserve"> </w:t>
      </w:r>
      <w:r w:rsidR="00B15237">
        <w:t>Microsites were paired to</w:t>
      </w:r>
      <w:r w:rsidR="00AE2B73">
        <w:t xml:space="preserve"> minimize </w:t>
      </w:r>
      <w:r w:rsidR="00B15237">
        <w:t>variation</w:t>
      </w:r>
      <w:r w:rsidR="00AE2B73">
        <w:t xml:space="preserve"> due to environment</w:t>
      </w:r>
      <w:r w:rsidR="00F3485C">
        <w:t>al</w:t>
      </w:r>
      <w:r w:rsidR="00AE2B73">
        <w:t xml:space="preserve"> heterogeneity. </w:t>
      </w:r>
      <w:r w:rsidR="004F1A07">
        <w:t xml:space="preserve">To separate </w:t>
      </w:r>
      <w:r w:rsidR="00C2177F">
        <w:t>floral</w:t>
      </w:r>
      <w:r w:rsidR="004F1A07">
        <w:t xml:space="preserve"> and </w:t>
      </w:r>
      <w:r w:rsidR="00C2177F">
        <w:t>non-floral</w:t>
      </w:r>
      <w:r w:rsidR="004F1A07">
        <w:t xml:space="preserve"> interaction pathways, </w:t>
      </w:r>
      <w:r w:rsidR="00C2177F">
        <w:t xml:space="preserve">interactions </w:t>
      </w:r>
      <w:r w:rsidR="004F1A07">
        <w:t xml:space="preserve">were tested prior to </w:t>
      </w:r>
      <w:r w:rsidR="00C2177F">
        <w:t>focal shrubs blooming</w:t>
      </w:r>
      <w:r w:rsidR="004F1A07">
        <w:t xml:space="preserve"> and </w:t>
      </w:r>
      <w:r w:rsidR="00C2177F">
        <w:t xml:space="preserve">repeated using </w:t>
      </w:r>
      <w:r w:rsidR="004F1A07">
        <w:t xml:space="preserve">the same shrubs </w:t>
      </w:r>
      <w:r w:rsidR="00C2177F">
        <w:t xml:space="preserve">after </w:t>
      </w:r>
      <w:r w:rsidR="00D36947">
        <w:t>they had entered</w:t>
      </w:r>
      <w:r w:rsidR="00C2177F">
        <w:t xml:space="preserve"> into </w:t>
      </w:r>
      <w:r w:rsidR="004F1A07">
        <w:t>full bloom.</w:t>
      </w:r>
      <w:r w:rsidR="00C2177F">
        <w:t xml:space="preserve"> </w:t>
      </w:r>
      <w:r w:rsidR="004F1A07">
        <w:t xml:space="preserve">Shrubs with fewer than five open blooms were considered non-blooming (“pre-blooming”). </w:t>
      </w:r>
      <w:r w:rsidR="00CE3BBD">
        <w:t>The mean number of blooms of the</w:t>
      </w:r>
      <w:r w:rsidR="004F1A07">
        <w:t xml:space="preserve"> ‘blooming’ treatment was 300.2 ± 176.72SD (min: 102, max: 1080). In two cases, a focal shrub did not bloom within the study period and was replaced by a different blooming shrub. These two cases were excluded from later RII calculations. </w:t>
      </w:r>
      <w:r w:rsidR="00C2177F">
        <w:t>The repeated measures study design was chosen to measure relative changes in interactions with natural shrub phenology and to reduce between shrub variability.</w:t>
      </w:r>
    </w:p>
    <w:p w14:paraId="6D9C7780" w14:textId="77777777" w:rsidR="00356BDB" w:rsidRPr="001C1891" w:rsidRDefault="00356BDB" w:rsidP="00D36947">
      <w:pPr>
        <w:spacing w:line="360" w:lineRule="auto"/>
        <w:rPr>
          <w:u w:val="single"/>
        </w:rPr>
      </w:pPr>
      <w:r w:rsidRPr="001C1891">
        <w:rPr>
          <w:u w:val="single"/>
        </w:rPr>
        <w:t xml:space="preserve">Visitation to </w:t>
      </w:r>
      <w:r w:rsidR="00AA033E" w:rsidRPr="000E3E9E">
        <w:rPr>
          <w:i/>
          <w:u w:val="single"/>
        </w:rPr>
        <w:t>Malacothrix glabrata</w:t>
      </w:r>
    </w:p>
    <w:p w14:paraId="26A16176" w14:textId="77777777" w:rsidR="00356BDB" w:rsidRDefault="00287BED" w:rsidP="00D36947">
      <w:pPr>
        <w:spacing w:line="360" w:lineRule="auto"/>
      </w:pPr>
      <w:r>
        <w:t xml:space="preserve">Each morning of each study day, </w:t>
      </w:r>
      <w:r w:rsidR="00AA033E" w:rsidRPr="00F465EA">
        <w:rPr>
          <w:i/>
        </w:rPr>
        <w:t>M. glabrata</w:t>
      </w:r>
      <w:r w:rsidR="00AA033E">
        <w:t xml:space="preserve"> were </w:t>
      </w:r>
      <w:r w:rsidR="00945494">
        <w:t>gathered</w:t>
      </w:r>
      <w:r w:rsidR="00966C92">
        <w:t xml:space="preserve"> </w:t>
      </w:r>
      <w:r w:rsidR="002F7980">
        <w:t xml:space="preserve">from </w:t>
      </w:r>
      <w:r w:rsidR="00945494">
        <w:t>nearby (&lt;</w:t>
      </w:r>
      <w:r w:rsidR="00F465EA">
        <w:t xml:space="preserve"> </w:t>
      </w:r>
      <w:r w:rsidR="00945494">
        <w:t xml:space="preserve">3 km) </w:t>
      </w:r>
      <w:r w:rsidR="00AA033E">
        <w:t>populations where they</w:t>
      </w:r>
      <w:r w:rsidR="002F7980">
        <w:t xml:space="preserve"> </w:t>
      </w:r>
      <w:r w:rsidR="00AE2B73">
        <w:t xml:space="preserve">seasonally </w:t>
      </w:r>
      <w:r w:rsidR="00AA033E">
        <w:t>coexist</w:t>
      </w:r>
      <w:r w:rsidR="002F7980">
        <w:t xml:space="preserve"> with </w:t>
      </w:r>
      <w:r w:rsidR="00F3485C" w:rsidRPr="00F3485C">
        <w:rPr>
          <w:i/>
        </w:rPr>
        <w:t>L</w:t>
      </w:r>
      <w:r w:rsidR="00F3485C">
        <w:rPr>
          <w:i/>
        </w:rPr>
        <w:t>.</w:t>
      </w:r>
      <w:r w:rsidR="002F7980">
        <w:rPr>
          <w:i/>
        </w:rPr>
        <w:t xml:space="preserve"> tridentata</w:t>
      </w:r>
      <w:r w:rsidR="00011768">
        <w:rPr>
          <w:i/>
        </w:rPr>
        <w:t>.</w:t>
      </w:r>
      <w:r>
        <w:t xml:space="preserve"> </w:t>
      </w:r>
      <w:r w:rsidR="00011768">
        <w:t>These were</w:t>
      </w:r>
      <w:r w:rsidR="002F7980">
        <w:t xml:space="preserve"> trans</w:t>
      </w:r>
      <w:r w:rsidR="00CD495C">
        <w:t>planted into 15 cm</w:t>
      </w:r>
      <w:r w:rsidR="00356BDB">
        <w:t xml:space="preserve"> diameter</w:t>
      </w:r>
      <w:r w:rsidR="00011768">
        <w:t xml:space="preserve"> black pots and</w:t>
      </w:r>
      <w:r w:rsidR="00CD495C">
        <w:t xml:space="preserve"> </w:t>
      </w:r>
      <w:r w:rsidR="00011768">
        <w:t xml:space="preserve">one pot was placed per microsite for a total of six shrub/open pairs per day. Conspecific floral density influences pollinator visitation </w:t>
      </w:r>
      <w:r w:rsidR="00D86641">
        <w:fldChar w:fldCharType="begin"/>
      </w:r>
      <w:r w:rsidR="00D86641">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D86641">
        <w:fldChar w:fldCharType="separate"/>
      </w:r>
      <w:r w:rsidR="00D86641">
        <w:rPr>
          <w:noProof/>
        </w:rPr>
        <w:t>(</w:t>
      </w:r>
      <w:hyperlink w:anchor="_ENREF_7" w:tooltip="Bosch, 2001 #253" w:history="1">
        <w:r w:rsidR="00172CFB">
          <w:rPr>
            <w:noProof/>
          </w:rPr>
          <w:t>Bosch and Waser, 2001</w:t>
        </w:r>
      </w:hyperlink>
      <w:r w:rsidR="00D86641">
        <w:rPr>
          <w:noProof/>
        </w:rPr>
        <w:t>)</w:t>
      </w:r>
      <w:r w:rsidR="00D86641">
        <w:fldChar w:fldCharType="end"/>
      </w:r>
      <w:r w:rsidR="00011768">
        <w:t xml:space="preserve">. </w:t>
      </w:r>
      <w:r w:rsidR="00CD495C">
        <w:t>T</w:t>
      </w:r>
      <w:r w:rsidR="00CE3BBD">
        <w:t>herefore, t</w:t>
      </w:r>
      <w:r w:rsidR="00CD495C">
        <w:t>ranspla</w:t>
      </w:r>
      <w:r w:rsidR="002F7980">
        <w:t xml:space="preserve">nts </w:t>
      </w:r>
      <w:r w:rsidR="001C1891">
        <w:t>of similar</w:t>
      </w:r>
      <w:r w:rsidR="00F3485C">
        <w:t xml:space="preserve"> size and habit were paired</w:t>
      </w:r>
      <w:r>
        <w:t>,</w:t>
      </w:r>
      <w:r w:rsidR="00F3485C">
        <w:t xml:space="preserve"> and </w:t>
      </w:r>
      <w:r w:rsidR="00011768">
        <w:t>t</w:t>
      </w:r>
      <w:r>
        <w:t>he flowerheads</w:t>
      </w:r>
      <w:r w:rsidR="009309CC">
        <w:t xml:space="preserve"> of </w:t>
      </w:r>
      <w:r w:rsidR="00CE3BBD">
        <w:rPr>
          <w:i/>
        </w:rPr>
        <w:t>M. glabrata</w:t>
      </w:r>
      <w:r w:rsidR="00CC0F91">
        <w:t xml:space="preserve"> </w:t>
      </w:r>
      <w:r w:rsidR="009309CC">
        <w:t xml:space="preserve">were trimmed </w:t>
      </w:r>
      <w:r w:rsidR="00CC0F91">
        <w:t xml:space="preserve">to </w:t>
      </w:r>
      <w:r>
        <w:t>equal numbers</w:t>
      </w:r>
      <w:r w:rsidR="00CC0F91">
        <w:t xml:space="preserve"> between </w:t>
      </w:r>
      <w:r>
        <w:t>paired microsite</w:t>
      </w:r>
      <w:r w:rsidR="00CE3BBD">
        <w:t>s</w:t>
      </w:r>
      <w:r w:rsidR="00CC0F91">
        <w:t>, but left to vary between replicates</w:t>
      </w:r>
      <w:r w:rsidR="001C1891">
        <w:t>. The mean number of flowers per</w:t>
      </w:r>
      <w:r w:rsidR="00F627D9">
        <w:t xml:space="preserve"> pot was 10 (min 6, max 20). </w:t>
      </w:r>
      <w:r w:rsidR="00AE2C97">
        <w:t xml:space="preserve">Polaroid Cube+ HD </w:t>
      </w:r>
      <w:r w:rsidR="003E099F">
        <w:t>video cameras (1080p</w:t>
      </w:r>
      <w:r w:rsidR="00855923">
        <w:t xml:space="preserve">) </w:t>
      </w:r>
      <w:r w:rsidR="001C1891">
        <w:t xml:space="preserve">were used </w:t>
      </w:r>
      <w:r w:rsidR="00855923">
        <w:t>to record pollinator activity to each</w:t>
      </w:r>
      <w:r w:rsidR="00F627D9">
        <w:t xml:space="preserve"> potted</w:t>
      </w:r>
      <w:r w:rsidR="001C1891">
        <w:t xml:space="preserve"> </w:t>
      </w:r>
      <w:r w:rsidR="001C1891" w:rsidRPr="00F627D9">
        <w:rPr>
          <w:i/>
        </w:rPr>
        <w:t>M. glabrata</w:t>
      </w:r>
      <w:r w:rsidR="000E687C">
        <w:t xml:space="preserve">. </w:t>
      </w:r>
      <w:r w:rsidR="00855923">
        <w:t>Recording periods were timed to coincide with peak pollinator activity (between 11:30 am and 3:30 pm</w:t>
      </w:r>
      <w:r w:rsidR="00716C5E">
        <w:t>, mean</w:t>
      </w:r>
      <w:r w:rsidR="003E099F">
        <w:t xml:space="preserve"> length: 1:19 h</w:t>
      </w:r>
      <w:r w:rsidR="00716C5E">
        <w:t>r</w:t>
      </w:r>
      <w:r w:rsidR="003E099F">
        <w:t>:min</w:t>
      </w:r>
      <w:r w:rsidR="00855923">
        <w:t xml:space="preserve">). </w:t>
      </w:r>
      <w:r w:rsidR="00C85807">
        <w:t>The use of video technology allows for higher temporal resolution</w:t>
      </w:r>
      <w:r w:rsidR="00A60E2F">
        <w:t xml:space="preserve">, and replication beyond what is possible using traditional insitu observations. </w:t>
      </w:r>
      <w:r w:rsidR="005E23FD">
        <w:t>Ten day</w:t>
      </w:r>
      <w:r w:rsidR="00D0670D">
        <w:t>s</w:t>
      </w:r>
      <w:r w:rsidR="005E23FD">
        <w:t xml:space="preserve"> of</w:t>
      </w:r>
      <w:r w:rsidR="00855923">
        <w:t xml:space="preserve"> pre-blooming</w:t>
      </w:r>
      <w:r w:rsidR="005E23FD">
        <w:t xml:space="preserve"> trials (60 shrub/open pairs) were </w:t>
      </w:r>
      <w:r w:rsidR="00D0670D">
        <w:t xml:space="preserve">conducted </w:t>
      </w:r>
      <w:r w:rsidR="004B6CF1">
        <w:t>between April 10 and April 20</w:t>
      </w:r>
      <w:r w:rsidR="00855923">
        <w:t xml:space="preserve"> and</w:t>
      </w:r>
      <w:r w:rsidR="00D945BD">
        <w:t xml:space="preserve"> </w:t>
      </w:r>
      <w:r w:rsidR="00855923">
        <w:t>t</w:t>
      </w:r>
      <w:r w:rsidR="00D0670D">
        <w:t xml:space="preserve">en days of </w:t>
      </w:r>
      <w:r w:rsidR="00855923">
        <w:t xml:space="preserve">blooming </w:t>
      </w:r>
      <w:r w:rsidR="00D0670D">
        <w:t>trials (60 shrub/open pairs)</w:t>
      </w:r>
      <w:r w:rsidR="004B6CF1">
        <w:t xml:space="preserve"> </w:t>
      </w:r>
      <w:r w:rsidR="00CE3BBD">
        <w:t>between April 21 and May 2</w:t>
      </w:r>
      <w:r w:rsidR="00855923">
        <w:t>.</w:t>
      </w:r>
      <w:r w:rsidR="004B6CF1">
        <w:t xml:space="preserve"> </w:t>
      </w:r>
    </w:p>
    <w:p w14:paraId="1824BE5E" w14:textId="77777777" w:rsidR="004D3DEB" w:rsidRDefault="00706E5F" w:rsidP="00D36947">
      <w:pPr>
        <w:spacing w:line="360" w:lineRule="auto"/>
      </w:pPr>
      <w:r>
        <w:lastRenderedPageBreak/>
        <w:t xml:space="preserve">To test for </w:t>
      </w:r>
      <w:r w:rsidR="00716C5E">
        <w:t xml:space="preserve">any </w:t>
      </w:r>
      <w:r w:rsidR="003E099F">
        <w:t>influence of naturally</w:t>
      </w:r>
      <w:r>
        <w:t xml:space="preserve"> co-occurring annuals and blooming shrubs, h</w:t>
      </w:r>
      <w:r w:rsidR="00E3586A">
        <w:t xml:space="preserve">eterospecific annual floral density </w:t>
      </w:r>
      <w:r w:rsidR="00465E1C">
        <w:t>was measured within a 0.25 m</w:t>
      </w:r>
      <w:r w:rsidR="00465E1C">
        <w:rPr>
          <w:vertAlign w:val="superscript"/>
        </w:rPr>
        <w:t>2</w:t>
      </w:r>
      <w:r w:rsidR="00465E1C">
        <w:t xml:space="preserve"> quadrat in each microsite and the number of heterospecific shrubs in bloom were counted within a 2 m radius of each microsite. </w:t>
      </w:r>
      <w:r w:rsidR="004D3DEB">
        <w:t>The</w:t>
      </w:r>
      <w:r w:rsidR="003E099F">
        <w:t xml:space="preserve"> number of </w:t>
      </w:r>
      <w:r w:rsidR="00465E1C">
        <w:t xml:space="preserve">open </w:t>
      </w:r>
      <w:r w:rsidR="003E099F">
        <w:t xml:space="preserve">blooms of each </w:t>
      </w:r>
      <w:r w:rsidR="003E099F" w:rsidRPr="00465E1C">
        <w:rPr>
          <w:i/>
        </w:rPr>
        <w:t>L. tridentata</w:t>
      </w:r>
      <w:r w:rsidR="00464B88">
        <w:t xml:space="preserve"> wer</w:t>
      </w:r>
      <w:r w:rsidR="00465E1C">
        <w:t>e counted at the same time.</w:t>
      </w:r>
    </w:p>
    <w:p w14:paraId="54A7CF19" w14:textId="77777777" w:rsidR="00B23B9C" w:rsidRPr="009B777A" w:rsidRDefault="00CD7187" w:rsidP="00D36947">
      <w:pPr>
        <w:spacing w:line="360" w:lineRule="auto"/>
        <w:rPr>
          <w:highlight w:val="yellow"/>
        </w:rPr>
      </w:pPr>
      <w:r>
        <w:t>Video footage was reviewed in lab.</w:t>
      </w:r>
      <w:r w:rsidR="002154B4">
        <w:t xml:space="preserve"> </w:t>
      </w:r>
      <w:r w:rsidR="009B777A">
        <w:t>A flower visit</w:t>
      </w:r>
      <w:r w:rsidR="004D3DEB">
        <w:t xml:space="preserve"> was defined as when an insect visitor flew on and touched</w:t>
      </w:r>
      <w:r w:rsidR="00854283">
        <w:t xml:space="preserve"> the open side of the flower. </w:t>
      </w:r>
      <w:r w:rsidR="00854283" w:rsidRPr="009B777A">
        <w:t>A foraging bout</w:t>
      </w:r>
      <w:r w:rsidR="00696D62" w:rsidRPr="009B777A">
        <w:t xml:space="preserve"> wa</w:t>
      </w:r>
      <w:r w:rsidR="004D3DEB" w:rsidRPr="009B777A">
        <w:t xml:space="preserve">s </w:t>
      </w:r>
      <w:r w:rsidR="00854283" w:rsidRPr="009B777A">
        <w:t>defined as a single plant visit</w:t>
      </w:r>
      <w:r w:rsidR="009B777A" w:rsidRPr="009B777A">
        <w:t xml:space="preserve">, beginning </w:t>
      </w:r>
      <w:r w:rsidR="009B777A">
        <w:t xml:space="preserve">when a flying visitor touched a flower and ending when the visitor left the final flower. Visit duration included inter-flower travel time </w:t>
      </w:r>
      <w:r w:rsidR="00854283" w:rsidRPr="009B777A">
        <w:t>and multiple flowers could be visited during one foraging bout.</w:t>
      </w:r>
      <w:r w:rsidR="00EF5937">
        <w:t xml:space="preserve"> </w:t>
      </w:r>
      <w:r w:rsidR="00854283">
        <w:t>T</w:t>
      </w:r>
      <w:r w:rsidR="00EF5937">
        <w:t>otal flowers</w:t>
      </w:r>
      <w:r w:rsidR="004D3DEB">
        <w:t xml:space="preserve"> are the total number of flowers visited per replica</w:t>
      </w:r>
      <w:r w:rsidR="00854283">
        <w:t>te</w:t>
      </w:r>
      <w:r w:rsidR="004D3DEB">
        <w:t xml:space="preserve">. </w:t>
      </w:r>
      <w:r w:rsidR="00854283">
        <w:t>Proportion of flowers visited is</w:t>
      </w:r>
      <w:r w:rsidR="004D3DEB">
        <w:t xml:space="preserve"> the number of </w:t>
      </w:r>
      <w:r w:rsidR="00854283">
        <w:t xml:space="preserve">unique </w:t>
      </w:r>
      <w:r w:rsidR="004D3DEB">
        <w:t>flowers visited per foraging bout divided by the number of flowers in the field of vision.</w:t>
      </w:r>
      <w:r w:rsidR="00854283">
        <w:t xml:space="preserve"> </w:t>
      </w:r>
      <w:r w:rsidR="004D3DEB">
        <w:t xml:space="preserve">Floral visitors </w:t>
      </w:r>
      <w:r w:rsidR="00906E7A">
        <w:t xml:space="preserve">were identified to </w:t>
      </w:r>
      <w:r w:rsidR="00854283">
        <w:t xml:space="preserve">recognizable taxonomic units (RTU): </w:t>
      </w:r>
      <w:r w:rsidR="00906E7A">
        <w:t xml:space="preserve">honeybees, solitary bees, </w:t>
      </w:r>
      <w:r w:rsidR="00465E1C">
        <w:t>Lepidoptera</w:t>
      </w:r>
      <w:r w:rsidR="00906E7A">
        <w:t>, syrphid flies, bombyl</w:t>
      </w:r>
      <w:r w:rsidR="008F3DB3">
        <w:t>i</w:t>
      </w:r>
      <w:r w:rsidR="00906E7A">
        <w:t xml:space="preserve">id flies and other, </w:t>
      </w:r>
      <w:r w:rsidR="00465E1C">
        <w:t xml:space="preserve">which was </w:t>
      </w:r>
      <w:r w:rsidR="007B51BC">
        <w:t>comprised primarily of</w:t>
      </w:r>
      <w:r w:rsidR="00906E7A">
        <w:t xml:space="preserve"> small beetles</w:t>
      </w:r>
      <w:r w:rsidR="007B51BC">
        <w:t xml:space="preserve"> and muscoid flies</w:t>
      </w:r>
      <w:r w:rsidR="00906E7A">
        <w:t>.</w:t>
      </w:r>
      <w:r w:rsidR="00901BA2">
        <w:t xml:space="preserve"> </w:t>
      </w:r>
      <w:r w:rsidR="004D3DEB">
        <w:t>Five videos were omitted due to</w:t>
      </w:r>
      <w:r w:rsidR="00901BA2">
        <w:t xml:space="preserve"> disturba</w:t>
      </w:r>
      <w:r w:rsidR="00854283">
        <w:t>nce or battery failure</w:t>
      </w:r>
      <w:r w:rsidR="00901BA2">
        <w:t>.</w:t>
      </w:r>
    </w:p>
    <w:p w14:paraId="44C0DFB4" w14:textId="77777777" w:rsidR="0019001B" w:rsidRPr="009F59F6" w:rsidRDefault="003E48AD" w:rsidP="00D36947">
      <w:pPr>
        <w:spacing w:line="360" w:lineRule="auto"/>
        <w:rPr>
          <w:u w:val="single"/>
        </w:rPr>
      </w:pPr>
      <w:r w:rsidRPr="009F59F6">
        <w:rPr>
          <w:u w:val="single"/>
        </w:rPr>
        <w:t xml:space="preserve">Arthropod </w:t>
      </w:r>
      <w:r w:rsidR="00465E1C">
        <w:rPr>
          <w:u w:val="single"/>
        </w:rPr>
        <w:t xml:space="preserve">and plant </w:t>
      </w:r>
      <w:r w:rsidRPr="009F59F6">
        <w:rPr>
          <w:u w:val="single"/>
        </w:rPr>
        <w:t>community sampling</w:t>
      </w:r>
    </w:p>
    <w:p w14:paraId="3652CC44" w14:textId="77777777" w:rsidR="009F59F6" w:rsidRDefault="00D9460D" w:rsidP="00D36947">
      <w:pPr>
        <w:tabs>
          <w:tab w:val="left" w:pos="6195"/>
        </w:tabs>
        <w:spacing w:line="360" w:lineRule="auto"/>
      </w:pPr>
      <w:r>
        <w:t>Fo</w:t>
      </w:r>
      <w:r w:rsidR="00883748">
        <w:t>undation specie</w:t>
      </w:r>
      <w:r w:rsidR="009273DE">
        <w:t>s</w:t>
      </w:r>
      <w:r w:rsidR="001079BE">
        <w:t xml:space="preserve"> have positive effects</w:t>
      </w:r>
      <w:r>
        <w:t xml:space="preserve"> that scale to trophic level</w:t>
      </w:r>
      <w:r w:rsidR="001079BE">
        <w:t>s</w:t>
      </w:r>
      <w:r>
        <w:t xml:space="preserve"> beyond plants </w:t>
      </w:r>
      <w:r w:rsidR="007C502B">
        <w:fldChar w:fldCharType="begin"/>
      </w:r>
      <w:r w:rsidR="007C502B">
        <w:instrText xml:space="preserve"> ADDIN EN.CITE &lt;EndNote&gt;&lt;Cite&gt;&lt;Author&gt;Reid&lt;/Author&gt;&lt;Year&gt;2012&lt;/Year&gt;&lt;RecNum&gt;58&lt;/RecNum&gt;&lt;DisplayText&gt;(Reid and Lortie, 2012; Ruttan et al., 2016)&lt;/DisplayText&gt;&lt;record&gt;&lt;rec-number&gt;58&lt;/rec-number&gt;&lt;foreign-keys&gt;&lt;key app="EN" db-id="efxxxd2elfvxfde05eev9swq9zv0dswrxzp2"&gt;58&lt;/key&gt;&lt;/foreign-keys&gt;&lt;ref-type name="Journal Article"&gt;17&lt;/ref-type&gt;&lt;contributors&gt;&lt;authors&gt;&lt;author&gt;Reid, Anya M.&lt;/author&gt;&lt;author&gt;Lortie, Christopher J.&lt;/author&gt;&lt;/authors&gt;&lt;/contributors&gt;&lt;titles&gt;&lt;title&gt;Cushion plants are foundation species with positive effects extending to higher trophic levels&lt;/title&gt;&lt;secondary-title&gt;Ecosphere&lt;/secondary-title&gt;&lt;/titles&gt;&lt;periodical&gt;&lt;full-title&gt;Ecosphere&lt;/full-title&gt;&lt;/periodical&gt;&lt;volume&gt;3&lt;/volume&gt;&lt;number&gt;11&lt;/number&gt;&lt;section&gt;art96&lt;/section&gt;&lt;dates&gt;&lt;year&gt;2012&lt;/year&gt;&lt;/dates&gt;&lt;isbn&gt;2150-8925&lt;/isbn&gt;&lt;urls&gt;&lt;/urls&gt;&lt;electronic-resource-num&gt;10.1890/es12-00106.1&lt;/electronic-resource-num&gt;&lt;/record&gt;&lt;/Cite&gt;&lt;Cite&gt;&lt;Author&gt;Ruttan&lt;/Author&gt;&lt;Year&gt;2016&lt;/Year&gt;&lt;RecNum&gt;249&lt;/RecNum&gt;&lt;record&gt;&lt;rec-number&gt;249&lt;/rec-number&gt;&lt;foreign-keys&gt;&lt;key app="EN" db-id="efxxxd2elfvxfde05eev9swq9zv0dswrxzp2"&gt;249&lt;/key&gt;&lt;/foreign-keys&gt;&lt;ref-type name="Journal Article"&gt;17&lt;/ref-type&gt;&lt;contributors&gt;&lt;authors&gt;&lt;author&gt;Ruttan, Ally&lt;/author&gt;&lt;author&gt;Filazzola, Alessandro&lt;/author&gt;&lt;author&gt;Lortie, Christopher J&lt;/author&gt;&lt;/authors&gt;&lt;/contributors&gt;&lt;titles&gt;&lt;title&gt;Shrub-annual facilitation complexes mediate insect community structure in arid environments&lt;/title&gt;&lt;secondary-title&gt;Journal of Arid Environments&lt;/secondary-title&gt;&lt;/titles&gt;&lt;periodical&gt;&lt;full-title&gt;Journal of arid environments&lt;/full-title&gt;&lt;/periodical&gt;&lt;pages&gt;1-9&lt;/pages&gt;&lt;volume&gt;134&lt;/volume&gt;&lt;dates&gt;&lt;year&gt;2016&lt;/year&gt;&lt;/dates&gt;&lt;isbn&gt;0140-1963&lt;/isbn&gt;&lt;urls&gt;&lt;/urls&gt;&lt;/record&gt;&lt;/Cite&gt;&lt;/EndNote&gt;</w:instrText>
      </w:r>
      <w:r w:rsidR="007C502B">
        <w:fldChar w:fldCharType="separate"/>
      </w:r>
      <w:r w:rsidR="007C502B">
        <w:rPr>
          <w:noProof/>
        </w:rPr>
        <w:t>(</w:t>
      </w:r>
      <w:hyperlink w:anchor="_ENREF_66" w:tooltip="Reid, 2012 #58" w:history="1">
        <w:r w:rsidR="00172CFB">
          <w:rPr>
            <w:noProof/>
          </w:rPr>
          <w:t>Reid and Lortie, 2012</w:t>
        </w:r>
      </w:hyperlink>
      <w:r w:rsidR="007C502B">
        <w:rPr>
          <w:noProof/>
        </w:rPr>
        <w:t xml:space="preserve">; </w:t>
      </w:r>
      <w:hyperlink w:anchor="_ENREF_72" w:tooltip="Ruttan, 2016 #249" w:history="1">
        <w:r w:rsidR="00172CFB">
          <w:rPr>
            <w:noProof/>
          </w:rPr>
          <w:t>Ruttan et al., 2016</w:t>
        </w:r>
      </w:hyperlink>
      <w:r w:rsidR="007C502B">
        <w:rPr>
          <w:noProof/>
        </w:rPr>
        <w:t>)</w:t>
      </w:r>
      <w:r w:rsidR="007C502B">
        <w:fldChar w:fldCharType="end"/>
      </w:r>
      <w:r w:rsidR="007C502B">
        <w:t xml:space="preserve">. </w:t>
      </w:r>
      <w:r w:rsidR="00F74C2B">
        <w:t xml:space="preserve">The </w:t>
      </w:r>
      <w:r w:rsidR="009273DE">
        <w:t>arthropod communities</w:t>
      </w:r>
      <w:r w:rsidR="00F74C2B">
        <w:t xml:space="preserve"> were sampled</w:t>
      </w:r>
      <w:r w:rsidR="009273DE">
        <w:t xml:space="preserve"> to </w:t>
      </w:r>
      <w:r w:rsidR="00A22549">
        <w:t>provide an estimate of pollinator availability for each microsite and t</w:t>
      </w:r>
      <w:r w:rsidR="00F74C2B">
        <w:t xml:space="preserve">o assess if </w:t>
      </w:r>
      <w:r w:rsidR="00F74C2B" w:rsidRPr="002918EF">
        <w:rPr>
          <w:i/>
        </w:rPr>
        <w:t>L. tridentata</w:t>
      </w:r>
      <w:r w:rsidR="00CE4665">
        <w:t xml:space="preserve"> acts</w:t>
      </w:r>
      <w:r w:rsidR="00A22549">
        <w:t xml:space="preserve"> as</w:t>
      </w:r>
      <w:r w:rsidR="00F74C2B">
        <w:t xml:space="preserve"> a foundation species within this system. </w:t>
      </w:r>
      <w:r w:rsidR="00170E95">
        <w:t xml:space="preserve">Yellow, white and blue coloured, six-inch diameter plastic bowls </w:t>
      </w:r>
      <w:r w:rsidR="001333B4">
        <w:t xml:space="preserve">filled with water with a few drops of Dawn </w:t>
      </w:r>
      <w:r w:rsidR="001333B4" w:rsidRPr="00AE3D2D">
        <w:t>original dish detergent</w:t>
      </w:r>
      <w:r w:rsidR="001333B4">
        <w:t xml:space="preserve"> added </w:t>
      </w:r>
      <w:r w:rsidR="00170E95">
        <w:t xml:space="preserve">were used as pan traps. </w:t>
      </w:r>
      <w:r w:rsidR="001333B4">
        <w:t>Each study day pan traps were set out by 10 am and collected by 5:30 pm. A</w:t>
      </w:r>
      <w:r w:rsidR="00170E95">
        <w:t>rrays of three pan traps were deployed in a triangular shape</w:t>
      </w:r>
      <w:r w:rsidR="001333B4">
        <w:t xml:space="preserve"> at each microsite</w:t>
      </w:r>
      <w:r w:rsidR="00170E95">
        <w:t xml:space="preserve">, slightly embedded in the ground to prevent </w:t>
      </w:r>
      <w:r w:rsidR="00A22549">
        <w:t>disturbance</w:t>
      </w:r>
      <w:r w:rsidR="00170E95">
        <w:t xml:space="preserve">. </w:t>
      </w:r>
      <w:r w:rsidR="00D22FB7">
        <w:t>T</w:t>
      </w:r>
      <w:r w:rsidR="001C0D9F">
        <w:t xml:space="preserve">otal percent </w:t>
      </w:r>
      <w:r w:rsidR="00177D88">
        <w:t xml:space="preserve">vegetation cover </w:t>
      </w:r>
      <w:r w:rsidR="00D22FB7">
        <w:t>(a proxy for annual biomass) and annual species richness were</w:t>
      </w:r>
      <w:r w:rsidR="0017450D">
        <w:t xml:space="preserve"> </w:t>
      </w:r>
      <w:r w:rsidR="00A709B4">
        <w:t xml:space="preserve">recorded </w:t>
      </w:r>
      <w:r w:rsidR="00177D88">
        <w:t>with</w:t>
      </w:r>
      <w:r w:rsidR="00A709B4">
        <w:t xml:space="preserve">in a 0.25 </w:t>
      </w:r>
      <w:r w:rsidR="00A709B4" w:rsidRPr="00A709B4">
        <w:t>m</w:t>
      </w:r>
      <w:r w:rsidR="00A709B4" w:rsidRPr="00A709B4">
        <w:rPr>
          <w:vertAlign w:val="superscript"/>
        </w:rPr>
        <w:t>2</w:t>
      </w:r>
      <w:r w:rsidR="00A709B4">
        <w:t xml:space="preserve"> quadrat</w:t>
      </w:r>
      <w:r w:rsidR="00170E95">
        <w:t xml:space="preserve"> when the traps were laid out</w:t>
      </w:r>
      <w:r w:rsidR="00A709B4">
        <w:t>.</w:t>
      </w:r>
      <w:r w:rsidR="00D22FB7">
        <w:t xml:space="preserve"> Arthropod sampling was conducted</w:t>
      </w:r>
      <w:r w:rsidR="00883748">
        <w:t xml:space="preserve"> w</w:t>
      </w:r>
      <w:r w:rsidR="00016005">
        <w:t>ithin two days of the video test, but</w:t>
      </w:r>
      <w:r w:rsidR="00D22FB7">
        <w:t xml:space="preserve"> never on the same day to </w:t>
      </w:r>
      <w:r w:rsidR="00AD7929">
        <w:t xml:space="preserve">avoid </w:t>
      </w:r>
      <w:r w:rsidR="00016005">
        <w:t>influencing visitation</w:t>
      </w:r>
      <w:r w:rsidR="00883748">
        <w:t>.</w:t>
      </w:r>
      <w:r w:rsidR="00170E95">
        <w:t xml:space="preserve"> Nine days (54 shrub/open pairs) </w:t>
      </w:r>
      <w:r w:rsidR="00016005">
        <w:t>of</w:t>
      </w:r>
      <w:r w:rsidR="00170E95">
        <w:t xml:space="preserve"> sampling </w:t>
      </w:r>
      <w:r w:rsidR="007C502B">
        <w:t>were completed</w:t>
      </w:r>
      <w:r w:rsidR="00170E95">
        <w:t xml:space="preserve"> before blooming, and 10 days (60 shrub/open pairs) during full bloom.</w:t>
      </w:r>
    </w:p>
    <w:p w14:paraId="2173184F" w14:textId="77777777" w:rsidR="00E57C91" w:rsidRDefault="000C14B2" w:rsidP="00D36947">
      <w:pPr>
        <w:spacing w:line="360" w:lineRule="auto"/>
      </w:pPr>
      <w:r>
        <w:t xml:space="preserve">Bees </w:t>
      </w:r>
      <w:r w:rsidR="00372608">
        <w:t xml:space="preserve">and syrphid flies </w:t>
      </w:r>
      <w:r>
        <w:t>were identifi</w:t>
      </w:r>
      <w:r w:rsidR="0068265E">
        <w:t xml:space="preserve">ed to </w:t>
      </w:r>
      <w:r w:rsidR="00372608">
        <w:t xml:space="preserve">species or genus </w: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 </w:instrText>
      </w:r>
      <w:r w:rsidR="007C502B">
        <w:fldChar w:fldCharType="begin">
          <w:fldData xml:space="preserve">PEVuZE5vdGU+PENpdGU+PEF1dGhvcj5Bc2NoZXI8L0F1dGhvcj48WWVhcj4yMDE1PC9ZZWFyPjxS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==
</w:fldData>
        </w:fldChar>
      </w:r>
      <w:r w:rsidR="007C502B">
        <w:instrText xml:space="preserve"> ADDIN EN.CITE.DATA </w:instrText>
      </w:r>
      <w:r w:rsidR="007C502B">
        <w:fldChar w:fldCharType="end"/>
      </w:r>
      <w:r w:rsidR="007C502B">
        <w:fldChar w:fldCharType="separate"/>
      </w:r>
      <w:r w:rsidR="007C502B">
        <w:rPr>
          <w:noProof/>
        </w:rPr>
        <w:t>(</w:t>
      </w:r>
      <w:hyperlink w:anchor="_ENREF_3" w:tooltip="Ascher, 2015 #256" w:history="1">
        <w:r w:rsidR="00172CFB">
          <w:rPr>
            <w:noProof/>
          </w:rPr>
          <w:t>Ascher and Pickering, 2015</w:t>
        </w:r>
      </w:hyperlink>
      <w:r w:rsidR="007C502B">
        <w:rPr>
          <w:noProof/>
        </w:rPr>
        <w:t xml:space="preserve">; </w:t>
      </w:r>
      <w:hyperlink w:anchor="_ENREF_51" w:tooltip="Michener, 2000 #258" w:history="1">
        <w:r w:rsidR="00172CFB">
          <w:rPr>
            <w:noProof/>
          </w:rPr>
          <w:t>Michener, 2000</w:t>
        </w:r>
      </w:hyperlink>
      <w:r w:rsidR="007C502B">
        <w:rPr>
          <w:noProof/>
        </w:rPr>
        <w:t xml:space="preserve">; </w:t>
      </w:r>
      <w:hyperlink w:anchor="_ENREF_52" w:tooltip="Michener, 1994 #12" w:history="1">
        <w:r w:rsidR="00172CFB">
          <w:rPr>
            <w:noProof/>
          </w:rPr>
          <w:t>Michener et al., 1994</w:t>
        </w:r>
      </w:hyperlink>
      <w:r w:rsidR="007C502B">
        <w:rPr>
          <w:noProof/>
        </w:rPr>
        <w:t xml:space="preserve">; </w:t>
      </w:r>
      <w:hyperlink w:anchor="_ENREF_54" w:tooltip="Miranda, 2013 #259" w:history="1">
        <w:r w:rsidR="00172CFB">
          <w:rPr>
            <w:noProof/>
          </w:rPr>
          <w:t>Miranda et al., 2013</w:t>
        </w:r>
      </w:hyperlink>
      <w:r w:rsidR="007C502B">
        <w:rPr>
          <w:noProof/>
        </w:rPr>
        <w:t>)</w:t>
      </w:r>
      <w:r w:rsidR="007C502B">
        <w:fldChar w:fldCharType="end"/>
      </w:r>
      <w:r w:rsidR="007C502B">
        <w:t xml:space="preserve">. </w:t>
      </w:r>
      <w:r w:rsidR="00066537">
        <w:t>The</w:t>
      </w:r>
      <w:r w:rsidR="0068265E">
        <w:t xml:space="preserve"> </w:t>
      </w:r>
      <w:r w:rsidR="00F100CF">
        <w:t>majority of</w:t>
      </w:r>
      <w:r w:rsidR="00372608">
        <w:t xml:space="preserve"> remaining individuals</w:t>
      </w:r>
      <w:r w:rsidR="0068265E">
        <w:t xml:space="preserve"> </w:t>
      </w:r>
      <w:r w:rsidR="00066537">
        <w:t xml:space="preserve">were identified </w:t>
      </w:r>
      <w:r w:rsidR="0068265E">
        <w:t>to</w:t>
      </w:r>
      <w:r>
        <w:t xml:space="preserve"> </w:t>
      </w:r>
      <w:r w:rsidR="00066537">
        <w:t xml:space="preserve">a </w:t>
      </w:r>
      <w:r>
        <w:t>minimum of</w:t>
      </w:r>
      <w:r w:rsidR="0068265E">
        <w:t xml:space="preserve"> family </w:t>
      </w:r>
      <w:r w:rsidR="007C502B">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 </w:instrText>
      </w:r>
      <w:r w:rsidR="00C369D4">
        <w:fldChar w:fldCharType="begin">
          <w:fldData xml:space="preserve">PEVuZE5vdGU+PENpdGU+PEF1dGhvcj5UcmlwbGVob3JuPC9BdXRob3I+PFllYXI+MjAwNTwvWWVh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=
</w:fldData>
        </w:fldChar>
      </w:r>
      <w:r w:rsidR="00C369D4">
        <w:instrText xml:space="preserve"> ADDIN EN.CITE.DATA </w:instrText>
      </w:r>
      <w:r w:rsidR="00C369D4">
        <w:fldChar w:fldCharType="end"/>
      </w:r>
      <w:r w:rsidR="007C502B">
        <w:fldChar w:fldCharType="separate"/>
      </w:r>
      <w:r w:rsidR="00C369D4">
        <w:rPr>
          <w:noProof/>
        </w:rPr>
        <w:t>(</w:t>
      </w:r>
      <w:hyperlink w:anchor="_ENREF_33" w:tooltip="Grissell, 1990 #263" w:history="1">
        <w:r w:rsidR="00172CFB">
          <w:rPr>
            <w:noProof/>
          </w:rPr>
          <w:t>Grissell and Schauff, 1990</w:t>
        </w:r>
      </w:hyperlink>
      <w:r w:rsidR="00C369D4">
        <w:rPr>
          <w:noProof/>
        </w:rPr>
        <w:t xml:space="preserve">; </w:t>
      </w:r>
      <w:hyperlink w:anchor="_ENREF_47" w:tooltip="Marshall, 2012 #262" w:history="1">
        <w:r w:rsidR="00172CFB">
          <w:rPr>
            <w:noProof/>
          </w:rPr>
          <w:t>Marshall, 2012</w:t>
        </w:r>
      </w:hyperlink>
      <w:r w:rsidR="00C369D4">
        <w:rPr>
          <w:noProof/>
        </w:rPr>
        <w:t xml:space="preserve">; </w:t>
      </w:r>
      <w:hyperlink w:anchor="_ENREF_81" w:tooltip="Teskey, 1981 #264" w:history="1">
        <w:r w:rsidR="00172CFB">
          <w:rPr>
            <w:noProof/>
          </w:rPr>
          <w:t>Teskey et al., 1981</w:t>
        </w:r>
      </w:hyperlink>
      <w:r w:rsidR="00C369D4">
        <w:rPr>
          <w:noProof/>
        </w:rPr>
        <w:t xml:space="preserve">; </w:t>
      </w:r>
      <w:hyperlink w:anchor="_ENREF_84" w:tooltip="Triplehorn, 2005 #260" w:history="1">
        <w:r w:rsidR="00172CFB">
          <w:rPr>
            <w:noProof/>
          </w:rPr>
          <w:t>Triplehorn and Johnson, 2005</w:t>
        </w:r>
      </w:hyperlink>
      <w:r w:rsidR="00C369D4">
        <w:rPr>
          <w:noProof/>
        </w:rPr>
        <w:t>)</w:t>
      </w:r>
      <w:r w:rsidR="007C502B">
        <w:fldChar w:fldCharType="end"/>
      </w:r>
      <w:r w:rsidR="00C369D4">
        <w:t xml:space="preserve"> </w:t>
      </w:r>
      <w:r w:rsidR="0020615C">
        <w:t xml:space="preserve">Thysanoptera, Orthoptera and </w:t>
      </w:r>
      <w:r w:rsidR="00066537">
        <w:t>Arachnida which were left to order</w:t>
      </w:r>
      <w:r w:rsidR="0068265E">
        <w:t>.</w:t>
      </w:r>
      <w:r w:rsidR="00510574">
        <w:t xml:space="preserve"> </w:t>
      </w:r>
      <w:r w:rsidR="00CE4665">
        <w:t>Recognizable taxonomic unit (</w:t>
      </w:r>
      <w:r w:rsidR="00372608">
        <w:t>RTU</w:t>
      </w:r>
      <w:r w:rsidR="00CE4665">
        <w:t>)</w:t>
      </w:r>
      <w:r w:rsidR="00372608">
        <w:t xml:space="preserve"> </w:t>
      </w:r>
      <w:r w:rsidR="00CC26BA">
        <w:t xml:space="preserve">is a suitable </w:t>
      </w:r>
      <w:r w:rsidR="00EB08B5">
        <w:t xml:space="preserve">approximation of traditional species richness </w:t>
      </w:r>
      <w:r w:rsidR="00EB08B5">
        <w:fldChar w:fldCharType="begin"/>
      </w:r>
      <w:r w:rsidR="00EB08B5">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EB08B5">
        <w:fldChar w:fldCharType="separate"/>
      </w:r>
      <w:r w:rsidR="00EB08B5">
        <w:rPr>
          <w:noProof/>
        </w:rPr>
        <w:t>(</w:t>
      </w:r>
      <w:hyperlink w:anchor="_ENREF_60" w:tooltip="Oliver, 1993 #265" w:history="1">
        <w:r w:rsidR="00172CFB">
          <w:rPr>
            <w:noProof/>
          </w:rPr>
          <w:t>Oliver and Beattie, 1993</w:t>
        </w:r>
      </w:hyperlink>
      <w:r w:rsidR="00EB08B5">
        <w:rPr>
          <w:noProof/>
        </w:rPr>
        <w:t>)</w:t>
      </w:r>
      <w:r w:rsidR="00EB08B5">
        <w:fldChar w:fldCharType="end"/>
      </w:r>
      <w:r w:rsidR="00EB08B5">
        <w:t xml:space="preserve">. </w:t>
      </w:r>
      <w:r w:rsidR="00C341CA">
        <w:t xml:space="preserve">Using RTU limits resolution compared with species-level identification, however many </w:t>
      </w:r>
      <w:r w:rsidR="00643122">
        <w:t xml:space="preserve">desert </w:t>
      </w:r>
      <w:r w:rsidR="00C341CA">
        <w:t>insect species have not been described and furthermor</w:t>
      </w:r>
      <w:r w:rsidR="00C115B4">
        <w:t>e useful keys are often lacking</w:t>
      </w:r>
      <w:r w:rsidR="00D237B0">
        <w:t>.</w:t>
      </w:r>
      <w:r w:rsidR="00C341CA">
        <w:t xml:space="preserve"> </w:t>
      </w:r>
      <w:r w:rsidR="00C115B4">
        <w:t>This method of categorizing diversity was a trade-off between maximizing resolution and speed given the high diversity of desert species. R</w:t>
      </w:r>
      <w:r w:rsidR="00C341CA">
        <w:t xml:space="preserve">elated groups </w:t>
      </w:r>
      <w:r w:rsidR="00D237B0">
        <w:t xml:space="preserve">may be </w:t>
      </w:r>
      <w:r w:rsidR="00C341CA">
        <w:t>identified to different levels.</w:t>
      </w:r>
      <w:r w:rsidR="00643122">
        <w:t xml:space="preserve"> </w:t>
      </w:r>
      <w:r w:rsidR="00EB08B5">
        <w:t>E.g.</w:t>
      </w:r>
      <w:r w:rsidR="00C341CA">
        <w:t xml:space="preserve"> </w:t>
      </w:r>
      <w:r w:rsidR="000B3F99">
        <w:t xml:space="preserve">wasps in the genus </w:t>
      </w:r>
      <w:r w:rsidR="000B3F99" w:rsidRPr="00CE4665">
        <w:rPr>
          <w:i/>
        </w:rPr>
        <w:t>Miscophus</w:t>
      </w:r>
      <w:r w:rsidR="000B3F99">
        <w:t xml:space="preserve"> </w:t>
      </w:r>
      <w:r w:rsidR="00C341CA">
        <w:t>and subfamily</w:t>
      </w:r>
      <w:r w:rsidR="00EB08B5" w:rsidRPr="00EB08B5">
        <w:t xml:space="preserve"> </w:t>
      </w:r>
      <w:r w:rsidR="00EB08B5" w:rsidRPr="00CE4665">
        <w:rPr>
          <w:i/>
        </w:rPr>
        <w:t>Pemphredoninae</w:t>
      </w:r>
      <w:r w:rsidR="00EB08B5">
        <w:t xml:space="preserve"> </w:t>
      </w:r>
      <w:r w:rsidR="000B3F99">
        <w:t>are</w:t>
      </w:r>
      <w:r w:rsidR="00C341CA">
        <w:t xml:space="preserve"> both with</w:t>
      </w:r>
      <w:r w:rsidR="00643122">
        <w:t xml:space="preserve">in the family </w:t>
      </w:r>
      <w:r w:rsidR="00643122" w:rsidRPr="00CE4665">
        <w:rPr>
          <w:i/>
        </w:rPr>
        <w:t>Crabronidae</w:t>
      </w:r>
      <w:r w:rsidR="00643122">
        <w:t>.</w:t>
      </w:r>
      <w:r w:rsidR="000B3F99">
        <w:t xml:space="preserve"> </w:t>
      </w:r>
      <w:r w:rsidR="00EB08B5">
        <w:t xml:space="preserve">No individuals were double counted, and these </w:t>
      </w:r>
      <w:r w:rsidR="00643122">
        <w:t xml:space="preserve">groups </w:t>
      </w:r>
      <w:r w:rsidR="00C341CA">
        <w:t xml:space="preserve">were </w:t>
      </w:r>
      <w:r w:rsidR="00643122">
        <w:t>considered distinct, exclusive RTU</w:t>
      </w:r>
      <w:r w:rsidR="00D237B0">
        <w:t>s</w:t>
      </w:r>
      <w:r w:rsidR="00C115B4">
        <w:t xml:space="preserve"> for diversity analyses</w:t>
      </w:r>
      <w:r w:rsidR="00EB08B5">
        <w:t xml:space="preserve">. Nymphs were included in abundance analyses provided they could be identified at least order. Hemipteran nymphs that could not be identified to family were lumped together for diversity analyses, otherwise all nymphs were assigned to family. </w:t>
      </w:r>
      <w:r w:rsidR="00051285">
        <w:t xml:space="preserve">Mites (Acari) and springtails (Collembola) were excluded from all analyses due to biases in collection methods. </w:t>
      </w:r>
      <w:r w:rsidR="00066537">
        <w:t>A full list of</w:t>
      </w:r>
      <w:r w:rsidR="00AD7929">
        <w:t xml:space="preserve"> the 121</w:t>
      </w:r>
      <w:r w:rsidR="00066537">
        <w:t xml:space="preserve"> RTU are </w:t>
      </w:r>
      <w:r w:rsidR="00D237B0">
        <w:t xml:space="preserve">provided in </w:t>
      </w:r>
      <w:r w:rsidR="001E3034">
        <w:t>the Appendix</w:t>
      </w:r>
      <w:r w:rsidR="00D237B0">
        <w:t xml:space="preserve"> </w:t>
      </w:r>
      <w:r w:rsidR="0045649C">
        <w:t>and the associated dataset has been</w:t>
      </w:r>
      <w:r w:rsidR="001E3034">
        <w:t xml:space="preserve"> (will be)</w:t>
      </w:r>
      <w:r w:rsidR="0045649C">
        <w:t xml:space="preserve"> publi</w:t>
      </w:r>
      <w:r w:rsidR="004624B8">
        <w:t>shed openly to KNB</w:t>
      </w:r>
      <w:r w:rsidR="0045649C">
        <w:t xml:space="preserve">. </w:t>
      </w:r>
      <w:r w:rsidR="00D87350">
        <w:t xml:space="preserve">All </w:t>
      </w:r>
      <w:r w:rsidR="00C115B4">
        <w:t>specimens are located within the</w:t>
      </w:r>
      <w:r w:rsidR="00D87350">
        <w:t xml:space="preserve"> Lortie Lab at York University.</w:t>
      </w:r>
      <w:r w:rsidR="00A4543D">
        <w:t xml:space="preserve"> </w:t>
      </w:r>
    </w:p>
    <w:p w14:paraId="57784CBD" w14:textId="77777777" w:rsidR="000F6F48" w:rsidRPr="00E57C91" w:rsidRDefault="000F6F48" w:rsidP="00D36947">
      <w:pPr>
        <w:spacing w:line="360" w:lineRule="auto"/>
        <w:rPr>
          <w:u w:val="single"/>
        </w:rPr>
      </w:pPr>
      <w:r>
        <w:rPr>
          <w:u w:val="single"/>
        </w:rPr>
        <w:t>Pollinator</w:t>
      </w:r>
      <w:r w:rsidRPr="00E57C91">
        <w:rPr>
          <w:u w:val="single"/>
        </w:rPr>
        <w:t xml:space="preserve"> visitation to </w:t>
      </w:r>
      <w:r w:rsidRPr="000E3E9E">
        <w:rPr>
          <w:i/>
          <w:u w:val="single"/>
        </w:rPr>
        <w:t>Larrea tridentata</w:t>
      </w:r>
    </w:p>
    <w:p w14:paraId="3D24D7C9" w14:textId="77777777" w:rsidR="000F6F48" w:rsidRDefault="000F6F48" w:rsidP="00D36947">
      <w:pPr>
        <w:spacing w:line="360" w:lineRule="auto"/>
      </w:pPr>
      <w:r>
        <w:t xml:space="preserve">Pan traps are insufficient to quantify the pollinator guild of L. tridentata (Cane et al, 2000). To determine which pollinators visited </w:t>
      </w:r>
      <w:r w:rsidRPr="00EB08B5">
        <w:rPr>
          <w:i/>
        </w:rPr>
        <w:t>L. tridentata</w:t>
      </w:r>
      <w:r>
        <w:t xml:space="preserve"> during the study period, visitation to </w:t>
      </w:r>
      <w:r w:rsidRPr="00E57C91">
        <w:rPr>
          <w:i/>
        </w:rPr>
        <w:t>L. tridentata</w:t>
      </w:r>
      <w:r>
        <w:t xml:space="preserve"> was observed in 15-minute time periods. Four individuals were observed per day, 10 days pre-blooming (10 hours) and 6 individuals per d</w:t>
      </w:r>
      <w:r w:rsidR="00EA7A58">
        <w:t>ay for 10 days when blooming (14.5</w:t>
      </w:r>
      <w:r>
        <w:t xml:space="preserve"> hours). </w:t>
      </w:r>
      <w:r w:rsidR="003F7F68">
        <w:t>The s</w:t>
      </w:r>
      <w:r w:rsidR="00C251F0">
        <w:t>ame focal shrubs</w:t>
      </w:r>
      <w:r w:rsidR="003F7F68">
        <w:t xml:space="preserve"> were observed, but</w:t>
      </w:r>
      <w:r>
        <w:t xml:space="preserve"> on differen</w:t>
      </w:r>
      <w:r w:rsidR="00C251F0">
        <w:t>t days than pan trap sampling and</w:t>
      </w:r>
      <w:r>
        <w:t xml:space="preserve"> </w:t>
      </w:r>
      <w:r w:rsidR="004741AC">
        <w:t>video trials</w:t>
      </w:r>
      <w:r>
        <w:t xml:space="preserve">. Due to the large size of the shrubs, it was not possible to accurately track flower visits per foraging bout, therefore only the frequency of foraging bouts was recorded. The identity and </w:t>
      </w:r>
      <w:r w:rsidR="00126C9F">
        <w:t>behaviour of the visitors were</w:t>
      </w:r>
      <w:r>
        <w:t xml:space="preserve"> recorded and visitors were collected when possible to aid identification. </w:t>
      </w:r>
    </w:p>
    <w:p w14:paraId="49770DCA" w14:textId="77777777" w:rsidR="00BF177E" w:rsidRPr="00BF177E" w:rsidRDefault="00BF177E" w:rsidP="00D36947">
      <w:pPr>
        <w:spacing w:line="360" w:lineRule="auto"/>
      </w:pPr>
      <w:r>
        <w:rPr>
          <w:u w:val="single"/>
        </w:rPr>
        <w:t>Microclimates</w:t>
      </w:r>
    </w:p>
    <w:p w14:paraId="7758DB11" w14:textId="77777777" w:rsidR="00745FD2" w:rsidRDefault="00DA3280" w:rsidP="00D36947">
      <w:pPr>
        <w:spacing w:line="360" w:lineRule="auto"/>
      </w:pPr>
      <w:r>
        <w:t xml:space="preserve">To </w:t>
      </w:r>
      <w:r w:rsidR="00CD541B">
        <w:t xml:space="preserve">determine if </w:t>
      </w:r>
      <w:r w:rsidR="00CD541B" w:rsidRPr="00C251F0">
        <w:rPr>
          <w:i/>
        </w:rPr>
        <w:t>L. tridentata</w:t>
      </w:r>
      <w:r w:rsidR="00CD541B">
        <w:t xml:space="preserve"> creates locally stable microclimates,</w:t>
      </w:r>
      <w:r w:rsidR="002B36A1">
        <w:t xml:space="preserve"> </w:t>
      </w:r>
      <w:r w:rsidR="00314C86">
        <w:t>16</w:t>
      </w:r>
      <w:r w:rsidR="002B36A1">
        <w:t xml:space="preserve"> HOBO pendant </w:t>
      </w:r>
      <w:r w:rsidR="00745FD2">
        <w:t xml:space="preserve">data </w:t>
      </w:r>
      <w:r w:rsidR="002B36A1">
        <w:t xml:space="preserve">loggers were used to record </w:t>
      </w:r>
      <w:r w:rsidR="00745FD2">
        <w:t>m</w:t>
      </w:r>
      <w:r w:rsidR="007A155B">
        <w:t>icro-environmental conditions. Ground level t</w:t>
      </w:r>
      <w:r w:rsidR="00051285">
        <w:t>emperature</w:t>
      </w:r>
      <w:r w:rsidR="00745FD2">
        <w:t xml:space="preserve"> and light availability were recorded every 30 minutes between March 19</w:t>
      </w:r>
      <w:r w:rsidR="00745FD2" w:rsidRPr="00745FD2">
        <w:rPr>
          <w:vertAlign w:val="superscript"/>
        </w:rPr>
        <w:t>th</w:t>
      </w:r>
      <w:r w:rsidR="00745FD2">
        <w:t xml:space="preserve"> and May 14</w:t>
      </w:r>
      <w:r w:rsidR="00745FD2" w:rsidRPr="00745FD2">
        <w:rPr>
          <w:vertAlign w:val="superscript"/>
        </w:rPr>
        <w:t>th</w:t>
      </w:r>
      <w:r w:rsidR="00745FD2">
        <w:t>, 2017 at eight microsite pairs</w:t>
      </w:r>
      <w:r w:rsidR="00B4713D">
        <w:t xml:space="preserve">. </w:t>
      </w:r>
      <w:r w:rsidR="00745FD2">
        <w:t xml:space="preserve">Daytime (9am to 9pm) and </w:t>
      </w:r>
      <w:r w:rsidR="00B4713D">
        <w:t>nighttime (9pm to 9am) averages and daily temperature variance were calculated.</w:t>
      </w:r>
    </w:p>
    <w:p w14:paraId="26D90F77" w14:textId="77777777" w:rsidR="009934EB" w:rsidRPr="00E20414" w:rsidRDefault="009934EB" w:rsidP="00D36947">
      <w:pPr>
        <w:spacing w:line="360" w:lineRule="auto"/>
        <w:rPr>
          <w:u w:val="single"/>
        </w:rPr>
      </w:pPr>
      <w:r w:rsidRPr="00E20414">
        <w:rPr>
          <w:u w:val="single"/>
        </w:rPr>
        <w:t xml:space="preserve">Pollen deposition </w:t>
      </w:r>
    </w:p>
    <w:p w14:paraId="70331E78" w14:textId="77777777" w:rsidR="009934EB" w:rsidRDefault="0010779D" w:rsidP="00D36947">
      <w:pPr>
        <w:spacing w:line="360" w:lineRule="auto"/>
      </w:pPr>
      <w:r>
        <w:t xml:space="preserve">To </w:t>
      </w:r>
      <w:r w:rsidR="009934EB">
        <w:t xml:space="preserve">quantify how pollen deposition </w:t>
      </w:r>
      <w:r w:rsidR="00A134AB">
        <w:t>is influenced by proximity to</w:t>
      </w:r>
      <w:r w:rsidR="009934EB">
        <w:t xml:space="preserve"> </w:t>
      </w:r>
      <w:r w:rsidR="009934EB" w:rsidRPr="0010779D">
        <w:rPr>
          <w:i/>
        </w:rPr>
        <w:t>L. tridentata</w:t>
      </w:r>
      <w:r w:rsidR="009934EB">
        <w:t>,</w:t>
      </w:r>
      <w:r>
        <w:t xml:space="preserve"> </w:t>
      </w:r>
      <w:r w:rsidR="009934EB">
        <w:t xml:space="preserve">I collected stigma from </w:t>
      </w:r>
      <w:r w:rsidR="009934EB" w:rsidRPr="0010779D">
        <w:rPr>
          <w:i/>
        </w:rPr>
        <w:t>M. glabrata</w:t>
      </w:r>
      <w:r w:rsidR="009934EB">
        <w:t xml:space="preserve"> at a nearby site (3 km) with a naturally occurring</w:t>
      </w:r>
      <w:r>
        <w:t>, co-blooming</w:t>
      </w:r>
      <w:r w:rsidR="009934EB">
        <w:t xml:space="preserve"> population</w:t>
      </w:r>
      <w:r>
        <w:t xml:space="preserve">s of </w:t>
      </w:r>
      <w:r w:rsidRPr="0010779D">
        <w:rPr>
          <w:i/>
        </w:rPr>
        <w:t>M. glabrata</w:t>
      </w:r>
      <w:r w:rsidR="009934EB">
        <w:t xml:space="preserve"> and </w:t>
      </w:r>
      <w:r w:rsidR="009934EB" w:rsidRPr="0010779D">
        <w:rPr>
          <w:i/>
        </w:rPr>
        <w:t>L. tridentata</w:t>
      </w:r>
      <w:r w:rsidR="001C3A12">
        <w:t xml:space="preserve"> between April 31</w:t>
      </w:r>
      <w:r w:rsidR="001C3A12" w:rsidRPr="00D41A4E">
        <w:rPr>
          <w:vertAlign w:val="superscript"/>
        </w:rPr>
        <w:t>st</w:t>
      </w:r>
      <w:r w:rsidR="001C3A12">
        <w:t xml:space="preserve"> and May 2</w:t>
      </w:r>
      <w:r w:rsidR="001C3A12" w:rsidRPr="00D41A4E">
        <w:rPr>
          <w:vertAlign w:val="superscript"/>
        </w:rPr>
        <w:t>nd</w:t>
      </w:r>
      <w:r w:rsidR="001C3A12">
        <w:t>.</w:t>
      </w:r>
      <w:r w:rsidR="009934EB">
        <w:t xml:space="preserve"> </w:t>
      </w:r>
      <w:r w:rsidR="00C251F0">
        <w:t xml:space="preserve">It was necessary to use a different site because </w:t>
      </w:r>
      <w:r w:rsidR="00C251F0" w:rsidRPr="00C251F0">
        <w:rPr>
          <w:i/>
        </w:rPr>
        <w:t xml:space="preserve">M. glabrata </w:t>
      </w:r>
      <w:r w:rsidR="00C251F0">
        <w:t>populations at the m</w:t>
      </w:r>
      <w:r w:rsidR="001C3A12">
        <w:t xml:space="preserve">ain site were too small. </w:t>
      </w:r>
      <w:r w:rsidR="009934EB">
        <w:t>I collected three stigma from</w:t>
      </w:r>
      <w:r w:rsidR="001C3A12">
        <w:t xml:space="preserve"> each of three flowers per </w:t>
      </w:r>
      <w:r w:rsidR="009934EB" w:rsidRPr="0010779D">
        <w:rPr>
          <w:i/>
        </w:rPr>
        <w:t>M</w:t>
      </w:r>
      <w:r w:rsidRPr="0010779D">
        <w:rPr>
          <w:i/>
        </w:rPr>
        <w:t>. glabrata</w:t>
      </w:r>
      <w:r w:rsidR="00D41A4E">
        <w:t xml:space="preserve"> (nine stigma</w:t>
      </w:r>
      <w:r w:rsidR="00051B2E">
        <w:t xml:space="preserve"> per plant)</w:t>
      </w:r>
      <w:r w:rsidR="001C3A12">
        <w:t xml:space="preserve"> </w:t>
      </w:r>
      <w:r w:rsidR="00051B2E">
        <w:t>growing</w:t>
      </w:r>
      <w:r w:rsidR="001C3A12">
        <w:t xml:space="preserve"> under the dripline and in nearby open areas. A total of 298 stigma were collected from</w:t>
      </w:r>
      <w:r w:rsidR="009934EB">
        <w:t xml:space="preserve"> 13 </w:t>
      </w:r>
      <w:r w:rsidR="001C3A12">
        <w:t xml:space="preserve">shrub/open </w:t>
      </w:r>
      <w:r w:rsidR="009934EB">
        <w:t>pairs</w:t>
      </w:r>
      <w:r w:rsidR="001C3A12">
        <w:t xml:space="preserve">. The small sample size is due to </w:t>
      </w:r>
      <w:r w:rsidR="009934EB">
        <w:t>a heatwave followed by a wind storm</w:t>
      </w:r>
      <w:r>
        <w:t xml:space="preserve"> </w:t>
      </w:r>
      <w:r w:rsidR="001C3A12">
        <w:t xml:space="preserve">that </w:t>
      </w:r>
      <w:r>
        <w:t xml:space="preserve">triggered all </w:t>
      </w:r>
      <w:r w:rsidRPr="0010779D">
        <w:rPr>
          <w:i/>
        </w:rPr>
        <w:t>M. glabrata</w:t>
      </w:r>
      <w:r>
        <w:t xml:space="preserve"> to go to seed. Distance</w:t>
      </w:r>
      <w:r w:rsidR="009934EB">
        <w:t xml:space="preserve"> to the nearest </w:t>
      </w:r>
      <w:r w:rsidR="009934EB" w:rsidRPr="0010779D">
        <w:rPr>
          <w:i/>
        </w:rPr>
        <w:t>L. tridentata</w:t>
      </w:r>
      <w:r>
        <w:t xml:space="preserve"> </w:t>
      </w:r>
      <w:r w:rsidR="00A11E7D">
        <w:t>and</w:t>
      </w:r>
      <w:r>
        <w:t xml:space="preserve"> three nearest </w:t>
      </w:r>
      <w:r w:rsidRPr="0010779D">
        <w:rPr>
          <w:i/>
        </w:rPr>
        <w:t>M. glabrata</w:t>
      </w:r>
      <w:r w:rsidR="002905EA">
        <w:t xml:space="preserve"> neighbours were measured</w:t>
      </w:r>
      <w:r w:rsidR="00A11E7D">
        <w:t>,</w:t>
      </w:r>
      <w:r w:rsidR="002905EA">
        <w:t xml:space="preserve"> </w:t>
      </w:r>
      <w:r>
        <w:t xml:space="preserve">and the number of </w:t>
      </w:r>
      <w:r w:rsidRPr="0010779D">
        <w:rPr>
          <w:i/>
        </w:rPr>
        <w:t>M. glabrata</w:t>
      </w:r>
      <w:r>
        <w:t xml:space="preserve"> flowers per plant were counted. </w:t>
      </w:r>
      <w:r w:rsidR="009934EB">
        <w:t>The stigmas were stored individually in micro centrifuge tubes</w:t>
      </w:r>
      <w:r w:rsidR="00920C7D">
        <w:t xml:space="preserve"> filled with denatured alcohol. </w:t>
      </w:r>
      <w:r w:rsidR="009934EB">
        <w:t>The tubes were spun down in a centrifuge at 4200 rpm for 4.5 minutes and the pellet pipetted onto the slide. This along with the stigma were mounted i</w:t>
      </w:r>
      <w:r w:rsidR="00920C7D">
        <w:t>n fuchsin jelly</w:t>
      </w:r>
      <w:r>
        <w:t xml:space="preserve"> </w:t>
      </w:r>
      <w:r>
        <w:fldChar w:fldCharType="begin"/>
      </w:r>
      <w:r>
        <w:instrText xml:space="preserve"> ADDIN EN.CITE &lt;EndNote&gt;&lt;Cite&gt;&lt;Author&gt;Kearns&lt;/Author&gt;&lt;Year&gt;1993&lt;/Year&gt;&lt;RecNum&gt;266&lt;/RecNum&gt;&lt;DisplayText&gt;(Kearns and Inouye, 1993)&lt;/DisplayText&gt;&lt;record&gt;&lt;rec-number&gt;266&lt;/rec-number&gt;&lt;foreign-keys&gt;&lt;key app="EN" db-id="efxxxd2elfvxfde05eev9swq9zv0dswrxzp2"&gt;266&lt;/key&gt;&lt;/foreign-keys&gt;&lt;ref-type name="Book"&gt;6&lt;/ref-type&gt;&lt;contributors&gt;&lt;authors&gt;&lt;author&gt;Kearns, Carol Ann&lt;/author&gt;&lt;author&gt;Inouye, David William&lt;/author&gt;&lt;/authors&gt;&lt;/contributors&gt;&lt;titles&gt;&lt;title&gt;Techniques for pollination biologists&lt;/title&gt;&lt;/titles&gt;&lt;dates&gt;&lt;year&gt;1993&lt;/year&gt;&lt;/dates&gt;&lt;publisher&gt;University press of Colorado&lt;/publisher&gt;&lt;isbn&gt;0870812793&lt;/isbn&gt;&lt;urls&gt;&lt;/urls&gt;&lt;/record&gt;&lt;/Cite&gt;&lt;/EndNote&gt;</w:instrText>
      </w:r>
      <w:r>
        <w:fldChar w:fldCharType="separate"/>
      </w:r>
      <w:r>
        <w:rPr>
          <w:noProof/>
        </w:rPr>
        <w:t>(</w:t>
      </w:r>
      <w:hyperlink w:anchor="_ENREF_42" w:tooltip="Kearns, 1993 #266" w:history="1">
        <w:r w:rsidR="00172CFB">
          <w:rPr>
            <w:noProof/>
          </w:rPr>
          <w:t>Kearns and Inouye, 1993</w:t>
        </w:r>
      </w:hyperlink>
      <w:r>
        <w:rPr>
          <w:noProof/>
        </w:rPr>
        <w:t>)</w:t>
      </w:r>
      <w:r>
        <w:fldChar w:fldCharType="end"/>
      </w:r>
      <w:r w:rsidR="00920C7D">
        <w:t xml:space="preserve">. </w:t>
      </w:r>
      <w:r w:rsidR="009934EB">
        <w:t xml:space="preserve">At 100 x magnification, 10 </w:t>
      </w:r>
      <w:r>
        <w:t>longitudinal transects (18 mm long</w:t>
      </w:r>
      <w:r w:rsidR="009934EB">
        <w:t xml:space="preserve">) of pollen were counted per slide. Heterospecific pollen grains were imaged using a Canon 60D SLR with 60mm macro lens into microscope afocally. </w:t>
      </w:r>
    </w:p>
    <w:p w14:paraId="7424E46A" w14:textId="77777777" w:rsidR="0019001B" w:rsidRPr="0018395C" w:rsidRDefault="0018395C" w:rsidP="00D36947">
      <w:pPr>
        <w:tabs>
          <w:tab w:val="left" w:pos="1335"/>
        </w:tabs>
        <w:spacing w:line="360" w:lineRule="auto"/>
        <w:rPr>
          <w:u w:val="single"/>
        </w:rPr>
      </w:pPr>
      <w:r>
        <w:rPr>
          <w:u w:val="single"/>
        </w:rPr>
        <w:t>Statistical Analysis</w:t>
      </w:r>
    </w:p>
    <w:p w14:paraId="465BBC68" w14:textId="77777777" w:rsidR="000A01F2" w:rsidRDefault="00CF11EB" w:rsidP="00D36947">
      <w:pPr>
        <w:tabs>
          <w:tab w:val="left" w:pos="1335"/>
        </w:tabs>
        <w:spacing w:line="360" w:lineRule="auto"/>
      </w:pPr>
      <w:r>
        <w:t>To test for</w:t>
      </w:r>
      <w:r w:rsidR="00685D90">
        <w:t xml:space="preserve"> </w:t>
      </w:r>
      <w:r w:rsidR="00B44DA7">
        <w:t xml:space="preserve">evidence that </w:t>
      </w:r>
      <w:r w:rsidR="00B44DA7" w:rsidRPr="00B44DA7">
        <w:rPr>
          <w:i/>
        </w:rPr>
        <w:t>L. tridentata</w:t>
      </w:r>
      <w:r w:rsidR="00B44DA7">
        <w:t xml:space="preserve"> mediates</w:t>
      </w:r>
      <w:r w:rsidR="009C1DE1">
        <w:t xml:space="preserve"> </w:t>
      </w:r>
      <w:r>
        <w:t>pollinator visitation</w:t>
      </w:r>
      <w:r w:rsidR="00FF79E0">
        <w:t xml:space="preserve"> to </w:t>
      </w:r>
      <w:r w:rsidR="00FF79E0" w:rsidRPr="00FF79E0">
        <w:rPr>
          <w:i/>
        </w:rPr>
        <w:t>M. glabrata</w:t>
      </w:r>
      <w:r w:rsidR="004760E2">
        <w:t>,</w:t>
      </w:r>
      <w:r w:rsidR="00FF79E0">
        <w:t xml:space="preserve"> </w:t>
      </w:r>
      <w:r w:rsidR="00685D90">
        <w:t>I</w:t>
      </w:r>
      <w:r w:rsidR="009C1DE1">
        <w:t xml:space="preserve"> fit</w:t>
      </w:r>
      <w:r w:rsidR="00233425">
        <w:t xml:space="preserve"> </w:t>
      </w:r>
      <w:r w:rsidR="00685D90">
        <w:t>generalized linear mixed-model</w:t>
      </w:r>
      <w:r w:rsidR="00233425">
        <w:t>s</w:t>
      </w:r>
      <w:r w:rsidR="00B44DA7">
        <w:t xml:space="preserve"> (GLMM, lme4</w:t>
      </w:r>
      <w:r w:rsidR="00685D90">
        <w:t>)</w:t>
      </w:r>
      <w:r w:rsidR="00B44DA7">
        <w:t xml:space="preserve"> using </w:t>
      </w:r>
      <w:r w:rsidR="006E7326">
        <w:t>negative binomial error distribution</w:t>
      </w:r>
      <w:r w:rsidR="009C1DE1">
        <w:t>s</w:t>
      </w:r>
      <w:r w:rsidR="006E7326">
        <w:t xml:space="preserve"> </w:t>
      </w:r>
      <w:r w:rsidR="009C1DE1">
        <w:t xml:space="preserve">with a loglink function </w:t>
      </w:r>
      <w:r w:rsidR="006E7326">
        <w:t>to account for overd</w:t>
      </w:r>
      <w:r w:rsidR="00767ADD">
        <w:t>ispersion</w:t>
      </w:r>
      <w:r w:rsidR="00FF79E0">
        <w:t xml:space="preserve"> within</w:t>
      </w:r>
      <w:r w:rsidR="00685D90">
        <w:t xml:space="preserve"> the data</w:t>
      </w:r>
      <w:r w:rsidR="00B7796B">
        <w:t xml:space="preserve">. </w:t>
      </w:r>
      <w:r w:rsidR="00685D90">
        <w:t>I used the number of f</w:t>
      </w:r>
      <w:r w:rsidR="000924A6">
        <w:t xml:space="preserve">oraging bouts </w:t>
      </w:r>
      <w:r w:rsidR="00685D90">
        <w:t>and the total number of flower</w:t>
      </w:r>
      <w:r w:rsidR="009C1DE1">
        <w:t>s visited as response variables.</w:t>
      </w:r>
      <w:r w:rsidR="00685D90">
        <w:t xml:space="preserve"> </w:t>
      </w:r>
      <w:r w:rsidR="004760E2">
        <w:t xml:space="preserve">Video length </w:t>
      </w:r>
      <w:r w:rsidR="009C1DE1">
        <w:t>was log-tr</w:t>
      </w:r>
      <w:r w:rsidR="002743B5">
        <w:t>ansformed to match the log</w:t>
      </w:r>
      <w:r w:rsidR="004760E2">
        <w:t>link</w:t>
      </w:r>
      <w:r w:rsidR="009C1DE1">
        <w:t xml:space="preserve"> </w:t>
      </w:r>
      <w:r w:rsidR="002743B5">
        <w:t xml:space="preserve">function </w:t>
      </w:r>
      <w:r w:rsidR="009C1DE1">
        <w:t>and used as an offset</w:t>
      </w:r>
      <w:r w:rsidR="004760E2">
        <w:t xml:space="preserve"> </w:t>
      </w:r>
      <w:r w:rsidR="009C1DE1">
        <w:t xml:space="preserve">to maintain the count structure of the data. </w:t>
      </w:r>
      <w:r w:rsidR="001C451F">
        <w:t xml:space="preserve">To test for the influence of conspecific floral density, the number of </w:t>
      </w:r>
      <w:r w:rsidR="001C451F" w:rsidRPr="00FF79E0">
        <w:rPr>
          <w:i/>
        </w:rPr>
        <w:t>M. glabrata</w:t>
      </w:r>
      <w:r w:rsidR="001C451F">
        <w:t xml:space="preserve"> blooms were included in as a predictor (flowers.pot). </w:t>
      </w:r>
      <w:r w:rsidR="004760E2">
        <w:t>In the past</w:t>
      </w:r>
      <w:r w:rsidR="002743B5">
        <w:t>,</w:t>
      </w:r>
      <w:r w:rsidR="004760E2">
        <w:t xml:space="preserve"> </w:t>
      </w:r>
      <w:r w:rsidR="002743B5">
        <w:t>some have chosen to</w:t>
      </w:r>
      <w:r w:rsidR="004760E2">
        <w:t xml:space="preserve"> standardize</w:t>
      </w:r>
      <w:r w:rsidR="00FF79E0">
        <w:t xml:space="preserve"> visitation</w:t>
      </w:r>
      <w:r w:rsidR="00767ADD">
        <w:t xml:space="preserve"> to visits/hour/flower, this makes the assumption that pol</w:t>
      </w:r>
      <w:r w:rsidR="00EE66D2">
        <w:t>linators respond linearly to conspecific</w:t>
      </w:r>
      <w:r w:rsidR="00767ADD">
        <w:t xml:space="preserve"> </w:t>
      </w:r>
      <w:r w:rsidR="00685D90">
        <w:t>floral density</w:t>
      </w:r>
      <w:r w:rsidR="00767ADD">
        <w:t xml:space="preserve"> and that the slope of the relationship does not change w</w:t>
      </w:r>
      <w:r w:rsidR="008B5642">
        <w:t>ith any treatment. T</w:t>
      </w:r>
      <w:r w:rsidR="00FF79E0">
        <w:t>he</w:t>
      </w:r>
      <w:r w:rsidR="00767ADD">
        <w:t xml:space="preserve"> method </w:t>
      </w:r>
      <w:r w:rsidR="00FF79E0">
        <w:t xml:space="preserve">used </w:t>
      </w:r>
      <w:r w:rsidR="00767ADD">
        <w:t xml:space="preserve">allows for </w:t>
      </w:r>
      <w:r w:rsidR="002743B5">
        <w:t>the original data distribution to be</w:t>
      </w:r>
      <w:r w:rsidR="00767ADD">
        <w:t xml:space="preserve"> maintained (</w:t>
      </w:r>
      <w:r w:rsidR="00FF79E0">
        <w:t>Reitan and Nielson, 2006</w:t>
      </w:r>
      <w:r w:rsidR="00767ADD">
        <w:t>)</w:t>
      </w:r>
      <w:r w:rsidR="00685D90">
        <w:t>, and for pollinator response to conspecific density to be tested rigorously</w:t>
      </w:r>
      <w:r w:rsidR="00767ADD">
        <w:t xml:space="preserve">. </w:t>
      </w:r>
      <w:r w:rsidR="004268A8">
        <w:t xml:space="preserve">The rep ID </w:t>
      </w:r>
      <w:r w:rsidR="002930AB">
        <w:t xml:space="preserve">(focal shrub number + microsite) </w:t>
      </w:r>
      <w:r w:rsidR="004268A8">
        <w:t xml:space="preserve">was used as a random effect </w:t>
      </w:r>
      <w:r w:rsidR="007567B4">
        <w:t>to account</w:t>
      </w:r>
      <w:r w:rsidR="004268A8">
        <w:t xml:space="preserve"> for the repeated measures study design</w:t>
      </w:r>
      <w:r w:rsidR="00CB6E0B">
        <w:t xml:space="preserve"> in all models</w:t>
      </w:r>
      <w:r w:rsidR="004268A8">
        <w:t xml:space="preserve">. </w:t>
      </w:r>
      <w:r w:rsidR="00D00CEA">
        <w:t>Interactive, additive and intercept only</w:t>
      </w:r>
      <w:r w:rsidR="007567B4">
        <w:t xml:space="preserve"> models</w:t>
      </w:r>
      <w:r w:rsidR="00202548">
        <w:t xml:space="preserve"> were </w:t>
      </w:r>
      <w:r w:rsidR="00D00CEA">
        <w:t xml:space="preserve">compared by AIC and </w:t>
      </w:r>
      <w:r w:rsidR="00DD7992">
        <w:t>likelihood ratio tests with</w:t>
      </w:r>
      <w:r w:rsidR="00D00CEA">
        <w:t xml:space="preserve"> </w:t>
      </w:r>
      <w:r w:rsidR="00D00CEA" w:rsidRPr="00D00CEA">
        <w:t>χ2</w:t>
      </w:r>
      <w:r w:rsidR="000A01F2">
        <w:t xml:space="preserve"> approximations</w:t>
      </w:r>
      <w:r w:rsidR="00EE66D2">
        <w:t xml:space="preserve"> (Appendix)</w:t>
      </w:r>
      <w:r w:rsidR="000A01F2">
        <w:t xml:space="preserve">. </w:t>
      </w:r>
      <w:r w:rsidR="00400D11">
        <w:t>To test for</w:t>
      </w:r>
      <w:r w:rsidR="00D00CEA">
        <w:t xml:space="preserve"> the</w:t>
      </w:r>
      <w:r w:rsidR="00400D11">
        <w:t xml:space="preserve"> influence of </w:t>
      </w:r>
      <w:r w:rsidR="00D00CEA">
        <w:t>heterospecific blooming annuals and</w:t>
      </w:r>
      <w:r w:rsidR="00400D11">
        <w:t xml:space="preserve"> shrubs, I </w:t>
      </w:r>
      <w:r w:rsidR="002B55CE">
        <w:t>used negative binomial GLMM (glmmTMB</w:t>
      </w:r>
      <w:r w:rsidR="006B0614">
        <w:t xml:space="preserve">) </w:t>
      </w:r>
      <w:r w:rsidR="0076315E">
        <w:t xml:space="preserve">and </w:t>
      </w:r>
      <w:r w:rsidR="00400D11">
        <w:t xml:space="preserve">added each covariate </w:t>
      </w:r>
      <w:r w:rsidR="000924A6">
        <w:t>to the additive</w:t>
      </w:r>
      <w:r w:rsidR="00400D11">
        <w:t xml:space="preserve"> model (micro</w:t>
      </w:r>
      <w:r w:rsidR="00D00CEA">
        <w:t xml:space="preserve">site + blooming + flowers.pot). </w:t>
      </w:r>
      <w:r w:rsidR="000A01F2">
        <w:t xml:space="preserve"> </w:t>
      </w:r>
    </w:p>
    <w:p w14:paraId="4857AC09" w14:textId="77777777" w:rsidR="004268A8" w:rsidRDefault="00E44E27" w:rsidP="00D36947">
      <w:pPr>
        <w:tabs>
          <w:tab w:val="left" w:pos="1335"/>
        </w:tabs>
        <w:spacing w:line="360" w:lineRule="auto"/>
      </w:pPr>
      <w:r>
        <w:t xml:space="preserve">To </w:t>
      </w:r>
      <w:r w:rsidR="00524D12">
        <w:t>explore</w:t>
      </w:r>
      <w:r>
        <w:t xml:space="preserve"> which visi</w:t>
      </w:r>
      <w:r w:rsidR="00D00CEA">
        <w:t>tors were driving</w:t>
      </w:r>
      <w:r w:rsidR="00DB0B02">
        <w:t xml:space="preserve"> observed </w:t>
      </w:r>
      <w:r w:rsidR="00524D12">
        <w:t xml:space="preserve">visitation </w:t>
      </w:r>
      <w:r w:rsidR="00DB0B02">
        <w:t>patterns</w:t>
      </w:r>
      <w:r>
        <w:t>,</w:t>
      </w:r>
      <w:r w:rsidR="00524D12">
        <w:t xml:space="preserve"> I f</w:t>
      </w:r>
      <w:r w:rsidR="002B55CE">
        <w:t>it quasipoisson GLMM (</w:t>
      </w:r>
      <w:r w:rsidR="00524D12">
        <w:t>glmmPQL</w:t>
      </w:r>
      <w:r w:rsidR="002B55CE">
        <w:t>, MASS</w:t>
      </w:r>
      <w:r w:rsidR="00524D12">
        <w:t>)</w:t>
      </w:r>
      <w:r w:rsidR="002E1744">
        <w:t xml:space="preserve"> and used </w:t>
      </w:r>
      <w:r w:rsidR="00D00CEA">
        <w:t>l</w:t>
      </w:r>
      <w:r>
        <w:t>east-squares post hoc tests</w:t>
      </w:r>
      <w:r w:rsidR="00524D12">
        <w:t xml:space="preserve"> (lsmeans)</w:t>
      </w:r>
      <w:r>
        <w:t xml:space="preserve"> </w:t>
      </w:r>
      <w:r w:rsidR="00524D12">
        <w:t>on any significant interactions.</w:t>
      </w:r>
      <w:r w:rsidR="000A01F2">
        <w:t xml:space="preserve"> </w:t>
      </w:r>
      <w:r w:rsidR="004268A8">
        <w:t xml:space="preserve">To </w:t>
      </w:r>
      <w:r w:rsidR="009D2353">
        <w:t xml:space="preserve">determine if </w:t>
      </w:r>
      <w:r w:rsidR="009D2353" w:rsidRPr="00D00CEA">
        <w:rPr>
          <w:i/>
        </w:rPr>
        <w:t>L. tridentata</w:t>
      </w:r>
      <w:r w:rsidR="009D2353">
        <w:t xml:space="preserve"> influences </w:t>
      </w:r>
      <w:r w:rsidR="00D00CEA">
        <w:t>foraging</w:t>
      </w:r>
      <w:r w:rsidR="009D2353">
        <w:t xml:space="preserve"> behaviour, I fit</w:t>
      </w:r>
      <w:r w:rsidR="004268A8">
        <w:t xml:space="preserve"> gamma GLMM </w:t>
      </w:r>
      <w:r w:rsidR="009D2353">
        <w:t>models</w:t>
      </w:r>
      <w:r w:rsidR="009E7102">
        <w:t xml:space="preserve"> (</w:t>
      </w:r>
      <w:r w:rsidR="002B55CE">
        <w:t xml:space="preserve">glmer, </w:t>
      </w:r>
      <w:r w:rsidR="009E7102">
        <w:t>lme4)</w:t>
      </w:r>
      <w:r w:rsidR="009D2353">
        <w:t xml:space="preserve"> </w:t>
      </w:r>
      <w:r w:rsidR="002E1744">
        <w:t xml:space="preserve">with visit </w:t>
      </w:r>
      <w:r w:rsidR="008B5642">
        <w:t>duration and</w:t>
      </w:r>
      <w:r w:rsidR="00767ADD">
        <w:t xml:space="preserve"> proportion of flowers visited per</w:t>
      </w:r>
      <w:r w:rsidR="00D00CEA">
        <w:t xml:space="preserve"> foraging bout</w:t>
      </w:r>
      <w:r w:rsidR="009D2353">
        <w:t xml:space="preserve"> as response variables</w:t>
      </w:r>
      <w:r w:rsidR="005F7698">
        <w:t xml:space="preserve">. As a post-hoc exploration, </w:t>
      </w:r>
      <w:r w:rsidR="00D00CEA">
        <w:t xml:space="preserve">I subsetted responses of solitary bees and ‘other’ RTUs to </w:t>
      </w:r>
      <w:r w:rsidR="005F7698">
        <w:t>fit linear mixed models</w:t>
      </w:r>
      <w:r w:rsidR="002B04AB">
        <w:t xml:space="preserve"> for both RTU</w:t>
      </w:r>
      <w:r w:rsidR="005F7698">
        <w:t xml:space="preserve"> using log-transformed visit durat</w:t>
      </w:r>
      <w:r w:rsidR="00E42D05">
        <w:t xml:space="preserve">ion as the response variable. </w:t>
      </w:r>
      <w:r w:rsidR="00D4745C">
        <w:t xml:space="preserve">Least-squares post hoc tests (lsmeans) were used on any significant interactions. </w:t>
      </w:r>
    </w:p>
    <w:p w14:paraId="666FAF55" w14:textId="77777777" w:rsidR="002E1596" w:rsidRPr="003D576D" w:rsidRDefault="009D294B" w:rsidP="00D36947">
      <w:pPr>
        <w:tabs>
          <w:tab w:val="left" w:pos="1335"/>
        </w:tabs>
        <w:spacing w:line="360" w:lineRule="auto"/>
        <w:rPr>
          <w:u w:val="single"/>
        </w:rPr>
      </w:pPr>
      <w:r w:rsidRPr="003D576D">
        <w:rPr>
          <w:u w:val="single"/>
        </w:rPr>
        <w:t>Positive influences on other communities</w:t>
      </w:r>
    </w:p>
    <w:p w14:paraId="65A63674" w14:textId="77777777" w:rsidR="009E7102" w:rsidRPr="004540D2" w:rsidRDefault="00031660" w:rsidP="00D36947">
      <w:pPr>
        <w:spacing w:line="360" w:lineRule="auto"/>
        <w:rPr>
          <w:u w:val="single"/>
        </w:rPr>
      </w:pPr>
      <w:r>
        <w:t>To quantify how</w:t>
      </w:r>
      <w:r w:rsidR="002E1596">
        <w:t xml:space="preserve"> shrubs influence arthropod</w:t>
      </w:r>
      <w:r>
        <w:t xml:space="preserve"> and plant</w:t>
      </w:r>
      <w:r w:rsidR="002E1596">
        <w:t xml:space="preserve"> communities, </w:t>
      </w:r>
      <w:r w:rsidR="009E7102">
        <w:t>I fit negative binomial</w:t>
      </w:r>
      <w:r w:rsidR="00B647FA">
        <w:t xml:space="preserve"> GLMM (</w:t>
      </w:r>
      <w:r w:rsidR="002B04AB">
        <w:t>lme4, glmer.nb)</w:t>
      </w:r>
      <w:r>
        <w:t xml:space="preserve">, and </w:t>
      </w:r>
      <w:r w:rsidR="002B04AB">
        <w:t>arthropod abundance</w:t>
      </w:r>
      <w:r>
        <w:t>, percent annual cover, annual species richness and annual bloom density</w:t>
      </w:r>
      <w:r w:rsidR="009E7102">
        <w:t xml:space="preserve"> as response</w:t>
      </w:r>
      <w:r w:rsidR="002B55CE">
        <w:t xml:space="preserve"> variables</w:t>
      </w:r>
      <w:r w:rsidR="00B647FA">
        <w:t>.</w:t>
      </w:r>
      <w:r w:rsidR="00625030">
        <w:t xml:space="preserve"> </w:t>
      </w:r>
      <w:r w:rsidR="004D17FD">
        <w:t xml:space="preserve">Beetles from </w:t>
      </w:r>
      <w:r w:rsidR="00B647FA">
        <w:t>the family Melyridae made up 1217</w:t>
      </w:r>
      <w:r w:rsidR="004D17FD">
        <w:t xml:space="preserve"> of the </w:t>
      </w:r>
      <w:r w:rsidR="00B647FA">
        <w:t>3</w:t>
      </w:r>
      <w:r>
        <w:t>384</w:t>
      </w:r>
      <w:r w:rsidR="00B647FA">
        <w:t xml:space="preserve"> </w:t>
      </w:r>
      <w:r w:rsidR="004D17FD">
        <w:t>total arthr</w:t>
      </w:r>
      <w:r w:rsidR="00844B3D">
        <w:t xml:space="preserve">opods captured, </w:t>
      </w:r>
      <w:r w:rsidR="00B647FA">
        <w:t xml:space="preserve">therefore abundance models were fit with </w:t>
      </w:r>
      <w:r w:rsidR="009E7102">
        <w:t>Melyridae</w:t>
      </w:r>
      <w:r w:rsidR="008B5642">
        <w:t xml:space="preserve"> excluded, included and</w:t>
      </w:r>
      <w:r w:rsidR="004D17FD">
        <w:t xml:space="preserve"> </w:t>
      </w:r>
      <w:r w:rsidR="00B647FA">
        <w:t>individually</w:t>
      </w:r>
      <w:r w:rsidR="004D17FD">
        <w:t xml:space="preserve"> </w:t>
      </w:r>
      <w:r w:rsidR="00B32E02">
        <w:t>to avoid bias. Poisson GLMM (lme4) were</w:t>
      </w:r>
      <w:r w:rsidR="009E7102">
        <w:t xml:space="preserve"> used to determine differences in </w:t>
      </w:r>
      <w:r w:rsidR="002B04AB">
        <w:t xml:space="preserve">arthropod species richness and </w:t>
      </w:r>
      <w:r w:rsidR="009E7102">
        <w:t>bee abundance between the treatments.</w:t>
      </w:r>
      <w:r w:rsidR="002B04AB">
        <w:t xml:space="preserve"> Rep ID was included as a random effect in all models, and least-squares post hoc tests were used on significant interactions (lsmeans). </w:t>
      </w:r>
      <w:r w:rsidR="004540D2">
        <w:t xml:space="preserve">To test if </w:t>
      </w:r>
      <w:r w:rsidR="004540D2" w:rsidRPr="005E7E8F">
        <w:rPr>
          <w:i/>
        </w:rPr>
        <w:t>L. tridentata</w:t>
      </w:r>
      <w:r w:rsidR="004540D2">
        <w:t xml:space="preserve"> individuals with more flowers are more attractive to pollinators, I used a quasipoisson GLM (glm) with visitation rates as the response and flower number as predictors.</w:t>
      </w:r>
    </w:p>
    <w:p w14:paraId="3483F388" w14:textId="77777777" w:rsidR="00443C1E" w:rsidRDefault="00443C1E" w:rsidP="00D36947">
      <w:pPr>
        <w:spacing w:line="360" w:lineRule="auto"/>
        <w:rPr>
          <w:u w:val="single"/>
        </w:rPr>
      </w:pPr>
      <w:r w:rsidRPr="0018395C">
        <w:rPr>
          <w:u w:val="single"/>
        </w:rPr>
        <w:t>Pollen</w:t>
      </w:r>
      <w:r w:rsidR="00F46593">
        <w:rPr>
          <w:u w:val="single"/>
        </w:rPr>
        <w:t xml:space="preserve"> Deposition</w:t>
      </w:r>
    </w:p>
    <w:p w14:paraId="452277C1" w14:textId="77777777" w:rsidR="00FD0761" w:rsidRDefault="009E7102" w:rsidP="00D36947">
      <w:pPr>
        <w:spacing w:line="360" w:lineRule="auto"/>
      </w:pPr>
      <w:r>
        <w:t>I fit quasipoisson</w:t>
      </w:r>
      <w:r w:rsidR="007C32D0">
        <w:t xml:space="preserve"> models</w:t>
      </w:r>
      <w:r>
        <w:t xml:space="preserve"> (</w:t>
      </w:r>
      <w:r w:rsidR="007C32D0">
        <w:t xml:space="preserve">MASS, glmmPQL) with conspecific </w:t>
      </w:r>
      <w:r w:rsidR="00F46593">
        <w:t>and heterospecific pollen deposition</w:t>
      </w:r>
      <w:r w:rsidR="007C32D0">
        <w:t xml:space="preserve"> as response variables</w:t>
      </w:r>
      <w:r w:rsidR="00F46593">
        <w:t xml:space="preserve">. </w:t>
      </w:r>
      <w:r w:rsidR="007C32D0">
        <w:t xml:space="preserve">I used the distance to </w:t>
      </w:r>
      <w:r w:rsidR="007C32D0" w:rsidRPr="00031660">
        <w:rPr>
          <w:i/>
        </w:rPr>
        <w:t>L. tridentata</w:t>
      </w:r>
      <w:r w:rsidR="007C32D0">
        <w:t xml:space="preserve">, distance to the nearest conspecific neighbour and the number of </w:t>
      </w:r>
      <w:r w:rsidR="007C32D0" w:rsidRPr="00031660">
        <w:rPr>
          <w:i/>
        </w:rPr>
        <w:t>M. glabrata</w:t>
      </w:r>
      <w:r w:rsidR="007C32D0">
        <w:t xml:space="preserve"> flowers as predictors.</w:t>
      </w:r>
      <w:r w:rsidR="00F46593">
        <w:t xml:space="preserve"> The sample ID nested in the flower ID nested in the plant </w:t>
      </w:r>
      <w:r w:rsidR="00D90100">
        <w:t>w</w:t>
      </w:r>
      <w:r w:rsidR="00F46593">
        <w:t>as</w:t>
      </w:r>
      <w:r w:rsidR="00D90100">
        <w:t xml:space="preserve"> used as</w:t>
      </w:r>
      <w:r w:rsidR="00F46593">
        <w:t xml:space="preserve"> a random effect.</w:t>
      </w:r>
    </w:p>
    <w:p w14:paraId="56590EAA" w14:textId="77777777" w:rsidR="00F861C6" w:rsidRPr="007C7338" w:rsidRDefault="0015677D" w:rsidP="00D36947">
      <w:pPr>
        <w:spacing w:line="360" w:lineRule="auto"/>
        <w:rPr>
          <w:u w:val="single"/>
        </w:rPr>
      </w:pPr>
      <w:r>
        <w:rPr>
          <w:u w:val="single"/>
        </w:rPr>
        <w:t>Ecological effects</w:t>
      </w:r>
    </w:p>
    <w:p w14:paraId="31946AA6" w14:textId="77777777" w:rsidR="006F1CB9" w:rsidRPr="00052F27" w:rsidRDefault="005B7D33" w:rsidP="00D36947">
      <w:pPr>
        <w:spacing w:line="360" w:lineRule="auto"/>
      </w:pPr>
      <w:r>
        <w:t xml:space="preserve">To compare the ecological effect of shrubs and blooming on five community response metrics (floral </w:t>
      </w:r>
      <w:r w:rsidR="004540D2">
        <w:t>visitation</w:t>
      </w:r>
      <w:r>
        <w:t xml:space="preserve"> </w:t>
      </w:r>
      <w:r w:rsidR="00D90100">
        <w:t>of</w:t>
      </w:r>
      <w:r w:rsidRPr="00F46593">
        <w:rPr>
          <w:i/>
        </w:rPr>
        <w:t xml:space="preserve"> M. glabrata</w:t>
      </w:r>
      <w:r>
        <w:t>, arthropod abundance, arthropod species richness, percent annual cover and annual species richness)</w:t>
      </w:r>
      <w:r w:rsidR="00323ECC">
        <w:t xml:space="preserve">, and to estimate the biological importance of statistically significant differences the effect size estimate RII was calculated </w:t>
      </w:r>
      <w:r w:rsidR="00323ECC">
        <w:fldChar w:fldCharType="begin"/>
      </w:r>
      <w:r w:rsidR="00323ECC">
        <w:instrText xml:space="preserve"> ADDIN EN.CITE &lt;EndNote&gt;&lt;Cite&gt;&lt;Author&gt;Armas&lt;/Author&gt;&lt;Year&gt;2004&lt;/Year&gt;&lt;RecNum&gt;267&lt;/RecNum&gt;&lt;DisplayText&gt;(Armas et al., 2004)&lt;/DisplayText&gt;&lt;record&gt;&lt;rec-number&gt;267&lt;/rec-number&gt;&lt;foreign-keys&gt;&lt;key app="EN" db-id="efxxxd2elfvxfde05eev9swq9zv0dswrxzp2"&gt;267&lt;/key&gt;&lt;/foreign-keys&gt;&lt;ref-type name="Journal Article"&gt;17&lt;/ref-type&gt;&lt;contributors&gt;&lt;authors&gt;&lt;author&gt;Armas, Cristina&lt;/author&gt;&lt;author&gt;Ordiales, Ramón&lt;/author&gt;&lt;author&gt;Pugnaire, Francisco I&lt;/author&gt;&lt;/authors&gt;&lt;/contributors&gt;&lt;titles&gt;&lt;title&gt;Measuring plant interactions: a new comparative index&lt;/title&gt;&lt;secondary-title&gt;Ecology&lt;/secondary-title&gt;&lt;/titles&gt;&lt;periodical&gt;&lt;full-title&gt;Ecology&lt;/full-title&gt;&lt;/periodical&gt;&lt;pages&gt;2682-2686&lt;/pages&gt;&lt;volume&gt;85&lt;/volume&gt;&lt;number&gt;10&lt;/number&gt;&lt;dates&gt;&lt;year&gt;2004&lt;/year&gt;&lt;/dates&gt;&lt;isbn&gt;1939-9170&lt;/isbn&gt;&lt;urls&gt;&lt;/urls&gt;&lt;/record&gt;&lt;/Cite&gt;&lt;/EndNote&gt;</w:instrText>
      </w:r>
      <w:r w:rsidR="00323ECC">
        <w:fldChar w:fldCharType="separate"/>
      </w:r>
      <w:r w:rsidR="00323ECC">
        <w:rPr>
          <w:noProof/>
        </w:rPr>
        <w:t>(</w:t>
      </w:r>
      <w:hyperlink w:anchor="_ENREF_2" w:tooltip="Armas, 2004 #267" w:history="1">
        <w:r w:rsidR="00172CFB">
          <w:rPr>
            <w:noProof/>
          </w:rPr>
          <w:t>Armas et al., 2004</w:t>
        </w:r>
      </w:hyperlink>
      <w:r w:rsidR="00323ECC">
        <w:rPr>
          <w:noProof/>
        </w:rPr>
        <w:t>)</w:t>
      </w:r>
      <w:r w:rsidR="00323ECC">
        <w:fldChar w:fldCharType="end"/>
      </w:r>
      <w:r w:rsidR="00323ECC">
        <w:t xml:space="preserve">. The equation: </w:t>
      </w:r>
      <m:oMath>
        <m:r>
          <w:rPr>
            <w:rFonts w:ascii="Cambria Math" w:hAnsi="Cambria Math"/>
          </w:rPr>
          <m:t xml:space="preserve">RII= </m:t>
        </m:r>
        <m:f>
          <m:fPr>
            <m:ctrlPr>
              <w:rPr>
                <w:rFonts w:ascii="Cambria Math" w:hAnsi="Cambria Math"/>
                <w:i/>
              </w:rPr>
            </m:ctrlPr>
          </m:fPr>
          <m:num>
            <m:r>
              <w:rPr>
                <w:rFonts w:ascii="Cambria Math" w:hAnsi="Cambria Math"/>
              </w:rPr>
              <m:t>treatment-control</m:t>
            </m:r>
          </m:num>
          <m:den>
            <m:r>
              <w:rPr>
                <w:rFonts w:ascii="Cambria Math" w:hAnsi="Cambria Math"/>
              </w:rPr>
              <m:t>treatment+control</m:t>
            </m:r>
          </m:den>
        </m:f>
      </m:oMath>
      <w:r w:rsidR="00323ECC">
        <w:rPr>
          <w:rFonts w:eastAsiaTheme="minorEastAsia"/>
        </w:rPr>
        <w:t xml:space="preserve"> was used. Treatments </w:t>
      </w:r>
      <w:r w:rsidR="00F46593">
        <w:rPr>
          <w:rFonts w:eastAsiaTheme="minorEastAsia"/>
        </w:rPr>
        <w:t>were</w:t>
      </w:r>
      <w:r w:rsidR="00323ECC">
        <w:rPr>
          <w:rFonts w:eastAsiaTheme="minorEastAsia"/>
        </w:rPr>
        <w:t xml:space="preserve"> shrub </w:t>
      </w:r>
      <w:r w:rsidR="00F46593">
        <w:rPr>
          <w:rFonts w:eastAsiaTheme="minorEastAsia"/>
        </w:rPr>
        <w:t xml:space="preserve">microsite </w:t>
      </w:r>
      <w:r w:rsidR="00323ECC">
        <w:rPr>
          <w:rFonts w:eastAsiaTheme="minorEastAsia"/>
        </w:rPr>
        <w:t xml:space="preserve">or blooming, while </w:t>
      </w:r>
      <w:r w:rsidR="00F46593">
        <w:rPr>
          <w:rFonts w:eastAsiaTheme="minorEastAsia"/>
        </w:rPr>
        <w:t xml:space="preserve">the </w:t>
      </w:r>
      <w:r w:rsidR="00323ECC">
        <w:rPr>
          <w:rFonts w:eastAsiaTheme="minorEastAsia"/>
        </w:rPr>
        <w:t>control</w:t>
      </w:r>
      <w:r w:rsidR="00F46593">
        <w:rPr>
          <w:rFonts w:eastAsiaTheme="minorEastAsia"/>
        </w:rPr>
        <w:t>s were</w:t>
      </w:r>
      <w:r w:rsidR="00323ECC">
        <w:rPr>
          <w:rFonts w:eastAsiaTheme="minorEastAsia"/>
        </w:rPr>
        <w:t xml:space="preserve"> open </w:t>
      </w:r>
      <w:r w:rsidR="00F46593">
        <w:rPr>
          <w:rFonts w:eastAsiaTheme="minorEastAsia"/>
        </w:rPr>
        <w:t xml:space="preserve">microsite </w:t>
      </w:r>
      <w:r w:rsidR="00323ECC">
        <w:rPr>
          <w:rFonts w:eastAsiaTheme="minorEastAsia"/>
        </w:rPr>
        <w:t>or pre-blooming. Microsit</w:t>
      </w:r>
      <w:r w:rsidR="00F46593">
        <w:rPr>
          <w:rFonts w:eastAsiaTheme="minorEastAsia"/>
        </w:rPr>
        <w:t>es were matched when calculating</w:t>
      </w:r>
      <w:r w:rsidR="00323ECC">
        <w:rPr>
          <w:rFonts w:eastAsiaTheme="minorEastAsia"/>
        </w:rPr>
        <w:t xml:space="preserve"> the metric and non-matching sites were excluded from calculation</w:t>
      </w:r>
      <w:r w:rsidR="00D90100">
        <w:rPr>
          <w:rFonts w:eastAsiaTheme="minorEastAsia"/>
        </w:rPr>
        <w:t>s</w:t>
      </w:r>
      <w:r w:rsidR="00323ECC">
        <w:rPr>
          <w:rFonts w:eastAsiaTheme="minorEastAsia"/>
        </w:rPr>
        <w:t>.</w:t>
      </w:r>
      <w:r w:rsidR="00323ECC">
        <w:t xml:space="preserve"> </w:t>
      </w:r>
      <w:r w:rsidR="00202548" w:rsidRPr="00202548">
        <w:t>This metric is symmetric around 0, ranges from −1 to +1, and negative values denote relative</w:t>
      </w:r>
      <w:r w:rsidR="00202548" w:rsidRPr="00F861C6">
        <w:rPr>
          <w:i/>
        </w:rPr>
        <w:t xml:space="preserve"> </w:t>
      </w:r>
      <w:r w:rsidR="00202548" w:rsidRPr="00202548">
        <w:t>competition whilst positives denote facilitation.</w:t>
      </w:r>
      <w:r w:rsidR="00202548">
        <w:t xml:space="preserve"> </w:t>
      </w:r>
      <w:r w:rsidR="00323ECC">
        <w:t>To determine if the effect was significantly different from 0, 95% confidence intervals</w:t>
      </w:r>
      <w:r w:rsidR="00144DF1">
        <w:t xml:space="preserve"> around mean values were bootstrapped (boot, R), stratified by the </w:t>
      </w:r>
      <w:r w:rsidR="00F46593">
        <w:t>focal shrub ID</w:t>
      </w:r>
      <w:r w:rsidR="00144DF1">
        <w:t xml:space="preserve"> to ac</w:t>
      </w:r>
      <w:r w:rsidR="00F46593">
        <w:t>count for the repeated measures study design.</w:t>
      </w:r>
    </w:p>
    <w:p w14:paraId="25CC2272" w14:textId="77777777" w:rsidR="004540D2" w:rsidRDefault="00D701FD" w:rsidP="00D36947">
      <w:pPr>
        <w:spacing w:line="360" w:lineRule="auto"/>
        <w:rPr>
          <w:u w:val="single"/>
        </w:rPr>
      </w:pPr>
      <w:r w:rsidRPr="00D701FD">
        <w:rPr>
          <w:u w:val="single"/>
        </w:rPr>
        <w:t>Climate amelioration</w:t>
      </w:r>
    </w:p>
    <w:p w14:paraId="23523579" w14:textId="77777777" w:rsidR="004540D2" w:rsidRPr="00D90100" w:rsidRDefault="00D701FD" w:rsidP="00D36947">
      <w:pPr>
        <w:spacing w:line="360" w:lineRule="auto"/>
      </w:pPr>
      <w:r>
        <w:t xml:space="preserve">To test for the capacity of </w:t>
      </w:r>
      <w:r w:rsidRPr="00D701FD">
        <w:rPr>
          <w:i/>
        </w:rPr>
        <w:t>L. tridentata</w:t>
      </w:r>
      <w:r>
        <w:t xml:space="preserve"> to create stable microclimates, I used GLMM (glmer, lme4) with Gamma error distributions with mean daytime temperature, mean nighttime temperatures and daily temperature variance as response variables. I used the shrub ID + microsite as a random effect to control for the repeated measures.</w:t>
      </w:r>
    </w:p>
    <w:p w14:paraId="23DA366E" w14:textId="77777777" w:rsidR="007638E6" w:rsidRPr="00AE7363" w:rsidRDefault="007638E6" w:rsidP="00D36947">
      <w:pPr>
        <w:spacing w:line="360" w:lineRule="auto"/>
        <w:rPr>
          <w:b/>
        </w:rPr>
      </w:pPr>
      <w:r w:rsidRPr="00AE7363">
        <w:rPr>
          <w:b/>
        </w:rPr>
        <w:t>Results</w:t>
      </w:r>
    </w:p>
    <w:p w14:paraId="0566DAC7" w14:textId="77777777" w:rsidR="0001769C" w:rsidRPr="00FD1DD7" w:rsidRDefault="0009574D" w:rsidP="00D36947">
      <w:pPr>
        <w:spacing w:line="360" w:lineRule="auto"/>
        <w:rPr>
          <w:i/>
        </w:rPr>
      </w:pPr>
      <w:r>
        <w:rPr>
          <w:u w:val="single"/>
        </w:rPr>
        <w:t>Pollinator visitation</w:t>
      </w:r>
      <w:r w:rsidR="00FD1DD7">
        <w:rPr>
          <w:u w:val="single"/>
        </w:rPr>
        <w:t xml:space="preserve"> to phytometer</w:t>
      </w:r>
    </w:p>
    <w:p w14:paraId="55E3BC57" w14:textId="77777777" w:rsidR="009D5841" w:rsidRDefault="00E669A4" w:rsidP="00D36947">
      <w:pPr>
        <w:spacing w:line="360" w:lineRule="auto"/>
      </w:pPr>
      <w:r>
        <w:t>A total of 697 flying insect</w:t>
      </w:r>
      <w:r w:rsidR="00DE356D" w:rsidRPr="00DE356D">
        <w:t xml:space="preserve">s made 925 </w:t>
      </w:r>
      <w:r w:rsidR="000E36E5">
        <w:t xml:space="preserve">potentially pollinating </w:t>
      </w:r>
      <w:r w:rsidR="00DE356D" w:rsidRPr="00DE356D">
        <w:t xml:space="preserve">flower visits </w:t>
      </w:r>
      <w:r w:rsidR="00A872DA">
        <w:t xml:space="preserve">(hereafter “pollinators”) </w:t>
      </w:r>
      <w:r w:rsidR="00DE356D" w:rsidRPr="00DE356D">
        <w:t xml:space="preserve">to </w:t>
      </w:r>
      <w:r w:rsidR="00DE356D" w:rsidRPr="00BB5BDF">
        <w:rPr>
          <w:i/>
        </w:rPr>
        <w:t>M. glabrata</w:t>
      </w:r>
      <w:r w:rsidR="00DE356D" w:rsidRPr="00DE356D">
        <w:t xml:space="preserve"> in 303 hours of video recording. </w:t>
      </w:r>
      <w:r>
        <w:t xml:space="preserve">No </w:t>
      </w:r>
      <w:r w:rsidR="00904F89">
        <w:t>pollinators</w:t>
      </w:r>
      <w:r>
        <w:t xml:space="preserve"> were observed in </w:t>
      </w:r>
      <w:r w:rsidR="00AE0CF4">
        <w:t>61 of</w:t>
      </w:r>
      <w:r w:rsidR="00DE356D">
        <w:t xml:space="preserve"> the</w:t>
      </w:r>
      <w:r w:rsidR="003F1979">
        <w:t xml:space="preserve"> 235</w:t>
      </w:r>
      <w:r w:rsidR="006A47D7">
        <w:t xml:space="preserve"> </w:t>
      </w:r>
      <w:r>
        <w:t xml:space="preserve">video </w:t>
      </w:r>
      <w:r w:rsidR="0001769C">
        <w:t>observation periods</w:t>
      </w:r>
      <w:r>
        <w:t>.</w:t>
      </w:r>
      <w:r w:rsidR="00904F89">
        <w:t xml:space="preserve"> </w:t>
      </w:r>
      <w:r w:rsidR="009D5841">
        <w:t xml:space="preserve">Foraging bout frequency </w:t>
      </w:r>
      <w:r w:rsidR="00E82973">
        <w:t>and total floral visitation by pollinators to</w:t>
      </w:r>
      <w:r w:rsidR="00DE356D" w:rsidRPr="00DE356D">
        <w:t xml:space="preserve"> </w:t>
      </w:r>
      <w:r w:rsidR="00DE356D" w:rsidRPr="00E82973">
        <w:rPr>
          <w:i/>
        </w:rPr>
        <w:t>M. glabrata</w:t>
      </w:r>
      <w:r w:rsidR="00DE356D" w:rsidRPr="00DE356D">
        <w:t xml:space="preserve"> were significantly lower </w:t>
      </w:r>
      <w:r w:rsidR="00E82973">
        <w:t>at the shrub microsite relative to</w:t>
      </w:r>
      <w:r w:rsidR="00DE356D" w:rsidRPr="00DE356D">
        <w:t xml:space="preserve"> open</w:t>
      </w:r>
      <w:r w:rsidR="00E82973">
        <w:t xml:space="preserve"> areas</w:t>
      </w:r>
      <w:r w:rsidR="00904F89">
        <w:t xml:space="preserve"> (Table 1), and were reduced at both microsites when </w:t>
      </w:r>
      <w:r w:rsidR="00904F89" w:rsidRPr="00992C0C">
        <w:rPr>
          <w:i/>
        </w:rPr>
        <w:t>L. tridentata</w:t>
      </w:r>
      <w:r w:rsidR="00904F89">
        <w:t xml:space="preserve"> entered full bloom. </w:t>
      </w:r>
      <w:r w:rsidR="00BF5C6A">
        <w:t xml:space="preserve">There was a positive effect of </w:t>
      </w:r>
      <w:r w:rsidR="00BF5C6A" w:rsidRPr="009D5841">
        <w:rPr>
          <w:i/>
        </w:rPr>
        <w:t xml:space="preserve">M. glabrata </w:t>
      </w:r>
      <w:r w:rsidR="009D5841">
        <w:t xml:space="preserve">conspecific density on both the frequency of foraging bouts and floral visitation. </w:t>
      </w:r>
    </w:p>
    <w:p w14:paraId="1CBD2A5A" w14:textId="77777777" w:rsidR="00BF5C6A" w:rsidRDefault="00BE67B9" w:rsidP="00D36947">
      <w:pPr>
        <w:spacing w:line="360" w:lineRule="auto"/>
      </w:pPr>
      <w:r w:rsidRPr="009377C8">
        <w:t xml:space="preserve">There was no significant influence </w:t>
      </w:r>
      <w:r w:rsidR="005F5B8B">
        <w:t>of heterospecific shrub blooming density on foraging bout frequency or total flowers visited. The</w:t>
      </w:r>
      <w:r w:rsidR="001E2F62">
        <w:t>re</w:t>
      </w:r>
      <w:r w:rsidR="005F5B8B">
        <w:t xml:space="preserve"> was a significant</w:t>
      </w:r>
      <w:r w:rsidR="004862EA">
        <w:t>, positive</w:t>
      </w:r>
      <w:r w:rsidR="005F5B8B">
        <w:t xml:space="preserve"> effect of heterospecific</w:t>
      </w:r>
      <w:r w:rsidR="00AA5AC2">
        <w:t xml:space="preserve"> annual</w:t>
      </w:r>
      <w:r w:rsidR="005F5B8B">
        <w:t xml:space="preserve"> floral density on foraging </w:t>
      </w:r>
      <w:r w:rsidR="00AA5AC2">
        <w:t xml:space="preserve">bouts, but not flowers visited </w:t>
      </w:r>
      <w:r w:rsidR="000E36E5">
        <w:t>(Table 2)</w:t>
      </w:r>
      <w:r w:rsidR="00523861" w:rsidRPr="009377C8">
        <w:t>.</w:t>
      </w:r>
      <w:r w:rsidRPr="009377C8">
        <w:t xml:space="preserve"> </w:t>
      </w:r>
      <w:r w:rsidR="001E2F62">
        <w:t xml:space="preserve">Floral visitation rates (flowers/hr) were significantly correlated </w:t>
      </w:r>
      <w:r w:rsidR="005A0088" w:rsidRPr="009377C8">
        <w:t>betwe</w:t>
      </w:r>
      <w:r w:rsidR="000E36E5">
        <w:t xml:space="preserve">en paired shrub/open microsites </w:t>
      </w:r>
      <w:r w:rsidR="005F5B8B">
        <w:t>(</w:t>
      </w:r>
      <w:r w:rsidR="004862EA">
        <w:t xml:space="preserve">Pearson’s = </w:t>
      </w:r>
      <w:r w:rsidR="005F5B8B">
        <w:t xml:space="preserve">0.262, </w:t>
      </w:r>
      <w:r w:rsidR="005F5B8B" w:rsidRPr="005F5B8B">
        <w:t>t = 2.8708, df = 112, p-value = 0.004898</w:t>
      </w:r>
      <w:r w:rsidR="005F5B8B">
        <w:t>).</w:t>
      </w:r>
    </w:p>
    <w:p w14:paraId="200E82E2" w14:textId="77777777" w:rsidR="00AA5AC2" w:rsidRDefault="00AA5AC2" w:rsidP="00D36947">
      <w:pPr>
        <w:spacing w:line="360" w:lineRule="auto"/>
      </w:pPr>
      <w:r>
        <w:t xml:space="preserve">There were RTU specific changes in the number of foraging bouts and flowers visited with blooming (Table 3). </w:t>
      </w:r>
      <w:r w:rsidR="00BE67B9">
        <w:t xml:space="preserve">The </w:t>
      </w:r>
      <w:r>
        <w:t>frequency of flower visits by s</w:t>
      </w:r>
      <w:r w:rsidR="00BE67B9">
        <w:t>y</w:t>
      </w:r>
      <w:r w:rsidR="00677A8A">
        <w:t>r</w:t>
      </w:r>
      <w:r w:rsidR="00BE67B9">
        <w:t>p</w:t>
      </w:r>
      <w:r w:rsidR="00677A8A">
        <w:t>h</w:t>
      </w:r>
      <w:r w:rsidR="00BE67B9">
        <w:t>ids and solitary bees declined significantly with blooming (</w:t>
      </w:r>
      <w:r w:rsidR="00AC1C47">
        <w:t>Table</w:t>
      </w:r>
      <w:r w:rsidR="00BE67B9">
        <w:t xml:space="preserve"> </w:t>
      </w:r>
      <w:r>
        <w:t>4</w:t>
      </w:r>
      <w:r w:rsidR="00BE67B9">
        <w:t>).</w:t>
      </w:r>
      <w:r w:rsidR="00FD1DD7">
        <w:t xml:space="preserve"> There was no significant difference between RTU visiting the microsites (Figure 1, Table C1), nor were there significant interactions between RTU, microsite and blooming (Table C1) on the total flowers visited. </w:t>
      </w:r>
    </w:p>
    <w:p w14:paraId="67BFD6D0" w14:textId="77777777" w:rsidR="00502C85" w:rsidRDefault="00805752" w:rsidP="00D36947">
      <w:pPr>
        <w:spacing w:line="360" w:lineRule="auto"/>
      </w:pPr>
      <w:r w:rsidRPr="00805752">
        <w:t xml:space="preserve">There was also a negative effect of </w:t>
      </w:r>
      <w:r w:rsidRPr="004862EA">
        <w:rPr>
          <w:i/>
        </w:rPr>
        <w:t>L. tridentata</w:t>
      </w:r>
      <w:r w:rsidRPr="00805752">
        <w:t xml:space="preserve"> blooming on </w:t>
      </w:r>
      <w:r w:rsidRPr="004862EA">
        <w:rPr>
          <w:i/>
        </w:rPr>
        <w:t>M. glabrata</w:t>
      </w:r>
      <w:r w:rsidRPr="00805752">
        <w:t xml:space="preserve"> visit duration, but no microsite effect (</w:t>
      </w:r>
      <w:r w:rsidR="00AA5AC2">
        <w:t>Table 5</w:t>
      </w:r>
      <w:r w:rsidRPr="00805752">
        <w:t>).</w:t>
      </w:r>
      <w:r w:rsidR="00274B48">
        <w:t xml:space="preserve"> </w:t>
      </w:r>
      <w:r w:rsidR="00502C85">
        <w:t>This was driven by visitors in the ‘other’ category</w:t>
      </w:r>
      <w:r w:rsidR="003034EA">
        <w:t xml:space="preserve"> (</w:t>
      </w:r>
      <w:r w:rsidR="00AA5AC2">
        <w:t xml:space="preserve">Figure 2, </w:t>
      </w:r>
      <w:r w:rsidR="003034EA">
        <w:t xml:space="preserve">Est: </w:t>
      </w:r>
      <w:r w:rsidR="003034EA" w:rsidRPr="003034EA">
        <w:t>-1.0703</w:t>
      </w:r>
      <w:r w:rsidR="003034EA">
        <w:t>, χ2:</w:t>
      </w:r>
      <w:r w:rsidR="003034EA" w:rsidRPr="003034EA">
        <w:t xml:space="preserve"> 12.274</w:t>
      </w:r>
      <w:r w:rsidR="003034EA">
        <w:t xml:space="preserve">, t: </w:t>
      </w:r>
      <w:r w:rsidR="003034EA" w:rsidRPr="003034EA">
        <w:t>-3.503</w:t>
      </w:r>
      <w:r w:rsidR="003034EA">
        <w:t>, p = 0.000605)</w:t>
      </w:r>
      <w:r w:rsidR="00C952F8">
        <w:t>. There was</w:t>
      </w:r>
      <w:r w:rsidR="00502C85">
        <w:t xml:space="preserve"> no difference</w:t>
      </w:r>
      <w:r w:rsidR="003034EA">
        <w:t xml:space="preserve"> in solitary bee visit duration </w:t>
      </w:r>
      <w:r w:rsidR="00FD1DD7">
        <w:t xml:space="preserve">between blooming treatments </w:t>
      </w:r>
      <w:r w:rsidR="003034EA">
        <w:t xml:space="preserve">(Est: </w:t>
      </w:r>
      <w:r w:rsidR="003034EA" w:rsidRPr="003034EA">
        <w:t>-0.9341</w:t>
      </w:r>
      <w:r w:rsidR="003034EA">
        <w:t>, χ2:</w:t>
      </w:r>
      <w:r w:rsidR="003034EA" w:rsidRPr="003034EA">
        <w:t xml:space="preserve"> 1.9017</w:t>
      </w:r>
      <w:r w:rsidR="003034EA">
        <w:t xml:space="preserve">, t: </w:t>
      </w:r>
      <w:r w:rsidR="003034EA" w:rsidRPr="003034EA">
        <w:t>-1.379</w:t>
      </w:r>
      <w:r w:rsidR="003034EA">
        <w:t xml:space="preserve">, p = </w:t>
      </w:r>
      <w:r w:rsidR="003034EA" w:rsidRPr="003034EA">
        <w:t>0.208</w:t>
      </w:r>
      <w:r w:rsidR="003034EA">
        <w:t>).</w:t>
      </w:r>
    </w:p>
    <w:p w14:paraId="45A0EB0A" w14:textId="77777777" w:rsidR="00F9411F" w:rsidRDefault="00502C85" w:rsidP="00D36947">
      <w:pPr>
        <w:spacing w:line="360" w:lineRule="auto"/>
      </w:pPr>
      <w:r>
        <w:t>The proportion of flowers visited per visit decreased significantly with blooming at the shrub microsite only (</w:t>
      </w:r>
      <w:r w:rsidR="00AA5AC2">
        <w:t>Table 5</w:t>
      </w:r>
      <w:r w:rsidR="00FD1DD7">
        <w:t>), but there were</w:t>
      </w:r>
      <w:r>
        <w:t xml:space="preserve"> no significant interaction</w:t>
      </w:r>
      <w:r w:rsidR="00FD1DD7">
        <w:t>s</w:t>
      </w:r>
      <w:r>
        <w:t xml:space="preserve"> between RTU and blooming or RTU and microsite</w:t>
      </w:r>
      <w:r w:rsidR="00AA5AC2">
        <w:t xml:space="preserve"> (Appendix)</w:t>
      </w:r>
      <w:r>
        <w:t xml:space="preserve">. </w:t>
      </w:r>
    </w:p>
    <w:p w14:paraId="4965B3AD" w14:textId="77777777" w:rsidR="00C952F8" w:rsidRDefault="00C952F8" w:rsidP="00D36947">
      <w:pPr>
        <w:spacing w:line="360" w:lineRule="auto"/>
        <w:rPr>
          <w:u w:val="single"/>
        </w:rPr>
      </w:pPr>
      <w:r w:rsidRPr="00AA68D6">
        <w:rPr>
          <w:u w:val="single"/>
        </w:rPr>
        <w:t>Pollen Deposition</w:t>
      </w:r>
    </w:p>
    <w:p w14:paraId="5DAAD3E7" w14:textId="77777777" w:rsidR="00C7284D" w:rsidRPr="005D216D" w:rsidRDefault="00F70A52" w:rsidP="00D36947">
      <w:pPr>
        <w:spacing w:line="360" w:lineRule="auto"/>
      </w:pPr>
      <w:r>
        <w:t xml:space="preserve">A total of </w:t>
      </w:r>
      <w:r w:rsidR="004738C4" w:rsidRPr="004738C4">
        <w:t>16209</w:t>
      </w:r>
      <w:r>
        <w:t xml:space="preserve"> grains of conspecific pollen and</w:t>
      </w:r>
      <w:r w:rsidR="004738C4">
        <w:t xml:space="preserve"> </w:t>
      </w:r>
      <w:r w:rsidR="004738C4" w:rsidRPr="004738C4">
        <w:t>1719</w:t>
      </w:r>
      <w:r w:rsidR="004738C4">
        <w:t xml:space="preserve"> of heterospecific grains</w:t>
      </w:r>
      <w:r>
        <w:t xml:space="preserve"> were counted</w:t>
      </w:r>
      <w:r w:rsidR="004738C4">
        <w:t xml:space="preserve">. </w:t>
      </w:r>
      <w:r w:rsidR="00C952F8" w:rsidRPr="00AA68D6">
        <w:t xml:space="preserve">At the nearby site, there was no </w:t>
      </w:r>
      <w:r w:rsidR="00C7284D">
        <w:t xml:space="preserve">significant influence of </w:t>
      </w:r>
      <w:r w:rsidR="00C7284D" w:rsidRPr="00AA68D6">
        <w:t xml:space="preserve">proximity to </w:t>
      </w:r>
      <w:r w:rsidR="00C7284D" w:rsidRPr="00C7284D">
        <w:rPr>
          <w:i/>
        </w:rPr>
        <w:t>L. tridentata</w:t>
      </w:r>
      <w:r w:rsidR="00C7284D">
        <w:rPr>
          <w:i/>
        </w:rPr>
        <w:t xml:space="preserve"> </w:t>
      </w:r>
      <w:r w:rsidR="00C7284D">
        <w:t>or the number of conspecific flowers (Figure 3) on conspecific pollen deposition, however there was a marginally significant effect of distance to nearest conspecific neighbour (Table 6). H</w:t>
      </w:r>
      <w:r w:rsidR="00C952F8" w:rsidRPr="00AA68D6">
        <w:t>eterospecific pollen deposition increased</w:t>
      </w:r>
      <w:r w:rsidR="00C7284D">
        <w:t xml:space="preserve"> significantly with distance</w:t>
      </w:r>
      <w:r w:rsidR="00C952F8" w:rsidRPr="00AA68D6">
        <w:t xml:space="preserve"> from </w:t>
      </w:r>
      <w:r w:rsidR="00C952F8" w:rsidRPr="00C7284D">
        <w:rPr>
          <w:i/>
        </w:rPr>
        <w:t>L. tridentata</w:t>
      </w:r>
      <w:r w:rsidR="00C952F8" w:rsidRPr="00AA68D6">
        <w:t>.</w:t>
      </w:r>
      <w:r w:rsidR="00C952F8">
        <w:t xml:space="preserve"> Conspecific and heterospecific pollen deposition were significantl</w:t>
      </w:r>
      <w:r w:rsidR="005D216D">
        <w:t>y correlated (</w:t>
      </w:r>
      <w:r w:rsidR="00FD1DD7">
        <w:t xml:space="preserve">Pearson’s = </w:t>
      </w:r>
      <w:r w:rsidR="005D216D">
        <w:t xml:space="preserve">0.15, </w:t>
      </w:r>
      <w:r w:rsidR="004738C4">
        <w:t xml:space="preserve">t = 2.397, df = 229, </w:t>
      </w:r>
      <w:r w:rsidR="005D216D">
        <w:t xml:space="preserve">p = 0.01). </w:t>
      </w:r>
    </w:p>
    <w:p w14:paraId="7D903FDF" w14:textId="77777777" w:rsidR="00C952F8" w:rsidRPr="006861EF" w:rsidRDefault="00C952F8" w:rsidP="00D36947">
      <w:pPr>
        <w:spacing w:line="360" w:lineRule="auto"/>
        <w:rPr>
          <w:u w:val="single"/>
        </w:rPr>
      </w:pPr>
      <w:r w:rsidRPr="006861EF">
        <w:rPr>
          <w:u w:val="single"/>
        </w:rPr>
        <w:t>Visitation</w:t>
      </w:r>
      <w:r>
        <w:rPr>
          <w:u w:val="single"/>
        </w:rPr>
        <w:t xml:space="preserve"> to larrea</w:t>
      </w:r>
    </w:p>
    <w:p w14:paraId="21EF50FD" w14:textId="77777777" w:rsidR="00C952F8" w:rsidRDefault="00C7284D" w:rsidP="00D36947">
      <w:pPr>
        <w:spacing w:line="360" w:lineRule="auto"/>
      </w:pPr>
      <w:r>
        <w:t>Pollinator visitation</w:t>
      </w:r>
      <w:r w:rsidR="00C952F8">
        <w:t xml:space="preserve"> </w:t>
      </w:r>
      <w:r>
        <w:t xml:space="preserve">to </w:t>
      </w:r>
      <w:r w:rsidRPr="00C7284D">
        <w:rPr>
          <w:i/>
        </w:rPr>
        <w:t>L. tridentata</w:t>
      </w:r>
      <w:r>
        <w:t xml:space="preserve"> </w:t>
      </w:r>
      <w:r w:rsidR="00C952F8">
        <w:t xml:space="preserve">increased with </w:t>
      </w:r>
      <w:r>
        <w:t>floral abundance</w:t>
      </w:r>
      <w:r w:rsidR="00C952F8">
        <w:t xml:space="preserve"> (GLM: Est: </w:t>
      </w:r>
      <w:r w:rsidR="00C952F8" w:rsidRPr="00B86602">
        <w:t>0.0013408</w:t>
      </w:r>
      <w:r w:rsidR="00C952F8">
        <w:t xml:space="preserve">, </w:t>
      </w:r>
      <w:r w:rsidR="00C952F8" w:rsidRPr="00B86602">
        <w:t>χ2</w:t>
      </w:r>
      <w:r w:rsidR="00C952F8">
        <w:t>:</w:t>
      </w:r>
      <w:r w:rsidR="00C952F8" w:rsidRPr="00B86602">
        <w:t xml:space="preserve"> 4.6383</w:t>
      </w:r>
      <w:r w:rsidR="00C952F8">
        <w:t xml:space="preserve">, p = </w:t>
      </w:r>
      <w:r w:rsidR="00C952F8" w:rsidRPr="00B86602">
        <w:t>0.02283</w:t>
      </w:r>
      <w:r w:rsidR="00C952F8">
        <w:t>).</w:t>
      </w:r>
      <w:r>
        <w:t xml:space="preserve"> Floral abundance and shrub height (Pea</w:t>
      </w:r>
      <w:r w:rsidR="00FD1DD7">
        <w:t xml:space="preserve">rson’s = </w:t>
      </w:r>
      <w:r w:rsidR="00EA7A58">
        <w:t>0.335, t = 2.6659, df = 56,</w:t>
      </w:r>
      <w:r>
        <w:t xml:space="preserve"> p = </w:t>
      </w:r>
      <w:r w:rsidRPr="0014622A">
        <w:t>0.0</w:t>
      </w:r>
      <w:r w:rsidR="00EA7A58">
        <w:t>1002</w:t>
      </w:r>
      <w:r>
        <w:t>) were correlated.</w:t>
      </w:r>
      <w:r w:rsidR="00C468CB">
        <w:t xml:space="preserve"> </w:t>
      </w:r>
      <w:r w:rsidR="00C468CB">
        <w:rPr>
          <w:i/>
        </w:rPr>
        <w:t>L. tridentata</w:t>
      </w:r>
      <w:r w:rsidR="00C468CB">
        <w:t xml:space="preserve"> received 197 floral visit over 15 hours of observations.</w:t>
      </w:r>
      <w:r w:rsidR="004012A4">
        <w:t xml:space="preserve"> Of 169 visits made by bees, </w:t>
      </w:r>
      <w:r w:rsidR="004012A4" w:rsidRPr="004012A4">
        <w:rPr>
          <w:i/>
        </w:rPr>
        <w:t>Apis mellifera</w:t>
      </w:r>
      <w:r w:rsidR="004012A4">
        <w:t xml:space="preserve"> was the most frequent visitor (32%), </w:t>
      </w:r>
      <w:r w:rsidR="004012A4" w:rsidRPr="004012A4">
        <w:rPr>
          <w:i/>
        </w:rPr>
        <w:t>Centris</w:t>
      </w:r>
      <w:r w:rsidR="004012A4">
        <w:t xml:space="preserve"> sp. (21%), </w:t>
      </w:r>
      <w:r w:rsidR="004012A4">
        <w:rPr>
          <w:i/>
        </w:rPr>
        <w:t>Hesperapis larrae</w:t>
      </w:r>
      <w:r w:rsidR="004012A4">
        <w:t xml:space="preserve"> (18%) and </w:t>
      </w:r>
      <w:r w:rsidR="004012A4" w:rsidRPr="004012A4">
        <w:rPr>
          <w:i/>
        </w:rPr>
        <w:t>Megandrena enceliae</w:t>
      </w:r>
      <w:r w:rsidR="004012A4">
        <w:t xml:space="preserve"> (7%) and other solitary bees (23%) including </w:t>
      </w:r>
      <w:r w:rsidR="004012A4" w:rsidRPr="004012A4">
        <w:rPr>
          <w:i/>
        </w:rPr>
        <w:t>Hoplitis</w:t>
      </w:r>
      <w:r w:rsidR="004012A4">
        <w:t xml:space="preserve"> and </w:t>
      </w:r>
      <w:r w:rsidR="004012A4" w:rsidRPr="004012A4">
        <w:rPr>
          <w:i/>
        </w:rPr>
        <w:t>Megachile</w:t>
      </w:r>
      <w:r w:rsidR="004012A4">
        <w:t>.</w:t>
      </w:r>
    </w:p>
    <w:p w14:paraId="7502C0DD" w14:textId="77777777" w:rsidR="0015677D" w:rsidRPr="003D576D" w:rsidRDefault="0015677D" w:rsidP="00D36947">
      <w:pPr>
        <w:tabs>
          <w:tab w:val="left" w:pos="1335"/>
        </w:tabs>
        <w:spacing w:line="360" w:lineRule="auto"/>
        <w:rPr>
          <w:u w:val="single"/>
        </w:rPr>
      </w:pPr>
      <w:r w:rsidRPr="003D576D">
        <w:rPr>
          <w:u w:val="single"/>
        </w:rPr>
        <w:t>Positive influences on other communities</w:t>
      </w:r>
    </w:p>
    <w:p w14:paraId="05ADDF04" w14:textId="77777777" w:rsidR="00506418" w:rsidRDefault="008F2DF8" w:rsidP="00D36947">
      <w:pPr>
        <w:spacing w:line="360" w:lineRule="auto"/>
      </w:pPr>
      <w:r>
        <w:t>3987</w:t>
      </w:r>
      <w:r w:rsidR="005D32A0">
        <w:t xml:space="preserve"> arthropods spanning 1</w:t>
      </w:r>
      <w:r w:rsidR="007F133C">
        <w:t>2</w:t>
      </w:r>
      <w:r w:rsidR="00C952F8">
        <w:t>1</w:t>
      </w:r>
      <w:r w:rsidR="005D32A0">
        <w:t xml:space="preserve"> taxonomic groups</w:t>
      </w:r>
      <w:r w:rsidR="007C138F">
        <w:t xml:space="preserve"> (Appendix</w:t>
      </w:r>
      <w:r w:rsidR="00C952F8">
        <w:t>)</w:t>
      </w:r>
      <w:r w:rsidR="005D32A0">
        <w:t xml:space="preserve"> were caught in 19 days of pan trapping.</w:t>
      </w:r>
      <w:r w:rsidR="00261ADE">
        <w:t xml:space="preserve"> </w:t>
      </w:r>
      <w:r w:rsidR="00C952F8">
        <w:t xml:space="preserve">There </w:t>
      </w:r>
      <w:r w:rsidR="00C47DCD">
        <w:t xml:space="preserve">was a positive effect of shrub microsite on </w:t>
      </w:r>
      <w:r w:rsidR="00B80EB8">
        <w:t xml:space="preserve">both </w:t>
      </w:r>
      <w:r w:rsidR="00C47DCD">
        <w:t>arthropod</w:t>
      </w:r>
      <w:r w:rsidR="00C952F8">
        <w:t xml:space="preserve"> abundance (Melyridae excluded)</w:t>
      </w:r>
      <w:r w:rsidR="00C47DCD">
        <w:t xml:space="preserve"> and</w:t>
      </w:r>
      <w:r w:rsidR="00B80EB8">
        <w:t xml:space="preserve"> arthropod species richness, and</w:t>
      </w:r>
      <w:r w:rsidR="00C47DCD">
        <w:t xml:space="preserve"> a nega</w:t>
      </w:r>
      <w:r w:rsidR="00B80EB8">
        <w:t xml:space="preserve">tive effect of blooming (Table </w:t>
      </w:r>
      <w:r w:rsidR="00D906B9">
        <w:t>7, 8</w:t>
      </w:r>
      <w:r w:rsidR="00C47DCD">
        <w:t>).</w:t>
      </w:r>
      <w:r w:rsidR="002715FB">
        <w:t xml:space="preserve"> </w:t>
      </w:r>
      <w:r w:rsidR="00376684">
        <w:t>Insect abundance (Melyridae excluded) was significantly correlated between</w:t>
      </w:r>
      <w:r w:rsidR="00E90F5C">
        <w:t xml:space="preserve"> paired shrub/open microsites (</w:t>
      </w:r>
      <w:r w:rsidR="007C138F">
        <w:t xml:space="preserve">Pearson’s = </w:t>
      </w:r>
      <w:r w:rsidR="00376684">
        <w:t>0.46</w:t>
      </w:r>
      <w:r w:rsidR="007C138F">
        <w:t xml:space="preserve">, </w:t>
      </w:r>
      <w:r w:rsidR="00E90F5C">
        <w:t>p</w:t>
      </w:r>
      <w:r w:rsidR="007C138F">
        <w:t xml:space="preserve"> &lt; 0.001</w:t>
      </w:r>
      <w:r w:rsidR="00E90F5C">
        <w:t>).</w:t>
      </w:r>
      <w:r w:rsidR="00D44097">
        <w:t xml:space="preserve"> Melyridae </w:t>
      </w:r>
      <w:r w:rsidR="009E4DA0">
        <w:t>abundance</w:t>
      </w:r>
      <w:r w:rsidR="00D44097">
        <w:t xml:space="preserve"> was significantly lower at the shrub microsites, and decreased with blooming at the open microsite only</w:t>
      </w:r>
      <w:r w:rsidR="006854CA">
        <w:t xml:space="preserve"> (Table </w:t>
      </w:r>
      <w:r w:rsidR="00D906B9">
        <w:t>7</w:t>
      </w:r>
      <w:r w:rsidR="006854CA">
        <w:t>)</w:t>
      </w:r>
      <w:r w:rsidR="00D44097">
        <w:t>.</w:t>
      </w:r>
      <w:r w:rsidR="002715FB">
        <w:t xml:space="preserve"> </w:t>
      </w:r>
      <w:r w:rsidR="00506418">
        <w:t>There was no significant difference in bee abundance caught in pan traps between any of the treatments (</w:t>
      </w:r>
      <w:r w:rsidR="006854CA">
        <w:t xml:space="preserve">Table </w:t>
      </w:r>
      <w:r w:rsidR="00D906B9">
        <w:t>8</w:t>
      </w:r>
      <w:r w:rsidR="00506418">
        <w:t xml:space="preserve">). </w:t>
      </w:r>
    </w:p>
    <w:p w14:paraId="7A515253" w14:textId="77777777" w:rsidR="00E90F5C" w:rsidRDefault="0091494C" w:rsidP="00D36947">
      <w:pPr>
        <w:spacing w:line="360" w:lineRule="auto"/>
      </w:pPr>
      <w:r>
        <w:t>Percent cover of ground vegetation was significantly greater in shrub microsit</w:t>
      </w:r>
      <w:r w:rsidR="00274B48">
        <w:t>es</w:t>
      </w:r>
      <w:r w:rsidR="00E90F5C">
        <w:t xml:space="preserve"> (Table </w:t>
      </w:r>
      <w:r w:rsidR="00D906B9">
        <w:t>9</w:t>
      </w:r>
      <w:r w:rsidR="007C138F">
        <w:t>) and it decreased</w:t>
      </w:r>
      <w:r w:rsidR="00E90F5C">
        <w:t xml:space="preserve"> with blooming in the open microsite only. There was a significant decrease in annual floral density wit</w:t>
      </w:r>
      <w:r w:rsidR="007C138F">
        <w:t>h blooming, but no difference between the microsites.</w:t>
      </w:r>
      <w:r w:rsidR="00E90F5C">
        <w:t xml:space="preserve"> There was no significant difference in annual species richness between any of the treatments.</w:t>
      </w:r>
    </w:p>
    <w:p w14:paraId="1CD02AFF" w14:textId="77777777" w:rsidR="00576C94" w:rsidRPr="00AF1310" w:rsidRDefault="00D51033" w:rsidP="00D36947">
      <w:pPr>
        <w:spacing w:line="360" w:lineRule="auto"/>
        <w:rPr>
          <w:u w:val="single"/>
        </w:rPr>
      </w:pPr>
      <w:r>
        <w:rPr>
          <w:u w:val="single"/>
        </w:rPr>
        <w:t>Ecological</w:t>
      </w:r>
      <w:r w:rsidR="00D649B9" w:rsidRPr="00D649B9">
        <w:rPr>
          <w:u w:val="single"/>
        </w:rPr>
        <w:t xml:space="preserve"> effects</w:t>
      </w:r>
    </w:p>
    <w:p w14:paraId="790E4164" w14:textId="77777777" w:rsidR="00D51033" w:rsidRDefault="00D51033" w:rsidP="00D36947">
      <w:pPr>
        <w:spacing w:line="360" w:lineRule="auto"/>
      </w:pPr>
      <w:r>
        <w:t xml:space="preserve">Shrubs had a competitive effect on floral visitation of </w:t>
      </w:r>
      <w:r w:rsidRPr="00D51033">
        <w:rPr>
          <w:i/>
        </w:rPr>
        <w:t>M. glabrata</w:t>
      </w:r>
      <w:r>
        <w:rPr>
          <w:i/>
        </w:rPr>
        <w:t xml:space="preserve">, </w:t>
      </w:r>
      <w:r>
        <w:t xml:space="preserve">a facilitative effect on arthropod abundance, arthropod species richness, </w:t>
      </w:r>
      <w:r w:rsidR="006C461C">
        <w:t xml:space="preserve">annual </w:t>
      </w:r>
      <w:r>
        <w:t>percent cover and a neutral effect on annual richness. Blooming had a negative effect on all metrics (Figure 5).</w:t>
      </w:r>
    </w:p>
    <w:p w14:paraId="32EF817B" w14:textId="77777777" w:rsidR="00D51033" w:rsidRDefault="00D51033" w:rsidP="00D36947">
      <w:pPr>
        <w:spacing w:line="360" w:lineRule="auto"/>
        <w:rPr>
          <w:u w:val="single"/>
        </w:rPr>
      </w:pPr>
      <w:r w:rsidRPr="00576C94">
        <w:rPr>
          <w:u w:val="single"/>
        </w:rPr>
        <w:t>Climate amelioration</w:t>
      </w:r>
    </w:p>
    <w:p w14:paraId="294711BE" w14:textId="77777777" w:rsidR="00D6250C" w:rsidRPr="00D51033" w:rsidRDefault="00D51033" w:rsidP="00D36947">
      <w:pPr>
        <w:spacing w:line="360" w:lineRule="auto"/>
      </w:pPr>
      <w:r>
        <w:t xml:space="preserve">Mean daytime temperatures were significantly lower (Figure 6, GLMM: Est: </w:t>
      </w:r>
      <w:r w:rsidRPr="00D97412">
        <w:t>-0.064678</w:t>
      </w:r>
      <w:r>
        <w:t xml:space="preserve">, </w:t>
      </w:r>
      <w:r w:rsidRPr="00B86602">
        <w:t>χ2</w:t>
      </w:r>
      <w:r>
        <w:t>:</w:t>
      </w:r>
      <w:r w:rsidRPr="00D97412">
        <w:t>85.51</w:t>
      </w:r>
      <w:r>
        <w:t xml:space="preserve">, p </w:t>
      </w:r>
      <w:r w:rsidRPr="00D97412">
        <w:t>&lt;0.0001</w:t>
      </w:r>
      <w:r>
        <w:t xml:space="preserve">), and mean nighttime temperatures were significantly higher under the shrub canopy (GLMM: Est: </w:t>
      </w:r>
      <w:r w:rsidRPr="00D97412">
        <w:t>0.059203</w:t>
      </w:r>
      <w:r>
        <w:t xml:space="preserve">, </w:t>
      </w:r>
      <w:r w:rsidRPr="00B86602">
        <w:t>χ2</w:t>
      </w:r>
      <w:r>
        <w:t xml:space="preserve">: </w:t>
      </w:r>
      <w:r w:rsidRPr="00D97412">
        <w:t>50.121</w:t>
      </w:r>
      <w:r>
        <w:t xml:space="preserve">, p </w:t>
      </w:r>
      <w:r w:rsidRPr="00D97412">
        <w:t>&lt;0.0001</w:t>
      </w:r>
      <w:r>
        <w:t xml:space="preserve">). Overall temperature variation was significantly lower in the shrub microsites (GLMM: Est: </w:t>
      </w:r>
      <w:r w:rsidRPr="00D97412">
        <w:t>-0.27977</w:t>
      </w:r>
      <w:r>
        <w:t xml:space="preserve">, </w:t>
      </w:r>
      <w:r w:rsidRPr="00B86602">
        <w:t>χ2</w:t>
      </w:r>
      <w:r>
        <w:t xml:space="preserve">: </w:t>
      </w:r>
      <w:r w:rsidRPr="00D97412">
        <w:t>523.38</w:t>
      </w:r>
      <w:r>
        <w:t xml:space="preserve">, p </w:t>
      </w:r>
      <w:r w:rsidRPr="00D97412">
        <w:t>&lt;0.0001</w:t>
      </w:r>
      <w:r>
        <w:t>)</w:t>
      </w:r>
      <w:r w:rsidR="00C10AAE">
        <w:t>.</w:t>
      </w:r>
    </w:p>
    <w:p w14:paraId="2680797F" w14:textId="77777777" w:rsidR="005A3B82" w:rsidRPr="00563FE2" w:rsidRDefault="005A3B82" w:rsidP="00D36947">
      <w:pPr>
        <w:spacing w:line="360" w:lineRule="auto"/>
        <w:rPr>
          <w:b/>
        </w:rPr>
      </w:pPr>
      <w:r w:rsidRPr="00563FE2">
        <w:rPr>
          <w:b/>
        </w:rPr>
        <w:t xml:space="preserve">Discussion </w:t>
      </w:r>
    </w:p>
    <w:p w14:paraId="29C1BDF4" w14:textId="77777777" w:rsidR="00B26370" w:rsidRDefault="00563FE2" w:rsidP="00D36947">
      <w:pPr>
        <w:spacing w:line="360" w:lineRule="auto"/>
      </w:pPr>
      <w:r w:rsidRPr="00753EBF">
        <w:rPr>
          <w:i/>
        </w:rPr>
        <w:t>Larrea tridentata</w:t>
      </w:r>
      <w:r>
        <w:t xml:space="preserve"> </w:t>
      </w:r>
      <w:r w:rsidR="007D3711">
        <w:t>engaged</w:t>
      </w:r>
      <w:r w:rsidR="00F9076F">
        <w:t xml:space="preserve"> in simultaneous positive and negative interactions with the surrounding plant and arthropod communities. </w:t>
      </w:r>
      <w:r w:rsidR="00D27D99">
        <w:t>There was</w:t>
      </w:r>
      <w:r w:rsidR="00D516EB">
        <w:t xml:space="preserve"> </w:t>
      </w:r>
      <w:r w:rsidR="00697B93" w:rsidRPr="00697B93">
        <w:t xml:space="preserve">partial support for the </w:t>
      </w:r>
      <w:r w:rsidR="00D516EB">
        <w:t xml:space="preserve">main </w:t>
      </w:r>
      <w:r w:rsidR="002E61F9">
        <w:t xml:space="preserve">hypothesis. </w:t>
      </w:r>
      <w:r w:rsidR="00697B93" w:rsidRPr="00997FB7">
        <w:rPr>
          <w:i/>
        </w:rPr>
        <w:t xml:space="preserve">L. tridentata </w:t>
      </w:r>
      <w:r w:rsidR="00697B93" w:rsidRPr="00697B93">
        <w:t>interfere</w:t>
      </w:r>
      <w:r w:rsidR="004A335E">
        <w:t>d</w:t>
      </w:r>
      <w:r w:rsidR="00697B93" w:rsidRPr="00697B93">
        <w:t xml:space="preserve"> with</w:t>
      </w:r>
      <w:r w:rsidR="00997FB7">
        <w:t xml:space="preserve"> the pollination of</w:t>
      </w:r>
      <w:r w:rsidR="00697B93" w:rsidRPr="00697B93">
        <w:t xml:space="preserve"> </w:t>
      </w:r>
      <w:r w:rsidR="00697B93" w:rsidRPr="00997FB7">
        <w:rPr>
          <w:i/>
        </w:rPr>
        <w:t>M. glabrata</w:t>
      </w:r>
      <w:r w:rsidR="00697B93" w:rsidRPr="00697B93">
        <w:t xml:space="preserve"> but this was not alleviated </w:t>
      </w:r>
      <w:r w:rsidR="00997FB7">
        <w:t xml:space="preserve">when </w:t>
      </w:r>
      <w:r w:rsidR="00997FB7" w:rsidRPr="00997FB7">
        <w:rPr>
          <w:i/>
        </w:rPr>
        <w:t>L. tridentata</w:t>
      </w:r>
      <w:r w:rsidR="00997FB7">
        <w:t xml:space="preserve"> entered full bloom</w:t>
      </w:r>
      <w:r w:rsidR="00697B93" w:rsidRPr="00697B93">
        <w:t>.</w:t>
      </w:r>
      <w:r w:rsidR="00997FB7">
        <w:t xml:space="preserve"> </w:t>
      </w:r>
      <w:r w:rsidR="00697B93" w:rsidRPr="00997FB7">
        <w:rPr>
          <w:i/>
        </w:rPr>
        <w:t>L. tridentata</w:t>
      </w:r>
      <w:r w:rsidR="00697B93" w:rsidRPr="00697B93">
        <w:t xml:space="preserve"> compete</w:t>
      </w:r>
      <w:r w:rsidR="00997FB7">
        <w:t>d</w:t>
      </w:r>
      <w:r w:rsidR="002F53AD">
        <w:t xml:space="preserve"> with</w:t>
      </w:r>
      <w:r w:rsidR="00697B93" w:rsidRPr="00697B93">
        <w:t xml:space="preserve"> rather than facilitate</w:t>
      </w:r>
      <w:r w:rsidR="00997FB7">
        <w:t>d</w:t>
      </w:r>
      <w:r w:rsidR="00697B93" w:rsidRPr="00697B93">
        <w:t xml:space="preserve"> </w:t>
      </w:r>
      <w:r w:rsidR="00997FB7" w:rsidRPr="00997FB7">
        <w:rPr>
          <w:i/>
        </w:rPr>
        <w:t>M. glabrata</w:t>
      </w:r>
      <w:r w:rsidR="00997FB7">
        <w:t xml:space="preserve"> </w:t>
      </w:r>
      <w:r w:rsidR="00DA321A">
        <w:t>by</w:t>
      </w:r>
      <w:r w:rsidR="002F53AD">
        <w:t xml:space="preserve"> </w:t>
      </w:r>
      <w:r w:rsidR="00997FB7">
        <w:t xml:space="preserve">blooming. </w:t>
      </w:r>
      <w:r w:rsidR="0004758E">
        <w:t xml:space="preserve">There was a facilitative effect </w:t>
      </w:r>
      <w:r w:rsidR="009709E8">
        <w:t xml:space="preserve">of annual heterospecific blooms on </w:t>
      </w:r>
      <w:r w:rsidR="002F53AD">
        <w:t xml:space="preserve">the </w:t>
      </w:r>
      <w:r w:rsidR="009709E8">
        <w:t xml:space="preserve">number of foraging bouts made, but not flower visits. </w:t>
      </w:r>
      <w:r w:rsidR="001578B1">
        <w:t xml:space="preserve">The observed negative effect of the shrub microsite was likely due to obscuring because there was no species specific response. </w:t>
      </w:r>
      <w:r w:rsidR="004A335E">
        <w:t>The term m</w:t>
      </w:r>
      <w:r w:rsidR="00242BA2">
        <w:t>agnet species refers to</w:t>
      </w:r>
      <w:r w:rsidR="004A335E">
        <w:t xml:space="preserve"> a highly attractive</w:t>
      </w:r>
      <w:r w:rsidR="006D52D1">
        <w:t xml:space="preserve"> plant</w:t>
      </w:r>
      <w:r w:rsidR="004A335E">
        <w:t xml:space="preserve"> species </w:t>
      </w:r>
      <w:r w:rsidR="006D52D1">
        <w:fldChar w:fldCharType="begin"/>
      </w:r>
      <w:r w:rsidR="006D52D1">
        <w:instrText xml:space="preserve"> ADDIN EN.CITE &lt;EndNote&gt;&lt;Cite&gt;&lt;Author&gt;Laverty&lt;/Author&gt;&lt;Year&gt;1992&lt;/Year&gt;&lt;RecNum&gt;108&lt;/RecNum&gt;&lt;DisplayText&gt;(Laverty, 1992; Molina-Montenegro et al., 2008)&lt;/DisplayText&gt;&lt;record&gt;&lt;rec-number&gt;108&lt;/rec-number&gt;&lt;foreign-keys&gt;&lt;key app="EN" db-id="efxxxd2elfvxfde05eev9swq9zv0dswrxzp2"&gt;108&lt;/key&gt;&lt;/foreign-keys&gt;&lt;ref-type name="Journal Article"&gt;17&lt;/ref-type&gt;&lt;contributors&gt;&lt;authors&gt;&lt;author&gt;Laverty, Terence M.&lt;/author&gt;&lt;/authors&gt;&lt;/contributors&gt;&lt;titles&gt;&lt;title&gt;Plant interactions for pollinator visits: a test of the magnet species effect&lt;/title&gt;&lt;secondary-title&gt;Oecologia&lt;/secondary-title&gt;&lt;/titles&gt;&lt;periodical&gt;&lt;full-title&gt;Oecologia&lt;/full-title&gt;&lt;/periodical&gt;&lt;pages&gt;502-508&lt;/pages&gt;&lt;volume&gt;89&lt;/volume&gt;&lt;dates&gt;&lt;year&gt;1992&lt;/year&gt;&lt;/dates&gt;&lt;urls&gt;&lt;/urls&gt;&lt;/record&gt;&lt;/Cite&gt;&lt;Cite&gt;&lt;Author&gt;Molina-Montenegro&lt;/Author&gt;&lt;Year&gt;2008&lt;/Year&gt;&lt;RecNum&gt;117&lt;/RecNum&gt;&lt;record&gt;&lt;rec-number&gt;117&lt;/rec-number&gt;&lt;foreign-keys&gt;&lt;key app="EN" db-id="efxxxd2elfvxfde05eev9swq9zv0dswrxzp2"&gt;117&lt;/key&gt;&lt;/foreign-keys&gt;&lt;ref-type name="Journal Article"&gt;17&lt;/ref-type&gt;&lt;contributors&gt;&lt;authors&gt;&lt;author&gt;Molina-Montenegro, Marco A.&lt;/author&gt;&lt;author&gt;Badano, Ernesto I.&lt;/author&gt;&lt;author&gt;Cavieres, Lohengrin A.&lt;/author&gt;&lt;/authors&gt;&lt;/contributors&gt;&lt;titles&gt;&lt;title&gt;Positive interactions among plant species for pollinator service: assessing the ‘magnet species’ concept with invasive species&lt;/title&gt;&lt;secondary-title&gt;Oikos&lt;/secondary-title&gt;&lt;/titles&gt;&lt;periodical&gt;&lt;full-title&gt;Oikos&lt;/full-title&gt;&lt;/periodical&gt;&lt;pages&gt;1833-1839&lt;/pages&gt;&lt;volume&gt;117&lt;/volume&gt;&lt;number&gt;12&lt;/number&gt;&lt;section&gt;1833&lt;/section&gt;&lt;dates&gt;&lt;year&gt;2008&lt;/year&gt;&lt;/dates&gt;&lt;isbn&gt;00301299&amp;#xD;16000706&lt;/isbn&gt;&lt;urls&gt;&lt;/urls&gt;&lt;electronic-resource-num&gt;10.1111/j.0030-1299.2008.16896.x&lt;/electronic-resource-num&gt;&lt;/record&gt;&lt;/Cite&gt;&lt;/EndNote&gt;</w:instrText>
      </w:r>
      <w:r w:rsidR="006D52D1">
        <w:fldChar w:fldCharType="separate"/>
      </w:r>
      <w:r w:rsidR="006D52D1">
        <w:rPr>
          <w:noProof/>
        </w:rPr>
        <w:t>(</w:t>
      </w:r>
      <w:hyperlink w:anchor="_ENREF_44" w:tooltip="Laverty, 1992 #108" w:history="1">
        <w:r w:rsidR="00172CFB">
          <w:rPr>
            <w:noProof/>
          </w:rPr>
          <w:t>Laverty, 1992</w:t>
        </w:r>
      </w:hyperlink>
      <w:r w:rsidR="006D52D1">
        <w:rPr>
          <w:noProof/>
        </w:rPr>
        <w:t xml:space="preserve">; </w:t>
      </w:r>
      <w:hyperlink w:anchor="_ENREF_55" w:tooltip="Molina-Montenegro, 2008 #117" w:history="1">
        <w:r w:rsidR="00172CFB">
          <w:rPr>
            <w:noProof/>
          </w:rPr>
          <w:t>Molina-Montenegro et al., 2008</w:t>
        </w:r>
      </w:hyperlink>
      <w:r w:rsidR="006D52D1">
        <w:rPr>
          <w:noProof/>
        </w:rPr>
        <w:t>)</w:t>
      </w:r>
      <w:r w:rsidR="006D52D1">
        <w:fldChar w:fldCharType="end"/>
      </w:r>
      <w:r w:rsidR="006D52D1">
        <w:t>. H</w:t>
      </w:r>
      <w:r w:rsidR="00242BA2">
        <w:t>owever</w:t>
      </w:r>
      <w:r w:rsidR="006D52D1">
        <w:t>,</w:t>
      </w:r>
      <w:r w:rsidR="00B67A8E">
        <w:t xml:space="preserve"> the</w:t>
      </w:r>
      <w:r w:rsidR="006D52D1">
        <w:t xml:space="preserve"> traits that make a plant</w:t>
      </w:r>
      <w:r w:rsidR="00242BA2">
        <w:t xml:space="preserve"> attractive</w:t>
      </w:r>
      <w:r w:rsidR="00D6250C">
        <w:t xml:space="preserve"> to pollinators</w:t>
      </w:r>
      <w:r w:rsidR="00242BA2">
        <w:t xml:space="preserve">, such as </w:t>
      </w:r>
      <w:r w:rsidR="006D52D1">
        <w:t>a large floral display</w:t>
      </w:r>
      <w:r w:rsidR="005F066B">
        <w:t xml:space="preserve"> </w:t>
      </w:r>
      <w:r w:rsidR="005F066B">
        <w:fldChar w:fldCharType="begin"/>
      </w:r>
      <w:r w:rsidR="005F066B">
        <w:instrText xml:space="preserve"> ADDIN EN.CITE &lt;EndNote&gt;&lt;Cite&gt;&lt;Author&gt;Bosch&lt;/Author&gt;&lt;Year&gt;2001&lt;/Year&gt;&lt;RecNum&gt;253&lt;/RecNum&gt;&lt;DisplayText&gt;(Bosch and Waser, 2001)&lt;/DisplayText&gt;&lt;record&gt;&lt;rec-number&gt;253&lt;/rec-number&gt;&lt;foreign-keys&gt;&lt;key app="EN" db-id="efxxxd2elfvxfde05eev9swq9zv0dswrxzp2"&gt;253&lt;/key&gt;&lt;/foreign-keys&gt;&lt;ref-type name="Journal Article"&gt;17&lt;/ref-type&gt;&lt;contributors&gt;&lt;authors&gt;&lt;author&gt;Bosch, Maria&lt;/author&gt;&lt;author&gt;Waser, Nickolas M&lt;/author&gt;&lt;/authors&gt;&lt;/contributors&gt;&lt;titles&gt;&lt;title&gt;Experimental manipulation of plant density and its effect on pollination and reproduction of two confamilial montane herbs&lt;/title&gt;&lt;secondary-title&gt;Oecologia&lt;/secondary-title&gt;&lt;/titles&gt;&lt;periodical&gt;&lt;full-title&gt;Oecologia&lt;/full-title&gt;&lt;/periodical&gt;&lt;pages&gt;76-83&lt;/pages&gt;&lt;volume&gt;126&lt;/volume&gt;&lt;number&gt;1&lt;/number&gt;&lt;dates&gt;&lt;year&gt;2001&lt;/year&gt;&lt;/dates&gt;&lt;isbn&gt;0029-8549&lt;/isbn&gt;&lt;urls&gt;&lt;/urls&gt;&lt;/record&gt;&lt;/Cite&gt;&lt;/EndNote&gt;</w:instrText>
      </w:r>
      <w:r w:rsidR="005F066B">
        <w:fldChar w:fldCharType="separate"/>
      </w:r>
      <w:r w:rsidR="005F066B">
        <w:rPr>
          <w:noProof/>
        </w:rPr>
        <w:t>(</w:t>
      </w:r>
      <w:hyperlink w:anchor="_ENREF_7" w:tooltip="Bosch, 2001 #253" w:history="1">
        <w:r w:rsidR="00172CFB">
          <w:rPr>
            <w:noProof/>
          </w:rPr>
          <w:t>Bosch and Waser, 2001</w:t>
        </w:r>
      </w:hyperlink>
      <w:r w:rsidR="005F066B">
        <w:rPr>
          <w:noProof/>
        </w:rPr>
        <w:t>)</w:t>
      </w:r>
      <w:r w:rsidR="005F066B">
        <w:fldChar w:fldCharType="end"/>
      </w:r>
      <w:r w:rsidR="00242BA2">
        <w:t>,</w:t>
      </w:r>
      <w:r w:rsidR="00242BA2" w:rsidRPr="00242BA2">
        <w:t xml:space="preserve"> height </w:t>
      </w:r>
      <w:r w:rsidR="005F066B">
        <w:fldChar w:fldCharType="begin"/>
      </w:r>
      <w:r w:rsidR="005F066B">
        <w:instrText xml:space="preserve"> ADDIN EN.CITE &lt;EndNote&gt;&lt;Cite&gt;&lt;Author&gt;Donnelly&lt;/Author&gt;&lt;Year&gt;1998&lt;/Year&gt;&lt;RecNum&gt;252&lt;/RecNum&gt;&lt;DisplayText&gt;(Donnelly et al., 1998)&lt;/DisplayText&gt;&lt;record&gt;&lt;rec-number&gt;252&lt;/rec-number&gt;&lt;foreign-keys&gt;&lt;key app="EN" db-id="efxxxd2elfvxfde05eev9swq9zv0dswrxzp2"&gt;252&lt;/key&gt;&lt;/foreign-keys&gt;&lt;ref-type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EndNote&gt;</w:instrText>
      </w:r>
      <w:r w:rsidR="005F066B">
        <w:fldChar w:fldCharType="separate"/>
      </w:r>
      <w:r w:rsidR="005F066B">
        <w:rPr>
          <w:noProof/>
        </w:rPr>
        <w:t>(</w:t>
      </w:r>
      <w:hyperlink w:anchor="_ENREF_23" w:tooltip="Donnelly, 1998 #252" w:history="1">
        <w:r w:rsidR="00172CFB">
          <w:rPr>
            <w:noProof/>
          </w:rPr>
          <w:t>Donnelly et al., 1998</w:t>
        </w:r>
      </w:hyperlink>
      <w:r w:rsidR="005F066B">
        <w:rPr>
          <w:noProof/>
        </w:rPr>
        <w:t>)</w:t>
      </w:r>
      <w:r w:rsidR="005F066B">
        <w:fldChar w:fldCharType="end"/>
      </w:r>
      <w:r w:rsidR="005F066B">
        <w:t xml:space="preserve">, flower size </w:t>
      </w:r>
      <w:r w:rsidR="005F066B">
        <w:fldChar w:fldCharType="begin"/>
      </w:r>
      <w:r w:rsidR="005F066B">
        <w:instrText xml:space="preserve"> ADDIN EN.CITE &lt;EndNote&gt;&lt;Cite&gt;&lt;Author&gt;Conner&lt;/Author&gt;&lt;Year&gt;1996&lt;/Year&gt;&lt;RecNum&gt;251&lt;/RecNum&gt;&lt;DisplayText&gt;(Conner and Rush, 1996)&lt;/DisplayText&gt;&lt;record&gt;&lt;rec-number&gt;251&lt;/rec-number&gt;&lt;foreign-keys&gt;&lt;key app="EN" db-id="efxxxd2elfvxfde05eev9swq9zv0dswrxzp2"&gt;251&lt;/key&gt;&lt;/foreign-keys&gt;&lt;ref-type name="Journal Article"&gt;17&lt;/ref-type&gt;&lt;contributors&gt;&lt;authors&gt;&lt;author&gt;Conner, Jeffrey K&lt;/author&gt;&lt;author&gt;Rush, Scott&lt;/author&gt;&lt;/authors&gt;&lt;/contributors&gt;&lt;titles&gt;&lt;title&gt;Effects of flower size and number on pollinator visitation to wild radish, Raphanus raphanistrum&lt;/title&gt;&lt;secondary-title&gt;Oecologia&lt;/secondary-title&gt;&lt;/titles&gt;&lt;periodical&gt;&lt;full-title&gt;Oecologia&lt;/full-title&gt;&lt;/periodical&gt;&lt;pages&gt;509-516&lt;/pages&gt;&lt;volume&gt;105&lt;/volume&gt;&lt;number&gt;4&lt;/number&gt;&lt;dates&gt;&lt;year&gt;1996&lt;/year&gt;&lt;/dates&gt;&lt;isbn&gt;0029-8549&lt;/isbn&gt;&lt;urls&gt;&lt;/urls&gt;&lt;/record&gt;&lt;/Cite&gt;&lt;/EndNote&gt;</w:instrText>
      </w:r>
      <w:r w:rsidR="005F066B">
        <w:fldChar w:fldCharType="separate"/>
      </w:r>
      <w:r w:rsidR="005F066B">
        <w:rPr>
          <w:noProof/>
        </w:rPr>
        <w:t>(</w:t>
      </w:r>
      <w:hyperlink w:anchor="_ENREF_21" w:tooltip="Conner, 1996 #251" w:history="1">
        <w:r w:rsidR="00172CFB">
          <w:rPr>
            <w:noProof/>
          </w:rPr>
          <w:t>Conner and Rush, 1996</w:t>
        </w:r>
      </w:hyperlink>
      <w:r w:rsidR="005F066B">
        <w:rPr>
          <w:noProof/>
        </w:rPr>
        <w:t>)</w:t>
      </w:r>
      <w:r w:rsidR="005F066B">
        <w:fldChar w:fldCharType="end"/>
      </w:r>
      <w:r w:rsidR="006D52D1">
        <w:t xml:space="preserve"> </w:t>
      </w:r>
      <w:r w:rsidR="00242BA2">
        <w:t>o</w:t>
      </w:r>
      <w:r w:rsidR="00B67A8E">
        <w:t xml:space="preserve">r </w:t>
      </w:r>
      <w:r w:rsidR="005F066B">
        <w:t xml:space="preserve">rich rewards </w:t>
      </w:r>
      <w:r w:rsidR="005F066B">
        <w:fldChar w:fldCharType="begin"/>
      </w:r>
      <w:r w:rsidR="005F066B">
        <w:instrText xml:space="preserve"> ADDIN EN.CITE &lt;EndNote&gt;&lt;Cite&gt;&lt;Author&gt;Robertson&lt;/Author&gt;&lt;Year&gt;1999&lt;/Year&gt;&lt;RecNum&gt;250&lt;/RecNum&gt;&lt;DisplayText&gt;(Robertson et al., 1999)&lt;/DisplayText&gt;&lt;record&gt;&lt;rec-number&gt;250&lt;/rec-number&gt;&lt;foreign-keys&gt;&lt;key app="EN" db-id="efxxxd2elfvxfde05eev9swq9zv0dswrxzp2"&gt;250&lt;/key&gt;&lt;/foreign-keys&gt;&lt;ref-type name="Journal Article"&gt;17&lt;/ref-type&gt;&lt;contributors&gt;&lt;authors&gt;&lt;author&gt;Robertson, Alastair W&lt;/author&gt;&lt;author&gt;Mountjoy, Claire&lt;/author&gt;&lt;author&gt;Faulkner, Brian E&lt;/author&gt;&lt;author&gt;Roberts, Matthew V&lt;/author&gt;&lt;author&gt;Macnair, Mark R&lt;/author&gt;&lt;/authors&gt;&lt;/contributors&gt;&lt;titles&gt;&lt;title&gt;Bumble bee selection of Mimulus guttatus flowers: the effects of pollen quality and reward depletion&lt;/title&gt;&lt;secondary-title&gt;Ecology&lt;/secondary-title&gt;&lt;/titles&gt;&lt;periodical&gt;&lt;full-title&gt;Ecology&lt;/full-title&gt;&lt;/periodical&gt;&lt;pages&gt;2594-2606&lt;/pages&gt;&lt;volume&gt;80&lt;/volume&gt;&lt;number&gt;8&lt;/number&gt;&lt;dates&gt;&lt;year&gt;1999&lt;/year&gt;&lt;/dates&gt;&lt;isbn&gt;1939-9170&lt;/isbn&gt;&lt;urls&gt;&lt;/urls&gt;&lt;/record&gt;&lt;/Cite&gt;&lt;/EndNote&gt;</w:instrText>
      </w:r>
      <w:r w:rsidR="005F066B">
        <w:fldChar w:fldCharType="separate"/>
      </w:r>
      <w:r w:rsidR="005F066B">
        <w:rPr>
          <w:noProof/>
        </w:rPr>
        <w:t>(</w:t>
      </w:r>
      <w:hyperlink w:anchor="_ENREF_67" w:tooltip="Robertson, 1999 #250" w:history="1">
        <w:r w:rsidR="00172CFB">
          <w:rPr>
            <w:noProof/>
          </w:rPr>
          <w:t>Robertson et al., 1999</w:t>
        </w:r>
      </w:hyperlink>
      <w:r w:rsidR="005F066B">
        <w:rPr>
          <w:noProof/>
        </w:rPr>
        <w:t>)</w:t>
      </w:r>
      <w:r w:rsidR="005F066B">
        <w:fldChar w:fldCharType="end"/>
      </w:r>
      <w:r w:rsidR="005F066B">
        <w:t xml:space="preserve"> </w:t>
      </w:r>
      <w:r w:rsidR="00260140">
        <w:t>also make it likely to be a</w:t>
      </w:r>
      <w:r w:rsidR="006F39CE">
        <w:t xml:space="preserve"> good competitor. </w:t>
      </w:r>
      <w:r w:rsidR="00D6250C">
        <w:t>Thus, the sign of this</w:t>
      </w:r>
      <w:r w:rsidR="00124B75">
        <w:t xml:space="preserve"> interaction is</w:t>
      </w:r>
      <w:r w:rsidR="00D6250C">
        <w:t xml:space="preserve"> likely</w:t>
      </w:r>
      <w:r w:rsidR="00124B75">
        <w:t xml:space="preserve"> context-dependent. </w:t>
      </w:r>
      <w:r w:rsidR="00D6250C">
        <w:t xml:space="preserve">In this study, the </w:t>
      </w:r>
      <w:r w:rsidR="00B26370">
        <w:t>context leading</w:t>
      </w:r>
      <w:r w:rsidR="00CB6702">
        <w:t xml:space="preserve"> to competition wa</w:t>
      </w:r>
      <w:r w:rsidR="00B26370">
        <w:t xml:space="preserve">s the identity, phenology and </w:t>
      </w:r>
      <w:r w:rsidR="00162BF2">
        <w:t xml:space="preserve">foraging </w:t>
      </w:r>
      <w:r w:rsidR="00B26370">
        <w:t>behaviour</w:t>
      </w:r>
      <w:r w:rsidR="00162BF2">
        <w:t>s</w:t>
      </w:r>
      <w:r w:rsidR="00B26370">
        <w:t xml:space="preserve"> of the associated pollinator communities.</w:t>
      </w:r>
    </w:p>
    <w:p w14:paraId="08A0F1B1" w14:textId="77777777" w:rsidR="002753D7" w:rsidRPr="002753D7" w:rsidRDefault="002753D7" w:rsidP="00D36947">
      <w:pPr>
        <w:spacing w:line="360" w:lineRule="auto"/>
        <w:rPr>
          <w:u w:val="single"/>
        </w:rPr>
      </w:pPr>
      <w:r w:rsidRPr="002753D7">
        <w:rPr>
          <w:u w:val="single"/>
        </w:rPr>
        <w:t>Pollinator-mediated interactions</w:t>
      </w:r>
    </w:p>
    <w:p w14:paraId="2164C1AF" w14:textId="77777777" w:rsidR="00681684" w:rsidRDefault="009729A5" w:rsidP="00D36947">
      <w:pPr>
        <w:spacing w:line="360" w:lineRule="auto"/>
      </w:pPr>
      <w:r>
        <w:t xml:space="preserve">The </w:t>
      </w:r>
      <w:r w:rsidR="00162BF2">
        <w:t>decrease in visitation upon</w:t>
      </w:r>
      <w:r w:rsidR="00F52DB0">
        <w:t xml:space="preserve"> co-blooming was driven by syrphid flies and solitary bees.</w:t>
      </w:r>
      <w:r w:rsidR="005E3967">
        <w:t xml:space="preserve"> </w:t>
      </w:r>
      <w:r w:rsidR="00124B75" w:rsidRPr="001526C6">
        <w:rPr>
          <w:i/>
        </w:rPr>
        <w:t>Eupeodes volucris</w:t>
      </w:r>
      <w:r w:rsidR="00124B75">
        <w:t xml:space="preserve"> (Diptera: Syrphidae), the bird hoverfly, was t</w:t>
      </w:r>
      <w:r>
        <w:t xml:space="preserve">he </w:t>
      </w:r>
      <w:r w:rsidR="00F52DB0">
        <w:t>most frequent</w:t>
      </w:r>
      <w:r>
        <w:t xml:space="preserve"> </w:t>
      </w:r>
      <w:r w:rsidR="00F52DB0">
        <w:t xml:space="preserve">floral </w:t>
      </w:r>
      <w:r w:rsidR="00124B75">
        <w:t xml:space="preserve">visitor to </w:t>
      </w:r>
      <w:r w:rsidR="00124B75" w:rsidRPr="00124B75">
        <w:rPr>
          <w:i/>
        </w:rPr>
        <w:t>M. glabrata</w:t>
      </w:r>
      <w:r w:rsidR="00AF3470">
        <w:t xml:space="preserve"> and </w:t>
      </w:r>
      <w:r w:rsidR="00EB1713">
        <w:t xml:space="preserve">is known to visit </w:t>
      </w:r>
      <w:r w:rsidR="00EB1713" w:rsidRPr="00AF3470">
        <w:rPr>
          <w:i/>
        </w:rPr>
        <w:t>L. tridentata</w:t>
      </w:r>
      <w:r w:rsidR="005E3967">
        <w:t xml:space="preserve"> </w:t>
      </w:r>
      <w:r w:rsidR="00AF3470">
        <w:fldChar w:fldCharType="begin"/>
      </w:r>
      <w:r w:rsidR="00AF3470">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AF3470">
        <w:fldChar w:fldCharType="separate"/>
      </w:r>
      <w:r w:rsidR="00AF3470">
        <w:rPr>
          <w:noProof/>
        </w:rPr>
        <w:t>(</w:t>
      </w:r>
      <w:hyperlink w:anchor="_ENREF_37" w:tooltip="Hurd Jr, 1975 #224" w:history="1">
        <w:r w:rsidR="00172CFB">
          <w:rPr>
            <w:noProof/>
          </w:rPr>
          <w:t>Hurd Jr and Linsley, 1975</w:t>
        </w:r>
      </w:hyperlink>
      <w:r w:rsidR="00AF3470">
        <w:rPr>
          <w:noProof/>
        </w:rPr>
        <w:t>)</w:t>
      </w:r>
      <w:r w:rsidR="00AF3470">
        <w:fldChar w:fldCharType="end"/>
      </w:r>
      <w:r w:rsidR="00AF3470">
        <w:t>.</w:t>
      </w:r>
      <w:r w:rsidR="001C7812">
        <w:t xml:space="preserve"> </w:t>
      </w:r>
      <w:r w:rsidR="00AD7D49">
        <w:t>O</w:t>
      </w:r>
      <w:r w:rsidR="005E3967">
        <w:t xml:space="preserve">nly </w:t>
      </w:r>
      <w:r w:rsidR="00AD7D49">
        <w:t>one</w:t>
      </w:r>
      <w:r w:rsidR="005E3967">
        <w:t xml:space="preserve"> syrphid floral visit to </w:t>
      </w:r>
      <w:r w:rsidR="005E3967" w:rsidRPr="00AD7D49">
        <w:rPr>
          <w:i/>
        </w:rPr>
        <w:t>L. tridentata</w:t>
      </w:r>
      <w:r w:rsidR="005E3967">
        <w:t xml:space="preserve"> was recorded.</w:t>
      </w:r>
      <w:r w:rsidR="00AD7D49">
        <w:t xml:space="preserve"> This change in visitation </w:t>
      </w:r>
      <w:r w:rsidR="00162BF2">
        <w:t>may</w:t>
      </w:r>
      <w:r w:rsidR="00AD7D49">
        <w:t xml:space="preserve"> be due seasonal changes in Syrphid abundance</w:t>
      </w:r>
      <w:r w:rsidR="00162BF2">
        <w:t>,</w:t>
      </w:r>
      <w:r w:rsidR="00F64E08">
        <w:t xml:space="preserve"> particularly if it is tied to </w:t>
      </w:r>
      <w:r w:rsidR="004771C2">
        <w:t xml:space="preserve">the </w:t>
      </w:r>
      <w:r w:rsidR="00F64E08">
        <w:t>phenology</w:t>
      </w:r>
      <w:r w:rsidR="004771C2">
        <w:t xml:space="preserve"> of annuals</w:t>
      </w:r>
      <w:r w:rsidR="00F64E08">
        <w:t xml:space="preserve">. </w:t>
      </w:r>
      <w:r w:rsidR="00CD2597" w:rsidRPr="004771C2">
        <w:rPr>
          <w:i/>
        </w:rPr>
        <w:t>E. volucris</w:t>
      </w:r>
      <w:r w:rsidR="0030341E">
        <w:t xml:space="preserve"> is multivoltine </w:t>
      </w:r>
      <w:r w:rsidR="00CA722D">
        <w:fldChar w:fldCharType="begin"/>
      </w:r>
      <w:r w:rsidR="00CA722D">
        <w:instrText xml:space="preserve"> ADDIN EN.CITE &lt;EndNote&gt;&lt;Cite&gt;&lt;Author&gt;Vockeroth&lt;/Author&gt;&lt;Year&gt;1992&lt;/Year&gt;&lt;RecNum&gt;268&lt;/RecNum&gt;&lt;DisplayText&gt;(Vockeroth, 1992)&lt;/DisplayText&gt;&lt;record&gt;&lt;rec-number&gt;268&lt;/rec-number&gt;&lt;foreign-keys&gt;&lt;key app="EN" db-id="efxxxd2elfvxfde05eev9swq9zv0dswrxzp2"&gt;268&lt;/key&gt;&lt;/foreign-keys&gt;&lt;ref-type name="Book"&gt;6&lt;/ref-type&gt;&lt;contributors&gt;&lt;authors&gt;&lt;author&gt;Vockeroth, JR&lt;/author&gt;&lt;/authors&gt;&lt;/contributors&gt;&lt;titles&gt;&lt;title&gt;The flower flies of the subfamily Syrphinae of Canada, Alaska, and Greenland: Diptera, Syrphidae&lt;/title&gt;&lt;/titles&gt;&lt;volume&gt;1867&lt;/volume&gt;&lt;dates&gt;&lt;year&gt;1992&lt;/year&gt;&lt;/dates&gt;&lt;publisher&gt;Agriculture Canada&lt;/publisher&gt;&lt;isbn&gt;0660138301&lt;/isbn&gt;&lt;urls&gt;&lt;/urls&gt;&lt;/record&gt;&lt;/Cite&gt;&lt;/EndNote&gt;</w:instrText>
      </w:r>
      <w:r w:rsidR="00CA722D">
        <w:fldChar w:fldCharType="separate"/>
      </w:r>
      <w:r w:rsidR="00CA722D">
        <w:rPr>
          <w:noProof/>
        </w:rPr>
        <w:t>(</w:t>
      </w:r>
      <w:hyperlink w:anchor="_ENREF_88" w:tooltip="Vockeroth, 1992 #268" w:history="1">
        <w:r w:rsidR="00172CFB">
          <w:rPr>
            <w:noProof/>
          </w:rPr>
          <w:t>Vockeroth, 1992</w:t>
        </w:r>
      </w:hyperlink>
      <w:r w:rsidR="00CA722D">
        <w:rPr>
          <w:noProof/>
        </w:rPr>
        <w:t>)</w:t>
      </w:r>
      <w:r w:rsidR="00CA722D">
        <w:fldChar w:fldCharType="end"/>
      </w:r>
      <w:r w:rsidR="00CA722D">
        <w:t xml:space="preserve"> and the average maturation time is 21 days in lab </w:t>
      </w:r>
      <w:r w:rsidR="00CA722D">
        <w:fldChar w:fldCharType="begin"/>
      </w:r>
      <w:r w:rsidR="00CA722D">
        <w:instrText xml:space="preserve"> ADDIN EN.CITE &lt;EndNote&gt;&lt;Cite&gt;&lt;Author&gt;Jones&lt;/Author&gt;&lt;Year&gt;1922&lt;/Year&gt;&lt;RecNum&gt;269&lt;/RecNum&gt;&lt;DisplayText&gt;(Jones, 1922)&lt;/DisplayText&gt;&lt;record&gt;&lt;rec-number&gt;269&lt;/rec-number&gt;&lt;foreign-keys&gt;&lt;key app="EN" db-id="efxxxd2elfvxfde05eev9swq9zv0dswrxzp2"&gt;269&lt;/key&gt;&lt;/foreign-keys&gt;&lt;ref-type name="Book"&gt;6&lt;/ref-type&gt;&lt;contributors&gt;&lt;authors&gt;&lt;author&gt;Jones, Charles Richardson&lt;/author&gt;&lt;/authors&gt;&lt;/contributors&gt;&lt;titles&gt;&lt;title&gt;A contribution to our knowledge of the Syrphidae of Colorado&lt;/title&gt;&lt;/titles&gt;&lt;volume&gt;269&lt;/volume&gt;&lt;dates&gt;&lt;year&gt;1922&lt;/year&gt;&lt;/dates&gt;&lt;publisher&gt;Agricultural Experiment Station of the Agricultural College of Colorado&lt;/publisher&gt;&lt;urls&gt;&lt;/urls&gt;&lt;/record&gt;&lt;/Cite&gt;&lt;/EndNote&gt;</w:instrText>
      </w:r>
      <w:r w:rsidR="00CA722D">
        <w:fldChar w:fldCharType="separate"/>
      </w:r>
      <w:r w:rsidR="00CA722D">
        <w:rPr>
          <w:noProof/>
        </w:rPr>
        <w:t>(</w:t>
      </w:r>
      <w:hyperlink w:anchor="_ENREF_41" w:tooltip="Jones, 1922 #269" w:history="1">
        <w:r w:rsidR="00172CFB">
          <w:rPr>
            <w:noProof/>
          </w:rPr>
          <w:t>Jones, 1922</w:t>
        </w:r>
      </w:hyperlink>
      <w:r w:rsidR="00CA722D">
        <w:rPr>
          <w:noProof/>
        </w:rPr>
        <w:t>)</w:t>
      </w:r>
      <w:r w:rsidR="00CA722D">
        <w:fldChar w:fldCharType="end"/>
      </w:r>
      <w:r w:rsidR="00CA722D">
        <w:t xml:space="preserve"> </w:t>
      </w:r>
      <w:r w:rsidR="00A43776">
        <w:t xml:space="preserve">however the phenology of </w:t>
      </w:r>
      <w:r w:rsidR="00A43776" w:rsidRPr="004771C2">
        <w:rPr>
          <w:i/>
        </w:rPr>
        <w:t>E. volucris</w:t>
      </w:r>
      <w:r w:rsidR="00A43776">
        <w:t xml:space="preserve"> in desert systems has not been studied. </w:t>
      </w:r>
      <w:r w:rsidR="00CD2597">
        <w:t xml:space="preserve">In the only study </w:t>
      </w:r>
      <w:r w:rsidR="003816DB">
        <w:t>measuring seasonal</w:t>
      </w:r>
      <w:r w:rsidR="00CD2597">
        <w:t xml:space="preserve"> hoverfly abundances in USA, </w:t>
      </w:r>
      <w:r w:rsidR="00CD2597" w:rsidRPr="003816DB">
        <w:rPr>
          <w:i/>
        </w:rPr>
        <w:t xml:space="preserve">Eupeodes </w:t>
      </w:r>
      <w:r w:rsidR="003816DB">
        <w:t xml:space="preserve">abundances </w:t>
      </w:r>
      <w:r w:rsidR="00F64E08">
        <w:t>peaked</w:t>
      </w:r>
      <w:r w:rsidR="00DA2A88">
        <w:t xml:space="preserve"> in late spring</w:t>
      </w:r>
      <w:r w:rsidR="00F64E08">
        <w:t xml:space="preserve"> but individuals were found throughout the season</w:t>
      </w:r>
      <w:r w:rsidR="00DA2A88">
        <w:t xml:space="preserve"> </w:t>
      </w:r>
      <w:r w:rsidR="00CA722D">
        <w:fldChar w:fldCharType="begin"/>
      </w:r>
      <w:r w:rsidR="00CA722D">
        <w:instrText xml:space="preserve"> ADDIN EN.CITE &lt;EndNote&gt;&lt;Cite&gt;&lt;Author&gt;Terry&lt;/Author&gt;&lt;Year&gt;2017&lt;/Year&gt;&lt;RecNum&gt;37&lt;/RecNum&gt;&lt;DisplayText&gt;(Terry and Nelson, 2017)&lt;/DisplayText&gt;&lt;record&gt;&lt;rec-number&gt;37&lt;/rec-number&gt;&lt;foreign-keys&gt;&lt;key app="EN" db-id="efxxxd2elfvxfde05eev9swq9zv0dswrxzp2"&gt;37&lt;/key&gt;&lt;/foreign-keys&gt;&lt;ref-type name="Journal Article"&gt;17&lt;/ref-type&gt;&lt;contributors&gt;&lt;authors&gt;&lt;author&gt;Terry, Tyson J&lt;/author&gt;&lt;author&gt;Nelson, C Riley&lt;/author&gt;&lt;/authors&gt;&lt;/contributors&gt;&lt;titles&gt;&lt;title&gt;Composition and seasonal abundance of hover flies (Diptera: Syrphidae) at a midelevation site in central Utah&lt;/title&gt;&lt;secondary-title&gt;Western North American Naturalist&lt;/secondary-title&gt;&lt;/titles&gt;&lt;periodical&gt;&lt;full-title&gt;Western North American Naturalist&lt;/full-title&gt;&lt;/periodical&gt;&lt;pages&gt;487-499&lt;/pages&gt;&lt;volume&gt;77&lt;/volume&gt;&lt;number&gt;4&lt;/number&gt;&lt;dates&gt;&lt;year&gt;2017&lt;/year&gt;&lt;/dates&gt;&lt;isbn&gt;1527-0904&lt;/isbn&gt;&lt;urls&gt;&lt;/urls&gt;&lt;/record&gt;&lt;/Cite&gt;&lt;/EndNote&gt;</w:instrText>
      </w:r>
      <w:r w:rsidR="00CA722D">
        <w:fldChar w:fldCharType="separate"/>
      </w:r>
      <w:r w:rsidR="00CA722D">
        <w:rPr>
          <w:noProof/>
        </w:rPr>
        <w:t>(</w:t>
      </w:r>
      <w:hyperlink w:anchor="_ENREF_80" w:tooltip="Terry, 2017 #37" w:history="1">
        <w:r w:rsidR="00172CFB">
          <w:rPr>
            <w:noProof/>
          </w:rPr>
          <w:t>Terry and Nelson, 2017</w:t>
        </w:r>
      </w:hyperlink>
      <w:r w:rsidR="00CA722D">
        <w:rPr>
          <w:noProof/>
        </w:rPr>
        <w:t>)</w:t>
      </w:r>
      <w:r w:rsidR="00CA722D">
        <w:fldChar w:fldCharType="end"/>
      </w:r>
      <w:r w:rsidR="00DA2A88">
        <w:t>.</w:t>
      </w:r>
      <w:r w:rsidR="00380EA2">
        <w:t xml:space="preserve"> </w:t>
      </w:r>
      <w:r w:rsidR="00463449">
        <w:t>Larval</w:t>
      </w:r>
      <w:r w:rsidR="00DC06FC">
        <w:t xml:space="preserve"> </w:t>
      </w:r>
      <w:r w:rsidR="00DC06FC" w:rsidRPr="00463449">
        <w:rPr>
          <w:i/>
        </w:rPr>
        <w:t>E. volucris</w:t>
      </w:r>
      <w:r w:rsidR="00DC06FC">
        <w:t xml:space="preserve"> </w:t>
      </w:r>
      <w:r w:rsidR="00F64E08">
        <w:t>are aphid predators</w:t>
      </w:r>
      <w:r w:rsidR="00463449">
        <w:t xml:space="preserve"> and members of the genus </w:t>
      </w:r>
      <w:r w:rsidR="00463449" w:rsidRPr="00463449">
        <w:rPr>
          <w:i/>
        </w:rPr>
        <w:t>Eupeodes</w:t>
      </w:r>
      <w:r w:rsidR="00463449">
        <w:t xml:space="preserve"> requires specific larval resources </w:t>
      </w:r>
      <w:r w:rsidR="00CA722D">
        <w:fldChar w:fldCharType="begin"/>
      </w:r>
      <w:r w:rsidR="00CA722D">
        <w:instrText xml:space="preserve"> ADDIN EN.CITE &lt;EndNote&gt;&lt;Cite&gt;&lt;Author&gt;Henderson&lt;/Author&gt;&lt;Year&gt;1982&lt;/Year&gt;&lt;RecNum&gt;39&lt;/RecNum&gt;&lt;DisplayText&gt;(Henderson, 1982)&lt;/DisplayText&gt;&lt;record&gt;&lt;rec-number&gt;39&lt;/rec-number&gt;&lt;foreign-keys&gt;&lt;key app="EN" db-id="efxxxd2elfvxfde05eev9swq9zv0dswrxzp2"&gt;39&lt;/key&gt;&lt;/foreign-keys&gt;&lt;ref-type name="Journal Article"&gt;17&lt;/ref-type&gt;&lt;contributors&gt;&lt;authors&gt;&lt;author&gt;Henderson, DE Hood&lt;/author&gt;&lt;/authors&gt;&lt;/contributors&gt;&lt;titles&gt;&lt;title&gt;Fine structure and neurophysiology of a gustatory sensillum on the ovipositors of Metasyrphus venablesi and Eupeodes volucris (Diptera: Syrphidae)&lt;/title&gt;&lt;secondary-title&gt;Canadian Journal of Zoology&lt;/secondary-title&gt;&lt;/titles&gt;&lt;periodical&gt;&lt;full-title&gt;Canadian Journal of Zoology&lt;/full-title&gt;&lt;/periodical&gt;&lt;pages&gt;3187-3195&lt;/pages&gt;&lt;volume&gt;60&lt;/volume&gt;&lt;number&gt;12&lt;/number&gt;&lt;dates&gt;&lt;year&gt;1982&lt;/year&gt;&lt;/dates&gt;&lt;isbn&gt;0008-4301&lt;/isbn&gt;&lt;urls&gt;&lt;/urls&gt;&lt;/record&gt;&lt;/Cite&gt;&lt;/EndNote&gt;</w:instrText>
      </w:r>
      <w:r w:rsidR="00CA722D">
        <w:fldChar w:fldCharType="separate"/>
      </w:r>
      <w:r w:rsidR="00CA722D">
        <w:rPr>
          <w:noProof/>
        </w:rPr>
        <w:t>(</w:t>
      </w:r>
      <w:hyperlink w:anchor="_ENREF_34" w:tooltip="Henderson, 1982 #39" w:history="1">
        <w:r w:rsidR="00172CFB">
          <w:rPr>
            <w:noProof/>
          </w:rPr>
          <w:t>Henderson, 1982</w:t>
        </w:r>
      </w:hyperlink>
      <w:r w:rsidR="00CA722D">
        <w:rPr>
          <w:noProof/>
        </w:rPr>
        <w:t>)</w:t>
      </w:r>
      <w:r w:rsidR="00CA722D">
        <w:fldChar w:fldCharType="end"/>
      </w:r>
      <w:r w:rsidR="00463449">
        <w:t>. In an agricultural study</w:t>
      </w:r>
      <w:r w:rsidR="00F5662D">
        <w:t xml:space="preserve"> on</w:t>
      </w:r>
      <w:r w:rsidR="00463449">
        <w:t xml:space="preserve"> aphid-eating hoverflies, including </w:t>
      </w:r>
      <w:r w:rsidR="00463449" w:rsidRPr="00515450">
        <w:rPr>
          <w:i/>
        </w:rPr>
        <w:t>E. volucris</w:t>
      </w:r>
      <w:r w:rsidR="00162BF2">
        <w:rPr>
          <w:i/>
        </w:rPr>
        <w:t>,</w:t>
      </w:r>
      <w:r w:rsidR="00463449">
        <w:t xml:space="preserve"> </w:t>
      </w:r>
      <w:r w:rsidR="00F2612C">
        <w:t xml:space="preserve">abundances </w:t>
      </w:r>
      <w:r w:rsidR="00463449">
        <w:t xml:space="preserve">corresponded to aphid densities </w:t>
      </w:r>
      <w:r w:rsidR="00707592">
        <w:fldChar w:fldCharType="begin"/>
      </w:r>
      <w:r w:rsidR="00707592">
        <w:instrText xml:space="preserve"> ADDIN EN.CITE &lt;EndNote&gt;&lt;Cite&gt;&lt;Author&gt;Noma&lt;/Author&gt;&lt;Year&gt;2008&lt;/Year&gt;&lt;RecNum&gt;40&lt;/RecNum&gt;&lt;DisplayText&gt;(Noma and Brewer, 2008)&lt;/DisplayText&gt;&lt;record&gt;&lt;rec-number&gt;40&lt;/rec-number&gt;&lt;foreign-keys&gt;&lt;key app="EN" db-id="efxxxd2elfvxfde05eev9swq9zv0dswrxzp2"&gt;40&lt;/key&gt;&lt;/foreign-keys&gt;&lt;ref-type name="Journal Article"&gt;17&lt;/ref-type&gt;&lt;contributors&gt;&lt;authors&gt;&lt;author&gt;Noma, Takuji&lt;/author&gt;&lt;author&gt;Brewer, Michael J&lt;/author&gt;&lt;/authors&gt;&lt;/contributors&gt;&lt;titles&gt;&lt;title&gt;Seasonal abundance of resident parasitoids and predatory flies and corresponding soybean aphid densities, with comments on classical biological control of soybean aphid in the Midwest&lt;/title&gt;&lt;secondary-title&gt;Journal of Economic Entomology&lt;/secondary-title&gt;&lt;/titles&gt;&lt;periodical&gt;&lt;full-title&gt;Journal of Economic Entomology&lt;/full-title&gt;&lt;/periodical&gt;&lt;pages&gt;278-287&lt;/pages&gt;&lt;volume&gt;101&lt;/volume&gt;&lt;number&gt;2&lt;/number&gt;&lt;dates&gt;&lt;year&gt;2008&lt;/year&gt;&lt;/dates&gt;&lt;isbn&gt;1938-291X&lt;/isbn&gt;&lt;urls&gt;&lt;/urls&gt;&lt;/record&gt;&lt;/Cite&gt;&lt;/EndNote&gt;</w:instrText>
      </w:r>
      <w:r w:rsidR="00707592">
        <w:fldChar w:fldCharType="separate"/>
      </w:r>
      <w:r w:rsidR="00707592">
        <w:rPr>
          <w:noProof/>
        </w:rPr>
        <w:t>(</w:t>
      </w:r>
      <w:hyperlink w:anchor="_ENREF_59" w:tooltip="Noma, 2008 #40" w:history="1">
        <w:r w:rsidR="00172CFB">
          <w:rPr>
            <w:noProof/>
          </w:rPr>
          <w:t>Noma and Brewer, 2008</w:t>
        </w:r>
      </w:hyperlink>
      <w:r w:rsidR="00707592">
        <w:rPr>
          <w:noProof/>
        </w:rPr>
        <w:t>)</w:t>
      </w:r>
      <w:r w:rsidR="00707592">
        <w:fldChar w:fldCharType="end"/>
      </w:r>
      <w:r w:rsidR="00707592">
        <w:t xml:space="preserve">. </w:t>
      </w:r>
      <w:r w:rsidR="00463449">
        <w:t xml:space="preserve">In a Rocky Mountain alpine community, early snowmelt triggered flowering, but not syrphid fly emergence suggesting </w:t>
      </w:r>
      <w:r w:rsidR="00681684">
        <w:t xml:space="preserve">their phenology </w:t>
      </w:r>
      <w:r w:rsidR="00162BF2">
        <w:t xml:space="preserve">is </w:t>
      </w:r>
      <w:r w:rsidR="00681684">
        <w:t>not closely tied</w:t>
      </w:r>
      <w:r w:rsidR="00463449">
        <w:t xml:space="preserve"> to weather </w:t>
      </w:r>
      <w:r w:rsidR="00707592">
        <w:fldChar w:fldCharType="begin"/>
      </w:r>
      <w:r w:rsidR="00707592">
        <w:instrText xml:space="preserve"> ADDIN EN.CITE &lt;EndNote&gt;&lt;Cite&gt;&lt;Author&gt;Iler&lt;/Author&gt;&lt;Year&gt;2013&lt;/Year&gt;&lt;RecNum&gt;270&lt;/RecNum&gt;&lt;DisplayText&gt;(Iler et al., 2013)&lt;/DisplayText&gt;&lt;record&gt;&lt;rec-number&gt;270&lt;/rec-number&gt;&lt;foreign-keys&gt;&lt;key app="EN" db-id="efxxxd2elfvxfde05eev9swq9zv0dswrxzp2"&gt;270&lt;/key&gt;&lt;/foreign-keys&gt;&lt;ref-type name="Journal Article"&gt;17&lt;/ref-type&gt;&lt;contributors&gt;&lt;authors&gt;&lt;author&gt;Iler, Amy M&lt;/author&gt;&lt;author&gt;Inouye, David W&lt;/author&gt;&lt;author&gt;Høye, Toke T&lt;/author&gt;&lt;author&gt;Miller‐Rushing, Abraham J&lt;/author&gt;&lt;author&gt;Burkle, Laura A&lt;/author&gt;&lt;author&gt;Johnston, Eleanor B&lt;/author&gt;&lt;/authors&gt;&lt;/contributors&gt;&lt;titles&gt;&lt;title&gt;Maintenance of temporal synchrony between syrphid flies and floral resources despite differential phenological responses to climate&lt;/title&gt;&lt;secondary-title&gt;Global Change Biology&lt;/secondary-title&gt;&lt;/titles&gt;&lt;periodical&gt;&lt;full-title&gt;Global Change Biology&lt;/full-title&gt;&lt;/periodical&gt;&lt;pages&gt;2348-2359&lt;/pages&gt;&lt;volume&gt;19&lt;/volume&gt;&lt;number&gt;8&lt;/number&gt;&lt;dates&gt;&lt;year&gt;2013&lt;/year&gt;&lt;/dates&gt;&lt;isbn&gt;1354-1013&lt;/isbn&gt;&lt;urls&gt;&lt;/urls&gt;&lt;/record&gt;&lt;/Cite&gt;&lt;/EndNote&gt;</w:instrText>
      </w:r>
      <w:r w:rsidR="00707592">
        <w:fldChar w:fldCharType="separate"/>
      </w:r>
      <w:r w:rsidR="00707592">
        <w:rPr>
          <w:noProof/>
        </w:rPr>
        <w:t>(</w:t>
      </w:r>
      <w:hyperlink w:anchor="_ENREF_38" w:tooltip="Iler, 2013 #270" w:history="1">
        <w:r w:rsidR="00172CFB">
          <w:rPr>
            <w:noProof/>
          </w:rPr>
          <w:t>Iler et al., 2013</w:t>
        </w:r>
      </w:hyperlink>
      <w:r w:rsidR="00707592">
        <w:rPr>
          <w:noProof/>
        </w:rPr>
        <w:t>)</w:t>
      </w:r>
      <w:r w:rsidR="00707592">
        <w:fldChar w:fldCharType="end"/>
      </w:r>
      <w:r w:rsidR="00707592">
        <w:t xml:space="preserve">. </w:t>
      </w:r>
      <w:r w:rsidR="00374585">
        <w:t xml:space="preserve">Overall </w:t>
      </w:r>
      <w:r w:rsidR="00681684">
        <w:t>their</w:t>
      </w:r>
      <w:r w:rsidR="00F64E08">
        <w:t xml:space="preserve"> phenology </w:t>
      </w:r>
      <w:r w:rsidR="00681684">
        <w:t>appears to be</w:t>
      </w:r>
      <w:r w:rsidR="00F64E08">
        <w:t xml:space="preserve"> tied to prey availability </w:t>
      </w:r>
      <w:r w:rsidR="00374585">
        <w:t>rather than</w:t>
      </w:r>
      <w:r w:rsidR="00681684">
        <w:t xml:space="preserve"> floral resource availability. </w:t>
      </w:r>
      <w:r w:rsidR="00623AB0">
        <w:t>A novel area of research would be to</w:t>
      </w:r>
      <w:r w:rsidR="00681684">
        <w:t xml:space="preserve"> understand the likely complex relationships between pollinators that have predatory larva and the plants that host their prey.</w:t>
      </w:r>
    </w:p>
    <w:p w14:paraId="31671AC3" w14:textId="77777777" w:rsidR="00707592" w:rsidRDefault="00520BCD" w:rsidP="00D36947">
      <w:pPr>
        <w:spacing w:line="360" w:lineRule="auto"/>
      </w:pPr>
      <w:r>
        <w:t xml:space="preserve">Alternatively, bees may </w:t>
      </w:r>
      <w:r w:rsidR="00672602">
        <w:t>have</w:t>
      </w:r>
      <w:r>
        <w:t xml:space="preserve"> competitively exclud</w:t>
      </w:r>
      <w:r w:rsidR="00672602">
        <w:t>ed</w:t>
      </w:r>
      <w:r>
        <w:t xml:space="preserve"> Syrphids </w:t>
      </w:r>
      <w:r w:rsidR="00707592">
        <w:t>from the immediate area.</w:t>
      </w:r>
      <w:r>
        <w:t xml:space="preserve"> </w:t>
      </w:r>
      <w:r w:rsidR="006576DB">
        <w:t>Compe</w:t>
      </w:r>
      <w:r w:rsidR="00707592">
        <w:t>tition between Syrphids and other pollinators is</w:t>
      </w:r>
      <w:r w:rsidR="006576DB">
        <w:t xml:space="preserve"> f</w:t>
      </w:r>
      <w:r>
        <w:t xml:space="preserve">airly unstudied </w:t>
      </w:r>
      <w:r w:rsidR="00707592">
        <w:fldChar w:fldCharType="begin"/>
      </w:r>
      <w:r w:rsidR="00707592">
        <w:instrText xml:space="preserve"> ADDIN EN.CITE &lt;EndNote&gt;&lt;Cite&gt;&lt;Author&gt;Inouye&lt;/Author&gt;&lt;Year&gt;2015&lt;/Year&gt;&lt;RecNum&gt;38&lt;/RecNum&gt;&lt;DisplayText&gt;(Inouye et al., 2015)&lt;/DisplayText&gt;&lt;record&gt;&lt;rec-number&gt;38&lt;/rec-number&gt;&lt;foreign-keys&gt;&lt;key app="EN" db-id="efxxxd2elfvxfde05eev9swq9zv0dswrxzp2"&gt;38&lt;/key&gt;&lt;/foreign-keys&gt;&lt;ref-type name="Journal Article"&gt;17&lt;/ref-type&gt;&lt;contributors&gt;&lt;authors&gt;&lt;author&gt;Inouye, David W&lt;/author&gt;&lt;author&gt;Larson, Brendon MH&lt;/author&gt;&lt;author&gt;Ssymank, Axel&lt;/author&gt;&lt;author&gt;Kevan, Peter G&lt;/author&gt;&lt;/authors&gt;&lt;/contributors&gt;&lt;titles&gt;&lt;title&gt;Flies and flowers III: ecology of foraging and pollination&lt;/title&gt;&lt;secondary-title&gt;Journal of Pollination Ecology&lt;/secondary-title&gt;&lt;/titles&gt;&lt;periodical&gt;&lt;full-title&gt;Journal of Pollination Ecology&lt;/full-title&gt;&lt;/periodical&gt;&lt;pages&gt;115-133&lt;/pages&gt;&lt;volume&gt;16&lt;/volume&gt;&lt;number&gt;16&lt;/number&gt;&lt;dates&gt;&lt;year&gt;2015&lt;/year&gt;&lt;/dates&gt;&lt;urls&gt;&lt;/urls&gt;&lt;/record&gt;&lt;/Cite&gt;&lt;/EndNote&gt;</w:instrText>
      </w:r>
      <w:r w:rsidR="00707592">
        <w:fldChar w:fldCharType="separate"/>
      </w:r>
      <w:r w:rsidR="00707592">
        <w:rPr>
          <w:noProof/>
        </w:rPr>
        <w:t>(</w:t>
      </w:r>
      <w:hyperlink w:anchor="_ENREF_39" w:tooltip="Inouye, 2015 #38" w:history="1">
        <w:r w:rsidR="00172CFB">
          <w:rPr>
            <w:noProof/>
          </w:rPr>
          <w:t>Inouye et al., 2015</w:t>
        </w:r>
      </w:hyperlink>
      <w:r w:rsidR="00707592">
        <w:rPr>
          <w:noProof/>
        </w:rPr>
        <w:t>)</w:t>
      </w:r>
      <w:r w:rsidR="00707592">
        <w:fldChar w:fldCharType="end"/>
      </w:r>
      <w:r w:rsidR="00707592">
        <w:t xml:space="preserve">. </w:t>
      </w:r>
      <w:r>
        <w:t xml:space="preserve">Bumblebees outcompete </w:t>
      </w:r>
      <w:r w:rsidRPr="00707592">
        <w:rPr>
          <w:i/>
        </w:rPr>
        <w:t>Toxomerus</w:t>
      </w:r>
      <w:r>
        <w:t xml:space="preserve"> </w:t>
      </w:r>
      <w:r w:rsidR="00707592">
        <w:fldChar w:fldCharType="begin"/>
      </w:r>
      <w:r w:rsidR="00707592">
        <w:instrText xml:space="preserve"> ADDIN EN.CITE &lt;EndNote&gt;&lt;Cite&gt;&lt;Author&gt;Morse&lt;/Author&gt;&lt;Year&gt;1981&lt;/Year&gt;&lt;RecNum&gt;36&lt;/RecNum&gt;&lt;DisplayText&gt;(Morse, 1981)&lt;/DisplayText&gt;&lt;record&gt;&lt;rec-number&gt;36&lt;/rec-number&gt;&lt;foreign-keys&gt;&lt;key app="EN" db-id="efxxxd2elfvxfde05eev9swq9zv0dswrxzp2"&gt;36&lt;/key&gt;&lt;/foreign-keys&gt;&lt;ref-type name="Journal Article"&gt;17&lt;/ref-type&gt;&lt;contributors&gt;&lt;authors&gt;&lt;author&gt;Morse, Douglass H&lt;/author&gt;&lt;/authors&gt;&lt;/contributors&gt;&lt;titles&gt;&lt;title&gt;Interactions among syrphid flies and bumblebees on flowers&lt;/title&gt;&lt;secondary-title&gt;Ecology&lt;/secondary-title&gt;&lt;/titles&gt;&lt;periodical&gt;&lt;full-title&gt;Ecology&lt;/full-title&gt;&lt;/periodical&gt;&lt;pages&gt;81-88&lt;/pages&gt;&lt;volume&gt;62&lt;/volume&gt;&lt;number&gt;1&lt;/number&gt;&lt;dates&gt;&lt;year&gt;1981&lt;/year&gt;&lt;/dates&gt;&lt;isbn&gt;1939-9170&lt;/isbn&gt;&lt;urls&gt;&lt;/urls&gt;&lt;/record&gt;&lt;/Cite&gt;&lt;/EndNote&gt;</w:instrText>
      </w:r>
      <w:r w:rsidR="00707592">
        <w:fldChar w:fldCharType="separate"/>
      </w:r>
      <w:r w:rsidR="00707592">
        <w:rPr>
          <w:noProof/>
        </w:rPr>
        <w:t>(</w:t>
      </w:r>
      <w:hyperlink w:anchor="_ENREF_57" w:tooltip="Morse, 1981 #36" w:history="1">
        <w:r w:rsidR="00172CFB">
          <w:rPr>
            <w:noProof/>
          </w:rPr>
          <w:t>Morse, 1981</w:t>
        </w:r>
      </w:hyperlink>
      <w:r w:rsidR="00707592">
        <w:rPr>
          <w:noProof/>
        </w:rPr>
        <w:t>)</w:t>
      </w:r>
      <w:r w:rsidR="00707592">
        <w:fldChar w:fldCharType="end"/>
      </w:r>
      <w:r w:rsidR="00707592">
        <w:t xml:space="preserve"> leading to the temporal partitioning of pollinators. </w:t>
      </w:r>
      <w:r w:rsidR="00DB0CAD">
        <w:t>Temporal partitioning is</w:t>
      </w:r>
      <w:r w:rsidR="00707592">
        <w:t xml:space="preserve"> unlikely to be the case in this study as there were few Syrphids caught in pan traps relative to pre-blooming. </w:t>
      </w:r>
      <w:r w:rsidRPr="00A670F6">
        <w:rPr>
          <w:i/>
        </w:rPr>
        <w:t>Centris</w:t>
      </w:r>
      <w:r>
        <w:t xml:space="preserve"> sp. bees, which were frequent visitors to Larrea flowers are territorial, and will hover near shrubs chasing off other bees </w:t>
      </w:r>
      <w:r w:rsidR="00707592">
        <w:fldChar w:fldCharType="begin"/>
      </w:r>
      <w:r w:rsidR="00707592">
        <w:instrText xml:space="preserve"> ADDIN EN.CITE &lt;EndNote&gt;&lt;Cite&gt;&lt;Author&gt;Alcock&lt;/Author&gt;&lt;Year&gt;1977&lt;/Year&gt;&lt;RecNum&gt;271&lt;/RecNum&gt;&lt;DisplayText&gt;(Alcock et al., 1977)&lt;/DisplayText&gt;&lt;record&gt;&lt;rec-number&gt;271&lt;/rec-number&gt;&lt;foreign-keys&gt;&lt;key app="EN" db-id="efxxxd2elfvxfde05eev9swq9zv0dswrxzp2"&gt;271&lt;/key&gt;&lt;/foreign-keys&gt;&lt;ref-type name="Journal Article"&gt;17&lt;/ref-type&gt;&lt;contributors&gt;&lt;authors&gt;&lt;author&gt;Alcock, John&lt;/author&gt;&lt;author&gt;Jones, C Eugene&lt;/author&gt;&lt;author&gt;Buchmann, Stephen L&lt;/author&gt;&lt;/authors&gt;&lt;/contributors&gt;&lt;titles&gt;&lt;title&gt;Male mating strategies in the bee Centris pallida Fox (Anthophoridae: Hymenoptera)&lt;/title&gt;&lt;secondary-title&gt;The American Naturalist&lt;/secondary-title&gt;&lt;/titles&gt;&lt;periodical&gt;&lt;full-title&gt;The American Naturalist&lt;/full-title&gt;&lt;/periodical&gt;&lt;pages&gt;145-155&lt;/pages&gt;&lt;volume&gt;111&lt;/volume&gt;&lt;number&gt;977&lt;/number&gt;&lt;dates&gt;&lt;year&gt;1977&lt;/year&gt;&lt;/dates&gt;&lt;isbn&gt;0003-0147&lt;/isbn&gt;&lt;urls&gt;&lt;/urls&gt;&lt;/record&gt;&lt;/Cite&gt;&lt;/EndNote&gt;</w:instrText>
      </w:r>
      <w:r w:rsidR="00707592">
        <w:fldChar w:fldCharType="separate"/>
      </w:r>
      <w:r w:rsidR="00707592">
        <w:rPr>
          <w:noProof/>
        </w:rPr>
        <w:t>(</w:t>
      </w:r>
      <w:hyperlink w:anchor="_ENREF_1" w:tooltip="Alcock, 1977 #271" w:history="1">
        <w:r w:rsidR="00172CFB">
          <w:rPr>
            <w:noProof/>
          </w:rPr>
          <w:t>Alcock et al., 1977</w:t>
        </w:r>
      </w:hyperlink>
      <w:r w:rsidR="00707592">
        <w:rPr>
          <w:noProof/>
        </w:rPr>
        <w:t>)</w:t>
      </w:r>
      <w:r w:rsidR="00707592">
        <w:fldChar w:fldCharType="end"/>
      </w:r>
      <w:r w:rsidR="00515450">
        <w:t xml:space="preserve">. </w:t>
      </w:r>
      <w:r w:rsidR="00A670F6">
        <w:t xml:space="preserve">Honeybees have been shown to reduce visitation by native, solitary bees but the effect is not consistent </w:t>
      </w:r>
      <w:r w:rsidR="00A670F6">
        <w:fldChar w:fldCharType="begin"/>
      </w:r>
      <w:r w:rsidR="00A670F6">
        <w:instrText xml:space="preserve"> ADDIN EN.CITE &lt;EndNote&gt;&lt;Cite&gt;&lt;Author&gt;Shavit&lt;/Author&gt;&lt;Year&gt;2009&lt;/Year&gt;&lt;RecNum&gt;272&lt;/RecNum&gt;&lt;DisplayText&gt;(Shavit et al., 2009)&lt;/DisplayText&gt;&lt;record&gt;&lt;rec-number&gt;272&lt;/rec-number&gt;&lt;foreign-keys&gt;&lt;key app="EN" db-id="efxxxd2elfvxfde05eev9swq9zv0dswrxzp2"&gt;272&lt;/key&gt;&lt;/foreign-keys&gt;&lt;ref-type name="Journal Article"&gt;17&lt;/ref-type&gt;&lt;contributors&gt;&lt;authors&gt;&lt;author&gt;Shavit, Ofrit&lt;/author&gt;&lt;author&gt;Dafni, Amots&lt;/author&gt;&lt;author&gt;Ne&amp;apos;eman, Gidi&lt;/author&gt;&lt;/authors&gt;&lt;/contributors&gt;&lt;titles&gt;&lt;title&gt;Competition between honeybees (Apis mellifera) and native solitary bees in the Mediterranean region of Israel—Implications for conservation&lt;/title&gt;&lt;secondary-title&gt;Israel Journal of Plant Sciences&lt;/secondary-title&gt;&lt;/titles&gt;&lt;periodical&gt;&lt;full-title&gt;Israel Journal of Plant Sciences&lt;/full-title&gt;&lt;/periodical&gt;&lt;pages&gt;171-183&lt;/pages&gt;&lt;volume&gt;57&lt;/volume&gt;&lt;number&gt;3&lt;/number&gt;&lt;dates&gt;&lt;year&gt;2009&lt;/year&gt;&lt;/dates&gt;&lt;isbn&gt;0792-9978&lt;/isbn&gt;&lt;urls&gt;&lt;/urls&gt;&lt;/record&gt;&lt;/Cite&gt;&lt;/EndNote&gt;</w:instrText>
      </w:r>
      <w:r w:rsidR="00A670F6">
        <w:fldChar w:fldCharType="separate"/>
      </w:r>
      <w:r w:rsidR="00A670F6">
        <w:rPr>
          <w:noProof/>
        </w:rPr>
        <w:t>(</w:t>
      </w:r>
      <w:hyperlink w:anchor="_ENREF_76" w:tooltip="Shavit, 2009 #272" w:history="1">
        <w:r w:rsidR="00172CFB">
          <w:rPr>
            <w:noProof/>
          </w:rPr>
          <w:t>Shavit et al., 2009</w:t>
        </w:r>
      </w:hyperlink>
      <w:r w:rsidR="00A670F6">
        <w:rPr>
          <w:noProof/>
        </w:rPr>
        <w:t>)</w:t>
      </w:r>
      <w:r w:rsidR="00A670F6">
        <w:fldChar w:fldCharType="end"/>
      </w:r>
      <w:r w:rsidR="00A670F6">
        <w:t xml:space="preserve">, and they can compete via multiple mechanisms including resources depletion and competitive displacement </w:t>
      </w:r>
      <w:r w:rsidR="00A670F6">
        <w:fldChar w:fldCharType="begin"/>
      </w:r>
      <w:r w:rsidR="00A670F6">
        <w:instrText xml:space="preserve"> ADDIN EN.CITE &lt;EndNote&gt;&lt;Cite&gt;&lt;Author&gt;Cane&lt;/Author&gt;&lt;Year&gt;2017&lt;/Year&gt;&lt;RecNum&gt;273&lt;/RecNum&gt;&lt;DisplayText&gt;(Cane and Tepedino, 2017)&lt;/DisplayText&gt;&lt;record&gt;&lt;rec-number&gt;273&lt;/rec-number&gt;&lt;foreign-keys&gt;&lt;key app="EN" db-id="efxxxd2elfvxfde05eev9swq9zv0dswrxzp2"&gt;273&lt;/key&gt;&lt;/foreign-keys&gt;&lt;ref-type name="Journal Article"&gt;17&lt;/ref-type&gt;&lt;contributors&gt;&lt;authors&gt;&lt;author&gt;Cane, James H&lt;/author&gt;&lt;author&gt;Tepedino, Vincent J&lt;/author&gt;&lt;/authors&gt;&lt;/contributors&gt;&lt;titles&gt;&lt;title&gt;Gauging the effect of honey bee pollen collection on native bee communities&lt;/title&gt;&lt;secondary-title&gt;Conservation Letters&lt;/secondary-title&gt;&lt;/titles&gt;&lt;periodical&gt;&lt;full-title&gt;Conservation Letters&lt;/full-title&gt;&lt;/periodical&gt;&lt;pages&gt;205-210&lt;/pages&gt;&lt;volume&gt;10&lt;/volume&gt;&lt;number&gt;2&lt;/number&gt;&lt;dates&gt;&lt;year&gt;2017&lt;/year&gt;&lt;/dates&gt;&lt;isbn&gt;1755-263X&lt;/isbn&gt;&lt;urls&gt;&lt;/urls&gt;&lt;/record&gt;&lt;/Cite&gt;&lt;/EndNote&gt;</w:instrText>
      </w:r>
      <w:r w:rsidR="00A670F6">
        <w:fldChar w:fldCharType="separate"/>
      </w:r>
      <w:r w:rsidR="00A670F6">
        <w:rPr>
          <w:noProof/>
        </w:rPr>
        <w:t>(</w:t>
      </w:r>
      <w:hyperlink w:anchor="_ENREF_16" w:tooltip="Cane, 2017 #273" w:history="1">
        <w:r w:rsidR="00172CFB">
          <w:rPr>
            <w:noProof/>
          </w:rPr>
          <w:t>Cane and Tepedino, 2017</w:t>
        </w:r>
      </w:hyperlink>
      <w:r w:rsidR="00A670F6">
        <w:rPr>
          <w:noProof/>
        </w:rPr>
        <w:t>)</w:t>
      </w:r>
      <w:r w:rsidR="00A670F6">
        <w:fldChar w:fldCharType="end"/>
      </w:r>
      <w:r w:rsidR="00A670F6">
        <w:t xml:space="preserve">. If the pollinators of one plant displace the pollinators of another plant, this would be a novel mechanism </w:t>
      </w:r>
      <w:r w:rsidR="00DB0CAD">
        <w:t xml:space="preserve">of </w:t>
      </w:r>
      <w:r w:rsidR="00A670F6">
        <w:t>pollinator competition in arid environments.</w:t>
      </w:r>
    </w:p>
    <w:p w14:paraId="5B7A698E" w14:textId="77777777" w:rsidR="0020327D" w:rsidRDefault="00062E4F" w:rsidP="00D36947">
      <w:pPr>
        <w:spacing w:line="360" w:lineRule="auto"/>
      </w:pPr>
      <w:r>
        <w:t xml:space="preserve">Pollinators responded positively to the floral density of </w:t>
      </w:r>
      <w:r w:rsidR="00D463A0" w:rsidRPr="00D463A0">
        <w:rPr>
          <w:i/>
        </w:rPr>
        <w:t>L. tridentata</w:t>
      </w:r>
      <w:r w:rsidR="00D463A0">
        <w:t xml:space="preserve"> </w:t>
      </w:r>
      <w:r>
        <w:t xml:space="preserve">i.e. concentrations of floral resources, however this did not benefit </w:t>
      </w:r>
      <w:r w:rsidRPr="00672602">
        <w:rPr>
          <w:i/>
        </w:rPr>
        <w:t>M. glabrata</w:t>
      </w:r>
      <w:r>
        <w:t xml:space="preserve">. </w:t>
      </w:r>
      <w:r w:rsidR="00D463A0">
        <w:t xml:space="preserve">This can be explained in part by the identity </w:t>
      </w:r>
      <w:r w:rsidR="000318B5">
        <w:t xml:space="preserve">and behaviour of the visitors to </w:t>
      </w:r>
      <w:r w:rsidR="000318B5" w:rsidRPr="000318B5">
        <w:rPr>
          <w:i/>
        </w:rPr>
        <w:t>L. tridentata</w:t>
      </w:r>
      <w:r w:rsidR="00D463A0">
        <w:t>.</w:t>
      </w:r>
      <w:r w:rsidR="000318B5">
        <w:t xml:space="preserve"> </w:t>
      </w:r>
      <w:r w:rsidR="00DF1AA8" w:rsidRPr="000318B5">
        <w:rPr>
          <w:i/>
        </w:rPr>
        <w:t>Megandrena encelia</w:t>
      </w:r>
      <w:r w:rsidR="000318B5">
        <w:t xml:space="preserve"> </w:t>
      </w:r>
      <w:r w:rsidR="00A674CE">
        <w:t xml:space="preserve">(Hymenoptera: Andrenidae) </w:t>
      </w:r>
      <w:r w:rsidR="000318B5">
        <w:t xml:space="preserve">and </w:t>
      </w:r>
      <w:r w:rsidR="000318B5" w:rsidRPr="000318B5">
        <w:rPr>
          <w:i/>
        </w:rPr>
        <w:t>H</w:t>
      </w:r>
      <w:r w:rsidR="00DF1AA8" w:rsidRPr="000318B5">
        <w:rPr>
          <w:i/>
        </w:rPr>
        <w:t>esperapis larrae</w:t>
      </w:r>
      <w:r w:rsidR="00DF1AA8">
        <w:t xml:space="preserve"> </w:t>
      </w:r>
      <w:r w:rsidR="00A674CE">
        <w:t xml:space="preserve">(Hymenoptera: Melittidae) </w:t>
      </w:r>
      <w:r w:rsidR="00DF1AA8">
        <w:t xml:space="preserve">are both locally oligolectic, </w:t>
      </w:r>
      <w:r w:rsidR="000318B5">
        <w:t>generally</w:t>
      </w:r>
      <w:r w:rsidR="00DF1AA8">
        <w:t xml:space="preserve"> visiting </w:t>
      </w:r>
      <w:r w:rsidR="00DF1AA8" w:rsidRPr="000318B5">
        <w:rPr>
          <w:i/>
        </w:rPr>
        <w:t>L</w:t>
      </w:r>
      <w:r w:rsidR="000318B5" w:rsidRPr="000318B5">
        <w:rPr>
          <w:i/>
        </w:rPr>
        <w:t>. tridentata</w:t>
      </w:r>
      <w:r w:rsidR="000318B5">
        <w:t xml:space="preserve"> </w:t>
      </w:r>
      <w:r w:rsidR="005A31F2">
        <w:t>exclusively</w:t>
      </w:r>
      <w:r w:rsidR="00DF1AA8">
        <w:t xml:space="preserve"> as long it is present </w:t>
      </w:r>
      <w:r w:rsidR="000318B5">
        <w:fldChar w:fldCharType="begin"/>
      </w:r>
      <w:r w:rsidR="000318B5">
        <w:instrText xml:space="preserve"> ADDIN EN.CITE &lt;EndNote&gt;&lt;Cite&gt;&lt;Author&gt;Hurd Jr&lt;/Author&gt;&lt;Year&gt;1975&lt;/Year&gt;&lt;RecNum&gt;224&lt;/RecNum&gt;&lt;DisplayText&gt;(Hurd Jr and Linsley, 1975)&lt;/DisplayText&gt;&lt;record&gt;&lt;rec-number&gt;224&lt;/rec-number&gt;&lt;foreign-keys&gt;&lt;key app="EN" db-id="efxxxd2elfvxfde05eev9swq9zv0dswrxzp2"&gt;224&lt;/key&gt;&lt;/foreign-keys&gt;&lt;ref-type name="Journal Article"&gt;17&lt;/ref-type&gt;&lt;contributors&gt;&lt;authors&gt;&lt;author&gt;Hurd Jr, PAUL D&lt;/author&gt;&lt;author&gt;Linsley, E GORTON&lt;/author&gt;&lt;/authors&gt;&lt;/contributors&gt;&lt;titles&gt;&lt;title&gt;Some insects other than bees associated with Larrea tridentata in the southwestern United States&lt;/title&gt;&lt;secondary-title&gt;Proceedings of the Entomological Society of Washington&lt;/secondary-title&gt;&lt;/titles&gt;&lt;periodical&gt;&lt;full-title&gt;Proceedings of the Entomological Society of Washington&lt;/full-title&gt;&lt;/periodical&gt;&lt;dates&gt;&lt;year&gt;1975&lt;/year&gt;&lt;/dates&gt;&lt;isbn&gt;0013-8797&lt;/isbn&gt;&lt;urls&gt;&lt;/urls&gt;&lt;/record&gt;&lt;/Cite&gt;&lt;/EndNote&gt;</w:instrText>
      </w:r>
      <w:r w:rsidR="000318B5">
        <w:fldChar w:fldCharType="separate"/>
      </w:r>
      <w:r w:rsidR="000318B5">
        <w:rPr>
          <w:noProof/>
        </w:rPr>
        <w:t>(</w:t>
      </w:r>
      <w:hyperlink w:anchor="_ENREF_37" w:tooltip="Hurd Jr, 1975 #224" w:history="1">
        <w:r w:rsidR="00172CFB">
          <w:rPr>
            <w:noProof/>
          </w:rPr>
          <w:t>Hurd Jr and Linsley, 1975</w:t>
        </w:r>
      </w:hyperlink>
      <w:r w:rsidR="000318B5">
        <w:rPr>
          <w:noProof/>
        </w:rPr>
        <w:t>)</w:t>
      </w:r>
      <w:r w:rsidR="000318B5">
        <w:fldChar w:fldCharType="end"/>
      </w:r>
      <w:r w:rsidR="00DF1AA8">
        <w:t xml:space="preserve">. </w:t>
      </w:r>
      <w:r w:rsidR="000318B5">
        <w:t xml:space="preserve">The most frequent floral visitors to </w:t>
      </w:r>
      <w:r w:rsidR="000318B5" w:rsidRPr="000318B5">
        <w:rPr>
          <w:i/>
        </w:rPr>
        <w:t>L. tridentata</w:t>
      </w:r>
      <w:r w:rsidR="000318B5">
        <w:t xml:space="preserve"> were feral honeybees, </w:t>
      </w:r>
      <w:r w:rsidR="000318B5" w:rsidRPr="000E29AB">
        <w:rPr>
          <w:i/>
        </w:rPr>
        <w:t>Apis mellifera</w:t>
      </w:r>
      <w:r w:rsidR="000318B5">
        <w:t xml:space="preserve">. Honeybees preferentially forage on particularly abundant flowers, exhibiting floral constancy. This is </w:t>
      </w:r>
      <w:r w:rsidR="00047F7F">
        <w:t>a common feature of social bees</w:t>
      </w:r>
      <w:r w:rsidR="000318B5">
        <w:t xml:space="preserve"> where individuals facultatively specialize on differ</w:t>
      </w:r>
      <w:r w:rsidR="005A31F2">
        <w:t>ent flower species at different</w:t>
      </w:r>
      <w:r w:rsidR="000318B5">
        <w:t xml:space="preserve"> times </w:t>
      </w:r>
      <w:r w:rsidR="000318B5">
        <w:fldChar w:fldCharType="begin"/>
      </w:r>
      <w:r w:rsidR="000318B5">
        <w:instrText xml:space="preserve"> ADDIN EN.CITE &lt;EndNote&gt;&lt;Cite&gt;&lt;Author&gt;Waser&lt;/Author&gt;&lt;Year&gt;1986&lt;/Year&gt;&lt;RecNum&gt;274&lt;/RecNum&gt;&lt;DisplayText&gt;(Waser, 1986)&lt;/DisplayText&gt;&lt;record&gt;&lt;rec-number&gt;274&lt;/rec-number&gt;&lt;foreign-keys&gt;&lt;key app="EN" db-id="efxxxd2elfvxfde05eev9swq9zv0dswrxzp2"&gt;274&lt;/key&gt;&lt;/foreign-keys&gt;&lt;ref-type name="Journal Article"&gt;17&lt;/ref-type&gt;&lt;contributors&gt;&lt;authors&gt;&lt;author&gt;Waser, Nickolas M&lt;/author&gt;&lt;/authors&gt;&lt;/contributors&gt;&lt;titles&gt;&lt;title&gt;Flower constancy: definition, cause, and measurement&lt;/title&gt;&lt;secondary-title&gt;The American Naturalist&lt;/secondary-title&gt;&lt;/titles&gt;&lt;periodical&gt;&lt;full-title&gt;The American Naturalist&lt;/full-title&gt;&lt;/periodical&gt;&lt;pages&gt;593-603&lt;/pages&gt;&lt;volume&gt;127&lt;/volume&gt;&lt;number&gt;5&lt;/number&gt;&lt;dates&gt;&lt;year&gt;1986&lt;/year&gt;&lt;/dates&gt;&lt;isbn&gt;0003-0147&lt;/isbn&gt;&lt;urls&gt;&lt;/urls&gt;&lt;/record&gt;&lt;/Cite&gt;&lt;/EndNote&gt;</w:instrText>
      </w:r>
      <w:r w:rsidR="000318B5">
        <w:fldChar w:fldCharType="separate"/>
      </w:r>
      <w:r w:rsidR="000318B5">
        <w:rPr>
          <w:noProof/>
        </w:rPr>
        <w:t>(</w:t>
      </w:r>
      <w:hyperlink w:anchor="_ENREF_91" w:tooltip="Waser, 1986 #274" w:history="1">
        <w:r w:rsidR="00172CFB">
          <w:rPr>
            <w:noProof/>
          </w:rPr>
          <w:t>Waser, 1986</w:t>
        </w:r>
      </w:hyperlink>
      <w:r w:rsidR="000318B5">
        <w:rPr>
          <w:noProof/>
        </w:rPr>
        <w:t>)</w:t>
      </w:r>
      <w:r w:rsidR="000318B5">
        <w:fldChar w:fldCharType="end"/>
      </w:r>
      <w:r w:rsidR="007A4538">
        <w:t xml:space="preserve">. </w:t>
      </w:r>
      <w:r w:rsidR="000318B5">
        <w:t>Furthermore, because honeybees communicate the location</w:t>
      </w:r>
      <w:r w:rsidR="007A4538">
        <w:t>s</w:t>
      </w:r>
      <w:r w:rsidR="000318B5">
        <w:t xml:space="preserve"> of </w:t>
      </w:r>
      <w:r w:rsidR="007A4538">
        <w:t>food sources to the colony,</w:t>
      </w:r>
      <w:r w:rsidR="000318B5">
        <w:t xml:space="preserve"> arriving bees may be looking for </w:t>
      </w:r>
      <w:r w:rsidR="000318B5" w:rsidRPr="007A4538">
        <w:rPr>
          <w:i/>
        </w:rPr>
        <w:t>L</w:t>
      </w:r>
      <w:r w:rsidR="007A4538" w:rsidRPr="007A4538">
        <w:rPr>
          <w:i/>
        </w:rPr>
        <w:t>. tridentata</w:t>
      </w:r>
      <w:r w:rsidR="007A4538">
        <w:t>, rather than</w:t>
      </w:r>
      <w:r w:rsidR="00F645B9">
        <w:t xml:space="preserve"> openly foraging.</w:t>
      </w:r>
      <w:r w:rsidR="00781CC3">
        <w:t xml:space="preserve"> </w:t>
      </w:r>
      <w:r w:rsidR="00F645B9">
        <w:t>The</w:t>
      </w:r>
      <w:r>
        <w:t xml:space="preserve"> significant decline in solitary bee visitation </w:t>
      </w:r>
      <w:r w:rsidR="00F645B9">
        <w:t xml:space="preserve">to </w:t>
      </w:r>
      <w:r w:rsidR="00F645B9" w:rsidRPr="00F645B9">
        <w:rPr>
          <w:i/>
        </w:rPr>
        <w:t>M. glabrata</w:t>
      </w:r>
      <w:r w:rsidR="00F645B9">
        <w:t xml:space="preserve"> </w:t>
      </w:r>
      <w:r>
        <w:t xml:space="preserve">when </w:t>
      </w:r>
      <w:r w:rsidR="00F645B9">
        <w:t xml:space="preserve">co-blooming </w:t>
      </w:r>
      <w:r w:rsidR="005065BA">
        <w:t>was not driven by local changes in bee abundances suggests that</w:t>
      </w:r>
      <w:r w:rsidR="00427F8A">
        <w:t xml:space="preserve"> it was a behavioural response. </w:t>
      </w:r>
      <w:r w:rsidR="00C70D3A">
        <w:rPr>
          <w:b/>
        </w:rPr>
        <w:t xml:space="preserve">Need to add a test for community composition. </w:t>
      </w:r>
      <w:r w:rsidR="005065BA">
        <w:t>S</w:t>
      </w:r>
      <w:r w:rsidR="0003076A">
        <w:t xml:space="preserve">witching to a </w:t>
      </w:r>
      <w:r w:rsidR="005065BA">
        <w:t>plant species offering superior resources</w:t>
      </w:r>
      <w:r w:rsidR="0003076A">
        <w:t xml:space="preserve"> during a spring bloom has been observed in the alpine</w:t>
      </w:r>
      <w:r w:rsidR="005065BA">
        <w:t xml:space="preserve"> </w:t>
      </w:r>
      <w:r w:rsidR="005065BA">
        <w:fldChar w:fldCharType="begin"/>
      </w:r>
      <w:r w:rsidR="005065BA">
        <w:instrText xml:space="preserve"> ADDIN EN.CITE &lt;EndNote&gt;&lt;Cite&gt;&lt;Author&gt;Mosquin&lt;/Author&gt;&lt;Year&gt;1971&lt;/Year&gt;&lt;RecNum&gt;35&lt;/RecNum&gt;&lt;DisplayText&gt;(Mosquin, 1971)&lt;/DisplayText&gt;&lt;record&gt;&lt;rec-number&gt;35&lt;/rec-number&gt;&lt;foreign-keys&gt;&lt;key app="EN" db-id="efxxxd2elfvxfde05eev9swq9zv0dswrxzp2"&gt;35&lt;/key&gt;&lt;/foreign-keys&gt;&lt;ref-type name="Journal Article"&gt;17&lt;/ref-type&gt;&lt;contributors&gt;&lt;authors&gt;&lt;author&gt;Mosquin, Theodore&lt;/author&gt;&lt;/authors&gt;&lt;/contributors&gt;&lt;titles&gt;&lt;title&gt;Competition for pollinators as a stimulus for the evolution of flowering time&lt;/title&gt;&lt;secondary-title&gt;Oikos&lt;/secondary-title&gt;&lt;/titles&gt;&lt;periodical&gt;&lt;full-title&gt;Oikos&lt;/full-title&gt;&lt;/periodical&gt;&lt;pages&gt;398-402&lt;/pages&gt;&lt;dates&gt;&lt;year&gt;1971&lt;/year&gt;&lt;/dates&gt;&lt;isbn&gt;0030-1299&lt;/isbn&gt;&lt;urls&gt;&lt;/urls&gt;&lt;/record&gt;&lt;/Cite&gt;&lt;/EndNote&gt;</w:instrText>
      </w:r>
      <w:r w:rsidR="005065BA">
        <w:fldChar w:fldCharType="separate"/>
      </w:r>
      <w:r w:rsidR="005065BA">
        <w:rPr>
          <w:noProof/>
        </w:rPr>
        <w:t>(</w:t>
      </w:r>
      <w:hyperlink w:anchor="_ENREF_58" w:tooltip="Mosquin, 1971 #35" w:history="1">
        <w:r w:rsidR="00172CFB">
          <w:rPr>
            <w:noProof/>
          </w:rPr>
          <w:t>Mosquin, 1971</w:t>
        </w:r>
      </w:hyperlink>
      <w:r w:rsidR="005065BA">
        <w:rPr>
          <w:noProof/>
        </w:rPr>
        <w:t>)</w:t>
      </w:r>
      <w:r w:rsidR="005065BA">
        <w:fldChar w:fldCharType="end"/>
      </w:r>
      <w:r w:rsidR="005065BA">
        <w:t xml:space="preserve">. Manipulation experiments have found competition between sequential bloomers </w:t>
      </w:r>
      <w:r w:rsidR="005065BA">
        <w:fldChar w:fldCharType="begin"/>
      </w:r>
      <w:r w:rsidR="005065BA">
        <w:instrText xml:space="preserve"> ADDIN EN.CITE &lt;EndNote&gt;&lt;Cite&gt;&lt;Author&gt;Campbell&lt;/Author&gt;&lt;Year&gt;1985&lt;/Year&gt;&lt;RecNum&gt;275&lt;/RecNum&gt;&lt;DisplayText&gt;(Campbell and Motten, 1985)&lt;/DisplayText&gt;&lt;record&gt;&lt;rec-number&gt;275&lt;/rec-number&gt;&lt;foreign-keys&gt;&lt;key app="EN" db-id="efxxxd2elfvxfde05eev9swq9zv0dswrxzp2"&gt;275&lt;/key&gt;&lt;/foreign-keys&gt;&lt;ref-type name="Journal Article"&gt;17&lt;/ref-type&gt;&lt;contributors&gt;&lt;authors&gt;&lt;author&gt;Campbell, Diane R&lt;/author&gt;&lt;author&gt;Motten, Alexander F&lt;/author&gt;&lt;/authors&gt;&lt;/contributors&gt;&lt;titles&gt;&lt;title&gt;The mechanism of competition for pollination between two forest herbs&lt;/title&gt;&lt;secondary-title&gt;Ecology&lt;/secondary-title&gt;&lt;/titles&gt;&lt;periodical&gt;&lt;full-title&gt;Ecology&lt;/full-title&gt;&lt;/periodical&gt;&lt;pages&gt;554-563&lt;/pages&gt;&lt;volume&gt;66&lt;/volume&gt;&lt;number&gt;2&lt;/number&gt;&lt;dates&gt;&lt;year&gt;1985&lt;/year&gt;&lt;/dates&gt;&lt;isbn&gt;1939-9170&lt;/isbn&gt;&lt;urls&gt;&lt;/urls&gt;&lt;/record&gt;&lt;/Cite&gt;&lt;/EndNote&gt;</w:instrText>
      </w:r>
      <w:r w:rsidR="005065BA">
        <w:fldChar w:fldCharType="separate"/>
      </w:r>
      <w:r w:rsidR="005065BA">
        <w:rPr>
          <w:noProof/>
        </w:rPr>
        <w:t>(</w:t>
      </w:r>
      <w:hyperlink w:anchor="_ENREF_14" w:tooltip="Campbell, 1985 #275" w:history="1">
        <w:r w:rsidR="00172CFB">
          <w:rPr>
            <w:noProof/>
          </w:rPr>
          <w:t>Campbell and Motten, 1985</w:t>
        </w:r>
      </w:hyperlink>
      <w:r w:rsidR="005065BA">
        <w:rPr>
          <w:noProof/>
        </w:rPr>
        <w:t>)</w:t>
      </w:r>
      <w:r w:rsidR="005065BA">
        <w:fldChar w:fldCharType="end"/>
      </w:r>
      <w:r w:rsidR="005065BA">
        <w:t xml:space="preserve">. During co-blooming, </w:t>
      </w:r>
      <w:r w:rsidR="0003076A">
        <w:t>pollinators spent less time</w:t>
      </w:r>
      <w:r w:rsidR="005065BA">
        <w:t xml:space="preserve"> foraging</w:t>
      </w:r>
      <w:r w:rsidR="0003076A">
        <w:t xml:space="preserve"> on </w:t>
      </w:r>
      <w:r w:rsidR="0003076A" w:rsidRPr="005065BA">
        <w:rPr>
          <w:i/>
        </w:rPr>
        <w:t>M. glabrata</w:t>
      </w:r>
      <w:r w:rsidR="0003076A">
        <w:t xml:space="preserve">, and </w:t>
      </w:r>
      <w:r w:rsidR="005065BA">
        <w:t xml:space="preserve">visited fewer flowers per visit, </w:t>
      </w:r>
      <w:r w:rsidR="00781CC3">
        <w:t xml:space="preserve">which is consistent with pollinator parasitism by </w:t>
      </w:r>
      <w:r w:rsidR="00781CC3" w:rsidRPr="00781CC3">
        <w:rPr>
          <w:i/>
        </w:rPr>
        <w:t>L. tridentata</w:t>
      </w:r>
      <w:r w:rsidR="00781CC3">
        <w:t>.</w:t>
      </w:r>
      <w:r w:rsidR="00427F8A">
        <w:t xml:space="preserve"> However, because they were not observed at the same time it is not possible to conclude that this was caused by pollinators leaving. </w:t>
      </w:r>
    </w:p>
    <w:p w14:paraId="023047B4" w14:textId="77777777" w:rsidR="000C0C21" w:rsidRPr="00F314B4" w:rsidRDefault="000C0C21" w:rsidP="00D36947">
      <w:pPr>
        <w:spacing w:line="360" w:lineRule="auto"/>
        <w:rPr>
          <w:b/>
        </w:rPr>
      </w:pPr>
      <w:r>
        <w:t>There was a facilitative effect of heterospecific annual floral density on the number of foraging bouts made but no difference in annual floral density between microsites. There was a decrease with L. tridentata blooming, potentially signaling a shift from annual dominance to shrub dominance.</w:t>
      </w:r>
      <w:r w:rsidR="00F314B4">
        <w:t xml:space="preserve"> </w:t>
      </w:r>
      <w:r w:rsidR="00F314B4">
        <w:rPr>
          <w:b/>
        </w:rPr>
        <w:t xml:space="preserve">2 sentences or so expanding on this. </w:t>
      </w:r>
      <w:r w:rsidR="00543C87">
        <w:rPr>
          <w:b/>
        </w:rPr>
        <w:t>Maybe shift this into community sections</w:t>
      </w:r>
    </w:p>
    <w:p w14:paraId="113B7313" w14:textId="77777777" w:rsidR="00051D07" w:rsidRDefault="00427F8A" w:rsidP="00D36947">
      <w:pPr>
        <w:spacing w:line="360" w:lineRule="auto"/>
      </w:pPr>
      <w:r>
        <w:t>Overall</w:t>
      </w:r>
      <w:r w:rsidR="0024088A">
        <w:t xml:space="preserve"> t</w:t>
      </w:r>
      <w:r w:rsidR="00AC130A">
        <w:t xml:space="preserve">he </w:t>
      </w:r>
      <w:r>
        <w:t>negative</w:t>
      </w:r>
      <w:r w:rsidR="0024088A">
        <w:t xml:space="preserve"> </w:t>
      </w:r>
      <w:r w:rsidR="00AC130A">
        <w:t>ecological effect of blooming was gre</w:t>
      </w:r>
      <w:r w:rsidR="0024088A">
        <w:t xml:space="preserve">ater than the microsite effect. </w:t>
      </w:r>
      <w:r w:rsidR="008B5BB6">
        <w:t xml:space="preserve">Differences in visitation do not necessarily </w:t>
      </w:r>
      <w:r w:rsidR="0024088A">
        <w:t xml:space="preserve">lead to differences in fitness </w:t>
      </w:r>
      <w:r w:rsidR="0024088A">
        <w:fldChar w:fldCharType="begin"/>
      </w:r>
      <w:r w:rsidR="0024088A">
        <w:instrText xml:space="preserve"> ADDIN EN.CITE &lt;EndNote&gt;&lt;Cite&gt;&lt;Author&gt;King&lt;/Author&gt;&lt;Year&gt;2013&lt;/Year&gt;&lt;RecNum&gt;276&lt;/RecNum&gt;&lt;DisplayText&gt;(King et al., 2013)&lt;/DisplayText&gt;&lt;record&gt;&lt;rec-number&gt;276&lt;/rec-number&gt;&lt;foreign-keys&gt;&lt;key app="EN" db-id="efxxxd2elfvxfde05eev9swq9zv0dswrxzp2"&gt;276&lt;/key&gt;&lt;/foreign-keys&gt;&lt;ref-type name="Journal Article"&gt;17&lt;/ref-type&gt;&lt;contributors&gt;&lt;authors&gt;&lt;author&gt;King, Caroline&lt;/author&gt;&lt;author&gt;Ballantyne, Gavin&lt;/author&gt;&lt;author&gt;Willmer, Pat G&lt;/author&gt;&lt;/authors&gt;&lt;/contributors&gt;&lt;titles&gt;&lt;title&gt;Why flower visitation is a poor proxy for pollination: measuring single‐visit pollen deposition, with implications for pollination networks and conservation&lt;/title&gt;&lt;secondary-title&gt;Methods in Ecology and Evolution&lt;/secondary-title&gt;&lt;/titles&gt;&lt;periodical&gt;&lt;full-title&gt;Methods in Ecology and Evolution&lt;/full-title&gt;&lt;/periodical&gt;&lt;pages&gt;811-818&lt;/pages&gt;&lt;volume&gt;4&lt;/volume&gt;&lt;number&gt;9&lt;/number&gt;&lt;dates&gt;&lt;year&gt;2013&lt;/year&gt;&lt;/dates&gt;&lt;isbn&gt;2041-210X&lt;/isbn&gt;&lt;urls&gt;&lt;/urls&gt;&lt;/record&gt;&lt;/Cite&gt;&lt;/EndNote&gt;</w:instrText>
      </w:r>
      <w:r w:rsidR="0024088A">
        <w:fldChar w:fldCharType="separate"/>
      </w:r>
      <w:r w:rsidR="0024088A">
        <w:rPr>
          <w:noProof/>
        </w:rPr>
        <w:t>(</w:t>
      </w:r>
      <w:hyperlink w:anchor="_ENREF_43" w:tooltip="King, 2013 #276" w:history="1">
        <w:r w:rsidR="00172CFB">
          <w:rPr>
            <w:noProof/>
          </w:rPr>
          <w:t>King et al., 2013</w:t>
        </w:r>
      </w:hyperlink>
      <w:r w:rsidR="0024088A">
        <w:rPr>
          <w:noProof/>
        </w:rPr>
        <w:t>)</w:t>
      </w:r>
      <w:r w:rsidR="0024088A">
        <w:fldChar w:fldCharType="end"/>
      </w:r>
      <w:r w:rsidR="0024088A">
        <w:t xml:space="preserve">. Syrphid flies and solitary bees are well known as effective pollinators, so the reduction in their visits likely led to a reduction in pollen deposition, and subsequently fitness. </w:t>
      </w:r>
      <w:r w:rsidR="004E38AE">
        <w:t>At the nearby site, t</w:t>
      </w:r>
      <w:r w:rsidR="0024088A">
        <w:t xml:space="preserve">here was no </w:t>
      </w:r>
      <w:r w:rsidR="004E38AE">
        <w:t>change in stigma conspecific pollen loads with distance to</w:t>
      </w:r>
      <w:r w:rsidR="0024088A">
        <w:t xml:space="preserve"> </w:t>
      </w:r>
      <w:r w:rsidR="0024088A" w:rsidRPr="0024088A">
        <w:rPr>
          <w:i/>
        </w:rPr>
        <w:t>L. tridentata</w:t>
      </w:r>
      <w:r w:rsidR="0024088A">
        <w:t>, however the sample size was too low to conclude there was no effect.</w:t>
      </w:r>
      <w:r w:rsidR="004E38AE">
        <w:t xml:space="preserve"> Heterospecific pollen deposition increased with distance to </w:t>
      </w:r>
      <w:r w:rsidR="004E38AE">
        <w:rPr>
          <w:i/>
        </w:rPr>
        <w:t>L. tridentata</w:t>
      </w:r>
      <w:r w:rsidR="00051D07">
        <w:rPr>
          <w:i/>
        </w:rPr>
        <w:t xml:space="preserve">, </w:t>
      </w:r>
      <w:r w:rsidR="00051D07">
        <w:t xml:space="preserve">suggesting that </w:t>
      </w:r>
      <w:r w:rsidR="00051D07" w:rsidRPr="00051D07">
        <w:rPr>
          <w:i/>
        </w:rPr>
        <w:t>L. tridentata</w:t>
      </w:r>
      <w:r w:rsidR="00051D07">
        <w:t xml:space="preserve"> influences </w:t>
      </w:r>
      <w:r w:rsidR="004645F4">
        <w:t xml:space="preserve">interactions between </w:t>
      </w:r>
      <w:r w:rsidR="004645F4" w:rsidRPr="004645F4">
        <w:rPr>
          <w:i/>
        </w:rPr>
        <w:t>M. glabrata</w:t>
      </w:r>
      <w:r w:rsidR="004645F4">
        <w:t xml:space="preserve"> and other plants. The ability of plants to do this is a very interesting and underexplored area.</w:t>
      </w:r>
      <w:r w:rsidR="002C2444">
        <w:t xml:space="preserve"> After blooming, microsite differences were very small. </w:t>
      </w:r>
      <w:r w:rsidR="002C2444" w:rsidRPr="00697B93">
        <w:t xml:space="preserve">The </w:t>
      </w:r>
      <w:r w:rsidR="002C2444">
        <w:t xml:space="preserve">coinciding </w:t>
      </w:r>
      <w:r w:rsidR="002C2444" w:rsidRPr="00697B93">
        <w:t xml:space="preserve">decrease in </w:t>
      </w:r>
      <w:r w:rsidR="002C2444">
        <w:t xml:space="preserve">pollinator </w:t>
      </w:r>
      <w:r w:rsidR="002C2444" w:rsidRPr="00697B93">
        <w:t xml:space="preserve">visitation to open microsites suggests that </w:t>
      </w:r>
      <w:r w:rsidR="002C2444" w:rsidRPr="00997FB7">
        <w:rPr>
          <w:i/>
        </w:rPr>
        <w:t>L. tridentata</w:t>
      </w:r>
      <w:r w:rsidR="002C2444" w:rsidRPr="00697B93">
        <w:t xml:space="preserve">’s influence </w:t>
      </w:r>
      <w:r w:rsidR="002C2444">
        <w:t>extends</w:t>
      </w:r>
      <w:r w:rsidR="002C2444" w:rsidRPr="00697B93">
        <w:t xml:space="preserve"> beyond its canopy.</w:t>
      </w:r>
      <w:r w:rsidR="002C2444">
        <w:t xml:space="preserve"> Further experiments examining the zone of influence and how it changes size with pollinator identity would help make better predictions as well as aid future experimental design.</w:t>
      </w:r>
    </w:p>
    <w:p w14:paraId="30BA599A" w14:textId="77777777" w:rsidR="002753D7" w:rsidRPr="002753D7" w:rsidRDefault="002753D7" w:rsidP="00D36947">
      <w:pPr>
        <w:spacing w:line="360" w:lineRule="auto"/>
      </w:pPr>
      <w:r>
        <w:rPr>
          <w:u w:val="single"/>
        </w:rPr>
        <w:t>Interactions with surrounding communities</w:t>
      </w:r>
    </w:p>
    <w:p w14:paraId="780C2E2D" w14:textId="77777777" w:rsidR="00EB31EA" w:rsidRDefault="00F633C4" w:rsidP="00D36947">
      <w:pPr>
        <w:spacing w:line="360" w:lineRule="auto"/>
      </w:pPr>
      <w:r>
        <w:t xml:space="preserve">In this system, </w:t>
      </w:r>
      <w:r w:rsidR="00095AF0" w:rsidRPr="004B7910">
        <w:rPr>
          <w:i/>
        </w:rPr>
        <w:t>L. tridentata</w:t>
      </w:r>
      <w:r w:rsidR="00095AF0">
        <w:t xml:space="preserve"> is a foundation plant with positive effects that scale</w:t>
      </w:r>
      <w:r w:rsidR="00321736">
        <w:t>d</w:t>
      </w:r>
      <w:r w:rsidR="00095AF0">
        <w:t xml:space="preserve"> to a</w:t>
      </w:r>
      <w:r w:rsidR="00C94E39">
        <w:t>nnual and arthropod communities. It buffered annuals through the study period by ameliorating and stabi</w:t>
      </w:r>
      <w:r w:rsidR="003B10A7">
        <w:t>lizing understory microclimate</w:t>
      </w:r>
      <w:r>
        <w:t>s</w:t>
      </w:r>
      <w:r w:rsidR="00227446">
        <w:t xml:space="preserve"> which is</w:t>
      </w:r>
      <w:r w:rsidR="003B10A7">
        <w:t xml:space="preserve"> a frequent mechanism within nurse plant systems </w:t>
      </w:r>
      <w:r w:rsidR="003B10A7">
        <w:fldChar w:fldCharType="begin"/>
      </w:r>
      <w:r w:rsidR="003B10A7">
        <w:instrText xml:space="preserve"> ADDIN EN.CITE &lt;EndNote&gt;&lt;Cite&gt;&lt;Author&gt;Filazzola&lt;/Author&gt;&lt;Year&gt;2014&lt;/Year&gt;&lt;RecNum&gt;43&lt;/RecNum&gt;&lt;DisplayText&gt;(Filazzola and Lortie, 2014)&lt;/DisplayText&gt;&lt;record&gt;&lt;rec-number&gt;43&lt;/rec-number&gt;&lt;foreign-keys&gt;&lt;key app="EN" db-id="efxxxd2elfvxfde05eev9swq9zv0dswrxzp2"&gt;43&lt;/key&gt;&lt;/foreign-keys&gt;&lt;ref-type name="Journal Article"&gt;17&lt;/ref-type&gt;&lt;contributors&gt;&lt;authors&gt;&lt;author&gt;Filazzola, Alessandro&lt;/author&gt;&lt;author&gt;Lortie, Christopher J&lt;/author&gt;&lt;/authors&gt;&lt;/contributors&gt;&lt;titles&gt;&lt;title&gt;A systematic review and conceptual framework for the mechanistic pathways of nurse plants&lt;/title&gt;&lt;secondary-title&gt;Global Ecology and Biogeography&lt;/secondary-title&gt;&lt;/titles&gt;&lt;periodical&gt;&lt;full-title&gt;Global Ecology and Biogeography&lt;/full-title&gt;&lt;/periodical&gt;&lt;pages&gt;1335-1345&lt;/pages&gt;&lt;volume&gt;23&lt;/volume&gt;&lt;number&gt;12&lt;/number&gt;&lt;dates&gt;&lt;year&gt;2014&lt;/year&gt;&lt;/dates&gt;&lt;isbn&gt;1466-822X&lt;/isbn&gt;&lt;urls&gt;&lt;/urls&gt;&lt;/record&gt;&lt;/Cite&gt;&lt;/EndNote&gt;</w:instrText>
      </w:r>
      <w:r w:rsidR="003B10A7">
        <w:fldChar w:fldCharType="separate"/>
      </w:r>
      <w:r w:rsidR="003B10A7">
        <w:rPr>
          <w:noProof/>
        </w:rPr>
        <w:t>(</w:t>
      </w:r>
      <w:hyperlink w:anchor="_ENREF_26" w:tooltip="Filazzola, 2014 #43" w:history="1">
        <w:r w:rsidR="00172CFB">
          <w:rPr>
            <w:noProof/>
          </w:rPr>
          <w:t>Filazzola and Lortie, 2014</w:t>
        </w:r>
      </w:hyperlink>
      <w:r w:rsidR="003B10A7">
        <w:rPr>
          <w:noProof/>
        </w:rPr>
        <w:t>)</w:t>
      </w:r>
      <w:r w:rsidR="003B10A7">
        <w:fldChar w:fldCharType="end"/>
      </w:r>
      <w:r w:rsidR="003B10A7">
        <w:t xml:space="preserve">. </w:t>
      </w:r>
      <w:r w:rsidR="00806825">
        <w:t>Under climate warming scenarios, may continue to buffer.</w:t>
      </w:r>
    </w:p>
    <w:p w14:paraId="06546E43" w14:textId="77777777" w:rsidR="00F633C4" w:rsidRDefault="00561F91" w:rsidP="00D36947">
      <w:pPr>
        <w:spacing w:line="360" w:lineRule="auto"/>
      </w:pPr>
      <w:r>
        <w:t xml:space="preserve">Our results that L. tridentata supports arthropod species richness supports the findings of other authors that showed that arthropod communities show family </w:t>
      </w:r>
      <w:r w:rsidR="003B10A7">
        <w:t xml:space="preserve">specific associations with </w:t>
      </w:r>
      <w:r w:rsidR="003B10A7" w:rsidRPr="00F33225">
        <w:rPr>
          <w:i/>
        </w:rPr>
        <w:t xml:space="preserve">L. tridentata </w:t>
      </w:r>
      <w:r w:rsidR="003B10A7">
        <w:t xml:space="preserve">(Hurd and Linsely, 1975, Ruttan, 2016). </w:t>
      </w:r>
    </w:p>
    <w:p w14:paraId="7016A1D5" w14:textId="77777777" w:rsidR="00A42511" w:rsidRDefault="003B10A7" w:rsidP="00D36947">
      <w:pPr>
        <w:spacing w:line="360" w:lineRule="auto"/>
      </w:pPr>
      <w:r>
        <w:t xml:space="preserve">There were </w:t>
      </w:r>
      <w:r w:rsidR="009A78DE">
        <w:t>decreases in</w:t>
      </w:r>
      <w:r>
        <w:t xml:space="preserve"> arthropod </w:t>
      </w:r>
      <w:r w:rsidR="009A78DE">
        <w:t xml:space="preserve">abundance and richness </w:t>
      </w:r>
      <w:r>
        <w:t xml:space="preserve">when L. tridentata entered into bloom. </w:t>
      </w:r>
      <w:r w:rsidR="009A78DE">
        <w:t xml:space="preserve">Scaling up of interactions through multiple trophic levels highlights the importance of positive interactions in deserts but the potential shifts when </w:t>
      </w:r>
      <w:r w:rsidR="009A78DE" w:rsidRPr="002A0284">
        <w:rPr>
          <w:i/>
        </w:rPr>
        <w:t>L. tridentata</w:t>
      </w:r>
      <w:r w:rsidR="009A78DE">
        <w:t xml:space="preserve"> entered into a reproductive state suggest that these interactions are dynamic and complex, and change throughout the year.</w:t>
      </w:r>
      <w:r w:rsidR="00D22549">
        <w:t xml:space="preserve"> Melyidae beetles actually increased in abundance with blooming. Pan traps are not the best for sampling arthropods. I observed ~400 uses of L. tridentata, which included insect walking on the understory and hovering over flowers. Uses doubled compared to before blooming. It would be complicated to try to say what is happening here as arthropods are so diverse in lifecycles. What is clear though, is that L. tridentata supports arthropods in ways beyond providing copious floral resources. So it is important to pollinators, but also a</w:t>
      </w:r>
      <w:r w:rsidR="0008065C">
        <w:t>r</w:t>
      </w:r>
      <w:r w:rsidR="00D22549">
        <w:t>thropods in general.</w:t>
      </w:r>
      <w:r w:rsidR="00713F27">
        <w:t xml:space="preserve"> </w:t>
      </w:r>
      <w:r w:rsidR="00D22549">
        <w:t xml:space="preserve">L. tridentata stabilized the climate under the shrub. It has an evergreen canopy (cite), so this benefit is throughout the year. </w:t>
      </w:r>
      <w:r w:rsidR="006C41F9">
        <w:t xml:space="preserve">Biotic interactions are important to desert ecosystem functioning. </w:t>
      </w:r>
      <w:r w:rsidR="00470C81">
        <w:t xml:space="preserve">The loss of L. tridentata would cascade. </w:t>
      </w:r>
      <w:r w:rsidR="004524F0">
        <w:t>In Coachella valley, more than 60 species of insect a</w:t>
      </w:r>
      <w:r w:rsidR="00543C87">
        <w:t xml:space="preserve">re herbivores of L. tridentata. </w:t>
      </w:r>
      <w:r w:rsidR="00A42511">
        <w:t>Ontogenetic shifts</w:t>
      </w:r>
      <w:r w:rsidR="00543C87">
        <w:t>.</w:t>
      </w:r>
    </w:p>
    <w:p w14:paraId="2F4B49A3" w14:textId="77777777" w:rsidR="00425D30" w:rsidRDefault="00425D30" w:rsidP="00D36947">
      <w:pPr>
        <w:spacing w:line="360" w:lineRule="auto"/>
      </w:pPr>
      <w:r>
        <w:t>I think I need to do an RDA so I can talk about the</w:t>
      </w:r>
      <w:r w:rsidR="00543C87">
        <w:t xml:space="preserve"> actual shifts a bit better? Maybe.</w:t>
      </w:r>
    </w:p>
    <w:p w14:paraId="7654C35C" w14:textId="77777777" w:rsidR="002A0284" w:rsidRPr="002A0284" w:rsidRDefault="002A0284" w:rsidP="00D36947">
      <w:pPr>
        <w:spacing w:line="360" w:lineRule="auto"/>
        <w:rPr>
          <w:u w:val="single"/>
        </w:rPr>
      </w:pPr>
      <w:r w:rsidRPr="002A0284">
        <w:rPr>
          <w:u w:val="single"/>
        </w:rPr>
        <w:t>Conclusions</w:t>
      </w:r>
    </w:p>
    <w:p w14:paraId="2CD795C3" w14:textId="77777777" w:rsidR="0055748B" w:rsidRDefault="0055748B" w:rsidP="00D36947">
      <w:pPr>
        <w:spacing w:line="360" w:lineRule="auto"/>
      </w:pPr>
      <w:r>
        <w:t>My findings suggest that even though facilitation or neutral interactions</w:t>
      </w:r>
      <w:r w:rsidR="002A0284">
        <w:t xml:space="preserve"> between plants for pollinators</w:t>
      </w:r>
      <w:r>
        <w:t xml:space="preserve"> may be measured during co-blooming, competition may be more biologically relevant overall. Therefore, experimental design is key to separating out net interactions. Diverging phenologies are hypothesize</w:t>
      </w:r>
      <w:r w:rsidR="002A0284">
        <w:t>d</w:t>
      </w:r>
      <w:r>
        <w:t xml:space="preserve"> to result from competition avoidance</w:t>
      </w:r>
      <w:r w:rsidR="002A0284">
        <w:t xml:space="preserve"> (Waser and Real)</w:t>
      </w:r>
      <w:r>
        <w:t xml:space="preserve">. These </w:t>
      </w:r>
      <w:r w:rsidR="002A0284">
        <w:t xml:space="preserve">plants species overlap at the beginning and </w:t>
      </w:r>
      <w:r>
        <w:t>end</w:t>
      </w:r>
      <w:r w:rsidR="002A0284">
        <w:t>s</w:t>
      </w:r>
      <w:r>
        <w:t xml:space="preserve"> of their phenolog</w:t>
      </w:r>
      <w:r w:rsidR="002403B6">
        <w:t>ies, potentially to avoid the observed competition</w:t>
      </w:r>
      <w:r w:rsidR="00BF3790">
        <w:t>. The positive effect on annual cover</w:t>
      </w:r>
      <w:r w:rsidR="002403B6">
        <w:t xml:space="preserve"> was greater than the negative effect on pollinator visitation. L. tridentata is an important species that supports plant, pollinator and arthropod communities. </w:t>
      </w:r>
    </w:p>
    <w:p w14:paraId="65991EB2" w14:textId="77777777" w:rsidR="004529BA" w:rsidRDefault="004529BA" w:rsidP="009C7F0B"/>
    <w:p w14:paraId="3E3B9018" w14:textId="77777777" w:rsidR="00591590" w:rsidRDefault="00591590" w:rsidP="009C7F0B"/>
    <w:p w14:paraId="0E13C51C" w14:textId="77777777" w:rsidR="00591590" w:rsidRDefault="00591590" w:rsidP="009C7F0B"/>
    <w:p w14:paraId="277D753A" w14:textId="77777777" w:rsidR="00EB2220" w:rsidRPr="00065309" w:rsidRDefault="00065309" w:rsidP="009C7F0B">
      <w:pPr>
        <w:rPr>
          <w:u w:val="single"/>
        </w:rPr>
      </w:pPr>
      <w:r w:rsidRPr="00065309">
        <w:rPr>
          <w:u w:val="single"/>
        </w:rPr>
        <w:t>Literature Cited</w:t>
      </w:r>
    </w:p>
    <w:p w14:paraId="1306F270" w14:textId="77777777" w:rsidR="00172CFB" w:rsidRPr="00172CFB" w:rsidRDefault="00D7348A" w:rsidP="00172CFB">
      <w:pPr>
        <w:pStyle w:val="EndNoteBibliography"/>
        <w:spacing w:after="0"/>
      </w:pPr>
      <w:r>
        <w:fldChar w:fldCharType="begin"/>
      </w:r>
      <w:r>
        <w:instrText xml:space="preserve"> ADDIN EN.REFLIST </w:instrText>
      </w:r>
      <w:r>
        <w:fldChar w:fldCharType="separate"/>
      </w:r>
      <w:bookmarkStart w:id="247" w:name="_ENREF_1"/>
      <w:r w:rsidR="00172CFB" w:rsidRPr="00172CFB">
        <w:t>Alcock, J., Jones, C.E., Buchmann, S.L., 1977. Male mating strategies in the bee Centris pallida Fox (Anthophoridae: Hymenoptera). The American Naturalist 111, 145-155.</w:t>
      </w:r>
      <w:bookmarkEnd w:id="247"/>
    </w:p>
    <w:p w14:paraId="0C8F674A" w14:textId="77777777" w:rsidR="00172CFB" w:rsidRPr="00172CFB" w:rsidRDefault="00172CFB" w:rsidP="00172CFB">
      <w:pPr>
        <w:pStyle w:val="EndNoteBibliography"/>
        <w:spacing w:after="0"/>
      </w:pPr>
      <w:bookmarkStart w:id="248" w:name="_ENREF_2"/>
      <w:r w:rsidRPr="00172CFB">
        <w:t>Armas, C., Ordiales, R., Pugnaire, F.I., 2004. Measuring plant interactions: a new comparative index. Ecology 85, 2682-2686.</w:t>
      </w:r>
      <w:bookmarkEnd w:id="248"/>
    </w:p>
    <w:p w14:paraId="747A48FD" w14:textId="77777777" w:rsidR="00172CFB" w:rsidRPr="00172CFB" w:rsidRDefault="00172CFB" w:rsidP="00172CFB">
      <w:pPr>
        <w:pStyle w:val="EndNoteBibliography"/>
        <w:spacing w:after="0"/>
      </w:pPr>
      <w:bookmarkStart w:id="249" w:name="_ENREF_3"/>
      <w:r w:rsidRPr="00172CFB">
        <w:t>Ascher, J., Pickering, J., 2015. Discover Life bee species guide and world checklist (Hymenoptera: Apoidea: Anthophila).</w:t>
      </w:r>
      <w:bookmarkEnd w:id="249"/>
    </w:p>
    <w:p w14:paraId="124EFA37" w14:textId="77777777" w:rsidR="00172CFB" w:rsidRPr="00172CFB" w:rsidRDefault="00172CFB" w:rsidP="00172CFB">
      <w:pPr>
        <w:pStyle w:val="EndNoteBibliography"/>
        <w:spacing w:after="0"/>
      </w:pPr>
      <w:bookmarkStart w:id="250" w:name="_ENREF_4"/>
      <w:r w:rsidRPr="00172CFB">
        <w:t>Barbour, M., Keeler-Wolf, T., Schoenherr, A.A., 2007. Terrestrial vegetation of California. Univ of California Press.</w:t>
      </w:r>
      <w:bookmarkEnd w:id="250"/>
    </w:p>
    <w:p w14:paraId="7AE1BD75" w14:textId="77777777" w:rsidR="00172CFB" w:rsidRPr="00172CFB" w:rsidRDefault="00172CFB" w:rsidP="00172CFB">
      <w:pPr>
        <w:pStyle w:val="EndNoteBibliography"/>
        <w:spacing w:after="0"/>
      </w:pPr>
      <w:bookmarkStart w:id="251" w:name="_ENREF_5"/>
      <w:r w:rsidRPr="00172CFB">
        <w:t>Bertness, M.D., Callaway, R., 1994. Positive interactions in communities. Trends in Ecology &amp; Evolution 9, 191-193.</w:t>
      </w:r>
      <w:bookmarkEnd w:id="251"/>
    </w:p>
    <w:p w14:paraId="412E3B86" w14:textId="77777777" w:rsidR="00172CFB" w:rsidRPr="00172CFB" w:rsidRDefault="00172CFB" w:rsidP="00172CFB">
      <w:pPr>
        <w:pStyle w:val="EndNoteBibliography"/>
        <w:spacing w:after="0"/>
      </w:pPr>
      <w:bookmarkStart w:id="252" w:name="_ENREF_6"/>
      <w:r w:rsidRPr="00172CFB">
        <w:t>Betancourt, J.L., Van Devender, T.R., Martin, P.S., 1990. Packrat middens: the last 40,000 years of biotic change. University of Arizona Press.</w:t>
      </w:r>
      <w:bookmarkEnd w:id="252"/>
    </w:p>
    <w:p w14:paraId="25AE4DA3" w14:textId="77777777" w:rsidR="00172CFB" w:rsidRPr="00172CFB" w:rsidRDefault="00172CFB" w:rsidP="00172CFB">
      <w:pPr>
        <w:pStyle w:val="EndNoteBibliography"/>
        <w:spacing w:after="0"/>
      </w:pPr>
      <w:bookmarkStart w:id="253" w:name="_ENREF_7"/>
      <w:r w:rsidRPr="00172CFB">
        <w:t>Bosch, M., Waser, N.M., 2001. Experimental manipulation of plant density and its effect on pollination and reproduction of two confamilial montane herbs. Oecologia 126, 76-83.</w:t>
      </w:r>
      <w:bookmarkEnd w:id="253"/>
    </w:p>
    <w:p w14:paraId="2AE52468" w14:textId="77777777" w:rsidR="00172CFB" w:rsidRPr="00172CFB" w:rsidRDefault="00172CFB" w:rsidP="00172CFB">
      <w:pPr>
        <w:pStyle w:val="EndNoteBibliography"/>
        <w:spacing w:after="0"/>
      </w:pPr>
      <w:bookmarkStart w:id="254" w:name="_ENREF_8"/>
      <w:r w:rsidRPr="00172CFB">
        <w:t>Bowers, J.E., Dimmitt, M.A., 1994. Flowering phenology of six woody plants in the northern Sonoran Desert. Bulletin of the Torrey Botanical Club, 215-229.</w:t>
      </w:r>
      <w:bookmarkEnd w:id="254"/>
    </w:p>
    <w:p w14:paraId="33B27A7B" w14:textId="77777777" w:rsidR="00172CFB" w:rsidRPr="00172CFB" w:rsidRDefault="00172CFB" w:rsidP="00172CFB">
      <w:pPr>
        <w:pStyle w:val="EndNoteBibliography"/>
        <w:spacing w:after="0"/>
      </w:pPr>
      <w:bookmarkStart w:id="255" w:name="_ENREF_9"/>
      <w:r w:rsidRPr="00172CFB">
        <w:t>Brooker, R.W., Maestre, F.T., Callaway, R.M., Lortie, C.L., Cavieres, L.A., Kunstler, G., Liancourt, P., Tielbörger, K., Travis, J.M., Anthelme, F., 2008. Facilitation in plant communities: the past, the present, and the future. Journal of Ecology 96, 18-34.</w:t>
      </w:r>
      <w:bookmarkEnd w:id="255"/>
    </w:p>
    <w:p w14:paraId="61118C36" w14:textId="77777777" w:rsidR="00172CFB" w:rsidRPr="00172CFB" w:rsidRDefault="00172CFB" w:rsidP="00172CFB">
      <w:pPr>
        <w:pStyle w:val="EndNoteBibliography"/>
        <w:spacing w:after="0"/>
      </w:pPr>
      <w:bookmarkStart w:id="256" w:name="_ENREF_10"/>
      <w:r w:rsidRPr="00172CFB">
        <w:t>Bruno, J.F., Stachowicz, J.J., Bertness, M.D., 2003. Inclusion of facilitation into ecological theory. Trends in Ecology &amp; Evolution 18, 119-125.</w:t>
      </w:r>
      <w:bookmarkEnd w:id="256"/>
    </w:p>
    <w:p w14:paraId="793CD10D" w14:textId="77777777" w:rsidR="00172CFB" w:rsidRPr="00172CFB" w:rsidRDefault="00172CFB" w:rsidP="00172CFB">
      <w:pPr>
        <w:pStyle w:val="EndNoteBibliography"/>
        <w:spacing w:after="0"/>
      </w:pPr>
      <w:bookmarkStart w:id="257" w:name="_ENREF_11"/>
      <w:r w:rsidRPr="00172CFB">
        <w:t>Callaway, R.M., Pennings, S.C., 2000. Facilitation may buffer competitive effects indirect and diffuse interactions among salt marsh plants. American Naturalist 156, 416-424.</w:t>
      </w:r>
      <w:bookmarkEnd w:id="257"/>
    </w:p>
    <w:p w14:paraId="2D2CCCF8" w14:textId="77777777" w:rsidR="00172CFB" w:rsidRPr="00172CFB" w:rsidRDefault="00172CFB" w:rsidP="00172CFB">
      <w:pPr>
        <w:pStyle w:val="EndNoteBibliography"/>
        <w:spacing w:after="0"/>
      </w:pPr>
      <w:bookmarkStart w:id="258" w:name="_ENREF_12"/>
      <w:r w:rsidRPr="00172CFB">
        <w:t>Callaway, R.M., Walker, L.R., 1997a. Competition and Facilitation A Synthetic Approach to Interactions in Plant Communities. Ecology 78, 1958-1965.</w:t>
      </w:r>
      <w:bookmarkEnd w:id="258"/>
    </w:p>
    <w:p w14:paraId="2AC019A4" w14:textId="77777777" w:rsidR="00172CFB" w:rsidRPr="00172CFB" w:rsidRDefault="00172CFB" w:rsidP="00172CFB">
      <w:pPr>
        <w:pStyle w:val="EndNoteBibliography"/>
        <w:spacing w:after="0"/>
      </w:pPr>
      <w:bookmarkStart w:id="259" w:name="_ENREF_13"/>
      <w:r w:rsidRPr="00172CFB">
        <w:t>Callaway, R.M., Walker, L.R., 1997b. Competition and facilitation: a synthetic approach to interactions in plant communities. Ecology 78, 1958-1965.</w:t>
      </w:r>
      <w:bookmarkEnd w:id="259"/>
    </w:p>
    <w:p w14:paraId="26A4705C" w14:textId="77777777" w:rsidR="00172CFB" w:rsidRPr="00172CFB" w:rsidRDefault="00172CFB" w:rsidP="00172CFB">
      <w:pPr>
        <w:pStyle w:val="EndNoteBibliography"/>
        <w:spacing w:after="0"/>
      </w:pPr>
      <w:bookmarkStart w:id="260" w:name="_ENREF_14"/>
      <w:r w:rsidRPr="00172CFB">
        <w:t>Campbell, D.R., Motten, A.F., 1985. The mechanism of competition for pollination between two forest herbs. Ecology 66, 554-563.</w:t>
      </w:r>
      <w:bookmarkEnd w:id="260"/>
    </w:p>
    <w:p w14:paraId="0D7753B7" w14:textId="77777777" w:rsidR="00172CFB" w:rsidRPr="00172CFB" w:rsidRDefault="00172CFB" w:rsidP="00172CFB">
      <w:pPr>
        <w:pStyle w:val="EndNoteBibliography"/>
        <w:spacing w:after="0"/>
      </w:pPr>
      <w:bookmarkStart w:id="261" w:name="_ENREF_15"/>
      <w:r w:rsidRPr="00172CFB">
        <w:t>Cane, J.H., Minckley, R., Kervin, L., Roulston, T.A., 2005. Temporally persistent patterns of incidence and abundance in a pollinator guild at annual and decadal scales: the bees of Larrea tridentata. Biological Journal of the Linnean Society 85, 319-329.</w:t>
      </w:r>
      <w:bookmarkEnd w:id="261"/>
    </w:p>
    <w:p w14:paraId="35D3423D" w14:textId="77777777" w:rsidR="00172CFB" w:rsidRPr="00172CFB" w:rsidRDefault="00172CFB" w:rsidP="00172CFB">
      <w:pPr>
        <w:pStyle w:val="EndNoteBibliography"/>
        <w:spacing w:after="0"/>
      </w:pPr>
      <w:bookmarkStart w:id="262" w:name="_ENREF_16"/>
      <w:r w:rsidRPr="00172CFB">
        <w:t>Cane, J.H., Tepedino, V.J., 2017. Gauging the effect of honey bee pollen collection on native bee communities. Conservation Letters 10, 205-210.</w:t>
      </w:r>
      <w:bookmarkEnd w:id="262"/>
    </w:p>
    <w:p w14:paraId="04A0DED4" w14:textId="77777777" w:rsidR="00172CFB" w:rsidRPr="00172CFB" w:rsidRDefault="00172CFB" w:rsidP="00172CFB">
      <w:pPr>
        <w:pStyle w:val="EndNoteBibliography"/>
        <w:spacing w:after="0"/>
      </w:pPr>
      <w:bookmarkStart w:id="263" w:name="_ENREF_17"/>
      <w:r w:rsidRPr="00172CFB">
        <w:t>Chacoff, N.P., Vázquez, D.P., Lomáscolo, S.B., Stevani, E.L., Dorado, J., Padrón, B., 2012. Evaluating sampling completeness in a desert plant–pollinator network. Journal of Animal Ecology 81, 190-200.</w:t>
      </w:r>
      <w:bookmarkEnd w:id="263"/>
    </w:p>
    <w:p w14:paraId="2A911521" w14:textId="77777777" w:rsidR="00172CFB" w:rsidRPr="00172CFB" w:rsidRDefault="00172CFB" w:rsidP="00172CFB">
      <w:pPr>
        <w:pStyle w:val="EndNoteBibliography"/>
        <w:spacing w:after="0"/>
      </w:pPr>
      <w:bookmarkStart w:id="264" w:name="_ENREF_18"/>
      <w:r w:rsidRPr="00172CFB">
        <w:t>Chesson, P., Gebauer, R.L., Schwinning, S., Huntly, N., Wiegand, K., Ernest, M.S., Sher, A., Novoplansky, A., Weltzin, J.F., 2004. Resource pulses, species interactions, and diversity maintenance in arid and semi-arid environments. Oecologia 141, 236-253.</w:t>
      </w:r>
      <w:bookmarkEnd w:id="264"/>
    </w:p>
    <w:p w14:paraId="1AE4499D" w14:textId="77777777" w:rsidR="00172CFB" w:rsidRPr="00172CFB" w:rsidRDefault="00172CFB" w:rsidP="00172CFB">
      <w:pPr>
        <w:pStyle w:val="EndNoteBibliography"/>
        <w:spacing w:after="0"/>
      </w:pPr>
      <w:bookmarkStart w:id="265" w:name="_ENREF_19"/>
      <w:r w:rsidRPr="00172CFB">
        <w:t>Clements, F.E., Goldsmith, G.W., 1924. phytometer method in ecology.</w:t>
      </w:r>
      <w:bookmarkEnd w:id="265"/>
    </w:p>
    <w:p w14:paraId="42E8CF79" w14:textId="77777777" w:rsidR="00172CFB" w:rsidRPr="00172CFB" w:rsidRDefault="00172CFB" w:rsidP="00172CFB">
      <w:pPr>
        <w:pStyle w:val="EndNoteBibliography"/>
        <w:spacing w:after="0"/>
      </w:pPr>
      <w:bookmarkStart w:id="266" w:name="_ENREF_20"/>
      <w:r w:rsidRPr="00172CFB">
        <w:t>Cline, A.R., Audisio, P., 2010. Revision of the new world short-winged flower beetles (Coleoptera: Kateretidae). Part I. Generic review and revision of Anthonaeus Horn, 1879. The Coleopterists Bulletin, 173-186.</w:t>
      </w:r>
      <w:bookmarkEnd w:id="266"/>
    </w:p>
    <w:p w14:paraId="786C1AB6" w14:textId="77777777" w:rsidR="00172CFB" w:rsidRPr="00172CFB" w:rsidRDefault="00172CFB" w:rsidP="00172CFB">
      <w:pPr>
        <w:pStyle w:val="EndNoteBibliography"/>
        <w:spacing w:after="0"/>
      </w:pPr>
      <w:bookmarkStart w:id="267" w:name="_ENREF_21"/>
      <w:r w:rsidRPr="00172CFB">
        <w:t>Conner, J.K., Rush, S., 1996. Effects of flower size and number on pollinator visitation to wild radish, Raphanus raphanistrum. Oecologia 105, 509-516.</w:t>
      </w:r>
      <w:bookmarkEnd w:id="267"/>
    </w:p>
    <w:p w14:paraId="6649BC70" w14:textId="77777777" w:rsidR="00172CFB" w:rsidRPr="00172CFB" w:rsidRDefault="00172CFB" w:rsidP="00172CFB">
      <w:pPr>
        <w:pStyle w:val="EndNoteBibliography"/>
        <w:spacing w:after="0"/>
      </w:pPr>
      <w:bookmarkStart w:id="268" w:name="_ENREF_22"/>
      <w:r w:rsidRPr="00172CFB">
        <w:t>Davis, W., Philbrick, R., 1986. Natural hybridization between Malacothrix incana and M. saxatilis var. implicata (Asteraceae: Lactuceae) on San Miguel Island, California. Madroño, 253-263.</w:t>
      </w:r>
      <w:bookmarkEnd w:id="268"/>
    </w:p>
    <w:p w14:paraId="35CF0C80" w14:textId="77777777" w:rsidR="00172CFB" w:rsidRPr="00172CFB" w:rsidRDefault="00172CFB" w:rsidP="00172CFB">
      <w:pPr>
        <w:pStyle w:val="EndNoteBibliography"/>
        <w:spacing w:after="0"/>
      </w:pPr>
      <w:bookmarkStart w:id="269" w:name="_ENREF_23"/>
      <w:r w:rsidRPr="00172CFB">
        <w:t>Donnelly, S.E., Lortie, C.J., Aarssen, L.W., 1998. Pollination in Verbascum thapsus (Scrophulariaceae): the advantage of being tall. American Journal of Botany 85, 1618-1625.</w:t>
      </w:r>
      <w:bookmarkEnd w:id="269"/>
    </w:p>
    <w:p w14:paraId="631F4EFC" w14:textId="77777777" w:rsidR="00172CFB" w:rsidRPr="00172CFB" w:rsidRDefault="00172CFB" w:rsidP="00172CFB">
      <w:pPr>
        <w:pStyle w:val="EndNoteBibliography"/>
        <w:spacing w:after="0"/>
      </w:pPr>
      <w:bookmarkStart w:id="270" w:name="_ENREF_24"/>
      <w:r w:rsidRPr="00172CFB">
        <w:t>Ellison, A.M., Bank, M.S., Clinton, B.D., Colburn, E.A., Elliott, K., Ford, C.R., Foster, D.R., Kloeppel, B.D., Knoepp, J.D., Lovett, G.M., 2005. Loss of foundation species: consequences for the structure and dynamics of forested ecosystems. Frontiers in Ecology and the Environment 3, 479-486.</w:t>
      </w:r>
      <w:bookmarkEnd w:id="270"/>
    </w:p>
    <w:p w14:paraId="4325F423" w14:textId="77777777" w:rsidR="00172CFB" w:rsidRPr="00172CFB" w:rsidRDefault="00172CFB" w:rsidP="00172CFB">
      <w:pPr>
        <w:pStyle w:val="EndNoteBibliography"/>
        <w:spacing w:after="0"/>
      </w:pPr>
      <w:bookmarkStart w:id="271" w:name="_ENREF_25"/>
      <w:r w:rsidRPr="00172CFB">
        <w:t>Facelli, J.M., Temby, A.M., 2002. Multiple effects of shrubs on annual plant communities in arid lands of South Australia. Austral ecology 27, 422-432.</w:t>
      </w:r>
      <w:bookmarkEnd w:id="271"/>
    </w:p>
    <w:p w14:paraId="2213AD58" w14:textId="77777777" w:rsidR="00172CFB" w:rsidRPr="00172CFB" w:rsidRDefault="00172CFB" w:rsidP="00172CFB">
      <w:pPr>
        <w:pStyle w:val="EndNoteBibliography"/>
        <w:spacing w:after="0"/>
      </w:pPr>
      <w:bookmarkStart w:id="272" w:name="_ENREF_26"/>
      <w:r w:rsidRPr="00172CFB">
        <w:t>Filazzola, A., Lortie, C.J., 2014. A systematic review and conceptual framework for the mechanistic pathways of nurse plants. Global Ecology and Biogeography 23, 1335-1345.</w:t>
      </w:r>
      <w:bookmarkEnd w:id="272"/>
    </w:p>
    <w:p w14:paraId="67EDDF82" w14:textId="77777777" w:rsidR="00172CFB" w:rsidRPr="00172CFB" w:rsidRDefault="00172CFB" w:rsidP="00172CFB">
      <w:pPr>
        <w:pStyle w:val="EndNoteBibliography"/>
        <w:spacing w:after="0"/>
      </w:pPr>
      <w:bookmarkStart w:id="273" w:name="_ENREF_27"/>
      <w:r w:rsidRPr="00172CFB">
        <w:t>Fleming, T.H., Holland, J.N., 1998. The evolution of obligate pollination mutualisms: senita cactus and senita moth. Oecologia 114, 368-375.</w:t>
      </w:r>
      <w:bookmarkEnd w:id="273"/>
    </w:p>
    <w:p w14:paraId="2BA47690" w14:textId="77777777" w:rsidR="00172CFB" w:rsidRPr="00172CFB" w:rsidRDefault="00172CFB" w:rsidP="00172CFB">
      <w:pPr>
        <w:pStyle w:val="EndNoteBibliography"/>
        <w:spacing w:after="0"/>
      </w:pPr>
      <w:bookmarkStart w:id="274" w:name="_ENREF_28"/>
      <w:r w:rsidRPr="00172CFB">
        <w:t>Fleming, T.H., Sahley, C.T., Holland, J.N., Nason, J.D., Hamrick, J., 2001. Sonoran Desert columnar cacti and the evolution of generalized pollination systems. Ecological Monographs 71, 511-530.</w:t>
      </w:r>
      <w:bookmarkEnd w:id="274"/>
    </w:p>
    <w:p w14:paraId="5F654136" w14:textId="77777777" w:rsidR="00172CFB" w:rsidRPr="00172CFB" w:rsidRDefault="00172CFB" w:rsidP="00172CFB">
      <w:pPr>
        <w:pStyle w:val="EndNoteBibliography"/>
        <w:spacing w:after="0"/>
      </w:pPr>
      <w:bookmarkStart w:id="275" w:name="_ENREF_29"/>
      <w:r w:rsidRPr="00172CFB">
        <w:t>Flores, J., Jurado, E., 2003. Are nurse‐protégé interactions more common among plants from arid environments? Journal of Vegetation Science 14, 911-916.</w:t>
      </w:r>
      <w:bookmarkEnd w:id="275"/>
    </w:p>
    <w:p w14:paraId="4A8398B9" w14:textId="77777777" w:rsidR="00172CFB" w:rsidRPr="00172CFB" w:rsidRDefault="00172CFB" w:rsidP="00172CFB">
      <w:pPr>
        <w:pStyle w:val="EndNoteBibliography"/>
        <w:spacing w:after="0"/>
      </w:pPr>
      <w:bookmarkStart w:id="276" w:name="_ENREF_30"/>
      <w:r w:rsidRPr="00172CFB">
        <w:t>Franco, A., De Soyza, A., Virginia, R., Reynolds, J., Whitford, W., 1994. Effects of plant size and water relations on gas exchange and growth of the desert shrub Larrea tridentata. Oecologia 97, 171-178.</w:t>
      </w:r>
      <w:bookmarkEnd w:id="276"/>
    </w:p>
    <w:p w14:paraId="3586BE76" w14:textId="77777777" w:rsidR="00172CFB" w:rsidRPr="00172CFB" w:rsidRDefault="00172CFB" w:rsidP="00172CFB">
      <w:pPr>
        <w:pStyle w:val="EndNoteBibliography"/>
        <w:spacing w:after="0"/>
      </w:pPr>
      <w:bookmarkStart w:id="277" w:name="_ENREF_31"/>
      <w:r w:rsidRPr="00172CFB">
        <w:t>Ghazoul, J., 2006. Floral diversity and the facilitation of pollination. Journal of Ecology 94, 295-304.</w:t>
      </w:r>
      <w:bookmarkEnd w:id="277"/>
    </w:p>
    <w:p w14:paraId="0D4572C3" w14:textId="77777777" w:rsidR="00172CFB" w:rsidRPr="00172CFB" w:rsidRDefault="00172CFB" w:rsidP="00172CFB">
      <w:pPr>
        <w:pStyle w:val="EndNoteBibliography"/>
        <w:spacing w:after="0"/>
      </w:pPr>
      <w:bookmarkStart w:id="278" w:name="_ENREF_32"/>
      <w:r w:rsidRPr="00172CFB">
        <w:t>Goldberg, D.E., Turkington, R., Olsvig-Whittaker, L., Dyer, A.R., 2001. Density dependence in an annual plant community: variation among life history stages. Ecological Monographs 71, 423-446.</w:t>
      </w:r>
      <w:bookmarkEnd w:id="278"/>
    </w:p>
    <w:p w14:paraId="3C5057AA" w14:textId="77777777" w:rsidR="00172CFB" w:rsidRPr="00172CFB" w:rsidRDefault="00172CFB" w:rsidP="00172CFB">
      <w:pPr>
        <w:pStyle w:val="EndNoteBibliography"/>
        <w:spacing w:after="0"/>
      </w:pPr>
      <w:bookmarkStart w:id="279" w:name="_ENREF_33"/>
      <w:r w:rsidRPr="00172CFB">
        <w:t>Grissell, E.E., Schauff, M.E., 1990. A handbook of the families of Nearctic Chalcidoidea (Hymenoptera). A handbook of the families of Nearctic Chalcidoidea (Hymenoptera).</w:t>
      </w:r>
      <w:bookmarkEnd w:id="279"/>
    </w:p>
    <w:p w14:paraId="713FF0C4" w14:textId="77777777" w:rsidR="00172CFB" w:rsidRPr="00172CFB" w:rsidRDefault="00172CFB" w:rsidP="00172CFB">
      <w:pPr>
        <w:pStyle w:val="EndNoteBibliography"/>
        <w:spacing w:after="0"/>
      </w:pPr>
      <w:bookmarkStart w:id="280" w:name="_ENREF_34"/>
      <w:r w:rsidRPr="00172CFB">
        <w:t>Henderson, D.H., 1982. Fine structure and neurophysiology of a gustatory sensillum on the ovipositors of Metasyrphus venablesi and Eupeodes volucris (Diptera: Syrphidae). Canadian Journal of Zoology 60, 3187-3195.</w:t>
      </w:r>
      <w:bookmarkEnd w:id="280"/>
    </w:p>
    <w:p w14:paraId="3D049181" w14:textId="77777777" w:rsidR="00172CFB" w:rsidRPr="00172CFB" w:rsidRDefault="00172CFB" w:rsidP="00172CFB">
      <w:pPr>
        <w:pStyle w:val="EndNoteBibliography"/>
        <w:spacing w:after="0"/>
      </w:pPr>
      <w:bookmarkStart w:id="281" w:name="_ENREF_35"/>
      <w:r w:rsidRPr="00172CFB">
        <w:t>Holland, N.J., Fleming, T.H., 2002. Co-pollinators and specialization in the pollinating seed-consumer mutualism between senita cacti and senita moths. Oecologia 133, 534-540.</w:t>
      </w:r>
      <w:bookmarkEnd w:id="281"/>
    </w:p>
    <w:p w14:paraId="734ED6E7" w14:textId="77777777" w:rsidR="00172CFB" w:rsidRPr="00172CFB" w:rsidRDefault="00172CFB" w:rsidP="00172CFB">
      <w:pPr>
        <w:pStyle w:val="EndNoteBibliography"/>
        <w:spacing w:after="0"/>
      </w:pPr>
      <w:bookmarkStart w:id="282" w:name="_ENREF_36"/>
      <w:r w:rsidRPr="00172CFB">
        <w:t>Holzapfel, C., Mahall, B.E., 1999. Bidirectional facilitation and interference between shrubs and annuals in the Mojave Desert. Ecology 80, 1747-1761.</w:t>
      </w:r>
      <w:bookmarkEnd w:id="282"/>
    </w:p>
    <w:p w14:paraId="32976257" w14:textId="77777777" w:rsidR="00172CFB" w:rsidRPr="00172CFB" w:rsidRDefault="00172CFB" w:rsidP="00172CFB">
      <w:pPr>
        <w:pStyle w:val="EndNoteBibliography"/>
        <w:spacing w:after="0"/>
      </w:pPr>
      <w:bookmarkStart w:id="283" w:name="_ENREF_37"/>
      <w:r w:rsidRPr="00172CFB">
        <w:t>Hurd Jr, P.D., Linsley, E.G., 1975. Some insects other than bees associated with Larrea tridentata in the southwestern United States. Proceedings of the Entomological Society of Washington.</w:t>
      </w:r>
      <w:bookmarkEnd w:id="283"/>
    </w:p>
    <w:p w14:paraId="74A47859" w14:textId="77777777" w:rsidR="00172CFB" w:rsidRPr="00172CFB" w:rsidRDefault="00172CFB" w:rsidP="00172CFB">
      <w:pPr>
        <w:pStyle w:val="EndNoteBibliography"/>
        <w:spacing w:after="0"/>
      </w:pPr>
      <w:bookmarkStart w:id="284" w:name="_ENREF_38"/>
      <w:r w:rsidRPr="00172CFB">
        <w:t>Iler, A.M., Inouye, D.W., Høye, T.T., Miller‐Rushing, A.J., Burkle, L.A., Johnston, E.B., 2013. Maintenance of temporal synchrony between syrphid flies and floral resources despite differential phenological responses to climate. Global Change Biology 19, 2348-2359.</w:t>
      </w:r>
      <w:bookmarkEnd w:id="284"/>
    </w:p>
    <w:p w14:paraId="64A9D8E1" w14:textId="77777777" w:rsidR="00172CFB" w:rsidRPr="00172CFB" w:rsidRDefault="00172CFB" w:rsidP="00172CFB">
      <w:pPr>
        <w:pStyle w:val="EndNoteBibliography"/>
        <w:spacing w:after="0"/>
      </w:pPr>
      <w:bookmarkStart w:id="285" w:name="_ENREF_39"/>
      <w:r w:rsidRPr="00172CFB">
        <w:t>Inouye, D.W., Larson, B.M., Ssymank, A., Kevan, P.G., 2015. Flies and flowers III: ecology of foraging and pollination. Journal of Pollination Ecology 16, 115-133.</w:t>
      </w:r>
      <w:bookmarkEnd w:id="285"/>
    </w:p>
    <w:p w14:paraId="62F214F7" w14:textId="77777777" w:rsidR="00172CFB" w:rsidRPr="00172CFB" w:rsidRDefault="00172CFB" w:rsidP="00172CFB">
      <w:pPr>
        <w:pStyle w:val="EndNoteBibliography"/>
        <w:spacing w:after="0"/>
      </w:pPr>
      <w:bookmarkStart w:id="286" w:name="_ENREF_40"/>
      <w:r w:rsidRPr="00172CFB">
        <w:t>Jennings, W.B., 2001. Comparative flowering phenology of plants in the western Mojave Desert. Madroño, 162-171.</w:t>
      </w:r>
      <w:bookmarkEnd w:id="286"/>
    </w:p>
    <w:p w14:paraId="7C1B30C7" w14:textId="77777777" w:rsidR="00172CFB" w:rsidRPr="00172CFB" w:rsidRDefault="00172CFB" w:rsidP="00172CFB">
      <w:pPr>
        <w:pStyle w:val="EndNoteBibliography"/>
        <w:spacing w:after="0"/>
      </w:pPr>
      <w:bookmarkStart w:id="287" w:name="_ENREF_41"/>
      <w:r w:rsidRPr="00172CFB">
        <w:t>Jones, C.R., 1922. A contribution to our knowledge of the Syrphidae of Colorado. Agricultural Experiment Station of the Agricultural College of Colorado.</w:t>
      </w:r>
      <w:bookmarkEnd w:id="287"/>
    </w:p>
    <w:p w14:paraId="3A2B3575" w14:textId="77777777" w:rsidR="00172CFB" w:rsidRPr="00172CFB" w:rsidRDefault="00172CFB" w:rsidP="00172CFB">
      <w:pPr>
        <w:pStyle w:val="EndNoteBibliography"/>
        <w:spacing w:after="0"/>
      </w:pPr>
      <w:bookmarkStart w:id="288" w:name="_ENREF_42"/>
      <w:r w:rsidRPr="00172CFB">
        <w:t>Kearns, C.A., Inouye, D.W., 1993. Techniques for pollination biologists. University press of Colorado.</w:t>
      </w:r>
      <w:bookmarkEnd w:id="288"/>
    </w:p>
    <w:p w14:paraId="26AEAA63" w14:textId="77777777" w:rsidR="00172CFB" w:rsidRPr="00172CFB" w:rsidRDefault="00172CFB" w:rsidP="00172CFB">
      <w:pPr>
        <w:pStyle w:val="EndNoteBibliography"/>
        <w:spacing w:after="0"/>
      </w:pPr>
      <w:bookmarkStart w:id="289" w:name="_ENREF_43"/>
      <w:r w:rsidRPr="00172CFB">
        <w:t>King, C., Ballantyne, G., Willmer, P.G., 2013. Why flower visitation is a poor proxy for pollination: measuring single‐visit pollen deposition, with implications for pollination networks and conservation. Methods in Ecology and Evolution 4, 811-818.</w:t>
      </w:r>
      <w:bookmarkEnd w:id="289"/>
    </w:p>
    <w:p w14:paraId="15CB6C7D" w14:textId="77777777" w:rsidR="00172CFB" w:rsidRPr="00172CFB" w:rsidRDefault="00172CFB" w:rsidP="00172CFB">
      <w:pPr>
        <w:pStyle w:val="EndNoteBibliography"/>
        <w:spacing w:after="0"/>
      </w:pPr>
      <w:bookmarkStart w:id="290" w:name="_ENREF_44"/>
      <w:r w:rsidRPr="00172CFB">
        <w:t>Laverty, T.M., 1992. Plant interactions for pollinator visits: a test of the magnet species effect. Oecologia 89, 502-508.</w:t>
      </w:r>
      <w:bookmarkEnd w:id="290"/>
    </w:p>
    <w:p w14:paraId="380DA6B1" w14:textId="77777777" w:rsidR="00172CFB" w:rsidRPr="00172CFB" w:rsidRDefault="00172CFB" w:rsidP="00172CFB">
      <w:pPr>
        <w:pStyle w:val="EndNoteBibliography"/>
        <w:spacing w:after="0"/>
      </w:pPr>
      <w:bookmarkStart w:id="291" w:name="_ENREF_45"/>
      <w:r w:rsidRPr="00172CFB">
        <w:t>Mahall, B.E., Callaway, R.M., 1991. Root communication among desert shrubs. Proceedings of the National Academy of Sciences 88, 874-876.</w:t>
      </w:r>
      <w:bookmarkEnd w:id="291"/>
    </w:p>
    <w:p w14:paraId="7EC09F60" w14:textId="77777777" w:rsidR="00172CFB" w:rsidRPr="00172CFB" w:rsidRDefault="00172CFB" w:rsidP="00172CFB">
      <w:pPr>
        <w:pStyle w:val="EndNoteBibliography"/>
        <w:spacing w:after="0"/>
      </w:pPr>
      <w:bookmarkStart w:id="292" w:name="_ENREF_46"/>
      <w:r w:rsidRPr="00172CFB">
        <w:t>Mahall, B.E., Callaway, R.M., 1992. Root communication mechanisms and intracommunity distributions of two Mojave Desert shrubs. Ecology 73, 2145-2151.</w:t>
      </w:r>
      <w:bookmarkEnd w:id="292"/>
    </w:p>
    <w:p w14:paraId="3EAF263A" w14:textId="77777777" w:rsidR="00172CFB" w:rsidRPr="00172CFB" w:rsidRDefault="00172CFB" w:rsidP="00172CFB">
      <w:pPr>
        <w:pStyle w:val="EndNoteBibliography"/>
        <w:spacing w:after="0"/>
      </w:pPr>
      <w:bookmarkStart w:id="293" w:name="_ENREF_47"/>
      <w:r w:rsidRPr="00172CFB">
        <w:t>Marshall, S., 2012. Flies. The natural history and diversity of Diptera.</w:t>
      </w:r>
      <w:bookmarkEnd w:id="293"/>
    </w:p>
    <w:p w14:paraId="605A5EC1" w14:textId="77777777" w:rsidR="00172CFB" w:rsidRPr="00172CFB" w:rsidRDefault="00172CFB" w:rsidP="00172CFB">
      <w:pPr>
        <w:pStyle w:val="EndNoteBibliography"/>
        <w:spacing w:after="0"/>
      </w:pPr>
      <w:bookmarkStart w:id="294" w:name="_ENREF_48"/>
      <w:r w:rsidRPr="00172CFB">
        <w:t>McIntire, E.J., Fajardo, A., 2014. Facilitation as a ubiquitous driver of biodiversity. New Phytologist 201, 403-416.</w:t>
      </w:r>
      <w:bookmarkEnd w:id="294"/>
    </w:p>
    <w:p w14:paraId="05F1EA3C" w14:textId="77777777" w:rsidR="00172CFB" w:rsidRPr="00172CFB" w:rsidRDefault="00172CFB" w:rsidP="00172CFB">
      <w:pPr>
        <w:pStyle w:val="EndNoteBibliography"/>
        <w:spacing w:after="0"/>
      </w:pPr>
      <w:bookmarkStart w:id="295" w:name="_ENREF_49"/>
      <w:r w:rsidRPr="00172CFB">
        <w:t>McKinney, A.M., Goodell, K., 2010. Shading by invasive shrub reduces seed production and pollinator services in a native herb. Biological Invasions 12, 2751-2763.</w:t>
      </w:r>
      <w:bookmarkEnd w:id="295"/>
    </w:p>
    <w:p w14:paraId="2CB3A44A" w14:textId="77777777" w:rsidR="00172CFB" w:rsidRPr="00172CFB" w:rsidRDefault="00172CFB" w:rsidP="00172CFB">
      <w:pPr>
        <w:pStyle w:val="EndNoteBibliography"/>
        <w:spacing w:after="0"/>
      </w:pPr>
      <w:bookmarkStart w:id="296" w:name="_ENREF_50"/>
      <w:r w:rsidRPr="00172CFB">
        <w:t>McPeek, M.A., Peckarsky, B.L., 1998. Life histories and the strengths of species interactions: combining mortality, growth, and fecundity effects. Ecology 79, 867-879.</w:t>
      </w:r>
      <w:bookmarkEnd w:id="296"/>
    </w:p>
    <w:p w14:paraId="02B26FF9" w14:textId="77777777" w:rsidR="00172CFB" w:rsidRPr="00172CFB" w:rsidRDefault="00172CFB" w:rsidP="00172CFB">
      <w:pPr>
        <w:pStyle w:val="EndNoteBibliography"/>
        <w:spacing w:after="0"/>
      </w:pPr>
      <w:bookmarkStart w:id="297" w:name="_ENREF_51"/>
      <w:r w:rsidRPr="00172CFB">
        <w:t>Michener, C.D., 2000. The bees of the world. JHU press.</w:t>
      </w:r>
      <w:bookmarkEnd w:id="297"/>
    </w:p>
    <w:p w14:paraId="127E42B5" w14:textId="77777777" w:rsidR="00172CFB" w:rsidRPr="00172CFB" w:rsidRDefault="00172CFB" w:rsidP="00172CFB">
      <w:pPr>
        <w:pStyle w:val="EndNoteBibliography"/>
        <w:spacing w:after="0"/>
      </w:pPr>
      <w:bookmarkStart w:id="298" w:name="_ENREF_52"/>
      <w:r w:rsidRPr="00172CFB">
        <w:t>Michener, C.D., McGinley, R.J., Danforth, B.N., 1994. The bee genera of North and Central America (Hymenoptera: Apoidea). Smithsonian Institution Press.</w:t>
      </w:r>
      <w:bookmarkEnd w:id="298"/>
    </w:p>
    <w:p w14:paraId="10D1C36B" w14:textId="77777777" w:rsidR="00172CFB" w:rsidRPr="00172CFB" w:rsidRDefault="00172CFB" w:rsidP="00172CFB">
      <w:pPr>
        <w:pStyle w:val="EndNoteBibliography"/>
        <w:spacing w:after="0"/>
      </w:pPr>
      <w:bookmarkStart w:id="299" w:name="_ENREF_53"/>
      <w:r w:rsidRPr="00172CFB">
        <w:t>Minckley, R.L., Cane, J.H., Kervin, L., Roulston, T., 1999. Spatial predictability and resource specialization of bees (Hymenoptera: Apoidea) at a superabundant, widespread resource. Biological Journal of the Linnean Society 67, 119-147.</w:t>
      </w:r>
      <w:bookmarkEnd w:id="299"/>
    </w:p>
    <w:p w14:paraId="5A42AA0C" w14:textId="77777777" w:rsidR="00172CFB" w:rsidRPr="00172CFB" w:rsidRDefault="00172CFB" w:rsidP="00172CFB">
      <w:pPr>
        <w:pStyle w:val="EndNoteBibliography"/>
        <w:spacing w:after="0"/>
      </w:pPr>
      <w:bookmarkStart w:id="300" w:name="_ENREF_54"/>
      <w:r w:rsidRPr="00172CFB">
        <w:t>Miranda, G., Young, A., Locke, M., Marshall, S., Skevington, J., Thompson, F., 2013. Key to the genera of Nearctic Syrphidae. Canadian Journal of Arthropod Identification 23, 351.</w:t>
      </w:r>
      <w:bookmarkEnd w:id="300"/>
    </w:p>
    <w:p w14:paraId="4A8287D1" w14:textId="77777777" w:rsidR="00172CFB" w:rsidRPr="00172CFB" w:rsidRDefault="00172CFB" w:rsidP="00172CFB">
      <w:pPr>
        <w:pStyle w:val="EndNoteBibliography"/>
        <w:spacing w:after="0"/>
      </w:pPr>
      <w:bookmarkStart w:id="301" w:name="_ENREF_55"/>
      <w:r w:rsidRPr="00172CFB">
        <w:t>Molina-Montenegro, M.A., Badano, E.I., Cavieres, L.A., 2008. Positive interactions among plant species for pollinator service: assessing the ‘magnet species’ concept with invasive species. Oikos 117, 1833-1839.</w:t>
      </w:r>
      <w:bookmarkEnd w:id="301"/>
    </w:p>
    <w:p w14:paraId="0CA147A1" w14:textId="77777777" w:rsidR="00172CFB" w:rsidRPr="00172CFB" w:rsidRDefault="00172CFB" w:rsidP="00172CFB">
      <w:pPr>
        <w:pStyle w:val="EndNoteBibliography"/>
        <w:spacing w:after="0"/>
      </w:pPr>
      <w:bookmarkStart w:id="302" w:name="_ENREF_56"/>
      <w:r w:rsidRPr="00172CFB">
        <w:t>Morhardt, S., Morhardt, E., 2004. California desert flowers: an introduction to families, genera, and species. Univ of California Press.</w:t>
      </w:r>
      <w:bookmarkEnd w:id="302"/>
    </w:p>
    <w:p w14:paraId="224591C7" w14:textId="77777777" w:rsidR="00172CFB" w:rsidRPr="00172CFB" w:rsidRDefault="00172CFB" w:rsidP="00172CFB">
      <w:pPr>
        <w:pStyle w:val="EndNoteBibliography"/>
        <w:spacing w:after="0"/>
      </w:pPr>
      <w:bookmarkStart w:id="303" w:name="_ENREF_57"/>
      <w:r w:rsidRPr="00172CFB">
        <w:t>Morse, D.H., 1981. Interactions among syrphid flies and bumblebees on flowers. Ecology 62, 81-88.</w:t>
      </w:r>
      <w:bookmarkEnd w:id="303"/>
    </w:p>
    <w:p w14:paraId="61F65229" w14:textId="77777777" w:rsidR="00172CFB" w:rsidRPr="00172CFB" w:rsidRDefault="00172CFB" w:rsidP="00172CFB">
      <w:pPr>
        <w:pStyle w:val="EndNoteBibliography"/>
        <w:spacing w:after="0"/>
      </w:pPr>
      <w:bookmarkStart w:id="304" w:name="_ENREF_58"/>
      <w:r w:rsidRPr="00172CFB">
        <w:t>Mosquin, T., 1971. Competition for pollinators as a stimulus for the evolution of flowering time. Oikos, 398-402.</w:t>
      </w:r>
      <w:bookmarkEnd w:id="304"/>
    </w:p>
    <w:p w14:paraId="41BAEB0D" w14:textId="77777777" w:rsidR="00172CFB" w:rsidRPr="00172CFB" w:rsidRDefault="00172CFB" w:rsidP="00172CFB">
      <w:pPr>
        <w:pStyle w:val="EndNoteBibliography"/>
        <w:spacing w:after="0"/>
      </w:pPr>
      <w:bookmarkStart w:id="305" w:name="_ENREF_59"/>
      <w:r w:rsidRPr="00172CFB">
        <w:t>Noma, T., Brewer, M.J., 2008. Seasonal abundance of resident parasitoids and predatory flies and corresponding soybean aphid densities, with comments on classical biological control of soybean aphid in the Midwest. Journal of Economic Entomology 101, 278-287.</w:t>
      </w:r>
      <w:bookmarkEnd w:id="305"/>
    </w:p>
    <w:p w14:paraId="3AD82ABD" w14:textId="77777777" w:rsidR="00172CFB" w:rsidRPr="00172CFB" w:rsidRDefault="00172CFB" w:rsidP="00172CFB">
      <w:pPr>
        <w:pStyle w:val="EndNoteBibliography"/>
        <w:spacing w:after="0"/>
      </w:pPr>
      <w:bookmarkStart w:id="306" w:name="_ENREF_60"/>
      <w:r w:rsidRPr="00172CFB">
        <w:t>Oliver, I., Beattie, A.J., 1993. A possible method for the rapid assessment of biodiversity. Conservation biology 7, 562-568.</w:t>
      </w:r>
      <w:bookmarkEnd w:id="306"/>
    </w:p>
    <w:p w14:paraId="11EC6669" w14:textId="77777777" w:rsidR="00172CFB" w:rsidRPr="00172CFB" w:rsidRDefault="00172CFB" w:rsidP="00172CFB">
      <w:pPr>
        <w:pStyle w:val="EndNoteBibliography"/>
        <w:spacing w:after="0"/>
      </w:pPr>
      <w:bookmarkStart w:id="307" w:name="_ENREF_61"/>
      <w:r w:rsidRPr="00172CFB">
        <w:t>Pellmyr, O., 2003. Yuccas, yucca moths, and coevolution: a review. Annals of the Missouri Botanical Garden, 35-55.</w:t>
      </w:r>
      <w:bookmarkEnd w:id="307"/>
    </w:p>
    <w:p w14:paraId="35218424" w14:textId="77777777" w:rsidR="00172CFB" w:rsidRPr="00172CFB" w:rsidRDefault="00172CFB" w:rsidP="00172CFB">
      <w:pPr>
        <w:pStyle w:val="EndNoteBibliography"/>
        <w:spacing w:after="0"/>
      </w:pPr>
      <w:bookmarkStart w:id="308" w:name="_ENREF_62"/>
      <w:r w:rsidRPr="00172CFB">
        <w:t>Proctor, E., Nol, E., Burke, D., Crins, W.J., 2012. Responses of insect pollinators and understory plants to silviculture in northern hardwood forests. Biodiversity and Conservation 21, 1703-1740.</w:t>
      </w:r>
      <w:bookmarkEnd w:id="308"/>
    </w:p>
    <w:p w14:paraId="61D7232E" w14:textId="77777777" w:rsidR="00172CFB" w:rsidRPr="00172CFB" w:rsidRDefault="00172CFB" w:rsidP="00172CFB">
      <w:pPr>
        <w:pStyle w:val="EndNoteBibliography"/>
        <w:spacing w:after="0"/>
      </w:pPr>
      <w:bookmarkStart w:id="309" w:name="_ENREF_63"/>
      <w:r w:rsidRPr="00172CFB">
        <w:t>Pugnaire, F.I., Haase, P., Puigdefabregas, J., 1996. Facilitation between higher plant species in a semiarid environment. Ecology 77, 1420-1426.</w:t>
      </w:r>
      <w:bookmarkEnd w:id="309"/>
    </w:p>
    <w:p w14:paraId="156D8E34" w14:textId="77777777" w:rsidR="00172CFB" w:rsidRPr="00172CFB" w:rsidRDefault="00172CFB" w:rsidP="00172CFB">
      <w:pPr>
        <w:pStyle w:val="EndNoteBibliography"/>
        <w:spacing w:after="0"/>
      </w:pPr>
      <w:bookmarkStart w:id="310" w:name="_ENREF_64"/>
      <w:r w:rsidRPr="00172CFB">
        <w:t>Pyke, G.H., 1984. Optimal foraging theory: a critical review. Annual review of ecology and systematics 15, 523-575.</w:t>
      </w:r>
      <w:bookmarkEnd w:id="310"/>
    </w:p>
    <w:p w14:paraId="26F52959" w14:textId="77777777" w:rsidR="00172CFB" w:rsidRPr="00172CFB" w:rsidRDefault="00172CFB" w:rsidP="00172CFB">
      <w:pPr>
        <w:pStyle w:val="EndNoteBibliography"/>
        <w:spacing w:after="0"/>
      </w:pPr>
      <w:bookmarkStart w:id="311" w:name="_ENREF_65"/>
      <w:r w:rsidRPr="00172CFB">
        <w:t>Pyke, G.H., Pulliam, H.R., Charnov, E.L., 1977. Optimal foraging: a selective review of theory and tests. The quarterly review of biology 52, 137-154.</w:t>
      </w:r>
      <w:bookmarkEnd w:id="311"/>
    </w:p>
    <w:p w14:paraId="2640079C" w14:textId="77777777" w:rsidR="00172CFB" w:rsidRPr="00172CFB" w:rsidRDefault="00172CFB" w:rsidP="00172CFB">
      <w:pPr>
        <w:pStyle w:val="EndNoteBibliography"/>
        <w:spacing w:after="0"/>
      </w:pPr>
      <w:bookmarkStart w:id="312" w:name="_ENREF_66"/>
      <w:r w:rsidRPr="00172CFB">
        <w:t>Reid, A.M., Lortie, C.J., 2012. Cushion plants are foundation species with positive effects extending to higher trophic levels. Ecosphere 3.</w:t>
      </w:r>
      <w:bookmarkEnd w:id="312"/>
    </w:p>
    <w:p w14:paraId="0170C211" w14:textId="77777777" w:rsidR="00172CFB" w:rsidRPr="00172CFB" w:rsidRDefault="00172CFB" w:rsidP="00172CFB">
      <w:pPr>
        <w:pStyle w:val="EndNoteBibliography"/>
        <w:spacing w:after="0"/>
      </w:pPr>
      <w:bookmarkStart w:id="313" w:name="_ENREF_67"/>
      <w:r w:rsidRPr="00172CFB">
        <w:t>Robertson, A.W., Mountjoy, C., Faulkner, B.E., Roberts, M.V., Macnair, M.R., 1999. Bumble bee selection of Mimulus guttatus flowers: the effects of pollen quality and reward depletion. Ecology 80, 2594-2606.</w:t>
      </w:r>
      <w:bookmarkEnd w:id="313"/>
    </w:p>
    <w:p w14:paraId="5DD1CA36" w14:textId="77777777" w:rsidR="00172CFB" w:rsidRPr="00172CFB" w:rsidRDefault="00172CFB" w:rsidP="00172CFB">
      <w:pPr>
        <w:pStyle w:val="EndNoteBibliography"/>
        <w:spacing w:after="0"/>
      </w:pPr>
      <w:bookmarkStart w:id="314" w:name="_ENREF_68"/>
      <w:r w:rsidRPr="00172CFB">
        <w:t>Roll, J., Mitchell, R.J., Cabin, R.J., Marshall, D.L., 1997. Reproductive Success Increases with Local Density of Conspecif ics in a Desert Mustard (Lesquerella fendleri) El Exito Reproductivo Incrementa con la Densidad Local de Coespecificos en la Mostaza del Desierto (Lesquerella fendleri). Conservation biology 11, 738-746.</w:t>
      </w:r>
      <w:bookmarkEnd w:id="314"/>
    </w:p>
    <w:p w14:paraId="544750C2" w14:textId="77777777" w:rsidR="00172CFB" w:rsidRPr="00172CFB" w:rsidRDefault="00172CFB" w:rsidP="00172CFB">
      <w:pPr>
        <w:pStyle w:val="EndNoteBibliography"/>
        <w:spacing w:after="0"/>
      </w:pPr>
      <w:bookmarkStart w:id="315" w:name="_ENREF_69"/>
      <w:r w:rsidRPr="00172CFB">
        <w:t>Rousset, O., Lepart, J., 2000. Positive and negative interactions at different life stages of a colonizing species (Quercus humilis). Journal of Ecology 88, 401-412.</w:t>
      </w:r>
      <w:bookmarkEnd w:id="315"/>
    </w:p>
    <w:p w14:paraId="4EF2114B" w14:textId="77777777" w:rsidR="00172CFB" w:rsidRPr="00172CFB" w:rsidRDefault="00172CFB" w:rsidP="00172CFB">
      <w:pPr>
        <w:pStyle w:val="EndNoteBibliography"/>
        <w:spacing w:after="0"/>
      </w:pPr>
      <w:bookmarkStart w:id="316" w:name="_ENREF_70"/>
      <w:r w:rsidRPr="00172CFB">
        <w:t>Rundel, P.W., Gibson, A.C., 2005. Ecological communities and processes in a Mojave Desert ecosystem. Cambridge University Press.</w:t>
      </w:r>
      <w:bookmarkEnd w:id="316"/>
    </w:p>
    <w:p w14:paraId="378E5CE3" w14:textId="77777777" w:rsidR="00172CFB" w:rsidRPr="00172CFB" w:rsidRDefault="00172CFB" w:rsidP="00172CFB">
      <w:pPr>
        <w:pStyle w:val="EndNoteBibliography"/>
        <w:spacing w:after="0"/>
      </w:pPr>
      <w:bookmarkStart w:id="317" w:name="_ENREF_71"/>
      <w:r w:rsidRPr="00172CFB">
        <w:t>Rutowski, R.L., Alcock, J., 1980. Temporal variation in male copulatory behaviour in the solitary bee Nomadopsis puellae (Hymenoptera: Andrenidae). Behaviour 73, 175-187.</w:t>
      </w:r>
      <w:bookmarkEnd w:id="317"/>
    </w:p>
    <w:p w14:paraId="6B8E46DB" w14:textId="77777777" w:rsidR="00172CFB" w:rsidRPr="00172CFB" w:rsidRDefault="00172CFB" w:rsidP="00172CFB">
      <w:pPr>
        <w:pStyle w:val="EndNoteBibliography"/>
        <w:spacing w:after="0"/>
      </w:pPr>
      <w:bookmarkStart w:id="318" w:name="_ENREF_72"/>
      <w:r w:rsidRPr="00172CFB">
        <w:t>Ruttan, A., Filazzola, A., Lortie, C.J., 2016. Shrub-annual facilitation complexes mediate insect community structure in arid environments. Journal of Arid Environments 134, 1-9.</w:t>
      </w:r>
      <w:bookmarkEnd w:id="318"/>
    </w:p>
    <w:p w14:paraId="4C4129F5" w14:textId="77777777" w:rsidR="00172CFB" w:rsidRPr="00172CFB" w:rsidRDefault="00172CFB" w:rsidP="00172CFB">
      <w:pPr>
        <w:pStyle w:val="EndNoteBibliography"/>
        <w:spacing w:after="0"/>
      </w:pPr>
      <w:bookmarkStart w:id="319" w:name="_ENREF_73"/>
      <w:r w:rsidRPr="00172CFB">
        <w:t>Saul-Gershenz, L., Millar, J., McElfresh, J., 2012. Mojave National Preserve. National Park Service U.S. Department of the Interior. , https://</w:t>
      </w:r>
      <w:hyperlink r:id="rId9" w:history="1">
        <w:r w:rsidRPr="00172CFB">
          <w:rPr>
            <w:rStyle w:val="Hyperlink"/>
          </w:rPr>
          <w:t>www.nps.gov/moja/learn/nature/upload/201204MOJAscience.pdf</w:t>
        </w:r>
      </w:hyperlink>
      <w:r w:rsidRPr="00172CFB">
        <w:t>.</w:t>
      </w:r>
      <w:bookmarkEnd w:id="319"/>
    </w:p>
    <w:p w14:paraId="7AF37324" w14:textId="77777777" w:rsidR="00172CFB" w:rsidRPr="00172CFB" w:rsidRDefault="00172CFB" w:rsidP="00172CFB">
      <w:pPr>
        <w:pStyle w:val="EndNoteBibliography"/>
        <w:spacing w:after="0"/>
      </w:pPr>
      <w:bookmarkStart w:id="320" w:name="_ENREF_74"/>
      <w:r w:rsidRPr="00172CFB">
        <w:t>Schafer, J., Mudrak, E., Haines, C., Parag, H., Moloney, K., Holzapfel, C., 2012. The association of native and non-native annual plants with Larrea tridentata (creosote bush) in the Mojave and Sonoran Deserts. Journal of arid environments 87, 129-135.</w:t>
      </w:r>
      <w:bookmarkEnd w:id="320"/>
    </w:p>
    <w:p w14:paraId="689535CB" w14:textId="77777777" w:rsidR="00172CFB" w:rsidRPr="00172CFB" w:rsidRDefault="00172CFB" w:rsidP="00172CFB">
      <w:pPr>
        <w:pStyle w:val="EndNoteBibliography"/>
        <w:spacing w:after="0"/>
      </w:pPr>
      <w:bookmarkStart w:id="321" w:name="_ENREF_75"/>
      <w:r w:rsidRPr="00172CFB">
        <w:t>Schemske, D.W., 1981. Floral convergence and pollinator sharing in two bee‐pollinated tropical herbs. Ecology 62, 946-954.</w:t>
      </w:r>
      <w:bookmarkEnd w:id="321"/>
    </w:p>
    <w:p w14:paraId="3F3DA78E" w14:textId="77777777" w:rsidR="00172CFB" w:rsidRPr="00172CFB" w:rsidRDefault="00172CFB" w:rsidP="00172CFB">
      <w:pPr>
        <w:pStyle w:val="EndNoteBibliography"/>
        <w:spacing w:after="0"/>
      </w:pPr>
      <w:bookmarkStart w:id="322" w:name="_ENREF_76"/>
      <w:r w:rsidRPr="00172CFB">
        <w:t>Shavit, O., Dafni, A., Ne'eman, G., 2009. Competition between honeybees (Apis mellifera) and native solitary bees in the Mediterranean region of Israel—Implications for conservation. Israel Journal of Plant Sciences 57, 171-183.</w:t>
      </w:r>
      <w:bookmarkEnd w:id="322"/>
    </w:p>
    <w:p w14:paraId="3B51C143" w14:textId="77777777" w:rsidR="00172CFB" w:rsidRPr="00172CFB" w:rsidRDefault="00172CFB" w:rsidP="00172CFB">
      <w:pPr>
        <w:pStyle w:val="EndNoteBibliography"/>
        <w:spacing w:after="0"/>
      </w:pPr>
      <w:bookmarkStart w:id="323" w:name="_ENREF_77"/>
      <w:r w:rsidRPr="00172CFB">
        <w:t>Simpson, B., Neff, J., Moldenke, A., 1977. Reproductive systems of Larrea. Mabry, T, J,, Hunziker, J, H,, DiFeo, D, R,, jr ed (s). Creosote bush: biology and chemistry of Larrea in the New World deserts. Stroudsburg, Dowden, Hutchinson &amp; Ross Inc, 92-114.</w:t>
      </w:r>
      <w:bookmarkEnd w:id="323"/>
    </w:p>
    <w:p w14:paraId="4A6FF68A" w14:textId="77777777" w:rsidR="00172CFB" w:rsidRPr="00172CFB" w:rsidRDefault="00172CFB" w:rsidP="00172CFB">
      <w:pPr>
        <w:pStyle w:val="EndNoteBibliography"/>
        <w:spacing w:after="0"/>
      </w:pPr>
      <w:bookmarkStart w:id="324" w:name="_ENREF_78"/>
      <w:r w:rsidRPr="00172CFB">
        <w:t>Simpson, B.B., Neff, J.L., 1987. Pollination Ecology in the Southwest. Aliso: A Journal of Systematic and Evolutionary Botany 11, 417-440.</w:t>
      </w:r>
      <w:bookmarkEnd w:id="324"/>
    </w:p>
    <w:p w14:paraId="4451E5BF" w14:textId="77777777" w:rsidR="00172CFB" w:rsidRPr="00172CFB" w:rsidRDefault="00172CFB" w:rsidP="00172CFB">
      <w:pPr>
        <w:pStyle w:val="EndNoteBibliography"/>
        <w:spacing w:after="0"/>
      </w:pPr>
      <w:bookmarkStart w:id="325" w:name="_ENREF_79"/>
      <w:r w:rsidRPr="00172CFB">
        <w:t>Suzán, H., Nabhan, G.P., Patten, D.T., 1994. Nurse plant and floral biology of a rare night‐blooming cereus, Peniocereus striatus (Brandegee) F. Buxbaum. Conservation Biology 8, 461-470.</w:t>
      </w:r>
      <w:bookmarkEnd w:id="325"/>
    </w:p>
    <w:p w14:paraId="14E7B385" w14:textId="77777777" w:rsidR="00172CFB" w:rsidRPr="00172CFB" w:rsidRDefault="00172CFB" w:rsidP="00172CFB">
      <w:pPr>
        <w:pStyle w:val="EndNoteBibliography"/>
        <w:spacing w:after="0"/>
      </w:pPr>
      <w:bookmarkStart w:id="326" w:name="_ENREF_80"/>
      <w:r w:rsidRPr="00172CFB">
        <w:t>Terry, T.J., Nelson, C.R., 2017. Composition and seasonal abundance of hover flies (Diptera: Syrphidae) at a midelevation site in central Utah. Western North American Naturalist 77, 487-499.</w:t>
      </w:r>
      <w:bookmarkEnd w:id="326"/>
    </w:p>
    <w:p w14:paraId="17DEB4B5" w14:textId="77777777" w:rsidR="00172CFB" w:rsidRPr="00172CFB" w:rsidRDefault="00172CFB" w:rsidP="00172CFB">
      <w:pPr>
        <w:pStyle w:val="EndNoteBibliography"/>
        <w:spacing w:after="0"/>
      </w:pPr>
      <w:bookmarkStart w:id="327" w:name="_ENREF_81"/>
      <w:r w:rsidRPr="00172CFB">
        <w:t>Teskey, H., Vockeroth, J., Wood, D., 1981. Manual of Nearctic Diptera. Ottawa, Research Branch, Agriculture Canada, Monograph 27.</w:t>
      </w:r>
      <w:bookmarkEnd w:id="327"/>
    </w:p>
    <w:p w14:paraId="55C750DB" w14:textId="77777777" w:rsidR="00172CFB" w:rsidRPr="00172CFB" w:rsidRDefault="00172CFB" w:rsidP="00172CFB">
      <w:pPr>
        <w:pStyle w:val="EndNoteBibliography"/>
        <w:spacing w:after="0"/>
      </w:pPr>
      <w:bookmarkStart w:id="328" w:name="_ENREF_82"/>
      <w:r w:rsidRPr="00172CFB">
        <w:t>Thomson, J.D., 1978. Effects of Stand Composition on Insect Visitation in Two-Species Mixtures of Hieracium. American Midland Naturalist 100, 431-440.</w:t>
      </w:r>
      <w:bookmarkEnd w:id="328"/>
    </w:p>
    <w:p w14:paraId="5A75B7E0" w14:textId="77777777" w:rsidR="00172CFB" w:rsidRPr="00172CFB" w:rsidRDefault="00172CFB" w:rsidP="00172CFB">
      <w:pPr>
        <w:pStyle w:val="EndNoteBibliography"/>
        <w:spacing w:after="0"/>
      </w:pPr>
      <w:bookmarkStart w:id="329" w:name="_ENREF_83"/>
      <w:r w:rsidRPr="00172CFB">
        <w:t>Tielbörger, K., Kadmon, R., 2000. Temporal environmental variation tips the balance between facilitation and interference in desert plants. Ecology 81, 1544-1553.</w:t>
      </w:r>
      <w:bookmarkEnd w:id="329"/>
    </w:p>
    <w:p w14:paraId="711BEFCD" w14:textId="77777777" w:rsidR="00172CFB" w:rsidRPr="00172CFB" w:rsidRDefault="00172CFB" w:rsidP="00172CFB">
      <w:pPr>
        <w:pStyle w:val="EndNoteBibliography"/>
        <w:spacing w:after="0"/>
      </w:pPr>
      <w:bookmarkStart w:id="330" w:name="_ENREF_84"/>
      <w:r w:rsidRPr="00172CFB">
        <w:t>Triplehorn, C., Johnson, N.F., 2005. Borror and delong’s introduction to the study of insects. Brooks. Cole, Belmont, California, USA.</w:t>
      </w:r>
      <w:bookmarkEnd w:id="330"/>
    </w:p>
    <w:p w14:paraId="57CB8D19" w14:textId="77777777" w:rsidR="00172CFB" w:rsidRPr="00172CFB" w:rsidRDefault="00172CFB" w:rsidP="00172CFB">
      <w:pPr>
        <w:pStyle w:val="EndNoteBibliography"/>
        <w:spacing w:after="0"/>
      </w:pPr>
      <w:bookmarkStart w:id="331" w:name="_ENREF_85"/>
      <w:r w:rsidRPr="00172CFB">
        <w:t>Valiente-Banuet, A., Bolongaro-Crevenna, A., Briones, O., Ezcurra, E., Rosas, M., Nuñez, H., Barnard, G., Vazquez, E., 1991. Spatial relationships between cacti and nurse shrubs in a semi‐arid environment in central Mexico. Journal of Vegetation Science 2, 15-20.</w:t>
      </w:r>
      <w:bookmarkEnd w:id="331"/>
    </w:p>
    <w:p w14:paraId="36F0DB37" w14:textId="77777777" w:rsidR="00172CFB" w:rsidRPr="00172CFB" w:rsidRDefault="00172CFB" w:rsidP="00172CFB">
      <w:pPr>
        <w:pStyle w:val="EndNoteBibliography"/>
        <w:spacing w:after="0"/>
      </w:pPr>
      <w:bookmarkStart w:id="332" w:name="_ENREF_86"/>
      <w:r w:rsidRPr="00172CFB">
        <w:t>Valiente‐Banuet, A., Verdú, M., 2007. Facilitation can increase the phylogenetic diversity of plant communities. Ecology letters 10, 1029-1036.</w:t>
      </w:r>
      <w:bookmarkEnd w:id="332"/>
    </w:p>
    <w:p w14:paraId="51168C5E" w14:textId="77777777" w:rsidR="00172CFB" w:rsidRPr="00172CFB" w:rsidRDefault="00172CFB" w:rsidP="00172CFB">
      <w:pPr>
        <w:pStyle w:val="EndNoteBibliography"/>
        <w:spacing w:after="0"/>
      </w:pPr>
      <w:bookmarkStart w:id="333" w:name="_ENREF_87"/>
      <w:r w:rsidRPr="00172CFB">
        <w:t>Vasek, F.C., 1980. Creosote bush: long‐lived clones in the Mojave Desert. American Journal of Botany 67, 246-255.</w:t>
      </w:r>
      <w:bookmarkEnd w:id="333"/>
    </w:p>
    <w:p w14:paraId="6913E59C" w14:textId="77777777" w:rsidR="00172CFB" w:rsidRPr="00172CFB" w:rsidRDefault="00172CFB" w:rsidP="00172CFB">
      <w:pPr>
        <w:pStyle w:val="EndNoteBibliography"/>
        <w:spacing w:after="0"/>
      </w:pPr>
      <w:bookmarkStart w:id="334" w:name="_ENREF_88"/>
      <w:r w:rsidRPr="00172CFB">
        <w:t>Vockeroth, J., 1992. The flower flies of the subfamily Syrphinae of Canada, Alaska, and Greenland: Diptera, Syrphidae. Agriculture Canada.</w:t>
      </w:r>
      <w:bookmarkEnd w:id="334"/>
    </w:p>
    <w:p w14:paraId="3B5C8E5A" w14:textId="77777777" w:rsidR="00172CFB" w:rsidRPr="00172CFB" w:rsidRDefault="00172CFB" w:rsidP="00172CFB">
      <w:pPr>
        <w:pStyle w:val="EndNoteBibliography"/>
        <w:spacing w:after="0"/>
      </w:pPr>
      <w:bookmarkStart w:id="335" w:name="_ENREF_89"/>
      <w:r w:rsidRPr="00172CFB">
        <w:t>Wainwright, C.M., 1978. Hymenopteran territoriality and its influences on the pollination ecology of Lupinus arizonicus. The Southwestern Naturalist, 605-615.</w:t>
      </w:r>
      <w:bookmarkEnd w:id="335"/>
    </w:p>
    <w:p w14:paraId="68CDF61F" w14:textId="77777777" w:rsidR="00172CFB" w:rsidRPr="00172CFB" w:rsidRDefault="00172CFB" w:rsidP="00172CFB">
      <w:pPr>
        <w:pStyle w:val="EndNoteBibliography"/>
        <w:spacing w:after="0"/>
      </w:pPr>
      <w:bookmarkStart w:id="336" w:name="_ENREF_90"/>
      <w:r w:rsidRPr="00172CFB">
        <w:t>Walters, B.B., Stiles, E.W., 1996. Effect of canopy gaps and flower patch size on pollinator visitation of Impatiens capensis. Bulletin of the Torrey Botanical Club, 184-188.</w:t>
      </w:r>
      <w:bookmarkEnd w:id="336"/>
    </w:p>
    <w:p w14:paraId="406804E3" w14:textId="77777777" w:rsidR="00172CFB" w:rsidRPr="00172CFB" w:rsidRDefault="00172CFB" w:rsidP="00172CFB">
      <w:pPr>
        <w:pStyle w:val="EndNoteBibliography"/>
        <w:spacing w:after="0"/>
      </w:pPr>
      <w:bookmarkStart w:id="337" w:name="_ENREF_91"/>
      <w:r w:rsidRPr="00172CFB">
        <w:t>Waser, N.M., 1986. Flower constancy: definition, cause, and measurement. The American Naturalist 127, 593-603.</w:t>
      </w:r>
      <w:bookmarkEnd w:id="337"/>
    </w:p>
    <w:p w14:paraId="71905B71" w14:textId="77777777" w:rsidR="00172CFB" w:rsidRPr="00172CFB" w:rsidRDefault="00172CFB" w:rsidP="00172CFB">
      <w:pPr>
        <w:pStyle w:val="EndNoteBibliography"/>
        <w:spacing w:after="0"/>
      </w:pPr>
      <w:bookmarkStart w:id="338" w:name="_ENREF_92"/>
      <w:r w:rsidRPr="00172CFB">
        <w:t>Wootton, J.T., 1994. The nature and consequences of indirect effects in ecological communities. Annual Review of Ecology and Systematics 25, 443-466.</w:t>
      </w:r>
      <w:bookmarkEnd w:id="338"/>
    </w:p>
    <w:p w14:paraId="4A10FC3B" w14:textId="77777777" w:rsidR="00172CFB" w:rsidRPr="00172CFB" w:rsidRDefault="00172CFB" w:rsidP="00172CFB">
      <w:pPr>
        <w:pStyle w:val="EndNoteBibliography"/>
      </w:pPr>
      <w:bookmarkStart w:id="339" w:name="_ENREF_93"/>
      <w:r w:rsidRPr="00172CFB">
        <w:t>Yeaton, R.I., 1978. A cyclical relationship between Larrea tridentata and Opuntia leptocaulis in the northern Chihuahuan Desert. The Journal of Ecology, 651-656.</w:t>
      </w:r>
      <w:bookmarkEnd w:id="339"/>
    </w:p>
    <w:p w14:paraId="08A938C8" w14:textId="77777777" w:rsidR="00452C17" w:rsidRDefault="00D7348A" w:rsidP="000F6F41">
      <w:r>
        <w:fldChar w:fldCharType="end"/>
      </w:r>
    </w:p>
    <w:p w14:paraId="5EF3FFDC" w14:textId="77777777" w:rsidR="00452C17" w:rsidRDefault="00452C17" w:rsidP="000F6F41"/>
    <w:p w14:paraId="51AB8565" w14:textId="77777777" w:rsidR="00452C17" w:rsidRDefault="00452C17" w:rsidP="000F6F41"/>
    <w:p w14:paraId="3C2951CD" w14:textId="77777777" w:rsidR="00452C17" w:rsidRDefault="00452C17" w:rsidP="000F6F41"/>
    <w:p w14:paraId="183404B6" w14:textId="77777777" w:rsidR="00452C17" w:rsidRDefault="00452C17" w:rsidP="000F6F41"/>
    <w:p w14:paraId="1EA5686D" w14:textId="77777777" w:rsidR="00452C17" w:rsidRDefault="00452C17" w:rsidP="000F6F41"/>
    <w:p w14:paraId="4AA3DAD0" w14:textId="77777777" w:rsidR="00452C17" w:rsidRDefault="00452C17" w:rsidP="000F6F41"/>
    <w:p w14:paraId="0B0E46C4" w14:textId="77777777" w:rsidR="00452C17" w:rsidRDefault="00452C17" w:rsidP="000F6F41"/>
    <w:p w14:paraId="3DBD8194" w14:textId="77777777" w:rsidR="00452C17" w:rsidRDefault="00452C17" w:rsidP="000F6F41"/>
    <w:p w14:paraId="2A20E355" w14:textId="77777777" w:rsidR="00452C17" w:rsidRDefault="00452C17" w:rsidP="000F6F41"/>
    <w:p w14:paraId="4ABE022E" w14:textId="77777777" w:rsidR="000F6F41" w:rsidRPr="00BA5800" w:rsidRDefault="000F6F41" w:rsidP="000F6F41">
      <w:r w:rsidRPr="00454DDC">
        <w:rPr>
          <w:u w:val="single"/>
        </w:rPr>
        <w:t>Figures</w:t>
      </w:r>
    </w:p>
    <w:p w14:paraId="7666716E" w14:textId="77777777" w:rsidR="000F6F41" w:rsidRDefault="000F6F41" w:rsidP="000F6F41">
      <w:r>
        <w:rPr>
          <w:noProof/>
        </w:rPr>
        <w:drawing>
          <wp:inline distT="0" distB="0" distL="0" distR="0" wp14:anchorId="0B6943C9" wp14:editId="605A37BB">
            <wp:extent cx="5943600" cy="3246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sitation_By_RTU.jpeg"/>
                    <pic:cNvPicPr/>
                  </pic:nvPicPr>
                  <pic:blipFill>
                    <a:blip r:embed="rId10">
                      <a:extLst>
                        <a:ext uri="{28A0092B-C50C-407E-A947-70E740481C1C}">
                          <a14:useLocalDpi xmlns:a14="http://schemas.microsoft.com/office/drawing/2010/main" val="0"/>
                        </a:ext>
                      </a:extLst>
                    </a:blip>
                    <a:stretch>
                      <a:fillRect/>
                    </a:stretch>
                  </pic:blipFill>
                  <pic:spPr>
                    <a:xfrm>
                      <a:off x="0" y="0"/>
                      <a:ext cx="5943600" cy="3246755"/>
                    </a:xfrm>
                    <a:prstGeom prst="rect">
                      <a:avLst/>
                    </a:prstGeom>
                  </pic:spPr>
                </pic:pic>
              </a:graphicData>
            </a:graphic>
          </wp:inline>
        </w:drawing>
      </w:r>
    </w:p>
    <w:p w14:paraId="531A772E" w14:textId="77777777" w:rsidR="000F6F41" w:rsidRDefault="000F6F41" w:rsidP="000F6F41">
      <w:r>
        <w:t xml:space="preserve">Figure 1: The contribution of each recognizable taxonomic group (RTU) to the total number of flowers visited (weighted by video length) for each treatment. </w:t>
      </w:r>
    </w:p>
    <w:p w14:paraId="395B010B" w14:textId="77777777" w:rsidR="000F6F41" w:rsidRDefault="000F6F41" w:rsidP="000F6F41"/>
    <w:p w14:paraId="7343DAF6" w14:textId="77777777" w:rsidR="000F6F41" w:rsidRDefault="000F6F41" w:rsidP="000F6F41">
      <w:r>
        <w:rPr>
          <w:noProof/>
        </w:rPr>
        <w:drawing>
          <wp:inline distT="0" distB="0" distL="0" distR="0" wp14:anchorId="0018E63E" wp14:editId="56457BD0">
            <wp:extent cx="6444788" cy="31845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TUbyVisitDuration.jpeg"/>
                    <pic:cNvPicPr/>
                  </pic:nvPicPr>
                  <pic:blipFill>
                    <a:blip r:embed="rId11">
                      <a:extLst>
                        <a:ext uri="{28A0092B-C50C-407E-A947-70E740481C1C}">
                          <a14:useLocalDpi xmlns:a14="http://schemas.microsoft.com/office/drawing/2010/main" val="0"/>
                        </a:ext>
                      </a:extLst>
                    </a:blip>
                    <a:stretch>
                      <a:fillRect/>
                    </a:stretch>
                  </pic:blipFill>
                  <pic:spPr>
                    <a:xfrm>
                      <a:off x="0" y="0"/>
                      <a:ext cx="6448291" cy="3186256"/>
                    </a:xfrm>
                    <a:prstGeom prst="rect">
                      <a:avLst/>
                    </a:prstGeom>
                  </pic:spPr>
                </pic:pic>
              </a:graphicData>
            </a:graphic>
          </wp:inline>
        </w:drawing>
      </w:r>
    </w:p>
    <w:p w14:paraId="0D33F2A7" w14:textId="77777777" w:rsidR="000F6F41" w:rsidRDefault="000F6F41" w:rsidP="000F6F41">
      <w:r w:rsidRPr="000C3C6E">
        <w:t xml:space="preserve">Figure 2: </w:t>
      </w:r>
      <w:r>
        <w:t xml:space="preserve">RTU specific responses in visit duration before and during blooming at each microsite. </w:t>
      </w:r>
    </w:p>
    <w:p w14:paraId="1CF097B5" w14:textId="77777777" w:rsidR="000F6F41" w:rsidRDefault="000F6F41" w:rsidP="000F6F41"/>
    <w:p w14:paraId="54F8C695" w14:textId="77777777" w:rsidR="000F6F41" w:rsidRDefault="000F6F41" w:rsidP="000F6F41">
      <w:pPr>
        <w:spacing w:line="240" w:lineRule="auto"/>
      </w:pPr>
      <w:r>
        <w:rPr>
          <w:noProof/>
        </w:rPr>
        <w:drawing>
          <wp:inline distT="0" distB="0" distL="0" distR="0" wp14:anchorId="42ABC99C" wp14:editId="53622E20">
            <wp:extent cx="2894036" cy="2590731"/>
            <wp:effectExtent l="0" t="0" r="190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Deposition.jpeg"/>
                    <pic:cNvPicPr/>
                  </pic:nvPicPr>
                  <pic:blipFill>
                    <a:blip r:embed="rId12">
                      <a:extLst>
                        <a:ext uri="{28A0092B-C50C-407E-A947-70E740481C1C}">
                          <a14:useLocalDpi xmlns:a14="http://schemas.microsoft.com/office/drawing/2010/main" val="0"/>
                        </a:ext>
                      </a:extLst>
                    </a:blip>
                    <a:stretch>
                      <a:fillRect/>
                    </a:stretch>
                  </pic:blipFill>
                  <pic:spPr>
                    <a:xfrm>
                      <a:off x="0" y="0"/>
                      <a:ext cx="2906980" cy="2602319"/>
                    </a:xfrm>
                    <a:prstGeom prst="rect">
                      <a:avLst/>
                    </a:prstGeom>
                  </pic:spPr>
                </pic:pic>
              </a:graphicData>
            </a:graphic>
          </wp:inline>
        </w:drawing>
      </w:r>
      <w:r>
        <w:rPr>
          <w:noProof/>
        </w:rPr>
        <w:drawing>
          <wp:inline distT="0" distB="0" distL="0" distR="0" wp14:anchorId="78907443" wp14:editId="58C92B18">
            <wp:extent cx="2890210" cy="2587307"/>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HetPollenDep.jpeg"/>
                    <pic:cNvPicPr/>
                  </pic:nvPicPr>
                  <pic:blipFill>
                    <a:blip r:embed="rId13">
                      <a:extLst>
                        <a:ext uri="{28A0092B-C50C-407E-A947-70E740481C1C}">
                          <a14:useLocalDpi xmlns:a14="http://schemas.microsoft.com/office/drawing/2010/main" val="0"/>
                        </a:ext>
                      </a:extLst>
                    </a:blip>
                    <a:stretch>
                      <a:fillRect/>
                    </a:stretch>
                  </pic:blipFill>
                  <pic:spPr>
                    <a:xfrm>
                      <a:off x="0" y="0"/>
                      <a:ext cx="2917844" cy="2612045"/>
                    </a:xfrm>
                    <a:prstGeom prst="rect">
                      <a:avLst/>
                    </a:prstGeom>
                  </pic:spPr>
                </pic:pic>
              </a:graphicData>
            </a:graphic>
          </wp:inline>
        </w:drawing>
      </w:r>
    </w:p>
    <w:p w14:paraId="66E71513" w14:textId="77777777" w:rsidR="000F6F41" w:rsidRDefault="000F6F41" w:rsidP="000F6F41">
      <w:pPr>
        <w:spacing w:line="240" w:lineRule="auto"/>
      </w:pPr>
      <w:r>
        <w:t xml:space="preserve">Figure 3: Heterospecific pollen deposition on the stigmas of Malacothrix glabrata increased with distance (in cm). There was a marginally significant effect of distance to nearest M. glabrata on conspecific pollen deposition. </w:t>
      </w:r>
      <w:r w:rsidRPr="00411448">
        <w:t>Mean distance to shrub was 1.83 m, mean distance to nearest conspecific neighbour was 0.79 m and mean number of flowers of M. glabrata was 7.</w:t>
      </w:r>
    </w:p>
    <w:p w14:paraId="4A2056AA" w14:textId="77777777" w:rsidR="000F6F41" w:rsidRDefault="000F6F41" w:rsidP="000F6F41"/>
    <w:p w14:paraId="55A98CA7" w14:textId="77777777" w:rsidR="000F6F41" w:rsidRDefault="000F6F41" w:rsidP="000F6F41">
      <w:pPr>
        <w:spacing w:line="240" w:lineRule="auto"/>
      </w:pPr>
      <w:r>
        <w:rPr>
          <w:noProof/>
        </w:rPr>
        <w:drawing>
          <wp:inline distT="0" distB="0" distL="0" distR="0" wp14:anchorId="38872231" wp14:editId="33378FE9">
            <wp:extent cx="4257675" cy="37147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arreavisitation.jpeg"/>
                    <pic:cNvPicPr/>
                  </pic:nvPicPr>
                  <pic:blipFill>
                    <a:blip r:embed="rId14">
                      <a:extLst>
                        <a:ext uri="{28A0092B-C50C-407E-A947-70E740481C1C}">
                          <a14:useLocalDpi xmlns:a14="http://schemas.microsoft.com/office/drawing/2010/main" val="0"/>
                        </a:ext>
                      </a:extLst>
                    </a:blip>
                    <a:stretch>
                      <a:fillRect/>
                    </a:stretch>
                  </pic:blipFill>
                  <pic:spPr>
                    <a:xfrm>
                      <a:off x="0" y="0"/>
                      <a:ext cx="4257675" cy="3714750"/>
                    </a:xfrm>
                    <a:prstGeom prst="rect">
                      <a:avLst/>
                    </a:prstGeom>
                  </pic:spPr>
                </pic:pic>
              </a:graphicData>
            </a:graphic>
          </wp:inline>
        </w:drawing>
      </w:r>
    </w:p>
    <w:p w14:paraId="6485B4CA" w14:textId="77777777" w:rsidR="000F6F41" w:rsidRDefault="000F6F41" w:rsidP="000F6F41">
      <w:pPr>
        <w:spacing w:line="240" w:lineRule="auto"/>
      </w:pPr>
      <w:r>
        <w:t xml:space="preserve">Figure 4: Pollinator visitation rates increased with the number of </w:t>
      </w:r>
      <w:r w:rsidRPr="000A6AE4">
        <w:rPr>
          <w:i/>
        </w:rPr>
        <w:t>Larrea tridentata</w:t>
      </w:r>
      <w:r>
        <w:t xml:space="preserve"> flowers. </w:t>
      </w:r>
    </w:p>
    <w:p w14:paraId="78758637" w14:textId="77777777" w:rsidR="000F6F41" w:rsidRDefault="000F6F41" w:rsidP="000F6F41">
      <w:pPr>
        <w:spacing w:line="240" w:lineRule="auto"/>
      </w:pPr>
    </w:p>
    <w:p w14:paraId="4FAAEE35" w14:textId="77777777" w:rsidR="000F6F41" w:rsidRDefault="000F6F41" w:rsidP="000F6F41">
      <w:pPr>
        <w:spacing w:line="240" w:lineRule="auto"/>
      </w:pPr>
    </w:p>
    <w:p w14:paraId="6B813567" w14:textId="77777777" w:rsidR="000F6F41" w:rsidRDefault="000F6F41" w:rsidP="000F6F41">
      <w:pPr>
        <w:spacing w:line="240" w:lineRule="auto"/>
      </w:pPr>
    </w:p>
    <w:p w14:paraId="56EA9B90" w14:textId="77777777" w:rsidR="000F6F41" w:rsidRDefault="000F6F41" w:rsidP="000F6F41">
      <w:pPr>
        <w:spacing w:line="240" w:lineRule="auto"/>
      </w:pPr>
      <w:r>
        <w:rPr>
          <w:noProof/>
        </w:rPr>
        <w:drawing>
          <wp:inline distT="0" distB="0" distL="0" distR="0" wp14:anchorId="7598BCE0" wp14:editId="7F92D867">
            <wp:extent cx="6096000" cy="425222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II.jpeg"/>
                    <pic:cNvPicPr/>
                  </pic:nvPicPr>
                  <pic:blipFill>
                    <a:blip r:embed="rId15">
                      <a:extLst>
                        <a:ext uri="{28A0092B-C50C-407E-A947-70E740481C1C}">
                          <a14:useLocalDpi xmlns:a14="http://schemas.microsoft.com/office/drawing/2010/main" val="0"/>
                        </a:ext>
                      </a:extLst>
                    </a:blip>
                    <a:stretch>
                      <a:fillRect/>
                    </a:stretch>
                  </pic:blipFill>
                  <pic:spPr>
                    <a:xfrm>
                      <a:off x="0" y="0"/>
                      <a:ext cx="6099070" cy="4254362"/>
                    </a:xfrm>
                    <a:prstGeom prst="rect">
                      <a:avLst/>
                    </a:prstGeom>
                  </pic:spPr>
                </pic:pic>
              </a:graphicData>
            </a:graphic>
          </wp:inline>
        </w:drawing>
      </w:r>
    </w:p>
    <w:p w14:paraId="015ED9EE" w14:textId="77777777" w:rsidR="000F6F41" w:rsidRDefault="000F6F41" w:rsidP="000F6F41">
      <w:pPr>
        <w:spacing w:line="240" w:lineRule="auto"/>
      </w:pPr>
      <w:r>
        <w:t>Figure 5:</w:t>
      </w:r>
      <w:r w:rsidRPr="0014408E">
        <w:t xml:space="preserve"> </w:t>
      </w:r>
      <w:r>
        <w:t>Relative Interaction Index (RII) values for five community interaction metrics among two treatments: Microsite and Blooming. Values shown are means ± 95% bootstrapped confidence intervals. Values greater than zero indicate positive effects, while values that are significantly lower than zero indicate negative effects. Values that are not significantly different from zero are neutral.</w:t>
      </w:r>
    </w:p>
    <w:p w14:paraId="2EDB212E" w14:textId="77777777" w:rsidR="000F6F41" w:rsidRDefault="000F6F41" w:rsidP="000F6F41">
      <w:pPr>
        <w:spacing w:line="240" w:lineRule="auto"/>
      </w:pPr>
    </w:p>
    <w:p w14:paraId="2794B183" w14:textId="77777777" w:rsidR="000F6F41" w:rsidRDefault="000F6F41" w:rsidP="000F6F41">
      <w:pPr>
        <w:spacing w:line="240" w:lineRule="auto"/>
      </w:pPr>
    </w:p>
    <w:p w14:paraId="0E6ABEBB" w14:textId="77777777" w:rsidR="000F6F41" w:rsidRDefault="000F6F41" w:rsidP="000F6F41">
      <w:pPr>
        <w:spacing w:line="240" w:lineRule="auto"/>
      </w:pPr>
    </w:p>
    <w:p w14:paraId="3023B662" w14:textId="77777777" w:rsidR="000F6F41" w:rsidRDefault="000F6F41" w:rsidP="000F6F41">
      <w:pPr>
        <w:spacing w:line="240" w:lineRule="auto"/>
      </w:pPr>
    </w:p>
    <w:p w14:paraId="65189066" w14:textId="77777777" w:rsidR="000F6F41" w:rsidRDefault="000F6F41" w:rsidP="000F6F41">
      <w:r>
        <w:rPr>
          <w:noProof/>
        </w:rPr>
        <w:drawing>
          <wp:inline distT="0" distB="0" distL="0" distR="0" wp14:anchorId="3F84F183" wp14:editId="6A31FF6F">
            <wp:extent cx="6134100" cy="438561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plot.jpeg"/>
                    <pic:cNvPicPr/>
                  </pic:nvPicPr>
                  <pic:blipFill>
                    <a:blip r:embed="rId16">
                      <a:extLst>
                        <a:ext uri="{28A0092B-C50C-407E-A947-70E740481C1C}">
                          <a14:useLocalDpi xmlns:a14="http://schemas.microsoft.com/office/drawing/2010/main" val="0"/>
                        </a:ext>
                      </a:extLst>
                    </a:blip>
                    <a:stretch>
                      <a:fillRect/>
                    </a:stretch>
                  </pic:blipFill>
                  <pic:spPr>
                    <a:xfrm>
                      <a:off x="0" y="0"/>
                      <a:ext cx="6137492" cy="4388044"/>
                    </a:xfrm>
                    <a:prstGeom prst="rect">
                      <a:avLst/>
                    </a:prstGeom>
                  </pic:spPr>
                </pic:pic>
              </a:graphicData>
            </a:graphic>
          </wp:inline>
        </w:drawing>
      </w:r>
    </w:p>
    <w:p w14:paraId="7A68837D" w14:textId="77777777" w:rsidR="000F6F41" w:rsidRDefault="000F6F41" w:rsidP="000F6F41">
      <w:r>
        <w:t>Figure 6: Hobo Pendant Data Loggers recorded microenvironmental conditions for the extent of the study period. Values shown are mean hourly temperatures for all microsites (eight open and eight shrub) between March 17</w:t>
      </w:r>
      <w:r w:rsidRPr="003E7E52">
        <w:rPr>
          <w:vertAlign w:val="superscript"/>
        </w:rPr>
        <w:t>th</w:t>
      </w:r>
      <w:r>
        <w:t xml:space="preserve"> and May 14</w:t>
      </w:r>
      <w:r w:rsidRPr="003E7E52">
        <w:rPr>
          <w:vertAlign w:val="superscript"/>
        </w:rPr>
        <w:t>th</w:t>
      </w:r>
      <w:r>
        <w:t xml:space="preserve">.  </w:t>
      </w:r>
    </w:p>
    <w:p w14:paraId="16894042" w14:textId="77777777" w:rsidR="000F6F41" w:rsidRDefault="000F6F41" w:rsidP="00ED4DC3"/>
    <w:p w14:paraId="2A72E28B" w14:textId="77777777" w:rsidR="000F6F41" w:rsidRDefault="000F6F41" w:rsidP="00ED4DC3"/>
    <w:p w14:paraId="1469BBAD" w14:textId="77777777" w:rsidR="000F6F41" w:rsidRDefault="000F6F41" w:rsidP="00ED4DC3"/>
    <w:p w14:paraId="375192C5" w14:textId="77777777" w:rsidR="000F6F41" w:rsidRDefault="000F6F41" w:rsidP="00ED4DC3"/>
    <w:p w14:paraId="4F786EE0" w14:textId="77777777" w:rsidR="006164D7" w:rsidRDefault="006164D7" w:rsidP="00ED4DC3"/>
    <w:p w14:paraId="5A426303" w14:textId="77777777" w:rsidR="006164D7" w:rsidRDefault="006164D7" w:rsidP="00ED4DC3"/>
    <w:p w14:paraId="3FDD498C" w14:textId="77777777" w:rsidR="006164D7" w:rsidRDefault="006164D7" w:rsidP="00ED4DC3"/>
    <w:p w14:paraId="275B696F" w14:textId="77777777" w:rsidR="006164D7" w:rsidRDefault="006164D7" w:rsidP="00ED4DC3"/>
    <w:p w14:paraId="78E89E8A" w14:textId="77777777" w:rsidR="006164D7" w:rsidRDefault="006164D7" w:rsidP="00ED4DC3"/>
    <w:p w14:paraId="0F16FE76" w14:textId="77777777" w:rsidR="006164D7" w:rsidRDefault="006164D7" w:rsidP="00ED4DC3"/>
    <w:p w14:paraId="002C9EC2" w14:textId="77777777" w:rsidR="006164D7" w:rsidRPr="00B30E8C" w:rsidRDefault="00BA5800" w:rsidP="006164D7">
      <w:pPr>
        <w:rPr>
          <w:u w:val="single"/>
        </w:rPr>
      </w:pPr>
      <w:r>
        <w:rPr>
          <w:u w:val="single"/>
        </w:rPr>
        <w:t>Tables</w:t>
      </w:r>
    </w:p>
    <w:p w14:paraId="4AD31A32" w14:textId="77777777" w:rsidR="006164D7" w:rsidRDefault="006164D7" w:rsidP="006164D7">
      <w:r>
        <w:t xml:space="preserve">Table 1: Results from negative binomial generalized linear mixed models (lme4, glmer.nb) testing for differences in the frequency of pollinator floral visits and foraging bouts in response to microsite (shrub and open) and blooming stage (pre-blooming and full bloom). Conspecific floral density was included as a predictor and the log-transformed length of video was used as an offset as a measure of exposure. The repID (shrub ID + microsite) was used a random effect in both models to account for the repeated measures study design. </w:t>
      </w:r>
      <w:r w:rsidRPr="00BA750B">
        <w:t>Significance was denoted at α = 0.05 and shown in bold.</w:t>
      </w:r>
      <w:r>
        <w:t xml:space="preserve"> Non-significant interactions were excluded from all models.</w:t>
      </w:r>
    </w:p>
    <w:tbl>
      <w:tblPr>
        <w:tblStyle w:val="LightShading1"/>
        <w:tblpPr w:leftFromText="180" w:rightFromText="180" w:vertAnchor="text" w:horzAnchor="margin" w:tblpXSpec="center" w:tblpY="202"/>
        <w:tblW w:w="9905" w:type="dxa"/>
        <w:tblLook w:val="06A0" w:firstRow="1" w:lastRow="0" w:firstColumn="1" w:lastColumn="0" w:noHBand="1" w:noVBand="1"/>
      </w:tblPr>
      <w:tblGrid>
        <w:gridCol w:w="2610"/>
        <w:gridCol w:w="900"/>
        <w:gridCol w:w="1350"/>
        <w:gridCol w:w="1008"/>
        <w:gridCol w:w="1518"/>
        <w:gridCol w:w="1512"/>
        <w:gridCol w:w="1007"/>
      </w:tblGrid>
      <w:tr w:rsidR="006164D7" w:rsidRPr="00144BC1" w14:paraId="17D26589" w14:textId="77777777" w:rsidTr="00B017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0" w:type="dxa"/>
          </w:tcPr>
          <w:p w14:paraId="1FA0BFF7" w14:textId="77777777" w:rsidR="006164D7" w:rsidRPr="00144BC1" w:rsidRDefault="006164D7" w:rsidP="006164D7">
            <w:pPr>
              <w:rPr>
                <w:rFonts w:ascii="Times New Roman" w:hAnsi="Times New Roman" w:cs="Times New Roman"/>
                <w:b w:val="0"/>
              </w:rPr>
            </w:pPr>
          </w:p>
        </w:tc>
        <w:tc>
          <w:tcPr>
            <w:tcW w:w="3258" w:type="dxa"/>
            <w:gridSpan w:val="3"/>
          </w:tcPr>
          <w:p w14:paraId="74F139C0"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Total flower visits</w:t>
            </w:r>
          </w:p>
        </w:tc>
        <w:tc>
          <w:tcPr>
            <w:tcW w:w="4037" w:type="dxa"/>
            <w:gridSpan w:val="3"/>
          </w:tcPr>
          <w:p w14:paraId="65415E7A" w14:textId="77777777" w:rsidR="006164D7" w:rsidRPr="00144BC1" w:rsidRDefault="006164D7" w:rsidP="006164D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rPr>
            </w:pPr>
            <w:r w:rsidRPr="00144BC1">
              <w:rPr>
                <w:rFonts w:ascii="Times New Roman" w:hAnsi="Times New Roman" w:cs="Times New Roman"/>
              </w:rPr>
              <w:t>Foraging bouts</w:t>
            </w:r>
          </w:p>
        </w:tc>
      </w:tr>
      <w:tr w:rsidR="006164D7" w:rsidRPr="00144BC1" w14:paraId="7A13E1F0"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7D8DEBDE" w14:textId="77777777" w:rsidR="006164D7" w:rsidRPr="00144BC1" w:rsidRDefault="006164D7" w:rsidP="006164D7">
            <w:pPr>
              <w:rPr>
                <w:rFonts w:ascii="Times New Roman" w:hAnsi="Times New Roman" w:cs="Times New Roman"/>
                <w:sz w:val="20"/>
                <w:szCs w:val="20"/>
                <w:u w:val="single"/>
              </w:rPr>
            </w:pPr>
          </w:p>
        </w:tc>
        <w:tc>
          <w:tcPr>
            <w:tcW w:w="900" w:type="dxa"/>
          </w:tcPr>
          <w:p w14:paraId="489E9F34"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350" w:type="dxa"/>
          </w:tcPr>
          <w:p w14:paraId="084E7BF7"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8" w:type="dxa"/>
          </w:tcPr>
          <w:p w14:paraId="45F65FB0"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c>
          <w:tcPr>
            <w:tcW w:w="1518" w:type="dxa"/>
          </w:tcPr>
          <w:p w14:paraId="17C1BC2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Coeff</w:t>
            </w:r>
          </w:p>
        </w:tc>
        <w:tc>
          <w:tcPr>
            <w:tcW w:w="1512" w:type="dxa"/>
          </w:tcPr>
          <w:p w14:paraId="7E5CF0FF"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χ</w:t>
            </w:r>
            <w:r w:rsidRPr="00144BC1">
              <w:rPr>
                <w:rFonts w:ascii="Times New Roman" w:hAnsi="Times New Roman" w:cs="Times New Roman"/>
                <w:b/>
                <w:sz w:val="20"/>
                <w:szCs w:val="20"/>
                <w:vertAlign w:val="superscript"/>
              </w:rPr>
              <w:t>2</w:t>
            </w:r>
          </w:p>
        </w:tc>
        <w:tc>
          <w:tcPr>
            <w:tcW w:w="1007" w:type="dxa"/>
          </w:tcPr>
          <w:p w14:paraId="4E9660FE"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p</w:t>
            </w:r>
          </w:p>
        </w:tc>
      </w:tr>
      <w:tr w:rsidR="006164D7" w:rsidRPr="00144BC1" w14:paraId="717FCC5F" w14:textId="77777777" w:rsidTr="00B01748">
        <w:trPr>
          <w:trHeight w:val="195"/>
        </w:trPr>
        <w:tc>
          <w:tcPr>
            <w:cnfStyle w:val="001000000000" w:firstRow="0" w:lastRow="0" w:firstColumn="1" w:lastColumn="0" w:oddVBand="0" w:evenVBand="0" w:oddHBand="0" w:evenHBand="0" w:firstRowFirstColumn="0" w:firstRowLastColumn="0" w:lastRowFirstColumn="0" w:lastRowLastColumn="0"/>
            <w:tcW w:w="2610" w:type="dxa"/>
          </w:tcPr>
          <w:p w14:paraId="67CFA31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(shrub)</w:t>
            </w:r>
          </w:p>
        </w:tc>
        <w:tc>
          <w:tcPr>
            <w:tcW w:w="900" w:type="dxa"/>
          </w:tcPr>
          <w:p w14:paraId="23B02FE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-0.3493</w:t>
            </w:r>
          </w:p>
        </w:tc>
        <w:tc>
          <w:tcPr>
            <w:tcW w:w="1350" w:type="dxa"/>
          </w:tcPr>
          <w:p w14:paraId="392976A6"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4.4979</w:t>
            </w:r>
          </w:p>
        </w:tc>
        <w:tc>
          <w:tcPr>
            <w:tcW w:w="1008" w:type="dxa"/>
          </w:tcPr>
          <w:p w14:paraId="06B982B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0.03396</w:t>
            </w:r>
          </w:p>
        </w:tc>
        <w:tc>
          <w:tcPr>
            <w:tcW w:w="1518" w:type="dxa"/>
          </w:tcPr>
          <w:p w14:paraId="15D87A1A"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-0.3258</w:t>
            </w:r>
          </w:p>
        </w:tc>
        <w:tc>
          <w:tcPr>
            <w:tcW w:w="1512" w:type="dxa"/>
          </w:tcPr>
          <w:p w14:paraId="2CD10632"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5.1183</w:t>
            </w:r>
          </w:p>
        </w:tc>
        <w:tc>
          <w:tcPr>
            <w:tcW w:w="1007" w:type="dxa"/>
          </w:tcPr>
          <w:p w14:paraId="69E78254"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0.0237</w:t>
            </w:r>
          </w:p>
        </w:tc>
      </w:tr>
      <w:tr w:rsidR="006164D7" w:rsidRPr="00144BC1" w14:paraId="7A7717BD"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ED03C0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Blooming (bloom)</w:t>
            </w:r>
          </w:p>
        </w:tc>
        <w:tc>
          <w:tcPr>
            <w:tcW w:w="900" w:type="dxa"/>
          </w:tcPr>
          <w:p w14:paraId="259B47B0"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-1.2473</w:t>
            </w:r>
          </w:p>
        </w:tc>
        <w:tc>
          <w:tcPr>
            <w:tcW w:w="1350" w:type="dxa"/>
          </w:tcPr>
          <w:p w14:paraId="5119E36F"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61.52</w:t>
            </w:r>
          </w:p>
        </w:tc>
        <w:tc>
          <w:tcPr>
            <w:tcW w:w="1008" w:type="dxa"/>
          </w:tcPr>
          <w:p w14:paraId="6936F183"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c>
          <w:tcPr>
            <w:tcW w:w="1518" w:type="dxa"/>
          </w:tcPr>
          <w:p w14:paraId="7BDC26C6"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-1.2513</w:t>
            </w:r>
          </w:p>
        </w:tc>
        <w:tc>
          <w:tcPr>
            <w:tcW w:w="1512" w:type="dxa"/>
          </w:tcPr>
          <w:p w14:paraId="47C86141"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76.883</w:t>
            </w:r>
          </w:p>
        </w:tc>
        <w:tc>
          <w:tcPr>
            <w:tcW w:w="1007" w:type="dxa"/>
          </w:tcPr>
          <w:p w14:paraId="6D47E70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0"/>
                <w:szCs w:val="20"/>
              </w:rPr>
            </w:pPr>
            <w:r w:rsidRPr="00144BC1">
              <w:rPr>
                <w:rFonts w:ascii="Times New Roman" w:hAnsi="Times New Roman" w:cs="Times New Roman"/>
                <w:b/>
                <w:sz w:val="20"/>
                <w:szCs w:val="20"/>
              </w:rPr>
              <w:t>&lt;0.0001</w:t>
            </w:r>
          </w:p>
        </w:tc>
      </w:tr>
      <w:tr w:rsidR="006164D7" w:rsidRPr="00144BC1" w14:paraId="4A742138"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45D694FC" w14:textId="77777777" w:rsidR="006164D7" w:rsidRPr="00B01748" w:rsidRDefault="006164D7" w:rsidP="00B01748">
            <w:pPr>
              <w:pStyle w:val="HTMLPreformatted"/>
              <w:shd w:val="clear" w:color="auto" w:fill="FFFFFF"/>
              <w:wordWrap w:val="0"/>
              <w:jc w:val="center"/>
              <w:rPr>
                <w:rFonts w:ascii="Times New Roman" w:hAnsi="Times New Roman" w:cs="Times New Roman"/>
                <w:b w:val="0"/>
                <w:color w:val="000000"/>
              </w:rPr>
            </w:pPr>
            <w:r w:rsidRPr="00144BC1">
              <w:rPr>
                <w:rStyle w:val="gnkrckgcgsb"/>
                <w:rFonts w:ascii="Times New Roman" w:hAnsi="Times New Roman" w:cs="Times New Roman"/>
                <w:bdr w:val="none" w:sz="0" w:space="0" w:color="auto" w:frame="1"/>
              </w:rPr>
              <w:t>Flowers.pot</w:t>
            </w:r>
          </w:p>
        </w:tc>
        <w:tc>
          <w:tcPr>
            <w:tcW w:w="900" w:type="dxa"/>
          </w:tcPr>
          <w:p w14:paraId="541E73F8"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144BC1">
              <w:rPr>
                <w:rStyle w:val="gnkrckgcgsb"/>
                <w:rFonts w:ascii="Times New Roman" w:hAnsi="Times New Roman" w:cs="Times New Roman"/>
                <w:color w:val="000000"/>
                <w:bdr w:val="none" w:sz="0" w:space="0" w:color="auto" w:frame="1"/>
              </w:rPr>
              <w:t>0.0694</w:t>
            </w:r>
          </w:p>
        </w:tc>
        <w:tc>
          <w:tcPr>
            <w:tcW w:w="1350" w:type="dxa"/>
          </w:tcPr>
          <w:p w14:paraId="2F53C491" w14:textId="77777777" w:rsidR="006164D7" w:rsidRPr="00144BC1"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6.9013</w:t>
            </w:r>
          </w:p>
        </w:tc>
        <w:tc>
          <w:tcPr>
            <w:tcW w:w="1008" w:type="dxa"/>
          </w:tcPr>
          <w:p w14:paraId="3BA8AF7D"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0.0086</w:t>
            </w:r>
          </w:p>
        </w:tc>
        <w:tc>
          <w:tcPr>
            <w:tcW w:w="1518" w:type="dxa"/>
          </w:tcPr>
          <w:p w14:paraId="51612CD2"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0.0474</w:t>
            </w:r>
          </w:p>
        </w:tc>
        <w:tc>
          <w:tcPr>
            <w:tcW w:w="1512" w:type="dxa"/>
          </w:tcPr>
          <w:p w14:paraId="18014909"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Style w:val="gnkrckgcgsb"/>
                <w:rFonts w:ascii="Times New Roman" w:hAnsi="Times New Roman" w:cs="Times New Roman"/>
                <w:color w:val="000000"/>
                <w:bdr w:val="none" w:sz="0" w:space="0" w:color="auto" w:frame="1"/>
              </w:rPr>
              <w:t>4.1109</w:t>
            </w:r>
          </w:p>
        </w:tc>
        <w:tc>
          <w:tcPr>
            <w:tcW w:w="1007" w:type="dxa"/>
          </w:tcPr>
          <w:p w14:paraId="045BA275" w14:textId="77777777" w:rsidR="006164D7" w:rsidRPr="00B01748" w:rsidRDefault="006164D7" w:rsidP="00B01748">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144BC1">
              <w:rPr>
                <w:rStyle w:val="gnkrckgcgsb"/>
                <w:rFonts w:ascii="Times New Roman" w:hAnsi="Times New Roman" w:cs="Times New Roman"/>
                <w:b/>
                <w:color w:val="000000"/>
                <w:bdr w:val="none" w:sz="0" w:space="0" w:color="auto" w:frame="1"/>
              </w:rPr>
              <w:t>0.0426</w:t>
            </w:r>
          </w:p>
        </w:tc>
      </w:tr>
      <w:tr w:rsidR="006164D7" w:rsidRPr="00144BC1" w14:paraId="034A04F5" w14:textId="77777777" w:rsidTr="00B01748">
        <w:tc>
          <w:tcPr>
            <w:cnfStyle w:val="001000000000" w:firstRow="0" w:lastRow="0" w:firstColumn="1" w:lastColumn="0" w:oddVBand="0" w:evenVBand="0" w:oddHBand="0" w:evenHBand="0" w:firstRowFirstColumn="0" w:firstRowLastColumn="0" w:lastRowFirstColumn="0" w:lastRowLastColumn="0"/>
            <w:tcW w:w="2610" w:type="dxa"/>
          </w:tcPr>
          <w:p w14:paraId="642B3C74" w14:textId="77777777" w:rsidR="006164D7" w:rsidRPr="00144BC1" w:rsidRDefault="006164D7" w:rsidP="006164D7">
            <w:pPr>
              <w:jc w:val="center"/>
              <w:rPr>
                <w:rFonts w:ascii="Times New Roman" w:hAnsi="Times New Roman" w:cs="Times New Roman"/>
                <w:b w:val="0"/>
                <w:sz w:val="20"/>
                <w:szCs w:val="20"/>
              </w:rPr>
            </w:pPr>
            <w:r w:rsidRPr="00144BC1">
              <w:rPr>
                <w:rFonts w:ascii="Times New Roman" w:hAnsi="Times New Roman" w:cs="Times New Roman"/>
                <w:sz w:val="20"/>
                <w:szCs w:val="20"/>
              </w:rPr>
              <w:t>Microsite * Blooming</w:t>
            </w:r>
          </w:p>
        </w:tc>
        <w:tc>
          <w:tcPr>
            <w:tcW w:w="900" w:type="dxa"/>
          </w:tcPr>
          <w:p w14:paraId="69BB298C"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350" w:type="dxa"/>
          </w:tcPr>
          <w:p w14:paraId="4C35BFEB" w14:textId="77777777" w:rsidR="006164D7" w:rsidRPr="00144BC1"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color w:val="000000"/>
              </w:rPr>
              <w:t>NA</w:t>
            </w:r>
          </w:p>
        </w:tc>
        <w:tc>
          <w:tcPr>
            <w:tcW w:w="1008" w:type="dxa"/>
          </w:tcPr>
          <w:p w14:paraId="45106EF7" w14:textId="77777777" w:rsidR="006164D7" w:rsidRPr="00144BC1" w:rsidRDefault="006164D7" w:rsidP="006164D7">
            <w:pPr>
              <w:pStyle w:val="NoSpacing"/>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8" w:type="dxa"/>
          </w:tcPr>
          <w:p w14:paraId="227DD658"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512" w:type="dxa"/>
          </w:tcPr>
          <w:p w14:paraId="5094B4ED"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c>
          <w:tcPr>
            <w:tcW w:w="1007" w:type="dxa"/>
          </w:tcPr>
          <w:p w14:paraId="73EDC275" w14:textId="77777777" w:rsidR="006164D7" w:rsidRPr="00144BC1" w:rsidRDefault="006164D7" w:rsidP="006164D7">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44BC1">
              <w:rPr>
                <w:rFonts w:ascii="Times New Roman" w:hAnsi="Times New Roman" w:cs="Times New Roman"/>
                <w:sz w:val="20"/>
                <w:szCs w:val="20"/>
              </w:rPr>
              <w:t>NA</w:t>
            </w:r>
          </w:p>
        </w:tc>
      </w:tr>
    </w:tbl>
    <w:p w14:paraId="49ACE79F" w14:textId="77777777" w:rsidR="006164D7" w:rsidRDefault="006164D7" w:rsidP="006164D7"/>
    <w:p w14:paraId="093E9695" w14:textId="77777777" w:rsidR="00A9331B" w:rsidRDefault="00A9331B" w:rsidP="006164D7"/>
    <w:p w14:paraId="4123981D" w14:textId="77777777" w:rsidR="006164D7" w:rsidRDefault="00A9331B" w:rsidP="006164D7">
      <w:r>
        <w:t xml:space="preserve">Table 2: Results from </w:t>
      </w:r>
      <w:r w:rsidR="006164D7">
        <w:t xml:space="preserve">GLMM (glmmTMB) testing for the influence of heterospecific annual floral density and shrub blooming density on the frequency of pollinator floral visits and foraging bouts. The log-transformed length of video was used as an offset as a measure of exposure. The repID (shrub ID + microsite) was used a random effect in both models to account for the repeated measures study design. </w:t>
      </w:r>
      <w:r w:rsidR="006164D7" w:rsidRPr="00BA750B">
        <w:t>Significance was denoted at α = 0.05 and shown in bold.</w:t>
      </w:r>
      <w:r w:rsidR="006164D7">
        <w:t xml:space="preserve"> </w:t>
      </w:r>
    </w:p>
    <w:tbl>
      <w:tblPr>
        <w:tblStyle w:val="PlainTable2"/>
        <w:tblpPr w:leftFromText="180" w:rightFromText="180" w:vertAnchor="text" w:horzAnchor="margin" w:tblpXSpec="center" w:tblpY="202"/>
        <w:tblW w:w="10440" w:type="dxa"/>
        <w:tblLook w:val="06A0" w:firstRow="1" w:lastRow="0" w:firstColumn="1" w:lastColumn="0" w:noHBand="1" w:noVBand="1"/>
      </w:tblPr>
      <w:tblGrid>
        <w:gridCol w:w="2700"/>
        <w:gridCol w:w="990"/>
        <w:gridCol w:w="900"/>
        <w:gridCol w:w="810"/>
        <w:gridCol w:w="1048"/>
        <w:gridCol w:w="265"/>
        <w:gridCol w:w="1117"/>
        <w:gridCol w:w="900"/>
        <w:gridCol w:w="720"/>
        <w:gridCol w:w="990"/>
      </w:tblGrid>
      <w:tr w:rsidR="006164D7" w:rsidRPr="00005812" w14:paraId="4661078B" w14:textId="77777777" w:rsidTr="00DB5757">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2700" w:type="dxa"/>
          </w:tcPr>
          <w:p w14:paraId="0D8F5D0A" w14:textId="77777777" w:rsidR="006164D7" w:rsidRPr="00005812" w:rsidRDefault="006164D7" w:rsidP="006164D7">
            <w:pPr>
              <w:jc w:val="center"/>
              <w:rPr>
                <w:b w:val="0"/>
                <w:sz w:val="22"/>
                <w:szCs w:val="22"/>
              </w:rPr>
            </w:pPr>
          </w:p>
        </w:tc>
        <w:tc>
          <w:tcPr>
            <w:tcW w:w="3748" w:type="dxa"/>
            <w:gridSpan w:val="4"/>
          </w:tcPr>
          <w:p w14:paraId="4FF10D91"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65" w:type="dxa"/>
            <w:tcBorders>
              <w:bottom w:val="nil"/>
            </w:tcBorders>
          </w:tcPr>
          <w:p w14:paraId="6DA251B5" w14:textId="77777777" w:rsidR="006164D7" w:rsidRPr="00005812" w:rsidRDefault="006164D7" w:rsidP="006164D7">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727" w:type="dxa"/>
            <w:gridSpan w:val="4"/>
          </w:tcPr>
          <w:p w14:paraId="07258B63" w14:textId="77777777" w:rsidR="006164D7" w:rsidRPr="00005812" w:rsidRDefault="00EF023F"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6164D7" w:rsidRPr="00005812" w14:paraId="58C98EE0" w14:textId="77777777" w:rsidTr="00DB5757">
        <w:trPr>
          <w:trHeight w:val="234"/>
        </w:trPr>
        <w:tc>
          <w:tcPr>
            <w:cnfStyle w:val="001000000000" w:firstRow="0" w:lastRow="0" w:firstColumn="1" w:lastColumn="0" w:oddVBand="0" w:evenVBand="0" w:oddHBand="0" w:evenHBand="0" w:firstRowFirstColumn="0" w:firstRowLastColumn="0" w:lastRowFirstColumn="0" w:lastRowLastColumn="0"/>
            <w:tcW w:w="2700" w:type="dxa"/>
            <w:tcBorders>
              <w:bottom w:val="nil"/>
            </w:tcBorders>
          </w:tcPr>
          <w:p w14:paraId="136B2A47" w14:textId="77777777" w:rsidR="006164D7" w:rsidRPr="00005812" w:rsidRDefault="006164D7" w:rsidP="006164D7">
            <w:pPr>
              <w:jc w:val="center"/>
              <w:rPr>
                <w:sz w:val="22"/>
                <w:szCs w:val="22"/>
                <w:u w:val="single"/>
              </w:rPr>
            </w:pPr>
          </w:p>
        </w:tc>
        <w:tc>
          <w:tcPr>
            <w:tcW w:w="990" w:type="dxa"/>
            <w:tcBorders>
              <w:bottom w:val="single" w:sz="4" w:space="0" w:color="auto"/>
            </w:tcBorders>
          </w:tcPr>
          <w:p w14:paraId="1141A3E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1E39EB60"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810" w:type="dxa"/>
            <w:tcBorders>
              <w:bottom w:val="single" w:sz="4" w:space="0" w:color="auto"/>
            </w:tcBorders>
          </w:tcPr>
          <w:p w14:paraId="2F079186"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1048" w:type="dxa"/>
            <w:tcBorders>
              <w:bottom w:val="single" w:sz="4" w:space="0" w:color="auto"/>
            </w:tcBorders>
          </w:tcPr>
          <w:p w14:paraId="50669EBD"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c>
          <w:tcPr>
            <w:tcW w:w="265" w:type="dxa"/>
            <w:tcBorders>
              <w:top w:val="nil"/>
              <w:bottom w:val="nil"/>
            </w:tcBorders>
          </w:tcPr>
          <w:p w14:paraId="0BE4A96E"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117" w:type="dxa"/>
            <w:tcBorders>
              <w:bottom w:val="single" w:sz="4" w:space="0" w:color="auto"/>
            </w:tcBorders>
          </w:tcPr>
          <w:p w14:paraId="5E44A299"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Coeff</w:t>
            </w:r>
          </w:p>
        </w:tc>
        <w:tc>
          <w:tcPr>
            <w:tcW w:w="900" w:type="dxa"/>
            <w:tcBorders>
              <w:bottom w:val="single" w:sz="4" w:space="0" w:color="auto"/>
            </w:tcBorders>
          </w:tcPr>
          <w:p w14:paraId="0A1EA5E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SE</w:t>
            </w:r>
          </w:p>
        </w:tc>
        <w:tc>
          <w:tcPr>
            <w:tcW w:w="720" w:type="dxa"/>
            <w:tcBorders>
              <w:bottom w:val="single" w:sz="4" w:space="0" w:color="auto"/>
            </w:tcBorders>
          </w:tcPr>
          <w:p w14:paraId="54CFF625"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Pr>
                <w:b/>
                <w:sz w:val="22"/>
                <w:szCs w:val="22"/>
              </w:rPr>
              <w:t>z</w:t>
            </w:r>
          </w:p>
        </w:tc>
        <w:tc>
          <w:tcPr>
            <w:tcW w:w="990" w:type="dxa"/>
            <w:tcBorders>
              <w:bottom w:val="single" w:sz="4" w:space="0" w:color="auto"/>
            </w:tcBorders>
          </w:tcPr>
          <w:p w14:paraId="4922D81C" w14:textId="77777777" w:rsidR="006164D7" w:rsidRPr="0000581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r w:rsidRPr="00005812">
              <w:rPr>
                <w:b/>
                <w:sz w:val="22"/>
                <w:szCs w:val="22"/>
              </w:rPr>
              <w:t>p</w:t>
            </w:r>
          </w:p>
        </w:tc>
      </w:tr>
      <w:tr w:rsidR="006164D7" w:rsidRPr="00005812" w14:paraId="46BC3FCA" w14:textId="77777777" w:rsidTr="00DB5757">
        <w:trPr>
          <w:trHeight w:val="275"/>
        </w:trPr>
        <w:tc>
          <w:tcPr>
            <w:cnfStyle w:val="001000000000" w:firstRow="0" w:lastRow="0" w:firstColumn="1" w:lastColumn="0" w:oddVBand="0" w:evenVBand="0" w:oddHBand="0" w:evenHBand="0" w:firstRowFirstColumn="0" w:firstRowLastColumn="0" w:lastRowFirstColumn="0" w:lastRowLastColumn="0"/>
            <w:tcW w:w="2700" w:type="dxa"/>
            <w:tcBorders>
              <w:top w:val="nil"/>
              <w:bottom w:val="nil"/>
            </w:tcBorders>
          </w:tcPr>
          <w:p w14:paraId="477B0602" w14:textId="77777777" w:rsidR="006164D7" w:rsidRPr="00334467" w:rsidRDefault="006164D7" w:rsidP="006164D7">
            <w:pPr>
              <w:jc w:val="center"/>
              <w:rPr>
                <w:b w:val="0"/>
                <w:sz w:val="20"/>
                <w:szCs w:val="20"/>
              </w:rPr>
            </w:pPr>
            <w:r>
              <w:rPr>
                <w:sz w:val="20"/>
                <w:szCs w:val="20"/>
              </w:rPr>
              <w:t xml:space="preserve">Microsite </w:t>
            </w:r>
            <w:r w:rsidRPr="00334467">
              <w:rPr>
                <w:sz w:val="20"/>
                <w:szCs w:val="20"/>
              </w:rPr>
              <w:t>(shrub)</w:t>
            </w:r>
          </w:p>
        </w:tc>
        <w:tc>
          <w:tcPr>
            <w:tcW w:w="990" w:type="dxa"/>
            <w:tcBorders>
              <w:top w:val="single" w:sz="4" w:space="0" w:color="auto"/>
              <w:bottom w:val="nil"/>
            </w:tcBorders>
          </w:tcPr>
          <w:p w14:paraId="55A2646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-0.3660</w:t>
            </w:r>
          </w:p>
        </w:tc>
        <w:tc>
          <w:tcPr>
            <w:tcW w:w="900" w:type="dxa"/>
            <w:tcBorders>
              <w:top w:val="single" w:sz="4" w:space="0" w:color="auto"/>
              <w:bottom w:val="nil"/>
            </w:tcBorders>
          </w:tcPr>
          <w:p w14:paraId="51F1950F"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334467">
              <w:rPr>
                <w:rStyle w:val="gnkrckgcgsb"/>
                <w:color w:val="000000"/>
                <w:sz w:val="20"/>
                <w:szCs w:val="20"/>
                <w:bdr w:val="none" w:sz="0" w:space="0" w:color="auto" w:frame="1"/>
              </w:rPr>
              <w:t xml:space="preserve">0.16944 </w:t>
            </w:r>
          </w:p>
        </w:tc>
        <w:tc>
          <w:tcPr>
            <w:tcW w:w="810" w:type="dxa"/>
            <w:tcBorders>
              <w:top w:val="single" w:sz="4" w:space="0" w:color="auto"/>
              <w:bottom w:val="nil"/>
            </w:tcBorders>
          </w:tcPr>
          <w:p w14:paraId="3BF046A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-2.160</w:t>
            </w:r>
          </w:p>
        </w:tc>
        <w:tc>
          <w:tcPr>
            <w:tcW w:w="1048" w:type="dxa"/>
            <w:tcBorders>
              <w:top w:val="single" w:sz="4" w:space="0" w:color="auto"/>
              <w:bottom w:val="nil"/>
            </w:tcBorders>
          </w:tcPr>
          <w:p w14:paraId="0BD34538"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0.03077</w:t>
            </w:r>
          </w:p>
        </w:tc>
        <w:tc>
          <w:tcPr>
            <w:tcW w:w="265" w:type="dxa"/>
            <w:tcBorders>
              <w:top w:val="nil"/>
              <w:bottom w:val="nil"/>
            </w:tcBorders>
          </w:tcPr>
          <w:p w14:paraId="431332E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5295E08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-0.33019</w:t>
            </w:r>
          </w:p>
        </w:tc>
        <w:tc>
          <w:tcPr>
            <w:tcW w:w="900" w:type="dxa"/>
            <w:tcBorders>
              <w:top w:val="single" w:sz="4" w:space="0" w:color="auto"/>
              <w:bottom w:val="nil"/>
            </w:tcBorders>
          </w:tcPr>
          <w:p w14:paraId="5AD27AFF"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0.14706</w:t>
            </w:r>
          </w:p>
        </w:tc>
        <w:tc>
          <w:tcPr>
            <w:tcW w:w="720" w:type="dxa"/>
            <w:tcBorders>
              <w:top w:val="single" w:sz="4" w:space="0" w:color="auto"/>
              <w:bottom w:val="nil"/>
            </w:tcBorders>
          </w:tcPr>
          <w:p w14:paraId="57C56313"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-2.25</w:t>
            </w:r>
          </w:p>
        </w:tc>
        <w:tc>
          <w:tcPr>
            <w:tcW w:w="990" w:type="dxa"/>
            <w:tcBorders>
              <w:top w:val="single" w:sz="4" w:space="0" w:color="auto"/>
              <w:bottom w:val="nil"/>
            </w:tcBorders>
          </w:tcPr>
          <w:p w14:paraId="4A76B2F5"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0.02475</w:t>
            </w:r>
          </w:p>
        </w:tc>
      </w:tr>
      <w:tr w:rsidR="006164D7" w:rsidRPr="00005812" w14:paraId="5F47F3FD" w14:textId="77777777" w:rsidTr="00DB5757">
        <w:trPr>
          <w:trHeight w:val="293"/>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3EE7F99B" w14:textId="77777777" w:rsidR="006164D7" w:rsidRPr="00334467" w:rsidRDefault="006164D7" w:rsidP="006164D7">
            <w:pPr>
              <w:jc w:val="center"/>
              <w:rPr>
                <w:b w:val="0"/>
                <w:sz w:val="20"/>
                <w:szCs w:val="20"/>
              </w:rPr>
            </w:pPr>
            <w:r w:rsidRPr="00334467">
              <w:rPr>
                <w:sz w:val="20"/>
                <w:szCs w:val="20"/>
              </w:rPr>
              <w:t>Blooming (bloom)</w:t>
            </w:r>
          </w:p>
        </w:tc>
        <w:tc>
          <w:tcPr>
            <w:tcW w:w="990" w:type="dxa"/>
            <w:tcBorders>
              <w:top w:val="nil"/>
            </w:tcBorders>
          </w:tcPr>
          <w:p w14:paraId="645F854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-1.2396</w:t>
            </w:r>
          </w:p>
        </w:tc>
        <w:tc>
          <w:tcPr>
            <w:tcW w:w="900" w:type="dxa"/>
            <w:tcBorders>
              <w:top w:val="nil"/>
            </w:tcBorders>
          </w:tcPr>
          <w:p w14:paraId="3F87CF3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0.16353</w:t>
            </w:r>
          </w:p>
        </w:tc>
        <w:tc>
          <w:tcPr>
            <w:tcW w:w="810" w:type="dxa"/>
            <w:tcBorders>
              <w:top w:val="nil"/>
            </w:tcBorders>
          </w:tcPr>
          <w:p w14:paraId="5824C76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-7.581</w:t>
            </w:r>
          </w:p>
        </w:tc>
        <w:tc>
          <w:tcPr>
            <w:tcW w:w="1048" w:type="dxa"/>
            <w:tcBorders>
              <w:top w:val="nil"/>
            </w:tcBorders>
          </w:tcPr>
          <w:p w14:paraId="16024ECD"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144BC1">
              <w:rPr>
                <w:rFonts w:ascii="Times New Roman" w:hAnsi="Times New Roman" w:cs="Times New Roman"/>
                <w:b/>
              </w:rPr>
              <w:t>&lt;0.0001</w:t>
            </w:r>
          </w:p>
        </w:tc>
        <w:tc>
          <w:tcPr>
            <w:tcW w:w="265" w:type="dxa"/>
            <w:tcBorders>
              <w:top w:val="nil"/>
            </w:tcBorders>
          </w:tcPr>
          <w:p w14:paraId="7195D1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1B943E0D"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-1.24571</w:t>
            </w:r>
          </w:p>
        </w:tc>
        <w:tc>
          <w:tcPr>
            <w:tcW w:w="900" w:type="dxa"/>
            <w:tcBorders>
              <w:top w:val="nil"/>
            </w:tcBorders>
          </w:tcPr>
          <w:p w14:paraId="211D451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0.14513</w:t>
            </w:r>
          </w:p>
        </w:tc>
        <w:tc>
          <w:tcPr>
            <w:tcW w:w="720" w:type="dxa"/>
            <w:tcBorders>
              <w:top w:val="nil"/>
            </w:tcBorders>
          </w:tcPr>
          <w:p w14:paraId="7AEFC742"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-8.58</w:t>
            </w:r>
          </w:p>
        </w:tc>
        <w:tc>
          <w:tcPr>
            <w:tcW w:w="990" w:type="dxa"/>
            <w:tcBorders>
              <w:top w:val="nil"/>
            </w:tcBorders>
          </w:tcPr>
          <w:p w14:paraId="5BBC3B9E"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144BC1">
              <w:rPr>
                <w:b/>
                <w:sz w:val="20"/>
                <w:szCs w:val="20"/>
              </w:rPr>
              <w:t>&lt;0.0001</w:t>
            </w:r>
          </w:p>
        </w:tc>
      </w:tr>
      <w:tr w:rsidR="006164D7" w:rsidRPr="00005812" w14:paraId="2D7D838B" w14:textId="77777777" w:rsidTr="00DB5757">
        <w:trPr>
          <w:trHeight w:val="320"/>
        </w:trPr>
        <w:tc>
          <w:tcPr>
            <w:cnfStyle w:val="001000000000" w:firstRow="0" w:lastRow="0" w:firstColumn="1" w:lastColumn="0" w:oddVBand="0" w:evenVBand="0" w:oddHBand="0" w:evenHBand="0" w:firstRowFirstColumn="0" w:firstRowLastColumn="0" w:lastRowFirstColumn="0" w:lastRowLastColumn="0"/>
            <w:tcW w:w="2700" w:type="dxa"/>
          </w:tcPr>
          <w:p w14:paraId="666817B6" w14:textId="77777777" w:rsidR="006164D7" w:rsidRPr="00334467" w:rsidRDefault="006164D7" w:rsidP="006164D7">
            <w:pPr>
              <w:pStyle w:val="HTMLPreformatted"/>
              <w:shd w:val="clear" w:color="auto" w:fill="FFFFFF"/>
              <w:wordWrap w:val="0"/>
              <w:jc w:val="center"/>
              <w:rPr>
                <w:rFonts w:ascii="Times New Roman" w:hAnsi="Times New Roman" w:cs="Times New Roman"/>
                <w:b w:val="0"/>
              </w:rPr>
            </w:pPr>
            <w:r w:rsidRPr="00334467">
              <w:rPr>
                <w:rStyle w:val="gnkrckgcgsb"/>
                <w:rFonts w:ascii="Times New Roman" w:hAnsi="Times New Roman" w:cs="Times New Roman"/>
                <w:bdr w:val="none" w:sz="0" w:space="0" w:color="auto" w:frame="1"/>
              </w:rPr>
              <w:t>Flowers.pot</w:t>
            </w:r>
          </w:p>
        </w:tc>
        <w:tc>
          <w:tcPr>
            <w:tcW w:w="990" w:type="dxa"/>
          </w:tcPr>
          <w:p w14:paraId="4262830C"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0.08084</w:t>
            </w:r>
          </w:p>
        </w:tc>
        <w:tc>
          <w:tcPr>
            <w:tcW w:w="900" w:type="dxa"/>
          </w:tcPr>
          <w:p w14:paraId="584A4CB5"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0.02711</w:t>
            </w:r>
          </w:p>
        </w:tc>
        <w:tc>
          <w:tcPr>
            <w:tcW w:w="810" w:type="dxa"/>
          </w:tcPr>
          <w:p w14:paraId="356DA46E"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2.981</w:t>
            </w:r>
          </w:p>
        </w:tc>
        <w:tc>
          <w:tcPr>
            <w:tcW w:w="1048" w:type="dxa"/>
          </w:tcPr>
          <w:p w14:paraId="4A49E049"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0.00287</w:t>
            </w:r>
          </w:p>
        </w:tc>
        <w:tc>
          <w:tcPr>
            <w:tcW w:w="265" w:type="dxa"/>
          </w:tcPr>
          <w:p w14:paraId="0F2E1F9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777DEFB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0.05943</w:t>
            </w:r>
          </w:p>
        </w:tc>
        <w:tc>
          <w:tcPr>
            <w:tcW w:w="900" w:type="dxa"/>
          </w:tcPr>
          <w:p w14:paraId="35622ADB"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0.02374</w:t>
            </w:r>
          </w:p>
        </w:tc>
        <w:tc>
          <w:tcPr>
            <w:tcW w:w="720" w:type="dxa"/>
          </w:tcPr>
          <w:p w14:paraId="1212D247"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2.503</w:t>
            </w:r>
          </w:p>
        </w:tc>
        <w:tc>
          <w:tcPr>
            <w:tcW w:w="990" w:type="dxa"/>
          </w:tcPr>
          <w:p w14:paraId="7719A28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0.01230</w:t>
            </w:r>
          </w:p>
        </w:tc>
      </w:tr>
      <w:tr w:rsidR="006164D7" w:rsidRPr="00005812" w14:paraId="35A7C38E" w14:textId="77777777" w:rsidTr="00DB5757">
        <w:trPr>
          <w:trHeight w:val="497"/>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auto"/>
            </w:tcBorders>
          </w:tcPr>
          <w:p w14:paraId="432C2544"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Heterospecific</w:t>
            </w:r>
          </w:p>
          <w:p w14:paraId="0F9E7D45" w14:textId="77777777" w:rsidR="006164D7" w:rsidRPr="00334467"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334467">
              <w:rPr>
                <w:rStyle w:val="gnkrckgcgsb"/>
                <w:rFonts w:ascii="Times New Roman" w:hAnsi="Times New Roman" w:cs="Times New Roman"/>
                <w:bdr w:val="none" w:sz="0" w:space="0" w:color="auto" w:frame="1"/>
              </w:rPr>
              <w:t xml:space="preserve"> annual bloom density</w:t>
            </w:r>
          </w:p>
        </w:tc>
        <w:tc>
          <w:tcPr>
            <w:tcW w:w="990" w:type="dxa"/>
            <w:tcBorders>
              <w:bottom w:val="single" w:sz="4" w:space="0" w:color="auto"/>
            </w:tcBorders>
          </w:tcPr>
          <w:p w14:paraId="4E38723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0.04013</w:t>
            </w:r>
          </w:p>
          <w:p w14:paraId="6681AF7E"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183671F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0.02342</w:t>
            </w:r>
          </w:p>
          <w:p w14:paraId="7BBF71A9"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Borders>
              <w:bottom w:val="single" w:sz="4" w:space="0" w:color="auto"/>
            </w:tcBorders>
          </w:tcPr>
          <w:p w14:paraId="7A786B88"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1.713</w:t>
            </w:r>
          </w:p>
          <w:p w14:paraId="78C24C72"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Borders>
              <w:bottom w:val="single" w:sz="4" w:space="0" w:color="auto"/>
            </w:tcBorders>
          </w:tcPr>
          <w:p w14:paraId="50FB9DFC"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0.08664</w:t>
            </w:r>
          </w:p>
          <w:p w14:paraId="5FE8AE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Borders>
              <w:bottom w:val="nil"/>
            </w:tcBorders>
          </w:tcPr>
          <w:p w14:paraId="7C69287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bottom w:val="single" w:sz="4" w:space="0" w:color="auto"/>
            </w:tcBorders>
          </w:tcPr>
          <w:p w14:paraId="69417873"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0.04086</w:t>
            </w:r>
          </w:p>
          <w:p w14:paraId="0FB6C84B"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Borders>
              <w:bottom w:val="single" w:sz="4" w:space="0" w:color="auto"/>
            </w:tcBorders>
          </w:tcPr>
          <w:p w14:paraId="722EAA07"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0.01984</w:t>
            </w:r>
          </w:p>
          <w:p w14:paraId="033DC502"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Borders>
              <w:bottom w:val="single" w:sz="4" w:space="0" w:color="auto"/>
            </w:tcBorders>
          </w:tcPr>
          <w:p w14:paraId="73BB97F1"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334467">
              <w:rPr>
                <w:rStyle w:val="gnkrckgcgsb"/>
                <w:rFonts w:ascii="Times New Roman" w:hAnsi="Times New Roman" w:cs="Times New Roman"/>
                <w:color w:val="000000"/>
                <w:bdr w:val="none" w:sz="0" w:space="0" w:color="auto" w:frame="1"/>
              </w:rPr>
              <w:t>2.059</w:t>
            </w:r>
          </w:p>
          <w:p w14:paraId="7EC0FDEC"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Borders>
              <w:bottom w:val="single" w:sz="4" w:space="0" w:color="auto"/>
            </w:tcBorders>
          </w:tcPr>
          <w:p w14:paraId="4CDA43F0" w14:textId="77777777" w:rsidR="006164D7" w:rsidRPr="0033446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334467">
              <w:rPr>
                <w:rStyle w:val="gnkrckgcgsb"/>
                <w:rFonts w:ascii="Times New Roman" w:hAnsi="Times New Roman" w:cs="Times New Roman"/>
                <w:b/>
                <w:color w:val="000000"/>
                <w:bdr w:val="none" w:sz="0" w:space="0" w:color="auto" w:frame="1"/>
              </w:rPr>
              <w:t>0.03950</w:t>
            </w:r>
          </w:p>
          <w:p w14:paraId="6C6D3C1B" w14:textId="77777777" w:rsidR="006164D7" w:rsidRPr="0033446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r w:rsidR="006164D7" w:rsidRPr="00005812" w14:paraId="378B0370" w14:textId="77777777" w:rsidTr="00DB5757">
        <w:trPr>
          <w:trHeight w:val="338"/>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auto"/>
              <w:bottom w:val="nil"/>
            </w:tcBorders>
          </w:tcPr>
          <w:p w14:paraId="00060039" w14:textId="77777777" w:rsidR="006164D7" w:rsidRPr="000211E2" w:rsidRDefault="006164D7" w:rsidP="006164D7">
            <w:pPr>
              <w:jc w:val="center"/>
              <w:rPr>
                <w:b w:val="0"/>
                <w:sz w:val="20"/>
                <w:szCs w:val="20"/>
              </w:rPr>
            </w:pPr>
            <w:r w:rsidRPr="000211E2">
              <w:rPr>
                <w:sz w:val="20"/>
                <w:szCs w:val="20"/>
              </w:rPr>
              <w:t>Microsite (shrub)</w:t>
            </w:r>
          </w:p>
        </w:tc>
        <w:tc>
          <w:tcPr>
            <w:tcW w:w="990" w:type="dxa"/>
            <w:tcBorders>
              <w:top w:val="single" w:sz="4" w:space="0" w:color="auto"/>
              <w:bottom w:val="nil"/>
            </w:tcBorders>
          </w:tcPr>
          <w:p w14:paraId="014331D3"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-0.3289</w:t>
            </w:r>
          </w:p>
        </w:tc>
        <w:tc>
          <w:tcPr>
            <w:tcW w:w="900" w:type="dxa"/>
            <w:tcBorders>
              <w:top w:val="single" w:sz="4" w:space="0" w:color="auto"/>
              <w:bottom w:val="nil"/>
            </w:tcBorders>
          </w:tcPr>
          <w:p w14:paraId="09DB1817"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0.16998</w:t>
            </w:r>
          </w:p>
        </w:tc>
        <w:tc>
          <w:tcPr>
            <w:tcW w:w="810" w:type="dxa"/>
            <w:tcBorders>
              <w:top w:val="single" w:sz="4" w:space="0" w:color="auto"/>
              <w:bottom w:val="nil"/>
            </w:tcBorders>
          </w:tcPr>
          <w:p w14:paraId="3537E07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-1.935</w:t>
            </w:r>
          </w:p>
        </w:tc>
        <w:tc>
          <w:tcPr>
            <w:tcW w:w="1048" w:type="dxa"/>
            <w:tcBorders>
              <w:top w:val="single" w:sz="4" w:space="0" w:color="auto"/>
              <w:bottom w:val="nil"/>
            </w:tcBorders>
          </w:tcPr>
          <w:p w14:paraId="3BAB4DF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0.05301</w:t>
            </w:r>
          </w:p>
        </w:tc>
        <w:tc>
          <w:tcPr>
            <w:tcW w:w="265" w:type="dxa"/>
            <w:tcBorders>
              <w:top w:val="nil"/>
              <w:bottom w:val="nil"/>
            </w:tcBorders>
          </w:tcPr>
          <w:p w14:paraId="35DBD2A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single" w:sz="4" w:space="0" w:color="auto"/>
              <w:bottom w:val="nil"/>
            </w:tcBorders>
          </w:tcPr>
          <w:p w14:paraId="4D2C3DA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-0.31539</w:t>
            </w:r>
          </w:p>
        </w:tc>
        <w:tc>
          <w:tcPr>
            <w:tcW w:w="900" w:type="dxa"/>
            <w:tcBorders>
              <w:top w:val="single" w:sz="4" w:space="0" w:color="auto"/>
              <w:bottom w:val="nil"/>
            </w:tcBorders>
          </w:tcPr>
          <w:p w14:paraId="354647B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0.14829</w:t>
            </w:r>
          </w:p>
        </w:tc>
        <w:tc>
          <w:tcPr>
            <w:tcW w:w="720" w:type="dxa"/>
            <w:tcBorders>
              <w:top w:val="single" w:sz="4" w:space="0" w:color="auto"/>
              <w:bottom w:val="nil"/>
            </w:tcBorders>
          </w:tcPr>
          <w:p w14:paraId="6439668E" w14:textId="77777777" w:rsidR="006164D7" w:rsidRPr="00B6385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-2.13</w:t>
            </w:r>
          </w:p>
        </w:tc>
        <w:tc>
          <w:tcPr>
            <w:tcW w:w="990" w:type="dxa"/>
            <w:tcBorders>
              <w:top w:val="single" w:sz="4" w:space="0" w:color="auto"/>
              <w:bottom w:val="nil"/>
            </w:tcBorders>
          </w:tcPr>
          <w:p w14:paraId="09204F3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0.033435</w:t>
            </w:r>
          </w:p>
        </w:tc>
      </w:tr>
      <w:tr w:rsidR="006164D7" w:rsidRPr="00005812" w14:paraId="10FC1874"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Borders>
              <w:top w:val="nil"/>
            </w:tcBorders>
          </w:tcPr>
          <w:p w14:paraId="6B0FA418" w14:textId="77777777" w:rsidR="006164D7" w:rsidRPr="000211E2" w:rsidRDefault="006164D7" w:rsidP="006164D7">
            <w:pPr>
              <w:jc w:val="center"/>
              <w:rPr>
                <w:b w:val="0"/>
                <w:sz w:val="20"/>
                <w:szCs w:val="20"/>
              </w:rPr>
            </w:pPr>
            <w:r w:rsidRPr="000211E2">
              <w:rPr>
                <w:sz w:val="20"/>
                <w:szCs w:val="20"/>
              </w:rPr>
              <w:t>Blooming (bloom)</w:t>
            </w:r>
          </w:p>
        </w:tc>
        <w:tc>
          <w:tcPr>
            <w:tcW w:w="990" w:type="dxa"/>
            <w:tcBorders>
              <w:top w:val="nil"/>
            </w:tcBorders>
          </w:tcPr>
          <w:p w14:paraId="521726B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Pr>
                <w:rStyle w:val="gnkrckgcgsb"/>
                <w:rFonts w:ascii="Times New Roman" w:hAnsi="Times New Roman" w:cs="Times New Roman"/>
                <w:color w:val="000000"/>
                <w:bdr w:val="none" w:sz="0" w:space="0" w:color="auto" w:frame="1"/>
              </w:rPr>
              <w:t>-1.1662</w:t>
            </w:r>
          </w:p>
        </w:tc>
        <w:tc>
          <w:tcPr>
            <w:tcW w:w="900" w:type="dxa"/>
            <w:tcBorders>
              <w:top w:val="nil"/>
            </w:tcBorders>
          </w:tcPr>
          <w:p w14:paraId="5D349624"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0.18601</w:t>
            </w:r>
          </w:p>
        </w:tc>
        <w:tc>
          <w:tcPr>
            <w:tcW w:w="810" w:type="dxa"/>
            <w:tcBorders>
              <w:top w:val="nil"/>
            </w:tcBorders>
          </w:tcPr>
          <w:p w14:paraId="4570B93F"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-6.269</w:t>
            </w:r>
          </w:p>
        </w:tc>
        <w:tc>
          <w:tcPr>
            <w:tcW w:w="1048" w:type="dxa"/>
            <w:tcBorders>
              <w:top w:val="nil"/>
            </w:tcBorders>
          </w:tcPr>
          <w:p w14:paraId="107F7B62"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c>
          <w:tcPr>
            <w:tcW w:w="265" w:type="dxa"/>
            <w:tcBorders>
              <w:top w:val="nil"/>
            </w:tcBorders>
          </w:tcPr>
          <w:p w14:paraId="05AD1BB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Borders>
              <w:top w:val="nil"/>
            </w:tcBorders>
          </w:tcPr>
          <w:p w14:paraId="5D0E2A41"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-1.20875</w:t>
            </w:r>
          </w:p>
        </w:tc>
        <w:tc>
          <w:tcPr>
            <w:tcW w:w="900" w:type="dxa"/>
            <w:tcBorders>
              <w:top w:val="nil"/>
            </w:tcBorders>
          </w:tcPr>
          <w:p w14:paraId="0377DE7A"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0.16707</w:t>
            </w:r>
          </w:p>
        </w:tc>
        <w:tc>
          <w:tcPr>
            <w:tcW w:w="720" w:type="dxa"/>
            <w:tcBorders>
              <w:top w:val="nil"/>
            </w:tcBorders>
          </w:tcPr>
          <w:p w14:paraId="289EA026" w14:textId="77777777" w:rsidR="006164D7" w:rsidRPr="00E94F07"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-7.24</w:t>
            </w:r>
          </w:p>
        </w:tc>
        <w:tc>
          <w:tcPr>
            <w:tcW w:w="990" w:type="dxa"/>
            <w:tcBorders>
              <w:top w:val="nil"/>
            </w:tcBorders>
          </w:tcPr>
          <w:p w14:paraId="6872A3A0" w14:textId="77777777" w:rsidR="006164D7" w:rsidRPr="00E94F0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Fonts w:ascii="Times New Roman" w:hAnsi="Times New Roman" w:cs="Times New Roman"/>
                <w:b/>
              </w:rPr>
              <w:t>&lt;0.0001</w:t>
            </w:r>
          </w:p>
        </w:tc>
      </w:tr>
      <w:tr w:rsidR="006164D7" w:rsidRPr="00005812" w14:paraId="1033B770" w14:textId="77777777" w:rsidTr="00DB5757">
        <w:trPr>
          <w:trHeight w:val="258"/>
        </w:trPr>
        <w:tc>
          <w:tcPr>
            <w:cnfStyle w:val="001000000000" w:firstRow="0" w:lastRow="0" w:firstColumn="1" w:lastColumn="0" w:oddVBand="0" w:evenVBand="0" w:oddHBand="0" w:evenHBand="0" w:firstRowFirstColumn="0" w:firstRowLastColumn="0" w:lastRowFirstColumn="0" w:lastRowLastColumn="0"/>
            <w:tcW w:w="2700" w:type="dxa"/>
          </w:tcPr>
          <w:p w14:paraId="3242E020" w14:textId="77777777" w:rsidR="006164D7" w:rsidRPr="000211E2" w:rsidRDefault="006164D7" w:rsidP="006164D7">
            <w:pPr>
              <w:pStyle w:val="HTMLPreformatted"/>
              <w:shd w:val="clear" w:color="auto" w:fill="FFFFFF"/>
              <w:wordWrap w:val="0"/>
              <w:jc w:val="center"/>
              <w:rPr>
                <w:rFonts w:ascii="Times New Roman" w:hAnsi="Times New Roman" w:cs="Times New Roman"/>
                <w:b w:val="0"/>
              </w:rPr>
            </w:pPr>
            <w:r w:rsidRPr="000211E2">
              <w:rPr>
                <w:rStyle w:val="gnkrckgcgsb"/>
                <w:rFonts w:ascii="Times New Roman" w:hAnsi="Times New Roman" w:cs="Times New Roman"/>
                <w:bdr w:val="none" w:sz="0" w:space="0" w:color="auto" w:frame="1"/>
              </w:rPr>
              <w:t>Flowers.pot</w:t>
            </w:r>
          </w:p>
        </w:tc>
        <w:tc>
          <w:tcPr>
            <w:tcW w:w="990" w:type="dxa"/>
          </w:tcPr>
          <w:p w14:paraId="4A9CF820"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0.07598</w:t>
            </w:r>
          </w:p>
        </w:tc>
        <w:tc>
          <w:tcPr>
            <w:tcW w:w="900" w:type="dxa"/>
          </w:tcPr>
          <w:p w14:paraId="02E7CEED"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0.02703</w:t>
            </w:r>
          </w:p>
        </w:tc>
        <w:tc>
          <w:tcPr>
            <w:tcW w:w="810" w:type="dxa"/>
          </w:tcPr>
          <w:p w14:paraId="11FA11C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2.811</w:t>
            </w:r>
          </w:p>
        </w:tc>
        <w:tc>
          <w:tcPr>
            <w:tcW w:w="1048" w:type="dxa"/>
          </w:tcPr>
          <w:p w14:paraId="41888AD6"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0.00494</w:t>
            </w:r>
          </w:p>
        </w:tc>
        <w:tc>
          <w:tcPr>
            <w:tcW w:w="265" w:type="dxa"/>
          </w:tcPr>
          <w:p w14:paraId="2E42FD2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5AF75B1F"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0.05296</w:t>
            </w:r>
          </w:p>
        </w:tc>
        <w:tc>
          <w:tcPr>
            <w:tcW w:w="900" w:type="dxa"/>
          </w:tcPr>
          <w:p w14:paraId="5E6FA1CE"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0.02376</w:t>
            </w:r>
          </w:p>
        </w:tc>
        <w:tc>
          <w:tcPr>
            <w:tcW w:w="720" w:type="dxa"/>
          </w:tcPr>
          <w:p w14:paraId="7B9F4B1A"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2.229</w:t>
            </w:r>
          </w:p>
        </w:tc>
        <w:tc>
          <w:tcPr>
            <w:tcW w:w="990" w:type="dxa"/>
          </w:tcPr>
          <w:p w14:paraId="29111A89" w14:textId="77777777" w:rsidR="006164D7" w:rsidRPr="00B6385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0211E2">
              <w:rPr>
                <w:rStyle w:val="gnkrckgcgsb"/>
                <w:rFonts w:ascii="Times New Roman" w:hAnsi="Times New Roman" w:cs="Times New Roman"/>
                <w:b/>
                <w:color w:val="000000"/>
                <w:bdr w:val="none" w:sz="0" w:space="0" w:color="auto" w:frame="1"/>
              </w:rPr>
              <w:t>0.025799</w:t>
            </w:r>
          </w:p>
        </w:tc>
      </w:tr>
      <w:tr w:rsidR="006164D7" w:rsidRPr="00005812" w14:paraId="3DE5A728" w14:textId="77777777" w:rsidTr="00DB5757">
        <w:trPr>
          <w:trHeight w:val="537"/>
        </w:trPr>
        <w:tc>
          <w:tcPr>
            <w:cnfStyle w:val="001000000000" w:firstRow="0" w:lastRow="0" w:firstColumn="1" w:lastColumn="0" w:oddVBand="0" w:evenVBand="0" w:oddHBand="0" w:evenHBand="0" w:firstRowFirstColumn="0" w:firstRowLastColumn="0" w:lastRowFirstColumn="0" w:lastRowLastColumn="0"/>
            <w:tcW w:w="2700" w:type="dxa"/>
          </w:tcPr>
          <w:p w14:paraId="2B1109F9" w14:textId="77777777" w:rsidR="006164D7" w:rsidRDefault="006164D7" w:rsidP="006164D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 xml:space="preserve">Heterospecific </w:t>
            </w:r>
          </w:p>
          <w:p w14:paraId="47B85778" w14:textId="77777777" w:rsidR="006164D7" w:rsidRPr="000211E2" w:rsidRDefault="006164D7" w:rsidP="00DB5757">
            <w:pPr>
              <w:pStyle w:val="HTMLPreformatted"/>
              <w:shd w:val="clear" w:color="auto" w:fill="FFFFFF"/>
              <w:wordWrap w:val="0"/>
              <w:jc w:val="center"/>
              <w:rPr>
                <w:rStyle w:val="gnkrckgcgsb"/>
                <w:rFonts w:ascii="Times New Roman" w:hAnsi="Times New Roman" w:cs="Times New Roman"/>
                <w:bdr w:val="none" w:sz="0" w:space="0" w:color="auto" w:frame="1"/>
              </w:rPr>
            </w:pPr>
            <w:r w:rsidRPr="000211E2">
              <w:rPr>
                <w:rStyle w:val="gnkrckgcgsb"/>
                <w:rFonts w:ascii="Times New Roman" w:hAnsi="Times New Roman" w:cs="Times New Roman"/>
                <w:bdr w:val="none" w:sz="0" w:space="0" w:color="auto" w:frame="1"/>
              </w:rPr>
              <w:t>blooming shrub density</w:t>
            </w:r>
          </w:p>
        </w:tc>
        <w:tc>
          <w:tcPr>
            <w:tcW w:w="990" w:type="dxa"/>
          </w:tcPr>
          <w:p w14:paraId="06007169"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-0.0494</w:t>
            </w:r>
          </w:p>
          <w:p w14:paraId="5A0B8250"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0693279C"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0.04093</w:t>
            </w:r>
          </w:p>
          <w:p w14:paraId="56633867"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810" w:type="dxa"/>
          </w:tcPr>
          <w:p w14:paraId="3777B21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-1.207</w:t>
            </w:r>
          </w:p>
          <w:p w14:paraId="05F8F58E"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048" w:type="dxa"/>
          </w:tcPr>
          <w:p w14:paraId="3AF0F518"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0.22744</w:t>
            </w:r>
          </w:p>
          <w:p w14:paraId="48F76F83"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265" w:type="dxa"/>
          </w:tcPr>
          <w:p w14:paraId="577DCD9B"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117" w:type="dxa"/>
          </w:tcPr>
          <w:p w14:paraId="1045850F"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0.03124</w:t>
            </w:r>
          </w:p>
          <w:p w14:paraId="560E4A71"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00" w:type="dxa"/>
          </w:tcPr>
          <w:p w14:paraId="7D4AC184"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0.03744</w:t>
            </w:r>
          </w:p>
          <w:p w14:paraId="37EED772"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720" w:type="dxa"/>
          </w:tcPr>
          <w:p w14:paraId="60CBF8DE" w14:textId="77777777" w:rsidR="006164D7" w:rsidRPr="000211E2" w:rsidRDefault="00A9331B"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Pr>
                <w:rStyle w:val="gnkrckgcgsb"/>
                <w:rFonts w:ascii="Times New Roman" w:hAnsi="Times New Roman" w:cs="Times New Roman"/>
                <w:color w:val="000000"/>
                <w:bdr w:val="none" w:sz="0" w:space="0" w:color="auto" w:frame="1"/>
              </w:rPr>
              <w:t>-0.84</w:t>
            </w:r>
          </w:p>
          <w:p w14:paraId="0C174F4B"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90" w:type="dxa"/>
          </w:tcPr>
          <w:p w14:paraId="7549A046" w14:textId="77777777" w:rsidR="006164D7" w:rsidRPr="000211E2"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0211E2">
              <w:rPr>
                <w:rStyle w:val="gnkrckgcgsb"/>
                <w:rFonts w:ascii="Times New Roman" w:hAnsi="Times New Roman" w:cs="Times New Roman"/>
                <w:color w:val="000000"/>
                <w:bdr w:val="none" w:sz="0" w:space="0" w:color="auto" w:frame="1"/>
              </w:rPr>
              <w:t>0.403997</w:t>
            </w:r>
          </w:p>
          <w:p w14:paraId="249687D4" w14:textId="77777777" w:rsidR="006164D7" w:rsidRPr="000211E2"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0"/>
                <w:szCs w:val="20"/>
              </w:rPr>
            </w:pPr>
          </w:p>
        </w:tc>
      </w:tr>
    </w:tbl>
    <w:p w14:paraId="2E4A8CE3" w14:textId="77777777" w:rsidR="00B01748" w:rsidRDefault="00B01748" w:rsidP="006164D7"/>
    <w:p w14:paraId="7D0BB4C1" w14:textId="77777777" w:rsidR="00B01748" w:rsidRDefault="00B01748" w:rsidP="006164D7"/>
    <w:p w14:paraId="45225D94" w14:textId="77777777" w:rsidR="00A9331B" w:rsidRDefault="00A9331B" w:rsidP="006164D7"/>
    <w:p w14:paraId="526CCE35" w14:textId="77777777" w:rsidR="002C73C9" w:rsidRDefault="002C73C9" w:rsidP="006164D7"/>
    <w:p w14:paraId="332FA01F" w14:textId="77777777" w:rsidR="00A9331B" w:rsidRDefault="00A9331B" w:rsidP="006164D7"/>
    <w:tbl>
      <w:tblPr>
        <w:tblStyle w:val="PlainTable2"/>
        <w:tblpPr w:leftFromText="180" w:rightFromText="180" w:vertAnchor="text" w:horzAnchor="margin" w:tblpXSpec="right" w:tblpY="2011"/>
        <w:tblW w:w="9630" w:type="dxa"/>
        <w:tblLook w:val="06A0" w:firstRow="1" w:lastRow="0" w:firstColumn="1" w:lastColumn="0" w:noHBand="1" w:noVBand="1"/>
      </w:tblPr>
      <w:tblGrid>
        <w:gridCol w:w="2404"/>
        <w:gridCol w:w="1156"/>
        <w:gridCol w:w="1147"/>
        <w:gridCol w:w="1033"/>
        <w:gridCol w:w="241"/>
        <w:gridCol w:w="1617"/>
        <w:gridCol w:w="966"/>
        <w:gridCol w:w="1066"/>
      </w:tblGrid>
      <w:tr w:rsidR="004D5CBA" w:rsidRPr="000C2546" w14:paraId="23E05271"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14:paraId="451E8912" w14:textId="77777777" w:rsidR="004D5CBA" w:rsidRPr="00005812" w:rsidRDefault="004D5CBA" w:rsidP="004D5CBA">
            <w:pPr>
              <w:rPr>
                <w:b w:val="0"/>
                <w:sz w:val="22"/>
                <w:szCs w:val="22"/>
              </w:rPr>
            </w:pPr>
          </w:p>
        </w:tc>
        <w:tc>
          <w:tcPr>
            <w:tcW w:w="3394" w:type="dxa"/>
            <w:gridSpan w:val="3"/>
          </w:tcPr>
          <w:p w14:paraId="3F7D6024"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005812">
              <w:rPr>
                <w:sz w:val="22"/>
                <w:szCs w:val="22"/>
              </w:rPr>
              <w:t>Total flower visits</w:t>
            </w:r>
          </w:p>
        </w:tc>
        <w:tc>
          <w:tcPr>
            <w:tcW w:w="242" w:type="dxa"/>
            <w:tcBorders>
              <w:bottom w:val="nil"/>
            </w:tcBorders>
          </w:tcPr>
          <w:p w14:paraId="47DE0E6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sz w:val="22"/>
                <w:szCs w:val="22"/>
              </w:rPr>
            </w:pPr>
          </w:p>
        </w:tc>
        <w:tc>
          <w:tcPr>
            <w:tcW w:w="3564" w:type="dxa"/>
            <w:gridSpan w:val="3"/>
          </w:tcPr>
          <w:p w14:paraId="2CDC8B7F" w14:textId="77777777" w:rsidR="004D5CBA" w:rsidRPr="00005812" w:rsidRDefault="004D5CBA" w:rsidP="004D5CBA">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Foraging bouts</w:t>
            </w:r>
          </w:p>
        </w:tc>
      </w:tr>
      <w:tr w:rsidR="004D5CBA" w:rsidRPr="00DD3A3D" w14:paraId="5845996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C78194" w14:textId="77777777" w:rsidR="004D5CBA" w:rsidRPr="0079431F" w:rsidRDefault="004D5CBA" w:rsidP="004D5CBA">
            <w:pPr>
              <w:jc w:val="center"/>
              <w:rPr>
                <w:sz w:val="20"/>
                <w:szCs w:val="20"/>
                <w:u w:val="single"/>
              </w:rPr>
            </w:pPr>
          </w:p>
        </w:tc>
        <w:tc>
          <w:tcPr>
            <w:tcW w:w="1170" w:type="dxa"/>
          </w:tcPr>
          <w:p w14:paraId="53C3046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1170" w:type="dxa"/>
          </w:tcPr>
          <w:p w14:paraId="7B8BA938"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1054" w:type="dxa"/>
          </w:tcPr>
          <w:p w14:paraId="37E7BB16"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c>
          <w:tcPr>
            <w:tcW w:w="242" w:type="dxa"/>
            <w:tcBorders>
              <w:top w:val="nil"/>
              <w:bottom w:val="nil"/>
            </w:tcBorders>
          </w:tcPr>
          <w:p w14:paraId="50010AA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645" w:type="dxa"/>
          </w:tcPr>
          <w:p w14:paraId="530212A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Coeff</w:t>
            </w:r>
          </w:p>
        </w:tc>
        <w:tc>
          <w:tcPr>
            <w:tcW w:w="966" w:type="dxa"/>
          </w:tcPr>
          <w:p w14:paraId="1191E7F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χ</w:t>
            </w:r>
            <w:r w:rsidRPr="0079431F">
              <w:rPr>
                <w:b/>
                <w:sz w:val="20"/>
                <w:szCs w:val="20"/>
                <w:vertAlign w:val="superscript"/>
              </w:rPr>
              <w:t>2</w:t>
            </w:r>
          </w:p>
        </w:tc>
        <w:tc>
          <w:tcPr>
            <w:tcW w:w="953" w:type="dxa"/>
          </w:tcPr>
          <w:p w14:paraId="257D703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p</w:t>
            </w:r>
          </w:p>
        </w:tc>
      </w:tr>
      <w:tr w:rsidR="004D5CBA" w:rsidRPr="00DD3A3D" w14:paraId="1C367149" w14:textId="77777777" w:rsidTr="004D5CBA">
        <w:trPr>
          <w:trHeight w:val="210"/>
        </w:trPr>
        <w:tc>
          <w:tcPr>
            <w:cnfStyle w:val="001000000000" w:firstRow="0" w:lastRow="0" w:firstColumn="1" w:lastColumn="0" w:oddVBand="0" w:evenVBand="0" w:oddHBand="0" w:evenHBand="0" w:firstRowFirstColumn="0" w:firstRowLastColumn="0" w:lastRowFirstColumn="0" w:lastRowLastColumn="0"/>
            <w:tcW w:w="2430" w:type="dxa"/>
          </w:tcPr>
          <w:p w14:paraId="011B1EED" w14:textId="77777777" w:rsidR="004D5CBA" w:rsidRPr="0079431F" w:rsidRDefault="004D5CBA" w:rsidP="004D5CBA">
            <w:pPr>
              <w:jc w:val="center"/>
              <w:rPr>
                <w:b w:val="0"/>
                <w:sz w:val="20"/>
                <w:szCs w:val="20"/>
              </w:rPr>
            </w:pPr>
            <w:r w:rsidRPr="0079431F">
              <w:rPr>
                <w:sz w:val="20"/>
                <w:szCs w:val="20"/>
              </w:rPr>
              <w:t>Microsite (shrub)</w:t>
            </w:r>
          </w:p>
        </w:tc>
        <w:tc>
          <w:tcPr>
            <w:tcW w:w="1170" w:type="dxa"/>
          </w:tcPr>
          <w:p w14:paraId="087E0C0B"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-0.337480</w:t>
            </w:r>
          </w:p>
        </w:tc>
        <w:tc>
          <w:tcPr>
            <w:tcW w:w="1170" w:type="dxa"/>
            <w:tcBorders>
              <w:top w:val="nil"/>
            </w:tcBorders>
          </w:tcPr>
          <w:p w14:paraId="66A0C05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4.1903</w:t>
            </w:r>
          </w:p>
        </w:tc>
        <w:tc>
          <w:tcPr>
            <w:tcW w:w="1054" w:type="dxa"/>
            <w:tcBorders>
              <w:top w:val="nil"/>
            </w:tcBorders>
          </w:tcPr>
          <w:p w14:paraId="3FFF8D6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0.040655</w:t>
            </w:r>
          </w:p>
        </w:tc>
        <w:tc>
          <w:tcPr>
            <w:tcW w:w="242" w:type="dxa"/>
            <w:tcBorders>
              <w:top w:val="nil"/>
            </w:tcBorders>
          </w:tcPr>
          <w:p w14:paraId="49DF943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2145AA8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-0.311383</w:t>
            </w:r>
          </w:p>
        </w:tc>
        <w:tc>
          <w:tcPr>
            <w:tcW w:w="966" w:type="dxa"/>
          </w:tcPr>
          <w:p w14:paraId="08AB6E10"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4.6322</w:t>
            </w:r>
          </w:p>
        </w:tc>
        <w:tc>
          <w:tcPr>
            <w:tcW w:w="953" w:type="dxa"/>
          </w:tcPr>
          <w:p w14:paraId="33AA02B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0.03137</w:t>
            </w:r>
          </w:p>
        </w:tc>
      </w:tr>
      <w:tr w:rsidR="004D5CBA" w:rsidRPr="00DD3A3D" w14:paraId="3A246528"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6FA4B257" w14:textId="77777777" w:rsidR="004D5CBA" w:rsidRPr="0079431F" w:rsidRDefault="004D5CBA" w:rsidP="004D5CBA">
            <w:pPr>
              <w:jc w:val="center"/>
              <w:rPr>
                <w:b w:val="0"/>
                <w:sz w:val="20"/>
                <w:szCs w:val="20"/>
              </w:rPr>
            </w:pPr>
            <w:r w:rsidRPr="0079431F">
              <w:rPr>
                <w:sz w:val="20"/>
                <w:szCs w:val="20"/>
              </w:rPr>
              <w:t>Blooming (bloom)</w:t>
            </w:r>
          </w:p>
        </w:tc>
        <w:tc>
          <w:tcPr>
            <w:tcW w:w="1170" w:type="dxa"/>
          </w:tcPr>
          <w:p w14:paraId="1C5AB5F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-1.729417</w:t>
            </w:r>
          </w:p>
        </w:tc>
        <w:tc>
          <w:tcPr>
            <w:tcW w:w="1170" w:type="dxa"/>
          </w:tcPr>
          <w:p w14:paraId="5F043A1E"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15.4730</w:t>
            </w:r>
          </w:p>
        </w:tc>
        <w:tc>
          <w:tcPr>
            <w:tcW w:w="1054" w:type="dxa"/>
          </w:tcPr>
          <w:p w14:paraId="40368C3B"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 0.0001</w:t>
            </w:r>
          </w:p>
        </w:tc>
        <w:tc>
          <w:tcPr>
            <w:tcW w:w="242" w:type="dxa"/>
          </w:tcPr>
          <w:p w14:paraId="07AE8C87"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4E51C965"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-1.683054</w:t>
            </w:r>
          </w:p>
        </w:tc>
        <w:tc>
          <w:tcPr>
            <w:tcW w:w="966" w:type="dxa"/>
          </w:tcPr>
          <w:p w14:paraId="32A803E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12.2157</w:t>
            </w:r>
          </w:p>
        </w:tc>
        <w:tc>
          <w:tcPr>
            <w:tcW w:w="953" w:type="dxa"/>
          </w:tcPr>
          <w:p w14:paraId="72AB8BF0"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0.0004739</w:t>
            </w:r>
          </w:p>
        </w:tc>
      </w:tr>
      <w:tr w:rsidR="004D5CBA" w:rsidRPr="00DD3A3D" w14:paraId="3E66B3F5" w14:textId="77777777" w:rsidTr="004D5CBA">
        <w:tc>
          <w:tcPr>
            <w:cnfStyle w:val="001000000000" w:firstRow="0" w:lastRow="0" w:firstColumn="1" w:lastColumn="0" w:oddVBand="0" w:evenVBand="0" w:oddHBand="0" w:evenHBand="0" w:firstRowFirstColumn="0" w:firstRowLastColumn="0" w:lastRowFirstColumn="0" w:lastRowLastColumn="0"/>
            <w:tcW w:w="2430" w:type="dxa"/>
          </w:tcPr>
          <w:p w14:paraId="214989D2" w14:textId="77777777" w:rsidR="004D5CBA" w:rsidRPr="00216D74" w:rsidRDefault="004D5CBA" w:rsidP="004D5CBA">
            <w:pPr>
              <w:pStyle w:val="HTMLPreformatted"/>
              <w:shd w:val="clear" w:color="auto" w:fill="FFFFFF"/>
              <w:wordWrap w:val="0"/>
              <w:jc w:val="center"/>
              <w:rPr>
                <w:rFonts w:ascii="Times New Roman" w:hAnsi="Times New Roman" w:cs="Times New Roman"/>
                <w:b w:val="0"/>
                <w:color w:val="000000"/>
              </w:rPr>
            </w:pPr>
            <w:r w:rsidRPr="0079431F">
              <w:rPr>
                <w:rStyle w:val="gnkrckgcgsb"/>
                <w:rFonts w:ascii="Times New Roman" w:hAnsi="Times New Roman" w:cs="Times New Roman"/>
                <w:bdr w:val="none" w:sz="0" w:space="0" w:color="auto" w:frame="1"/>
              </w:rPr>
              <w:t>RTU</w:t>
            </w:r>
          </w:p>
        </w:tc>
        <w:tc>
          <w:tcPr>
            <w:tcW w:w="1170" w:type="dxa"/>
          </w:tcPr>
          <w:p w14:paraId="1D39126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1170" w:type="dxa"/>
          </w:tcPr>
          <w:p w14:paraId="318406CF"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197.0575</w:t>
            </w:r>
          </w:p>
        </w:tc>
        <w:tc>
          <w:tcPr>
            <w:tcW w:w="1054" w:type="dxa"/>
          </w:tcPr>
          <w:p w14:paraId="310603AC"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Pr>
          <w:p w14:paraId="4EC7BA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Pr>
          <w:p w14:paraId="5F497764"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NA</w:t>
            </w:r>
          </w:p>
        </w:tc>
        <w:tc>
          <w:tcPr>
            <w:tcW w:w="966" w:type="dxa"/>
          </w:tcPr>
          <w:p w14:paraId="20762374"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217.5031</w:t>
            </w:r>
          </w:p>
        </w:tc>
        <w:tc>
          <w:tcPr>
            <w:tcW w:w="953" w:type="dxa"/>
          </w:tcPr>
          <w:p w14:paraId="6F3AD0B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&lt;0.00001</w:t>
            </w:r>
          </w:p>
        </w:tc>
      </w:tr>
      <w:tr w:rsidR="004D5CBA" w14:paraId="403036ED" w14:textId="77777777" w:rsidTr="004D5CBA">
        <w:tc>
          <w:tcPr>
            <w:cnfStyle w:val="001000000000" w:firstRow="0" w:lastRow="0" w:firstColumn="1" w:lastColumn="0" w:oddVBand="0" w:evenVBand="0" w:oddHBand="0" w:evenHBand="0" w:firstRowFirstColumn="0" w:firstRowLastColumn="0" w:lastRowFirstColumn="0" w:lastRowLastColumn="0"/>
            <w:tcW w:w="2430" w:type="dxa"/>
            <w:tcBorders>
              <w:bottom w:val="nil"/>
            </w:tcBorders>
          </w:tcPr>
          <w:p w14:paraId="05129AFE" w14:textId="77777777" w:rsidR="004D5CBA" w:rsidRPr="0079431F" w:rsidRDefault="004D5CBA" w:rsidP="004D5CBA">
            <w:pPr>
              <w:pStyle w:val="HTMLPreformatted"/>
              <w:shd w:val="clear" w:color="auto" w:fill="FFFFFF"/>
              <w:wordWrap w:val="0"/>
              <w:jc w:val="center"/>
              <w:rPr>
                <w:rStyle w:val="gnkrckgcgsb"/>
                <w:rFonts w:ascii="Times New Roman" w:hAnsi="Times New Roman" w:cs="Times New Roman"/>
                <w:bdr w:val="none" w:sz="0" w:space="0" w:color="auto" w:frame="1"/>
              </w:rPr>
            </w:pPr>
            <w:r w:rsidRPr="0079431F">
              <w:rPr>
                <w:rStyle w:val="gnkrckgcgsb"/>
                <w:rFonts w:ascii="Times New Roman" w:hAnsi="Times New Roman" w:cs="Times New Roman"/>
                <w:bdr w:val="none" w:sz="0" w:space="0" w:color="auto" w:frame="1"/>
              </w:rPr>
              <w:t>Flowers.pot</w:t>
            </w:r>
          </w:p>
        </w:tc>
        <w:tc>
          <w:tcPr>
            <w:tcW w:w="1170" w:type="dxa"/>
            <w:tcBorders>
              <w:bottom w:val="nil"/>
            </w:tcBorders>
          </w:tcPr>
          <w:p w14:paraId="35D0C5B6"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0.064325</w:t>
            </w:r>
          </w:p>
        </w:tc>
        <w:tc>
          <w:tcPr>
            <w:tcW w:w="1170" w:type="dxa"/>
            <w:tcBorders>
              <w:bottom w:val="nil"/>
            </w:tcBorders>
          </w:tcPr>
          <w:p w14:paraId="253D9CE1"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7.8743</w:t>
            </w:r>
          </w:p>
        </w:tc>
        <w:tc>
          <w:tcPr>
            <w:tcW w:w="1054" w:type="dxa"/>
            <w:tcBorders>
              <w:bottom w:val="nil"/>
            </w:tcBorders>
          </w:tcPr>
          <w:p w14:paraId="47B81B56"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Style w:val="gnkrckgcgsb"/>
                <w:rFonts w:ascii="Times New Roman" w:hAnsi="Times New Roman" w:cs="Times New Roman"/>
                <w:b/>
                <w:color w:val="000000"/>
                <w:bdr w:val="none" w:sz="0" w:space="0" w:color="auto" w:frame="1"/>
              </w:rPr>
              <w:t>0.005014</w:t>
            </w:r>
          </w:p>
        </w:tc>
        <w:tc>
          <w:tcPr>
            <w:tcW w:w="242" w:type="dxa"/>
            <w:tcBorders>
              <w:bottom w:val="nil"/>
            </w:tcBorders>
          </w:tcPr>
          <w:p w14:paraId="7CFD8389"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645" w:type="dxa"/>
            <w:tcBorders>
              <w:bottom w:val="nil"/>
            </w:tcBorders>
          </w:tcPr>
          <w:p w14:paraId="24AC220C" w14:textId="77777777" w:rsidR="004D5CBA" w:rsidRPr="00216D74"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0.042763</w:t>
            </w:r>
          </w:p>
        </w:tc>
        <w:tc>
          <w:tcPr>
            <w:tcW w:w="966" w:type="dxa"/>
            <w:tcBorders>
              <w:bottom w:val="nil"/>
            </w:tcBorders>
          </w:tcPr>
          <w:p w14:paraId="7AA2E2D3"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4.0741</w:t>
            </w:r>
          </w:p>
        </w:tc>
        <w:tc>
          <w:tcPr>
            <w:tcW w:w="953" w:type="dxa"/>
            <w:tcBorders>
              <w:bottom w:val="nil"/>
            </w:tcBorders>
          </w:tcPr>
          <w:p w14:paraId="55E4A8E5" w14:textId="77777777" w:rsidR="004D5CBA" w:rsidRPr="002A4DF7"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0.4354</w:t>
            </w:r>
          </w:p>
        </w:tc>
      </w:tr>
      <w:tr w:rsidR="004D5CBA" w:rsidRPr="00DD3A3D" w14:paraId="2BF1884E" w14:textId="77777777" w:rsidTr="004D5CBA">
        <w:trPr>
          <w:trHeight w:val="282"/>
        </w:trPr>
        <w:tc>
          <w:tcPr>
            <w:cnfStyle w:val="001000000000" w:firstRow="0" w:lastRow="0" w:firstColumn="1" w:lastColumn="0" w:oddVBand="0" w:evenVBand="0" w:oddHBand="0" w:evenHBand="0" w:firstRowFirstColumn="0" w:firstRowLastColumn="0" w:lastRowFirstColumn="0" w:lastRowLastColumn="0"/>
            <w:tcW w:w="2430" w:type="dxa"/>
            <w:tcBorders>
              <w:top w:val="nil"/>
              <w:bottom w:val="nil"/>
            </w:tcBorders>
          </w:tcPr>
          <w:p w14:paraId="14B804DB" w14:textId="77777777" w:rsidR="004D5CBA" w:rsidRPr="0079431F" w:rsidRDefault="004D5CBA" w:rsidP="004D5CBA">
            <w:pPr>
              <w:jc w:val="center"/>
              <w:rPr>
                <w:b w:val="0"/>
                <w:sz w:val="20"/>
                <w:szCs w:val="20"/>
              </w:rPr>
            </w:pPr>
            <w:r w:rsidRPr="0079431F">
              <w:rPr>
                <w:sz w:val="20"/>
                <w:szCs w:val="20"/>
              </w:rPr>
              <w:t>RTU*blooming</w:t>
            </w:r>
          </w:p>
        </w:tc>
        <w:tc>
          <w:tcPr>
            <w:tcW w:w="1170" w:type="dxa"/>
            <w:tcBorders>
              <w:top w:val="nil"/>
              <w:bottom w:val="nil"/>
            </w:tcBorders>
          </w:tcPr>
          <w:p w14:paraId="729F0878"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Fonts w:ascii="Times New Roman" w:hAnsi="Times New Roman" w:cs="Times New Roman"/>
                <w:color w:val="000000"/>
              </w:rPr>
              <w:t>NA</w:t>
            </w:r>
          </w:p>
        </w:tc>
        <w:tc>
          <w:tcPr>
            <w:tcW w:w="1170" w:type="dxa"/>
            <w:tcBorders>
              <w:top w:val="nil"/>
              <w:bottom w:val="nil"/>
            </w:tcBorders>
          </w:tcPr>
          <w:p w14:paraId="5A14C54D"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70.0222</w:t>
            </w:r>
          </w:p>
        </w:tc>
        <w:tc>
          <w:tcPr>
            <w:tcW w:w="1054" w:type="dxa"/>
            <w:tcBorders>
              <w:top w:val="nil"/>
              <w:bottom w:val="nil"/>
            </w:tcBorders>
          </w:tcPr>
          <w:p w14:paraId="69E1EF6A" w14:textId="77777777" w:rsidR="004D5CBA" w:rsidRPr="0079431F" w:rsidRDefault="004D5CBA" w:rsidP="004D5CBA">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242" w:type="dxa"/>
            <w:tcBorders>
              <w:top w:val="nil"/>
              <w:bottom w:val="nil"/>
            </w:tcBorders>
          </w:tcPr>
          <w:p w14:paraId="1BAAAA8C"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1645" w:type="dxa"/>
            <w:tcBorders>
              <w:top w:val="nil"/>
              <w:bottom w:val="nil"/>
            </w:tcBorders>
          </w:tcPr>
          <w:p w14:paraId="7D5D8C0E"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966" w:type="dxa"/>
            <w:tcBorders>
              <w:top w:val="nil"/>
              <w:bottom w:val="nil"/>
            </w:tcBorders>
          </w:tcPr>
          <w:p w14:paraId="08D2F511"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70.35</w:t>
            </w:r>
          </w:p>
        </w:tc>
        <w:tc>
          <w:tcPr>
            <w:tcW w:w="953" w:type="dxa"/>
            <w:tcBorders>
              <w:top w:val="nil"/>
              <w:bottom w:val="nil"/>
            </w:tcBorders>
          </w:tcPr>
          <w:p w14:paraId="201049F2" w14:textId="77777777" w:rsidR="004D5CBA" w:rsidRPr="0079431F" w:rsidRDefault="004D5CBA" w:rsidP="004D5CBA">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&lt;0.0001</w:t>
            </w:r>
          </w:p>
        </w:tc>
      </w:tr>
    </w:tbl>
    <w:p w14:paraId="6C06E56F" w14:textId="77777777" w:rsidR="006164D7" w:rsidRDefault="006164D7" w:rsidP="006164D7">
      <w:r>
        <w:t>Table 3: Results from quasi-</w:t>
      </w:r>
      <w:r w:rsidR="002C73C9">
        <w:t>Poisson</w:t>
      </w:r>
      <w:r>
        <w:t xml:space="preserve"> </w:t>
      </w:r>
      <w:r w:rsidR="002C73C9">
        <w:t>GLMM</w:t>
      </w:r>
      <w:r>
        <w:t xml:space="preserve"> (MASS, glmmPQL) testing for RTU specific </w:t>
      </w:r>
      <w:r w:rsidR="002C73C9">
        <w:t>responses to</w:t>
      </w:r>
      <w:r>
        <w:t xml:space="preserve"> blooming stage. The log-transformed length of video was used as an offset as a measure of exposure. The repID (shrub ID + microsite) was used a random effect to account for the repeated measures study design. </w:t>
      </w:r>
      <w:r w:rsidR="007135B0">
        <w:t xml:space="preserve">Posthoc </w:t>
      </w:r>
      <w:r w:rsidR="002C73C9">
        <w:t xml:space="preserve">comparisons </w:t>
      </w:r>
      <w:r w:rsidR="007135B0">
        <w:t xml:space="preserve">(lsmeans) </w:t>
      </w:r>
      <w:r w:rsidR="005D4768">
        <w:t>contrasting RTU specific responses between pre-blooming and blooming</w:t>
      </w:r>
      <w:r w:rsidR="002C73C9">
        <w:t xml:space="preserve"> were done on significant interactions</w:t>
      </w:r>
      <w:r w:rsidR="005D4768">
        <w:t xml:space="preserve">. </w:t>
      </w:r>
      <w:r w:rsidR="005D4768" w:rsidRPr="00BA750B">
        <w:t>Significance was denoted at α = 0.05 and shown in bold.</w:t>
      </w:r>
      <w:r w:rsidR="005D4768">
        <w:t xml:space="preserve"> </w:t>
      </w:r>
      <w:r>
        <w:t xml:space="preserve"> </w:t>
      </w:r>
      <w:r w:rsidR="005D4768">
        <w:t xml:space="preserve"> </w:t>
      </w:r>
    </w:p>
    <w:p w14:paraId="5F9CD001" w14:textId="77777777" w:rsidR="006164D7" w:rsidRDefault="006164D7" w:rsidP="006164D7">
      <w:pPr>
        <w:pStyle w:val="HTMLPreformatted"/>
        <w:shd w:val="clear" w:color="auto" w:fill="FFFFFF"/>
        <w:wordWrap w:val="0"/>
        <w:spacing w:line="205" w:lineRule="atLeast"/>
        <w:rPr>
          <w:rStyle w:val="gnkrckgcgsb"/>
          <w:rFonts w:ascii="Times New Roman" w:eastAsiaTheme="minorHAnsi" w:hAnsi="Times New Roman" w:cs="Times New Roman"/>
          <w:sz w:val="24"/>
          <w:szCs w:val="24"/>
        </w:rPr>
      </w:pPr>
    </w:p>
    <w:tbl>
      <w:tblPr>
        <w:tblStyle w:val="PlainTable2"/>
        <w:tblpPr w:leftFromText="180" w:rightFromText="180" w:vertAnchor="text" w:horzAnchor="margin" w:tblpXSpec="center" w:tblpY="30"/>
        <w:tblW w:w="9810" w:type="dxa"/>
        <w:tblLook w:val="06A0" w:firstRow="1" w:lastRow="0" w:firstColumn="1" w:lastColumn="0" w:noHBand="1" w:noVBand="1"/>
      </w:tblPr>
      <w:tblGrid>
        <w:gridCol w:w="2160"/>
        <w:gridCol w:w="990"/>
        <w:gridCol w:w="1080"/>
        <w:gridCol w:w="810"/>
        <w:gridCol w:w="900"/>
        <w:gridCol w:w="985"/>
        <w:gridCol w:w="900"/>
        <w:gridCol w:w="905"/>
        <w:gridCol w:w="1080"/>
      </w:tblGrid>
      <w:tr w:rsidR="004D5CBA" w14:paraId="4AC11BB5" w14:textId="77777777" w:rsidTr="004D5C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940" w:type="dxa"/>
            <w:gridSpan w:val="5"/>
          </w:tcPr>
          <w:p w14:paraId="1DE499CC" w14:textId="77777777" w:rsidR="004D5CBA" w:rsidRPr="0079431F" w:rsidRDefault="004D5CBA" w:rsidP="004D5CBA">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bdr w:val="none" w:sz="0" w:space="0" w:color="auto" w:frame="1"/>
              </w:rPr>
              <w:t>Contrast: Pre blooming vs blooming</w:t>
            </w:r>
          </w:p>
        </w:tc>
        <w:tc>
          <w:tcPr>
            <w:tcW w:w="3870" w:type="dxa"/>
            <w:gridSpan w:val="4"/>
          </w:tcPr>
          <w:p w14:paraId="65ECDC02" w14:textId="77777777" w:rsidR="004D5CBA" w:rsidRPr="00BC5C62" w:rsidRDefault="004D5CBA" w:rsidP="004D5CBA">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4D5CBA" w14:paraId="7113A2FB"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6D50C69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RTU</w:t>
            </w:r>
          </w:p>
        </w:tc>
        <w:tc>
          <w:tcPr>
            <w:tcW w:w="990" w:type="dxa"/>
          </w:tcPr>
          <w:p w14:paraId="4EDEA46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1080" w:type="dxa"/>
          </w:tcPr>
          <w:p w14:paraId="4E55193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810" w:type="dxa"/>
          </w:tcPr>
          <w:p w14:paraId="31B650F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900" w:type="dxa"/>
          </w:tcPr>
          <w:p w14:paraId="3A4CEDB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c>
          <w:tcPr>
            <w:tcW w:w="985" w:type="dxa"/>
          </w:tcPr>
          <w:p w14:paraId="34488B7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estimate</w:t>
            </w:r>
          </w:p>
        </w:tc>
        <w:tc>
          <w:tcPr>
            <w:tcW w:w="900" w:type="dxa"/>
          </w:tcPr>
          <w:p w14:paraId="5E1AB24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SE</w:t>
            </w:r>
          </w:p>
        </w:tc>
        <w:tc>
          <w:tcPr>
            <w:tcW w:w="905" w:type="dxa"/>
          </w:tcPr>
          <w:p w14:paraId="41368FD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t.ratio</w:t>
            </w:r>
          </w:p>
        </w:tc>
        <w:tc>
          <w:tcPr>
            <w:tcW w:w="1080" w:type="dxa"/>
          </w:tcPr>
          <w:p w14:paraId="6539AFA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p</w:t>
            </w:r>
          </w:p>
        </w:tc>
      </w:tr>
      <w:tr w:rsidR="004D5CBA" w14:paraId="6B0A792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19605BD1"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Solitary bee</w:t>
            </w:r>
          </w:p>
        </w:tc>
        <w:tc>
          <w:tcPr>
            <w:tcW w:w="990" w:type="dxa"/>
          </w:tcPr>
          <w:p w14:paraId="20AF124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1.7294</w:t>
            </w:r>
          </w:p>
        </w:tc>
        <w:tc>
          <w:tcPr>
            <w:tcW w:w="1080" w:type="dxa"/>
          </w:tcPr>
          <w:p w14:paraId="775E08B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.4419</w:t>
            </w:r>
          </w:p>
        </w:tc>
        <w:tc>
          <w:tcPr>
            <w:tcW w:w="810" w:type="dxa"/>
          </w:tcPr>
          <w:p w14:paraId="6D8107C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3.914</w:t>
            </w:r>
          </w:p>
        </w:tc>
        <w:tc>
          <w:tcPr>
            <w:tcW w:w="900" w:type="dxa"/>
          </w:tcPr>
          <w:p w14:paraId="0A15540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0.0001</w:t>
            </w:r>
          </w:p>
        </w:tc>
        <w:tc>
          <w:tcPr>
            <w:tcW w:w="985" w:type="dxa"/>
          </w:tcPr>
          <w:p w14:paraId="6F44B96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1.6831</w:t>
            </w:r>
          </w:p>
        </w:tc>
        <w:tc>
          <w:tcPr>
            <w:tcW w:w="900" w:type="dxa"/>
          </w:tcPr>
          <w:p w14:paraId="3A8974B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.4840</w:t>
            </w:r>
          </w:p>
        </w:tc>
        <w:tc>
          <w:tcPr>
            <w:tcW w:w="905" w:type="dxa"/>
          </w:tcPr>
          <w:p w14:paraId="46506C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3.478</w:t>
            </w:r>
          </w:p>
        </w:tc>
        <w:tc>
          <w:tcPr>
            <w:tcW w:w="1080" w:type="dxa"/>
          </w:tcPr>
          <w:p w14:paraId="164EE095"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0.0005</w:t>
            </w:r>
          </w:p>
        </w:tc>
      </w:tr>
      <w:tr w:rsidR="004D5CBA" w14:paraId="26C419A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0BD618B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Bombyliidae</w:t>
            </w:r>
          </w:p>
        </w:tc>
        <w:tc>
          <w:tcPr>
            <w:tcW w:w="990" w:type="dxa"/>
          </w:tcPr>
          <w:p w14:paraId="2F7F1EF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0.04603</w:t>
            </w:r>
          </w:p>
        </w:tc>
        <w:tc>
          <w:tcPr>
            <w:tcW w:w="1080" w:type="dxa"/>
          </w:tcPr>
          <w:p w14:paraId="3AD4A9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w:t>
            </w:r>
            <w:r w:rsidRPr="008A3170">
              <w:rPr>
                <w:rStyle w:val="gnkrckgcgsb"/>
                <w:rFonts w:ascii="Times New Roman" w:hAnsi="Times New Roman" w:cs="Times New Roman"/>
                <w:color w:val="000000"/>
                <w:bdr w:val="none" w:sz="0" w:space="0" w:color="auto" w:frame="1"/>
              </w:rPr>
              <w:t>886</w:t>
            </w:r>
          </w:p>
        </w:tc>
        <w:tc>
          <w:tcPr>
            <w:tcW w:w="810" w:type="dxa"/>
          </w:tcPr>
          <w:p w14:paraId="0B671D9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0.118</w:t>
            </w:r>
          </w:p>
        </w:tc>
        <w:tc>
          <w:tcPr>
            <w:tcW w:w="900" w:type="dxa"/>
          </w:tcPr>
          <w:p w14:paraId="0DE6DB9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0.9057</w:t>
            </w:r>
          </w:p>
        </w:tc>
        <w:tc>
          <w:tcPr>
            <w:tcW w:w="985" w:type="dxa"/>
          </w:tcPr>
          <w:p w14:paraId="6C83BA86"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0.3956</w:t>
            </w:r>
          </w:p>
        </w:tc>
        <w:tc>
          <w:tcPr>
            <w:tcW w:w="900" w:type="dxa"/>
          </w:tcPr>
          <w:p w14:paraId="1497922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.3.5568</w:t>
            </w:r>
          </w:p>
        </w:tc>
        <w:tc>
          <w:tcPr>
            <w:tcW w:w="905" w:type="dxa"/>
          </w:tcPr>
          <w:p w14:paraId="15CDC1C0"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1.112</w:t>
            </w:r>
          </w:p>
        </w:tc>
        <w:tc>
          <w:tcPr>
            <w:tcW w:w="1080" w:type="dxa"/>
          </w:tcPr>
          <w:p w14:paraId="118E9A5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0.2662</w:t>
            </w:r>
          </w:p>
        </w:tc>
      </w:tr>
      <w:tr w:rsidR="004D5CBA" w14:paraId="3C13C063"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4C181266"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Honeybee</w:t>
            </w:r>
          </w:p>
        </w:tc>
        <w:tc>
          <w:tcPr>
            <w:tcW w:w="990" w:type="dxa"/>
          </w:tcPr>
          <w:p w14:paraId="5286B5E2"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24.9969</w:t>
            </w:r>
          </w:p>
        </w:tc>
        <w:tc>
          <w:tcPr>
            <w:tcW w:w="1080" w:type="dxa"/>
          </w:tcPr>
          <w:p w14:paraId="14FC8F5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7</w:t>
            </w:r>
            <w:r w:rsidRPr="008A3170">
              <w:rPr>
                <w:rStyle w:val="gnkrckgcgsb"/>
                <w:rFonts w:ascii="Times New Roman" w:hAnsi="Times New Roman" w:cs="Times New Roman"/>
                <w:color w:val="000000"/>
                <w:bdr w:val="none" w:sz="0" w:space="0" w:color="auto" w:frame="1"/>
              </w:rPr>
              <w:t>7838</w:t>
            </w:r>
          </w:p>
        </w:tc>
        <w:tc>
          <w:tcPr>
            <w:tcW w:w="810" w:type="dxa"/>
          </w:tcPr>
          <w:p w14:paraId="3814008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900" w:type="dxa"/>
          </w:tcPr>
          <w:p w14:paraId="72661C67"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c>
          <w:tcPr>
            <w:tcW w:w="985" w:type="dxa"/>
          </w:tcPr>
          <w:p w14:paraId="525C8CE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24.3349</w:t>
            </w:r>
          </w:p>
        </w:tc>
        <w:tc>
          <w:tcPr>
            <w:tcW w:w="900" w:type="dxa"/>
          </w:tcPr>
          <w:p w14:paraId="43978DD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6</w:t>
            </w:r>
            <w:r w:rsidRPr="008A3170">
              <w:rPr>
                <w:rStyle w:val="gnkrckgcgsb"/>
                <w:rFonts w:ascii="Times New Roman" w:hAnsi="Times New Roman" w:cs="Times New Roman"/>
                <w:color w:val="000000"/>
                <w:bdr w:val="none" w:sz="0" w:space="0" w:color="auto" w:frame="1"/>
              </w:rPr>
              <w:t>5302</w:t>
            </w:r>
            <w:r>
              <w:rPr>
                <w:rStyle w:val="gnkrckgcgsb"/>
                <w:rFonts w:ascii="Times New Roman" w:hAnsi="Times New Roman" w:cs="Times New Roman"/>
                <w:color w:val="000000"/>
                <w:bdr w:val="none" w:sz="0" w:space="0" w:color="auto" w:frame="1"/>
              </w:rPr>
              <w:t>.</w:t>
            </w:r>
            <w:r w:rsidRPr="008A3170">
              <w:rPr>
                <w:rStyle w:val="gnkrckgcgsb"/>
                <w:rFonts w:ascii="Times New Roman" w:hAnsi="Times New Roman" w:cs="Times New Roman"/>
                <w:color w:val="000000"/>
                <w:bdr w:val="none" w:sz="0" w:space="0" w:color="auto" w:frame="1"/>
              </w:rPr>
              <w:t>3</w:t>
            </w:r>
          </w:p>
        </w:tc>
        <w:tc>
          <w:tcPr>
            <w:tcW w:w="905" w:type="dxa"/>
          </w:tcPr>
          <w:p w14:paraId="2829ED0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0.000</w:t>
            </w:r>
          </w:p>
        </w:tc>
        <w:tc>
          <w:tcPr>
            <w:tcW w:w="1080" w:type="dxa"/>
          </w:tcPr>
          <w:p w14:paraId="6B767F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0.9997</w:t>
            </w:r>
          </w:p>
        </w:tc>
      </w:tr>
      <w:tr w:rsidR="004D5CBA" w14:paraId="21BBC087"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5CC868E9"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Lepidoptera</w:t>
            </w:r>
          </w:p>
        </w:tc>
        <w:tc>
          <w:tcPr>
            <w:tcW w:w="990" w:type="dxa"/>
          </w:tcPr>
          <w:p w14:paraId="0F6D8F6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-2.4017</w:t>
            </w:r>
          </w:p>
        </w:tc>
        <w:tc>
          <w:tcPr>
            <w:tcW w:w="1080" w:type="dxa"/>
          </w:tcPr>
          <w:p w14:paraId="79235D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1.28900</w:t>
            </w:r>
          </w:p>
        </w:tc>
        <w:tc>
          <w:tcPr>
            <w:tcW w:w="810" w:type="dxa"/>
          </w:tcPr>
          <w:p w14:paraId="5CCD87F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-1.862</w:t>
            </w:r>
          </w:p>
        </w:tc>
        <w:tc>
          <w:tcPr>
            <w:tcW w:w="900" w:type="dxa"/>
          </w:tcPr>
          <w:p w14:paraId="53E611E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0.0629</w:t>
            </w:r>
          </w:p>
        </w:tc>
        <w:tc>
          <w:tcPr>
            <w:tcW w:w="985" w:type="dxa"/>
          </w:tcPr>
          <w:p w14:paraId="3C4AB35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-2.077</w:t>
            </w:r>
            <w:r>
              <w:rPr>
                <w:rStyle w:val="gnkrckgcgsb"/>
                <w:rFonts w:ascii="Times New Roman" w:hAnsi="Times New Roman" w:cs="Times New Roman"/>
                <w:color w:val="000000"/>
                <w:bdr w:val="none" w:sz="0" w:space="0" w:color="auto" w:frame="1"/>
              </w:rPr>
              <w:t>1</w:t>
            </w:r>
          </w:p>
        </w:tc>
        <w:tc>
          <w:tcPr>
            <w:tcW w:w="900" w:type="dxa"/>
          </w:tcPr>
          <w:p w14:paraId="18CE452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1.0625</w:t>
            </w:r>
          </w:p>
        </w:tc>
        <w:tc>
          <w:tcPr>
            <w:tcW w:w="905" w:type="dxa"/>
          </w:tcPr>
          <w:p w14:paraId="3C3FC661"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-1.955</w:t>
            </w:r>
          </w:p>
        </w:tc>
        <w:tc>
          <w:tcPr>
            <w:tcW w:w="1080" w:type="dxa"/>
          </w:tcPr>
          <w:p w14:paraId="75AA4F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0.0508</w:t>
            </w:r>
          </w:p>
        </w:tc>
      </w:tr>
      <w:tr w:rsidR="004D5CBA" w14:paraId="66B4A96D" w14:textId="77777777" w:rsidTr="004D5CBA">
        <w:trPr>
          <w:trHeight w:val="162"/>
        </w:trPr>
        <w:tc>
          <w:tcPr>
            <w:cnfStyle w:val="001000000000" w:firstRow="0" w:lastRow="0" w:firstColumn="1" w:lastColumn="0" w:oddVBand="0" w:evenVBand="0" w:oddHBand="0" w:evenHBand="0" w:firstRowFirstColumn="0" w:firstRowLastColumn="0" w:lastRowFirstColumn="0" w:lastRowLastColumn="0"/>
            <w:tcW w:w="2160" w:type="dxa"/>
          </w:tcPr>
          <w:p w14:paraId="3AD5B3EA"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Other</w:t>
            </w:r>
          </w:p>
        </w:tc>
        <w:tc>
          <w:tcPr>
            <w:tcW w:w="990" w:type="dxa"/>
          </w:tcPr>
          <w:p w14:paraId="3363ECA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-0.019</w:t>
            </w:r>
            <w:r>
              <w:rPr>
                <w:rStyle w:val="gnkrckgcgsb"/>
                <w:rFonts w:ascii="Times New Roman" w:hAnsi="Times New Roman" w:cs="Times New Roman"/>
                <w:color w:val="000000"/>
                <w:bdr w:val="none" w:sz="0" w:space="0" w:color="auto" w:frame="1"/>
              </w:rPr>
              <w:t>7</w:t>
            </w:r>
          </w:p>
        </w:tc>
        <w:tc>
          <w:tcPr>
            <w:tcW w:w="1080" w:type="dxa"/>
          </w:tcPr>
          <w:p w14:paraId="1B7B8C6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.2403</w:t>
            </w:r>
          </w:p>
        </w:tc>
        <w:tc>
          <w:tcPr>
            <w:tcW w:w="810" w:type="dxa"/>
          </w:tcPr>
          <w:p w14:paraId="6DC71ACB"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-0.082</w:t>
            </w:r>
          </w:p>
        </w:tc>
        <w:tc>
          <w:tcPr>
            <w:tcW w:w="900" w:type="dxa"/>
          </w:tcPr>
          <w:p w14:paraId="0A5BDED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0.9347</w:t>
            </w:r>
          </w:p>
        </w:tc>
        <w:tc>
          <w:tcPr>
            <w:tcW w:w="985" w:type="dxa"/>
          </w:tcPr>
          <w:p w14:paraId="0181037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0.1341</w:t>
            </w:r>
          </w:p>
        </w:tc>
        <w:tc>
          <w:tcPr>
            <w:tcW w:w="900" w:type="dxa"/>
          </w:tcPr>
          <w:p w14:paraId="4D6F0E3A"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.2065</w:t>
            </w:r>
          </w:p>
        </w:tc>
        <w:tc>
          <w:tcPr>
            <w:tcW w:w="905" w:type="dxa"/>
          </w:tcPr>
          <w:p w14:paraId="388195AC"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0.64</w:t>
            </w:r>
          </w:p>
        </w:tc>
        <w:tc>
          <w:tcPr>
            <w:tcW w:w="1080" w:type="dxa"/>
          </w:tcPr>
          <w:p w14:paraId="5E57BB2E"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0.5163</w:t>
            </w:r>
          </w:p>
        </w:tc>
      </w:tr>
      <w:tr w:rsidR="004D5CBA" w14:paraId="6ECC08B2" w14:textId="77777777" w:rsidTr="004D5CBA">
        <w:tc>
          <w:tcPr>
            <w:cnfStyle w:val="001000000000" w:firstRow="0" w:lastRow="0" w:firstColumn="1" w:lastColumn="0" w:oddVBand="0" w:evenVBand="0" w:oddHBand="0" w:evenHBand="0" w:firstRowFirstColumn="0" w:firstRowLastColumn="0" w:lastRowFirstColumn="0" w:lastRowLastColumn="0"/>
            <w:tcW w:w="2160" w:type="dxa"/>
          </w:tcPr>
          <w:p w14:paraId="3BD4B302" w14:textId="77777777" w:rsidR="004D5CBA" w:rsidRPr="0079431F" w:rsidRDefault="004D5CBA" w:rsidP="004D5CBA">
            <w:pPr>
              <w:pStyle w:val="HTMLPreformatted"/>
              <w:wordWrap w:val="0"/>
              <w:spacing w:line="205" w:lineRule="atLeast"/>
              <w:jc w:val="center"/>
              <w:rPr>
                <w:rStyle w:val="gnkrckgcgsb"/>
                <w:rFonts w:ascii="Times New Roman" w:hAnsi="Times New Roman" w:cs="Times New Roman"/>
                <w:color w:val="000000"/>
                <w:bdr w:val="none" w:sz="0" w:space="0" w:color="auto" w:frame="1"/>
              </w:rPr>
            </w:pPr>
            <w:r w:rsidRPr="0079431F">
              <w:rPr>
                <w:rStyle w:val="gnkrckgcgsb"/>
                <w:rFonts w:ascii="Times New Roman" w:hAnsi="Times New Roman" w:cs="Times New Roman"/>
                <w:color w:val="000000"/>
                <w:bdr w:val="none" w:sz="0" w:space="0" w:color="auto" w:frame="1"/>
              </w:rPr>
              <w:t>Syrphid</w:t>
            </w:r>
          </w:p>
        </w:tc>
        <w:tc>
          <w:tcPr>
            <w:tcW w:w="990" w:type="dxa"/>
          </w:tcPr>
          <w:p w14:paraId="69E42998"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3.0563</w:t>
            </w:r>
          </w:p>
        </w:tc>
        <w:tc>
          <w:tcPr>
            <w:tcW w:w="1080" w:type="dxa"/>
          </w:tcPr>
          <w:p w14:paraId="711C8C3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.3347</w:t>
            </w:r>
          </w:p>
        </w:tc>
        <w:tc>
          <w:tcPr>
            <w:tcW w:w="810" w:type="dxa"/>
          </w:tcPr>
          <w:p w14:paraId="6F3B7484"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8.813</w:t>
            </w:r>
          </w:p>
        </w:tc>
        <w:tc>
          <w:tcPr>
            <w:tcW w:w="900" w:type="dxa"/>
          </w:tcPr>
          <w:p w14:paraId="56F1CCAF"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c>
          <w:tcPr>
            <w:tcW w:w="985" w:type="dxa"/>
          </w:tcPr>
          <w:p w14:paraId="15464299"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3.1228</w:t>
            </w:r>
          </w:p>
        </w:tc>
        <w:tc>
          <w:tcPr>
            <w:tcW w:w="900" w:type="dxa"/>
          </w:tcPr>
          <w:p w14:paraId="4375A61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Pr>
                <w:rStyle w:val="gnkrckgcgsb"/>
                <w:rFonts w:ascii="Times New Roman" w:hAnsi="Times New Roman" w:cs="Times New Roman"/>
                <w:color w:val="000000"/>
                <w:bdr w:val="none" w:sz="0" w:space="0" w:color="auto" w:frame="1"/>
              </w:rPr>
              <w:t>.3404</w:t>
            </w:r>
          </w:p>
        </w:tc>
        <w:tc>
          <w:tcPr>
            <w:tcW w:w="905" w:type="dxa"/>
          </w:tcPr>
          <w:p w14:paraId="1370ED1D"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8A3170">
              <w:rPr>
                <w:rStyle w:val="gnkrckgcgsb"/>
                <w:rFonts w:ascii="Times New Roman" w:hAnsi="Times New Roman" w:cs="Times New Roman"/>
                <w:color w:val="000000"/>
                <w:bdr w:val="none" w:sz="0" w:space="0" w:color="auto" w:frame="1"/>
              </w:rPr>
              <w:t>9.173</w:t>
            </w:r>
          </w:p>
        </w:tc>
        <w:tc>
          <w:tcPr>
            <w:tcW w:w="1080" w:type="dxa"/>
          </w:tcPr>
          <w:p w14:paraId="6E452C93" w14:textId="77777777" w:rsidR="004D5CBA" w:rsidRPr="008A3170" w:rsidRDefault="004D5CBA" w:rsidP="004D5CBA">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8A3170">
              <w:rPr>
                <w:rStyle w:val="gnkrckgcgsb"/>
                <w:rFonts w:ascii="Times New Roman" w:hAnsi="Times New Roman" w:cs="Times New Roman"/>
                <w:b/>
                <w:color w:val="000000"/>
                <w:bdr w:val="none" w:sz="0" w:space="0" w:color="auto" w:frame="1"/>
              </w:rPr>
              <w:t>&lt;</w:t>
            </w:r>
            <w:r>
              <w:rPr>
                <w:rStyle w:val="gnkrckgcgsb"/>
                <w:rFonts w:ascii="Times New Roman" w:hAnsi="Times New Roman" w:cs="Times New Roman"/>
                <w:b/>
                <w:color w:val="000000"/>
                <w:bdr w:val="none" w:sz="0" w:space="0" w:color="auto" w:frame="1"/>
              </w:rPr>
              <w:t>0</w:t>
            </w:r>
            <w:r w:rsidRPr="008A3170">
              <w:rPr>
                <w:rStyle w:val="gnkrckgcgsb"/>
                <w:rFonts w:ascii="Times New Roman" w:hAnsi="Times New Roman" w:cs="Times New Roman"/>
                <w:b/>
                <w:color w:val="000000"/>
                <w:bdr w:val="none" w:sz="0" w:space="0" w:color="auto" w:frame="1"/>
              </w:rPr>
              <w:t>.0001</w:t>
            </w:r>
          </w:p>
        </w:tc>
      </w:tr>
    </w:tbl>
    <w:p w14:paraId="24769A43" w14:textId="77777777" w:rsidR="004D5CBA" w:rsidRDefault="004D5CBA"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508D115"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6E49FD2D" w14:textId="77777777" w:rsidR="006164D7" w:rsidRDefault="005D4768" w:rsidP="006164D7">
      <w:pPr>
        <w:spacing w:line="240" w:lineRule="auto"/>
      </w:pPr>
      <w:r>
        <w:t>Table 4</w:t>
      </w:r>
      <w:r w:rsidR="006164D7">
        <w:t xml:space="preserve">: Results from Gamma </w:t>
      </w:r>
      <w:r w:rsidR="002C73C9">
        <w:t>GLMM</w:t>
      </w:r>
      <w:r w:rsidR="006164D7">
        <w:t xml:space="preserve"> (lme4, glmer.nb) testing for differences visit duration and the proportion of flowers visited per visit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tbl>
      <w:tblPr>
        <w:tblStyle w:val="PlainTable2"/>
        <w:tblW w:w="9810" w:type="dxa"/>
        <w:tblLook w:val="04A0" w:firstRow="1" w:lastRow="0" w:firstColumn="1" w:lastColumn="0" w:noHBand="0" w:noVBand="1"/>
      </w:tblPr>
      <w:tblGrid>
        <w:gridCol w:w="2250"/>
        <w:gridCol w:w="1080"/>
        <w:gridCol w:w="90"/>
        <w:gridCol w:w="977"/>
        <w:gridCol w:w="1183"/>
        <w:gridCol w:w="1260"/>
        <w:gridCol w:w="1350"/>
        <w:gridCol w:w="1620"/>
      </w:tblGrid>
      <w:tr w:rsidR="006164D7" w:rsidRPr="000226F3" w14:paraId="2ECD4A40"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27828C94" w14:textId="77777777" w:rsidR="006164D7" w:rsidRPr="004D23C7" w:rsidRDefault="006164D7" w:rsidP="006164D7">
            <w:pPr>
              <w:jc w:val="center"/>
              <w:rPr>
                <w:b w:val="0"/>
                <w:sz w:val="22"/>
                <w:szCs w:val="22"/>
              </w:rPr>
            </w:pPr>
          </w:p>
        </w:tc>
        <w:tc>
          <w:tcPr>
            <w:tcW w:w="3330" w:type="dxa"/>
            <w:gridSpan w:val="4"/>
          </w:tcPr>
          <w:p w14:paraId="5657CC87"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Visit duration</w:t>
            </w:r>
          </w:p>
        </w:tc>
        <w:tc>
          <w:tcPr>
            <w:tcW w:w="4230" w:type="dxa"/>
            <w:gridSpan w:val="3"/>
          </w:tcPr>
          <w:p w14:paraId="014E2AD1" w14:textId="77777777" w:rsidR="006164D7" w:rsidRPr="00100EE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100EEB">
              <w:rPr>
                <w:sz w:val="22"/>
                <w:szCs w:val="22"/>
              </w:rPr>
              <w:t>Proportion of flowers visited</w:t>
            </w:r>
          </w:p>
        </w:tc>
      </w:tr>
      <w:tr w:rsidR="006164D7" w:rsidRPr="002A3859" w14:paraId="449D7C8B"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14A6472E" w14:textId="77777777" w:rsidR="006164D7" w:rsidRPr="00100EEB" w:rsidRDefault="006164D7" w:rsidP="006164D7">
            <w:pPr>
              <w:jc w:val="center"/>
              <w:rPr>
                <w:b w:val="0"/>
                <w:sz w:val="22"/>
                <w:szCs w:val="22"/>
                <w:u w:val="single"/>
              </w:rPr>
            </w:pPr>
          </w:p>
        </w:tc>
        <w:tc>
          <w:tcPr>
            <w:tcW w:w="1170" w:type="dxa"/>
            <w:gridSpan w:val="2"/>
          </w:tcPr>
          <w:p w14:paraId="4A056B1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977" w:type="dxa"/>
          </w:tcPr>
          <w:p w14:paraId="4CEA3C77"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183" w:type="dxa"/>
          </w:tcPr>
          <w:p w14:paraId="511E80FD"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c>
          <w:tcPr>
            <w:tcW w:w="1260" w:type="dxa"/>
          </w:tcPr>
          <w:p w14:paraId="1A4748F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Coef</w:t>
            </w:r>
          </w:p>
        </w:tc>
        <w:tc>
          <w:tcPr>
            <w:tcW w:w="1350" w:type="dxa"/>
          </w:tcPr>
          <w:p w14:paraId="3BC8255F"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χ</w:t>
            </w:r>
            <w:r w:rsidRPr="00100EEB">
              <w:rPr>
                <w:b/>
                <w:sz w:val="22"/>
                <w:szCs w:val="22"/>
                <w:vertAlign w:val="superscript"/>
              </w:rPr>
              <w:t xml:space="preserve">2 </w:t>
            </w:r>
            <w:r w:rsidRPr="00100EEB">
              <w:rPr>
                <w:b/>
                <w:sz w:val="22"/>
                <w:szCs w:val="22"/>
              </w:rPr>
              <w:t>value</w:t>
            </w:r>
          </w:p>
        </w:tc>
        <w:tc>
          <w:tcPr>
            <w:tcW w:w="1620" w:type="dxa"/>
          </w:tcPr>
          <w:p w14:paraId="084E72F9" w14:textId="77777777" w:rsidR="006164D7" w:rsidRPr="00100EEB"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100EEB">
              <w:rPr>
                <w:b/>
                <w:sz w:val="22"/>
                <w:szCs w:val="22"/>
              </w:rPr>
              <w:t>p – value</w:t>
            </w:r>
          </w:p>
        </w:tc>
      </w:tr>
      <w:tr w:rsidR="006164D7" w:rsidRPr="00D94BB3" w14:paraId="28413AB7" w14:textId="77777777" w:rsidTr="004A52D3">
        <w:trPr>
          <w:trHeight w:val="305"/>
        </w:trPr>
        <w:tc>
          <w:tcPr>
            <w:cnfStyle w:val="001000000000" w:firstRow="0" w:lastRow="0" w:firstColumn="1" w:lastColumn="0" w:oddVBand="0" w:evenVBand="0" w:oddHBand="0" w:evenHBand="0" w:firstRowFirstColumn="0" w:firstRowLastColumn="0" w:lastRowFirstColumn="0" w:lastRowLastColumn="0"/>
            <w:tcW w:w="2250" w:type="dxa"/>
          </w:tcPr>
          <w:p w14:paraId="68BFC246" w14:textId="77777777" w:rsidR="006164D7" w:rsidRPr="004A52D3" w:rsidRDefault="006164D7" w:rsidP="006164D7">
            <w:pPr>
              <w:jc w:val="center"/>
              <w:rPr>
                <w:b w:val="0"/>
                <w:sz w:val="20"/>
                <w:szCs w:val="20"/>
              </w:rPr>
            </w:pPr>
            <w:r w:rsidRPr="004A52D3">
              <w:rPr>
                <w:sz w:val="20"/>
                <w:szCs w:val="20"/>
              </w:rPr>
              <w:t>Microsite</w:t>
            </w:r>
          </w:p>
        </w:tc>
        <w:tc>
          <w:tcPr>
            <w:tcW w:w="1080" w:type="dxa"/>
          </w:tcPr>
          <w:p w14:paraId="1F8CF935"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-0.047260</w:t>
            </w:r>
          </w:p>
        </w:tc>
        <w:tc>
          <w:tcPr>
            <w:tcW w:w="1067" w:type="dxa"/>
            <w:gridSpan w:val="2"/>
          </w:tcPr>
          <w:p w14:paraId="7E4130CE" w14:textId="77777777" w:rsidR="006164D7" w:rsidRPr="002A4DF7"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0.0464</w:t>
            </w:r>
          </w:p>
        </w:tc>
        <w:tc>
          <w:tcPr>
            <w:tcW w:w="1183" w:type="dxa"/>
          </w:tcPr>
          <w:p w14:paraId="25FA44C6"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0.8295</w:t>
            </w:r>
          </w:p>
        </w:tc>
        <w:tc>
          <w:tcPr>
            <w:tcW w:w="1260" w:type="dxa"/>
          </w:tcPr>
          <w:p w14:paraId="0D2D362D"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-0.03538</w:t>
            </w:r>
          </w:p>
        </w:tc>
        <w:tc>
          <w:tcPr>
            <w:tcW w:w="1350" w:type="dxa"/>
          </w:tcPr>
          <w:p w14:paraId="1A841273" w14:textId="77777777" w:rsidR="006164D7" w:rsidRPr="00BC3449" w:rsidRDefault="006164D7" w:rsidP="00BC3449">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1.0051</w:t>
            </w:r>
          </w:p>
        </w:tc>
        <w:tc>
          <w:tcPr>
            <w:tcW w:w="1620" w:type="dxa"/>
          </w:tcPr>
          <w:p w14:paraId="57C47ECC" w14:textId="77777777" w:rsidR="006164D7" w:rsidRPr="002A4DF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0.46515</w:t>
            </w:r>
          </w:p>
        </w:tc>
      </w:tr>
      <w:tr w:rsidR="006164D7" w:rsidRPr="00242819" w14:paraId="34C113F7"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tcPr>
          <w:p w14:paraId="697659D1" w14:textId="77777777" w:rsidR="006164D7" w:rsidRPr="004A52D3" w:rsidRDefault="006164D7" w:rsidP="006164D7">
            <w:pPr>
              <w:jc w:val="center"/>
              <w:rPr>
                <w:b w:val="0"/>
                <w:sz w:val="20"/>
                <w:szCs w:val="20"/>
              </w:rPr>
            </w:pPr>
            <w:r w:rsidRPr="004A52D3">
              <w:rPr>
                <w:sz w:val="20"/>
                <w:szCs w:val="20"/>
              </w:rPr>
              <w:t>Blooming</w:t>
            </w:r>
          </w:p>
        </w:tc>
        <w:tc>
          <w:tcPr>
            <w:tcW w:w="1170" w:type="dxa"/>
            <w:gridSpan w:val="2"/>
          </w:tcPr>
          <w:p w14:paraId="7C6090DF"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-0.777931</w:t>
            </w:r>
          </w:p>
        </w:tc>
        <w:tc>
          <w:tcPr>
            <w:tcW w:w="977" w:type="dxa"/>
          </w:tcPr>
          <w:p w14:paraId="1FA2B512"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23.1788</w:t>
            </w:r>
          </w:p>
        </w:tc>
        <w:tc>
          <w:tcPr>
            <w:tcW w:w="1183" w:type="dxa"/>
          </w:tcPr>
          <w:p w14:paraId="40094955" w14:textId="77777777" w:rsidR="006164D7" w:rsidRPr="002A4DF7"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2A4DF7">
              <w:rPr>
                <w:rStyle w:val="gnkrckgcgsb"/>
                <w:rFonts w:ascii="Times New Roman" w:hAnsi="Times New Roman" w:cs="Times New Roman"/>
                <w:b/>
                <w:bdr w:val="none" w:sz="0" w:space="0" w:color="auto" w:frame="1"/>
              </w:rPr>
              <w:t>&lt;0.0001</w:t>
            </w:r>
          </w:p>
        </w:tc>
        <w:tc>
          <w:tcPr>
            <w:tcW w:w="1260" w:type="dxa"/>
          </w:tcPr>
          <w:p w14:paraId="3F4F1AE5"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0.080</w:t>
            </w:r>
            <w:r w:rsidR="00BC3449">
              <w:rPr>
                <w:rStyle w:val="gnkrckgcgsb"/>
                <w:rFonts w:ascii="Times New Roman" w:hAnsi="Times New Roman" w:cs="Times New Roman"/>
                <w:color w:val="000000"/>
                <w:bdr w:val="none" w:sz="0" w:space="0" w:color="auto" w:frame="1"/>
              </w:rPr>
              <w:t>5</w:t>
            </w:r>
          </w:p>
        </w:tc>
        <w:tc>
          <w:tcPr>
            <w:tcW w:w="1350" w:type="dxa"/>
          </w:tcPr>
          <w:p w14:paraId="58C794F0" w14:textId="77777777" w:rsidR="006164D7" w:rsidRPr="00BC3449" w:rsidRDefault="006164D7" w:rsidP="00BC3449">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0.5335</w:t>
            </w:r>
          </w:p>
        </w:tc>
        <w:tc>
          <w:tcPr>
            <w:tcW w:w="1620" w:type="dxa"/>
          </w:tcPr>
          <w:p w14:paraId="7BA99B8B" w14:textId="77777777" w:rsidR="006164D7" w:rsidRPr="002A4DF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0.31609</w:t>
            </w:r>
          </w:p>
        </w:tc>
      </w:tr>
      <w:tr w:rsidR="006164D7" w:rsidRPr="00D94BB3" w14:paraId="76B76B60" w14:textId="77777777" w:rsidTr="004A52D3">
        <w:tc>
          <w:tcPr>
            <w:cnfStyle w:val="001000000000" w:firstRow="0" w:lastRow="0" w:firstColumn="1" w:lastColumn="0" w:oddVBand="0" w:evenVBand="0" w:oddHBand="0" w:evenHBand="0" w:firstRowFirstColumn="0" w:firstRowLastColumn="0" w:lastRowFirstColumn="0" w:lastRowLastColumn="0"/>
            <w:tcW w:w="2250" w:type="dxa"/>
          </w:tcPr>
          <w:p w14:paraId="6E27B6EE" w14:textId="77777777" w:rsidR="006164D7" w:rsidRPr="004A52D3" w:rsidRDefault="006164D7" w:rsidP="006164D7">
            <w:pPr>
              <w:jc w:val="center"/>
              <w:rPr>
                <w:b w:val="0"/>
                <w:sz w:val="20"/>
                <w:szCs w:val="20"/>
              </w:rPr>
            </w:pPr>
            <w:r w:rsidRPr="004A52D3">
              <w:rPr>
                <w:sz w:val="20"/>
                <w:szCs w:val="20"/>
              </w:rPr>
              <w:t>Microsite * Blooming</w:t>
            </w:r>
          </w:p>
        </w:tc>
        <w:tc>
          <w:tcPr>
            <w:tcW w:w="1170" w:type="dxa"/>
            <w:gridSpan w:val="2"/>
          </w:tcPr>
          <w:p w14:paraId="04A1BE41"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NA</w:t>
            </w:r>
          </w:p>
        </w:tc>
        <w:tc>
          <w:tcPr>
            <w:tcW w:w="977" w:type="dxa"/>
          </w:tcPr>
          <w:p w14:paraId="4C0C6568" w14:textId="77777777" w:rsidR="006164D7" w:rsidRPr="002A4DF7" w:rsidRDefault="006164D7" w:rsidP="006164D7">
            <w:pPr>
              <w:jc w:val="center"/>
              <w:cnfStyle w:val="000000000000" w:firstRow="0" w:lastRow="0" w:firstColumn="0" w:lastColumn="0" w:oddVBand="0" w:evenVBand="0" w:oddHBand="0" w:evenHBand="0" w:firstRowFirstColumn="0" w:firstRowLastColumn="0" w:lastRowFirstColumn="0" w:lastRowLastColumn="0"/>
              <w:rPr>
                <w:sz w:val="20"/>
                <w:szCs w:val="20"/>
              </w:rPr>
            </w:pPr>
            <w:r w:rsidRPr="002A4DF7">
              <w:rPr>
                <w:sz w:val="20"/>
                <w:szCs w:val="20"/>
              </w:rPr>
              <w:t>NA</w:t>
            </w:r>
          </w:p>
        </w:tc>
        <w:tc>
          <w:tcPr>
            <w:tcW w:w="1183" w:type="dxa"/>
          </w:tcPr>
          <w:p w14:paraId="129B1D8D"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2A4DF7">
              <w:rPr>
                <w:rFonts w:ascii="Times New Roman" w:hAnsi="Times New Roman" w:cs="Times New Roman"/>
                <w:color w:val="000000"/>
              </w:rPr>
              <w:t>NA</w:t>
            </w:r>
          </w:p>
        </w:tc>
        <w:tc>
          <w:tcPr>
            <w:tcW w:w="1260" w:type="dxa"/>
          </w:tcPr>
          <w:p w14:paraId="63C96ABC"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2A4DF7">
              <w:rPr>
                <w:rStyle w:val="gnkrckgcgsb"/>
                <w:rFonts w:ascii="Times New Roman" w:hAnsi="Times New Roman" w:cs="Times New Roman"/>
                <w:color w:val="000000"/>
                <w:bdr w:val="none" w:sz="0" w:space="0" w:color="auto" w:frame="1"/>
              </w:rPr>
              <w:t>-0.20443</w:t>
            </w:r>
          </w:p>
        </w:tc>
        <w:tc>
          <w:tcPr>
            <w:tcW w:w="1350" w:type="dxa"/>
          </w:tcPr>
          <w:p w14:paraId="41109732" w14:textId="77777777" w:rsidR="006164D7" w:rsidRPr="004A52D3" w:rsidRDefault="006164D7" w:rsidP="004A52D3">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2A4DF7">
              <w:rPr>
                <w:rStyle w:val="gnkrckgcgsb"/>
                <w:rFonts w:ascii="Times New Roman" w:hAnsi="Times New Roman" w:cs="Times New Roman"/>
                <w:color w:val="000000"/>
                <w:bdr w:val="none" w:sz="0" w:space="0" w:color="auto" w:frame="1"/>
              </w:rPr>
              <w:t>7.0691</w:t>
            </w:r>
          </w:p>
        </w:tc>
        <w:tc>
          <w:tcPr>
            <w:tcW w:w="1620" w:type="dxa"/>
          </w:tcPr>
          <w:p w14:paraId="34853E65" w14:textId="77777777" w:rsidR="006164D7" w:rsidRPr="002A4DF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2A4DF7">
              <w:rPr>
                <w:rStyle w:val="gnkrckgcgsb"/>
                <w:rFonts w:ascii="Times New Roman" w:hAnsi="Times New Roman" w:cs="Times New Roman"/>
                <w:b/>
                <w:color w:val="000000"/>
                <w:bdr w:val="none" w:sz="0" w:space="0" w:color="auto" w:frame="1"/>
              </w:rPr>
              <w:t>0.00784</w:t>
            </w:r>
          </w:p>
        </w:tc>
      </w:tr>
    </w:tbl>
    <w:p w14:paraId="759F3509"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7C2A183" w14:textId="77777777" w:rsidR="002C73C9" w:rsidRDefault="002C73C9" w:rsidP="006164D7"/>
    <w:p w14:paraId="00BB198D" w14:textId="77777777" w:rsidR="002C73C9" w:rsidRDefault="002C73C9" w:rsidP="006164D7"/>
    <w:p w14:paraId="24CFEC8C" w14:textId="77777777" w:rsidR="002C73C9" w:rsidRDefault="002C73C9" w:rsidP="006164D7"/>
    <w:p w14:paraId="57B284C9" w14:textId="77777777" w:rsidR="002C73C9" w:rsidRDefault="002C73C9" w:rsidP="006164D7"/>
    <w:p w14:paraId="769CF4C3" w14:textId="77777777" w:rsidR="002C73C9" w:rsidRDefault="002C73C9" w:rsidP="006164D7"/>
    <w:p w14:paraId="7E66C7FC" w14:textId="77777777" w:rsidR="002C73C9" w:rsidRDefault="002C73C9" w:rsidP="006164D7"/>
    <w:p w14:paraId="48130528" w14:textId="77777777" w:rsidR="006164D7" w:rsidRDefault="005D4768" w:rsidP="006164D7">
      <w:r>
        <w:t>Table 5</w:t>
      </w:r>
      <w:r w:rsidR="002C73C9">
        <w:t>: Results from quasi-P</w:t>
      </w:r>
      <w:r w:rsidR="006164D7">
        <w:t xml:space="preserve">oisson GLMM (MASS, glmmPQL) testing for the influence of </w:t>
      </w:r>
      <w:r w:rsidR="006164D7" w:rsidRPr="002C73C9">
        <w:rPr>
          <w:i/>
        </w:rPr>
        <w:t>L. tridentata</w:t>
      </w:r>
      <w:r w:rsidR="006164D7">
        <w:t>, and two metrics of conspecific density on conspecific and heterospecific pollen deposition. Sample</w:t>
      </w:r>
      <w:r w:rsidR="002C73C9">
        <w:t xml:space="preserve"> ID</w:t>
      </w:r>
      <w:r w:rsidR="006164D7">
        <w:t xml:space="preserve"> nested in flower</w:t>
      </w:r>
      <w:r w:rsidR="002C73C9">
        <w:t xml:space="preserve"> ID nested in plant was</w:t>
      </w:r>
      <w:r w:rsidR="006164D7">
        <w:t xml:space="preserve"> used as a random effect to account for</w:t>
      </w:r>
      <w:r w:rsidR="002C73C9">
        <w:t xml:space="preserve"> multiples</w:t>
      </w:r>
      <w:r w:rsidR="006164D7">
        <w:t xml:space="preserve"> samples coming from </w:t>
      </w:r>
      <w:r w:rsidR="002C73C9">
        <w:t xml:space="preserve">individual </w:t>
      </w:r>
      <w:r w:rsidR="006164D7">
        <w:t>plant</w:t>
      </w:r>
      <w:r w:rsidR="002C73C9">
        <w:t>s</w:t>
      </w:r>
      <w:r w:rsidR="006164D7">
        <w:t>.</w:t>
      </w:r>
      <w:r w:rsidR="006164D7" w:rsidRPr="009219EE">
        <w:t xml:space="preserve"> </w:t>
      </w:r>
      <w:r w:rsidR="006164D7" w:rsidRPr="00BA750B">
        <w:t>Significance was denoted at α = 0.05 and shown in bold.</w:t>
      </w:r>
    </w:p>
    <w:tbl>
      <w:tblPr>
        <w:tblStyle w:val="PlainTable2"/>
        <w:tblW w:w="10100" w:type="dxa"/>
        <w:tblLook w:val="04A0" w:firstRow="1" w:lastRow="0" w:firstColumn="1" w:lastColumn="0" w:noHBand="0" w:noVBand="1"/>
      </w:tblPr>
      <w:tblGrid>
        <w:gridCol w:w="1629"/>
        <w:gridCol w:w="1265"/>
        <w:gridCol w:w="1634"/>
        <w:gridCol w:w="1534"/>
        <w:gridCol w:w="1235"/>
        <w:gridCol w:w="1336"/>
        <w:gridCol w:w="1467"/>
      </w:tblGrid>
      <w:tr w:rsidR="006164D7" w:rsidRPr="004D23C7" w14:paraId="0DB33A6C"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1CB9BE0E" w14:textId="77777777" w:rsidR="006164D7" w:rsidRPr="004D23C7" w:rsidRDefault="006164D7" w:rsidP="006164D7">
            <w:pPr>
              <w:jc w:val="center"/>
              <w:rPr>
                <w:b w:val="0"/>
                <w:sz w:val="22"/>
                <w:szCs w:val="22"/>
              </w:rPr>
            </w:pPr>
          </w:p>
        </w:tc>
        <w:tc>
          <w:tcPr>
            <w:tcW w:w="4433" w:type="dxa"/>
            <w:gridSpan w:val="3"/>
          </w:tcPr>
          <w:p w14:paraId="1CBCCF7E"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Conspecific Pollen Deposition</w:t>
            </w:r>
          </w:p>
        </w:tc>
        <w:tc>
          <w:tcPr>
            <w:tcW w:w="4038" w:type="dxa"/>
            <w:gridSpan w:val="3"/>
          </w:tcPr>
          <w:p w14:paraId="1270D54A" w14:textId="77777777" w:rsidR="006164D7" w:rsidRPr="00B427B9"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B427B9">
              <w:rPr>
                <w:sz w:val="22"/>
                <w:szCs w:val="22"/>
              </w:rPr>
              <w:t>Heterospecific Pollen Deposition</w:t>
            </w:r>
          </w:p>
        </w:tc>
      </w:tr>
      <w:tr w:rsidR="006164D7" w:rsidRPr="004D23C7" w14:paraId="103B16A7"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2FD5001A" w14:textId="77777777" w:rsidR="006164D7" w:rsidRPr="004D23C7" w:rsidRDefault="006164D7" w:rsidP="006164D7">
            <w:pPr>
              <w:jc w:val="center"/>
              <w:rPr>
                <w:b w:val="0"/>
                <w:sz w:val="22"/>
                <w:szCs w:val="22"/>
                <w:u w:val="single"/>
              </w:rPr>
            </w:pPr>
          </w:p>
        </w:tc>
        <w:tc>
          <w:tcPr>
            <w:tcW w:w="1265" w:type="dxa"/>
          </w:tcPr>
          <w:p w14:paraId="1971A822"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634" w:type="dxa"/>
          </w:tcPr>
          <w:p w14:paraId="384BED2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534" w:type="dxa"/>
          </w:tcPr>
          <w:p w14:paraId="53D5D1F9"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c>
          <w:tcPr>
            <w:tcW w:w="1235" w:type="dxa"/>
          </w:tcPr>
          <w:p w14:paraId="4CE5315F"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Coef</w:t>
            </w:r>
          </w:p>
        </w:tc>
        <w:tc>
          <w:tcPr>
            <w:tcW w:w="1336" w:type="dxa"/>
          </w:tcPr>
          <w:p w14:paraId="0FA3E347"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χ</w:t>
            </w:r>
            <w:r w:rsidRPr="00B427B9">
              <w:rPr>
                <w:b/>
                <w:sz w:val="22"/>
                <w:szCs w:val="22"/>
                <w:vertAlign w:val="superscript"/>
              </w:rPr>
              <w:t xml:space="preserve">2 </w:t>
            </w:r>
            <w:r w:rsidRPr="00B427B9">
              <w:rPr>
                <w:b/>
                <w:sz w:val="22"/>
                <w:szCs w:val="22"/>
              </w:rPr>
              <w:t>value</w:t>
            </w:r>
          </w:p>
        </w:tc>
        <w:tc>
          <w:tcPr>
            <w:tcW w:w="1467" w:type="dxa"/>
          </w:tcPr>
          <w:p w14:paraId="1D52E580" w14:textId="77777777" w:rsidR="006164D7" w:rsidRPr="00B427B9"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B427B9">
              <w:rPr>
                <w:b/>
                <w:sz w:val="22"/>
                <w:szCs w:val="22"/>
              </w:rPr>
              <w:t>p – value</w:t>
            </w:r>
          </w:p>
        </w:tc>
      </w:tr>
      <w:tr w:rsidR="006164D7" w14:paraId="4A948679"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629" w:type="dxa"/>
          </w:tcPr>
          <w:p w14:paraId="45E0AC28" w14:textId="77777777" w:rsidR="006164D7" w:rsidRPr="004D23C7" w:rsidRDefault="006164D7" w:rsidP="006164D7">
            <w:pPr>
              <w:jc w:val="center"/>
              <w:rPr>
                <w:b w:val="0"/>
                <w:sz w:val="22"/>
                <w:szCs w:val="22"/>
              </w:rPr>
            </w:pPr>
            <w:r>
              <w:rPr>
                <w:sz w:val="22"/>
                <w:szCs w:val="22"/>
              </w:rPr>
              <w:t xml:space="preserve">Distance to </w:t>
            </w:r>
            <w:r w:rsidR="00F36AB0">
              <w:rPr>
                <w:i/>
                <w:sz w:val="22"/>
                <w:szCs w:val="22"/>
              </w:rPr>
              <w:t xml:space="preserve">L. </w:t>
            </w:r>
            <w:r w:rsidRPr="002A4DF7">
              <w:rPr>
                <w:i/>
                <w:sz w:val="22"/>
                <w:szCs w:val="22"/>
              </w:rPr>
              <w:t>tridentata</w:t>
            </w:r>
          </w:p>
        </w:tc>
        <w:tc>
          <w:tcPr>
            <w:tcW w:w="1265" w:type="dxa"/>
          </w:tcPr>
          <w:p w14:paraId="573949CE"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0.0002</w:t>
            </w:r>
          </w:p>
          <w:p w14:paraId="4BD1446B"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3A9BE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0.8803</w:t>
            </w:r>
          </w:p>
          <w:p w14:paraId="017AECDF"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2"/>
                <w:szCs w:val="22"/>
              </w:rPr>
            </w:pPr>
          </w:p>
        </w:tc>
        <w:tc>
          <w:tcPr>
            <w:tcW w:w="1534" w:type="dxa"/>
          </w:tcPr>
          <w:p w14:paraId="63DDCA3A"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0.3533</w:t>
            </w:r>
          </w:p>
          <w:p w14:paraId="4EA3FB25"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235" w:type="dxa"/>
          </w:tcPr>
          <w:p w14:paraId="03E6AB36"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0.00130</w:t>
            </w:r>
          </w:p>
          <w:p w14:paraId="4342F841"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336" w:type="dxa"/>
          </w:tcPr>
          <w:p w14:paraId="7B3AB3F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23.7883</w:t>
            </w:r>
          </w:p>
          <w:p w14:paraId="16163F0E"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6E7DC48A" w14:textId="77777777" w:rsidR="006164D7" w:rsidRPr="00D17375"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D17375">
              <w:rPr>
                <w:rStyle w:val="gnkrckgcgsb"/>
                <w:rFonts w:ascii="Times New Roman" w:hAnsi="Times New Roman" w:cs="Times New Roman"/>
                <w:b/>
                <w:bdr w:val="none" w:sz="0" w:space="0" w:color="auto" w:frame="1"/>
              </w:rPr>
              <w:t>&lt;0.0001</w:t>
            </w:r>
          </w:p>
          <w:p w14:paraId="69E9D4C5"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r>
      <w:tr w:rsidR="006164D7" w14:paraId="535A8F8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9" w:type="dxa"/>
          </w:tcPr>
          <w:p w14:paraId="3EF7A1EE" w14:textId="77777777" w:rsidR="006164D7" w:rsidRPr="004D23C7" w:rsidRDefault="006164D7" w:rsidP="006164D7">
            <w:pPr>
              <w:jc w:val="center"/>
              <w:rPr>
                <w:b w:val="0"/>
                <w:sz w:val="22"/>
                <w:szCs w:val="22"/>
              </w:rPr>
            </w:pPr>
            <w:r>
              <w:rPr>
                <w:sz w:val="22"/>
                <w:szCs w:val="22"/>
              </w:rPr>
              <w:t xml:space="preserve">Distance to </w:t>
            </w:r>
            <w:r w:rsidRPr="002A4DF7">
              <w:rPr>
                <w:i/>
                <w:sz w:val="22"/>
                <w:szCs w:val="22"/>
              </w:rPr>
              <w:t>M.</w:t>
            </w:r>
            <w:r w:rsidR="00F36AB0">
              <w:rPr>
                <w:i/>
                <w:sz w:val="22"/>
                <w:szCs w:val="22"/>
              </w:rPr>
              <w:t xml:space="preserve"> </w:t>
            </w:r>
            <w:r w:rsidRPr="002A4DF7">
              <w:rPr>
                <w:i/>
                <w:sz w:val="22"/>
                <w:szCs w:val="22"/>
              </w:rPr>
              <w:t>glabrata</w:t>
            </w:r>
          </w:p>
        </w:tc>
        <w:tc>
          <w:tcPr>
            <w:tcW w:w="1265" w:type="dxa"/>
          </w:tcPr>
          <w:p w14:paraId="3D0BF65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0.0015</w:t>
            </w:r>
          </w:p>
          <w:p w14:paraId="0EF70B88"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3682074C"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3.8146</w:t>
            </w:r>
          </w:p>
          <w:p w14:paraId="355EAC80" w14:textId="77777777" w:rsidR="006164D7" w:rsidRPr="009F0EA7" w:rsidRDefault="006164D7" w:rsidP="006164D7">
            <w:pPr>
              <w:jc w:val="center"/>
              <w:cnfStyle w:val="000000100000" w:firstRow="0" w:lastRow="0" w:firstColumn="0" w:lastColumn="0" w:oddVBand="0" w:evenVBand="0" w:oddHBand="1" w:evenHBand="0" w:firstRowFirstColumn="0" w:firstRowLastColumn="0" w:lastRowFirstColumn="0" w:lastRowLastColumn="0"/>
              <w:rPr>
                <w:b/>
                <w:sz w:val="22"/>
                <w:szCs w:val="22"/>
              </w:rPr>
            </w:pPr>
          </w:p>
        </w:tc>
        <w:tc>
          <w:tcPr>
            <w:tcW w:w="1534" w:type="dxa"/>
          </w:tcPr>
          <w:p w14:paraId="0C0C85B1"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0.0541</w:t>
            </w:r>
          </w:p>
          <w:p w14:paraId="57718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3A392237"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-0.0014</w:t>
            </w:r>
          </w:p>
          <w:p w14:paraId="3CE26CF3"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557A7F5E"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2.1656</w:t>
            </w:r>
          </w:p>
          <w:p w14:paraId="577511DD" w14:textId="77777777" w:rsidR="006164D7" w:rsidRPr="009F0EA7" w:rsidRDefault="006164D7" w:rsidP="006164D7">
            <w:pPr>
              <w:pStyle w:val="HTMLPreformatted"/>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413B2786"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0.1411</w:t>
            </w:r>
          </w:p>
          <w:p w14:paraId="15680A29" w14:textId="77777777" w:rsidR="006164D7" w:rsidRPr="009F0EA7" w:rsidRDefault="006164D7" w:rsidP="006164D7">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r w:rsidR="006164D7" w14:paraId="60E076C7" w14:textId="77777777" w:rsidTr="006164D7">
        <w:tc>
          <w:tcPr>
            <w:cnfStyle w:val="001000000000" w:firstRow="0" w:lastRow="0" w:firstColumn="1" w:lastColumn="0" w:oddVBand="0" w:evenVBand="0" w:oddHBand="0" w:evenHBand="0" w:firstRowFirstColumn="0" w:firstRowLastColumn="0" w:lastRowFirstColumn="0" w:lastRowLastColumn="0"/>
            <w:tcW w:w="1629" w:type="dxa"/>
          </w:tcPr>
          <w:p w14:paraId="543FFBB6" w14:textId="77777777" w:rsidR="006164D7" w:rsidRPr="004D23C7" w:rsidRDefault="006164D7" w:rsidP="006164D7">
            <w:pPr>
              <w:jc w:val="center"/>
              <w:rPr>
                <w:b w:val="0"/>
                <w:sz w:val="22"/>
                <w:szCs w:val="22"/>
              </w:rPr>
            </w:pPr>
            <w:r w:rsidRPr="002A4DF7">
              <w:rPr>
                <w:i/>
                <w:sz w:val="22"/>
                <w:szCs w:val="22"/>
              </w:rPr>
              <w:t>M. glabrata</w:t>
            </w:r>
            <w:r>
              <w:rPr>
                <w:sz w:val="22"/>
                <w:szCs w:val="22"/>
              </w:rPr>
              <w:t xml:space="preserve"> floral number</w:t>
            </w:r>
          </w:p>
        </w:tc>
        <w:tc>
          <w:tcPr>
            <w:tcW w:w="1265" w:type="dxa"/>
          </w:tcPr>
          <w:p w14:paraId="35A869A2"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0.0089</w:t>
            </w:r>
          </w:p>
          <w:p w14:paraId="18E930A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634" w:type="dxa"/>
          </w:tcPr>
          <w:p w14:paraId="44FBAD50"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2.0027</w:t>
            </w:r>
          </w:p>
          <w:p w14:paraId="0634B693" w14:textId="77777777" w:rsidR="006164D7" w:rsidRPr="009F0EA7" w:rsidRDefault="006164D7" w:rsidP="006164D7">
            <w:pPr>
              <w:jc w:val="center"/>
              <w:cnfStyle w:val="000000000000" w:firstRow="0" w:lastRow="0" w:firstColumn="0" w:lastColumn="0" w:oddVBand="0" w:evenVBand="0" w:oddHBand="0" w:evenHBand="0" w:firstRowFirstColumn="0" w:firstRowLastColumn="0" w:lastRowFirstColumn="0" w:lastRowLastColumn="0"/>
              <w:rPr>
                <w:b/>
                <w:sz w:val="22"/>
                <w:szCs w:val="22"/>
              </w:rPr>
            </w:pPr>
          </w:p>
        </w:tc>
        <w:tc>
          <w:tcPr>
            <w:tcW w:w="1534" w:type="dxa"/>
          </w:tcPr>
          <w:p w14:paraId="2F4CD71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0.1620</w:t>
            </w:r>
          </w:p>
          <w:p w14:paraId="31E40484"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sz w:val="22"/>
                <w:szCs w:val="22"/>
              </w:rPr>
            </w:pPr>
          </w:p>
        </w:tc>
        <w:tc>
          <w:tcPr>
            <w:tcW w:w="1235" w:type="dxa"/>
          </w:tcPr>
          <w:p w14:paraId="138E052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-0.0122</w:t>
            </w:r>
          </w:p>
          <w:p w14:paraId="4A68BB21"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1336" w:type="dxa"/>
          </w:tcPr>
          <w:p w14:paraId="2EDFB489"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2.3713</w:t>
            </w:r>
          </w:p>
          <w:p w14:paraId="571DB38D" w14:textId="77777777" w:rsidR="006164D7" w:rsidRPr="009F0EA7" w:rsidRDefault="006164D7" w:rsidP="006164D7">
            <w:pPr>
              <w:pStyle w:val="HTMLPreformatted"/>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4"/>
                <w:szCs w:val="24"/>
                <w:bdr w:val="none" w:sz="0" w:space="0" w:color="auto" w:frame="1"/>
              </w:rPr>
            </w:pPr>
          </w:p>
        </w:tc>
        <w:tc>
          <w:tcPr>
            <w:tcW w:w="1467" w:type="dxa"/>
          </w:tcPr>
          <w:p w14:paraId="297E0283"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9F0EA7">
              <w:rPr>
                <w:rStyle w:val="gnkrckgcgsb"/>
                <w:rFonts w:ascii="Times New Roman" w:hAnsi="Times New Roman" w:cs="Times New Roman"/>
                <w:color w:val="000000"/>
                <w:bdr w:val="none" w:sz="0" w:space="0" w:color="auto" w:frame="1"/>
              </w:rPr>
              <w:t>0.1236</w:t>
            </w:r>
          </w:p>
          <w:p w14:paraId="623330B5" w14:textId="77777777" w:rsidR="006164D7" w:rsidRPr="009F0EA7" w:rsidRDefault="006164D7" w:rsidP="006164D7">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r>
    </w:tbl>
    <w:p w14:paraId="1E39A722"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24CD79FA"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79CD2F41" w14:textId="77777777" w:rsidR="006164D7" w:rsidRDefault="006164D7" w:rsidP="006164D7">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4F9ABCBC" w14:textId="77777777" w:rsidR="006164D7" w:rsidRDefault="005D4768" w:rsidP="006164D7">
      <w:r>
        <w:t>Table 6</w:t>
      </w:r>
      <w:r w:rsidR="006164D7">
        <w:t xml:space="preserve">: Results from negative binomial generalized linear mixed models (lme4, glmer.nb) testing for differences in arthropod abundance in response to microsite (shrub and open) and blooming stage (pre-blooming and full bloom). Melyridae beetles comprised 1217/3384 individuals, models were fit with them excluded, included and individually. The repID (shrub ID + microsite) was used a random effect in both models to account for the repeated measures study design. </w:t>
      </w:r>
      <w:r w:rsidR="006164D7" w:rsidRPr="00BA750B">
        <w:t>Significance was denoted at α = 0.05 and shown in bold.</w:t>
      </w:r>
      <w:r w:rsidR="006164D7">
        <w:t xml:space="preserve"> </w:t>
      </w:r>
      <w:r w:rsidR="00930D4D">
        <w:t>And Poisson models</w:t>
      </w:r>
    </w:p>
    <w:tbl>
      <w:tblPr>
        <w:tblStyle w:val="PlainTable2"/>
        <w:tblW w:w="10177" w:type="dxa"/>
        <w:tblInd w:w="-360" w:type="dxa"/>
        <w:tblLayout w:type="fixed"/>
        <w:tblLook w:val="04A0" w:firstRow="1" w:lastRow="0" w:firstColumn="1" w:lastColumn="0" w:noHBand="0" w:noVBand="1"/>
      </w:tblPr>
      <w:tblGrid>
        <w:gridCol w:w="1350"/>
        <w:gridCol w:w="990"/>
        <w:gridCol w:w="930"/>
        <w:gridCol w:w="1024"/>
        <w:gridCol w:w="933"/>
        <w:gridCol w:w="900"/>
        <w:gridCol w:w="1080"/>
        <w:gridCol w:w="900"/>
        <w:gridCol w:w="990"/>
        <w:gridCol w:w="1080"/>
      </w:tblGrid>
      <w:tr w:rsidR="006164D7" w:rsidRPr="00F71F7B" w14:paraId="583662B7"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7E475654" w14:textId="77777777" w:rsidR="006164D7" w:rsidRPr="00F71F7B" w:rsidRDefault="006164D7" w:rsidP="006164D7">
            <w:pPr>
              <w:spacing w:line="480" w:lineRule="auto"/>
              <w:rPr>
                <w:b w:val="0"/>
                <w:sz w:val="22"/>
                <w:szCs w:val="22"/>
              </w:rPr>
            </w:pPr>
          </w:p>
        </w:tc>
        <w:tc>
          <w:tcPr>
            <w:tcW w:w="2944" w:type="dxa"/>
            <w:gridSpan w:val="3"/>
          </w:tcPr>
          <w:p w14:paraId="11C7D326" w14:textId="77777777" w:rsidR="006164D7" w:rsidRPr="00F71F7B" w:rsidRDefault="006164D7"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excluded)</w:t>
            </w:r>
          </w:p>
        </w:tc>
        <w:tc>
          <w:tcPr>
            <w:tcW w:w="2913" w:type="dxa"/>
            <w:gridSpan w:val="3"/>
          </w:tcPr>
          <w:p w14:paraId="39FC0B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Pr>
                <w:sz w:val="22"/>
                <w:szCs w:val="22"/>
              </w:rPr>
              <w:t xml:space="preserve">Arthropod </w:t>
            </w:r>
            <w:r w:rsidRPr="00465892">
              <w:rPr>
                <w:sz w:val="22"/>
                <w:szCs w:val="22"/>
              </w:rPr>
              <w:t>Species Richness</w:t>
            </w:r>
          </w:p>
        </w:tc>
        <w:tc>
          <w:tcPr>
            <w:tcW w:w="2970" w:type="dxa"/>
            <w:gridSpan w:val="3"/>
          </w:tcPr>
          <w:p w14:paraId="154D7962" w14:textId="77777777" w:rsidR="006164D7" w:rsidRPr="00F71F7B" w:rsidRDefault="00930D4D" w:rsidP="006164D7">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465892">
              <w:rPr>
                <w:sz w:val="22"/>
                <w:szCs w:val="22"/>
              </w:rPr>
              <w:t>Bee abundance</w:t>
            </w:r>
          </w:p>
        </w:tc>
      </w:tr>
      <w:tr w:rsidR="00930D4D" w:rsidRPr="00F71F7B" w14:paraId="314BBF24"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3975F693" w14:textId="77777777" w:rsidR="00930D4D" w:rsidRPr="0079431F" w:rsidRDefault="00930D4D" w:rsidP="00930D4D">
            <w:pPr>
              <w:jc w:val="center"/>
              <w:rPr>
                <w:b w:val="0"/>
                <w:sz w:val="20"/>
                <w:szCs w:val="20"/>
                <w:u w:val="single"/>
              </w:rPr>
            </w:pPr>
          </w:p>
        </w:tc>
        <w:tc>
          <w:tcPr>
            <w:tcW w:w="990" w:type="dxa"/>
          </w:tcPr>
          <w:p w14:paraId="7D81350C"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930" w:type="dxa"/>
          </w:tcPr>
          <w:p w14:paraId="60DD10C8"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b/>
                <w:sz w:val="20"/>
                <w:szCs w:val="20"/>
              </w:rPr>
              <w:t>χ</w:t>
            </w:r>
            <w:r w:rsidRPr="0079431F">
              <w:rPr>
                <w:sz w:val="20"/>
                <w:szCs w:val="20"/>
                <w:vertAlign w:val="superscript"/>
              </w:rPr>
              <w:t xml:space="preserve">2 </w:t>
            </w:r>
          </w:p>
        </w:tc>
        <w:tc>
          <w:tcPr>
            <w:tcW w:w="1024" w:type="dxa"/>
          </w:tcPr>
          <w:p w14:paraId="1BD9B993"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p </w:t>
            </w:r>
          </w:p>
        </w:tc>
        <w:tc>
          <w:tcPr>
            <w:tcW w:w="933" w:type="dxa"/>
          </w:tcPr>
          <w:p w14:paraId="0AB10BFB"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00" w:type="dxa"/>
          </w:tcPr>
          <w:p w14:paraId="45254BEA"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42DE1E88" w14:textId="77777777" w:rsidR="00930D4D" w:rsidRPr="00465892" w:rsidRDefault="00930D4D" w:rsidP="00930D4D">
            <w:pP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c>
          <w:tcPr>
            <w:tcW w:w="900" w:type="dxa"/>
          </w:tcPr>
          <w:p w14:paraId="5E462F0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465892">
              <w:rPr>
                <w:b/>
                <w:sz w:val="22"/>
                <w:szCs w:val="22"/>
              </w:rPr>
              <w:t>Coef</w:t>
            </w:r>
          </w:p>
        </w:tc>
        <w:tc>
          <w:tcPr>
            <w:tcW w:w="990" w:type="dxa"/>
          </w:tcPr>
          <w:p w14:paraId="458727C3"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sidRPr="00465892">
              <w:rPr>
                <w:b/>
                <w:sz w:val="22"/>
                <w:szCs w:val="22"/>
              </w:rPr>
              <w:t>χ</w:t>
            </w:r>
            <w:r w:rsidRPr="00465892">
              <w:rPr>
                <w:sz w:val="22"/>
                <w:szCs w:val="22"/>
                <w:vertAlign w:val="superscript"/>
              </w:rPr>
              <w:t xml:space="preserve">2 </w:t>
            </w:r>
          </w:p>
        </w:tc>
        <w:tc>
          <w:tcPr>
            <w:tcW w:w="1080" w:type="dxa"/>
          </w:tcPr>
          <w:p w14:paraId="6D0D4638" w14:textId="77777777" w:rsidR="00930D4D" w:rsidRPr="00465892" w:rsidRDefault="00930D4D" w:rsidP="00930D4D">
            <w:pPr>
              <w:jc w:val="center"/>
              <w:cnfStyle w:val="000000100000" w:firstRow="0" w:lastRow="0" w:firstColumn="0" w:lastColumn="0" w:oddVBand="0" w:evenVBand="0" w:oddHBand="1" w:evenHBand="0" w:firstRowFirstColumn="0" w:firstRowLastColumn="0" w:lastRowFirstColumn="0" w:lastRowLastColumn="0"/>
              <w:rPr>
                <w:sz w:val="22"/>
                <w:szCs w:val="22"/>
              </w:rPr>
            </w:pPr>
            <w:r>
              <w:rPr>
                <w:sz w:val="22"/>
                <w:szCs w:val="22"/>
              </w:rPr>
              <w:t xml:space="preserve">p </w:t>
            </w:r>
          </w:p>
        </w:tc>
      </w:tr>
      <w:tr w:rsidR="00930D4D" w:rsidRPr="00F71F7B" w14:paraId="32D09D67" w14:textId="77777777" w:rsidTr="006164D7">
        <w:trPr>
          <w:trHeight w:val="432"/>
        </w:trPr>
        <w:tc>
          <w:tcPr>
            <w:cnfStyle w:val="001000000000" w:firstRow="0" w:lastRow="0" w:firstColumn="1" w:lastColumn="0" w:oddVBand="0" w:evenVBand="0" w:oddHBand="0" w:evenHBand="0" w:firstRowFirstColumn="0" w:firstRowLastColumn="0" w:lastRowFirstColumn="0" w:lastRowLastColumn="0"/>
            <w:tcW w:w="1350" w:type="dxa"/>
          </w:tcPr>
          <w:p w14:paraId="41F09807" w14:textId="77777777" w:rsidR="00930D4D" w:rsidRPr="0079431F" w:rsidRDefault="00930D4D" w:rsidP="00930D4D">
            <w:pPr>
              <w:jc w:val="center"/>
              <w:rPr>
                <w:sz w:val="20"/>
                <w:szCs w:val="20"/>
              </w:rPr>
            </w:pPr>
            <w:r w:rsidRPr="0079431F">
              <w:rPr>
                <w:sz w:val="20"/>
                <w:szCs w:val="20"/>
              </w:rPr>
              <w:t>Microsite</w:t>
            </w:r>
          </w:p>
          <w:p w14:paraId="4605171D" w14:textId="77777777" w:rsidR="00930D4D" w:rsidRPr="0079431F" w:rsidRDefault="00930D4D" w:rsidP="00930D4D">
            <w:pPr>
              <w:jc w:val="center"/>
              <w:rPr>
                <w:b w:val="0"/>
                <w:sz w:val="20"/>
                <w:szCs w:val="20"/>
              </w:rPr>
            </w:pPr>
            <w:r w:rsidRPr="0079431F">
              <w:rPr>
                <w:sz w:val="20"/>
                <w:szCs w:val="20"/>
              </w:rPr>
              <w:t>(shrub)</w:t>
            </w:r>
          </w:p>
        </w:tc>
        <w:tc>
          <w:tcPr>
            <w:tcW w:w="990" w:type="dxa"/>
          </w:tcPr>
          <w:p w14:paraId="4C5493D1"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0.40610</w:t>
            </w:r>
          </w:p>
          <w:p w14:paraId="63B7A26C"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rStyle w:val="gnkrckgcgsb"/>
                <w:rFonts w:eastAsia="Times New Roman"/>
                <w:color w:val="000000"/>
                <w:sz w:val="20"/>
                <w:szCs w:val="20"/>
                <w:bdr w:val="none" w:sz="0" w:space="0" w:color="auto" w:frame="1"/>
              </w:rPr>
            </w:pPr>
          </w:p>
        </w:tc>
        <w:tc>
          <w:tcPr>
            <w:tcW w:w="930" w:type="dxa"/>
          </w:tcPr>
          <w:p w14:paraId="16DEFFD9"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15.4926</w:t>
            </w:r>
          </w:p>
          <w:p w14:paraId="0409EFEB" w14:textId="77777777" w:rsidR="00930D4D" w:rsidRPr="0079431F" w:rsidRDefault="00930D4D" w:rsidP="00930D4D">
            <w:pPr>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1024" w:type="dxa"/>
          </w:tcPr>
          <w:p w14:paraId="0C45B3CF"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79431F">
              <w:rPr>
                <w:rFonts w:ascii="Times New Roman" w:hAnsi="Times New Roman" w:cs="Times New Roman"/>
                <w:b/>
                <w:color w:val="000000"/>
              </w:rPr>
              <w:t>&lt;0.0001</w:t>
            </w:r>
          </w:p>
        </w:tc>
        <w:tc>
          <w:tcPr>
            <w:tcW w:w="933" w:type="dxa"/>
          </w:tcPr>
          <w:p w14:paraId="690FD0D5"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0.14541</w:t>
            </w:r>
          </w:p>
        </w:tc>
        <w:tc>
          <w:tcPr>
            <w:tcW w:w="900" w:type="dxa"/>
          </w:tcPr>
          <w:p w14:paraId="1ECB63E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6.6289</w:t>
            </w:r>
          </w:p>
        </w:tc>
        <w:tc>
          <w:tcPr>
            <w:tcW w:w="1080" w:type="dxa"/>
          </w:tcPr>
          <w:p w14:paraId="7BC47DAA" w14:textId="77777777" w:rsidR="00930D4D" w:rsidRPr="00B85192"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000000"/>
              </w:rPr>
            </w:pPr>
            <w:r w:rsidRPr="00B85192">
              <w:rPr>
                <w:rStyle w:val="gnkrckgcgsb"/>
                <w:rFonts w:ascii="Times New Roman" w:hAnsi="Times New Roman" w:cs="Times New Roman"/>
                <w:b/>
                <w:color w:val="000000"/>
                <w:bdr w:val="none" w:sz="0" w:space="0" w:color="auto" w:frame="1"/>
              </w:rPr>
              <w:t>0.01</w:t>
            </w:r>
          </w:p>
        </w:tc>
        <w:tc>
          <w:tcPr>
            <w:tcW w:w="900" w:type="dxa"/>
          </w:tcPr>
          <w:p w14:paraId="3C15E06A"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0.05766</w:t>
            </w:r>
          </w:p>
        </w:tc>
        <w:tc>
          <w:tcPr>
            <w:tcW w:w="990" w:type="dxa"/>
          </w:tcPr>
          <w:p w14:paraId="2E4F0D83"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0.0792</w:t>
            </w:r>
          </w:p>
        </w:tc>
        <w:tc>
          <w:tcPr>
            <w:tcW w:w="1080" w:type="dxa"/>
          </w:tcPr>
          <w:p w14:paraId="29C62D9D"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0.778323</w:t>
            </w:r>
          </w:p>
        </w:tc>
      </w:tr>
      <w:tr w:rsidR="00930D4D" w:rsidRPr="00F71F7B" w14:paraId="2812686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08334932" w14:textId="77777777" w:rsidR="00930D4D" w:rsidRPr="0079431F" w:rsidRDefault="00930D4D" w:rsidP="00930D4D">
            <w:pPr>
              <w:jc w:val="center"/>
              <w:rPr>
                <w:sz w:val="20"/>
                <w:szCs w:val="20"/>
              </w:rPr>
            </w:pPr>
            <w:r w:rsidRPr="0079431F">
              <w:rPr>
                <w:sz w:val="20"/>
                <w:szCs w:val="20"/>
              </w:rPr>
              <w:t>Blooming</w:t>
            </w:r>
          </w:p>
          <w:p w14:paraId="328BAF4C" w14:textId="77777777" w:rsidR="00930D4D" w:rsidRPr="0079431F" w:rsidRDefault="00930D4D" w:rsidP="00930D4D">
            <w:pPr>
              <w:jc w:val="center"/>
              <w:rPr>
                <w:b w:val="0"/>
                <w:sz w:val="20"/>
                <w:szCs w:val="20"/>
              </w:rPr>
            </w:pPr>
            <w:r w:rsidRPr="0079431F">
              <w:rPr>
                <w:sz w:val="20"/>
                <w:szCs w:val="20"/>
              </w:rPr>
              <w:t>(in bloom)</w:t>
            </w:r>
          </w:p>
        </w:tc>
        <w:tc>
          <w:tcPr>
            <w:tcW w:w="990" w:type="dxa"/>
          </w:tcPr>
          <w:p w14:paraId="33D0CFED"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-0.39624</w:t>
            </w:r>
          </w:p>
          <w:p w14:paraId="6CC57E5A"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6F8D38EE" w14:textId="77777777" w:rsidR="00930D4D" w:rsidRPr="0079431F"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13.5868</w:t>
            </w:r>
          </w:p>
          <w:p w14:paraId="17CDF494" w14:textId="77777777" w:rsidR="00930D4D" w:rsidRPr="0079431F"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p>
        </w:tc>
        <w:tc>
          <w:tcPr>
            <w:tcW w:w="1024" w:type="dxa"/>
          </w:tcPr>
          <w:p w14:paraId="532C9DD1" w14:textId="77777777" w:rsidR="00930D4D" w:rsidRPr="00C66340" w:rsidRDefault="00930D4D" w:rsidP="00930D4D">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C66340">
              <w:rPr>
                <w:rStyle w:val="gnkrckgcgsb"/>
                <w:rFonts w:ascii="Times New Roman" w:hAnsi="Times New Roman" w:cs="Times New Roman"/>
                <w:b/>
                <w:color w:val="000000"/>
                <w:bdr w:val="none" w:sz="0" w:space="0" w:color="auto" w:frame="1"/>
              </w:rPr>
              <w:t>0.000228</w:t>
            </w:r>
          </w:p>
          <w:p w14:paraId="71AF42C6" w14:textId="77777777" w:rsidR="00930D4D" w:rsidRPr="0079431F" w:rsidRDefault="00930D4D" w:rsidP="00930D4D">
            <w:pPr>
              <w:jc w:val="center"/>
              <w:cnfStyle w:val="000000100000" w:firstRow="0" w:lastRow="0" w:firstColumn="0" w:lastColumn="0" w:oddVBand="0" w:evenVBand="0" w:oddHBand="1" w:evenHBand="0" w:firstRowFirstColumn="0" w:firstRowLastColumn="0" w:lastRowFirstColumn="0" w:lastRowLastColumn="0"/>
              <w:rPr>
                <w:b/>
                <w:sz w:val="20"/>
                <w:szCs w:val="20"/>
              </w:rPr>
            </w:pPr>
          </w:p>
        </w:tc>
        <w:tc>
          <w:tcPr>
            <w:tcW w:w="933" w:type="dxa"/>
          </w:tcPr>
          <w:p w14:paraId="6BA19CB0"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-0.25442</w:t>
            </w:r>
          </w:p>
        </w:tc>
        <w:tc>
          <w:tcPr>
            <w:tcW w:w="900" w:type="dxa"/>
          </w:tcPr>
          <w:p w14:paraId="32050865"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25.6295</w:t>
            </w:r>
          </w:p>
        </w:tc>
        <w:tc>
          <w:tcPr>
            <w:tcW w:w="1080" w:type="dxa"/>
          </w:tcPr>
          <w:p w14:paraId="061FD94C"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000000"/>
              </w:rPr>
            </w:pPr>
            <w:r w:rsidRPr="00DA662B">
              <w:rPr>
                <w:rFonts w:ascii="Times New Roman" w:hAnsi="Times New Roman" w:cs="Times New Roman"/>
                <w:b/>
              </w:rPr>
              <w:t>&lt;0.0001</w:t>
            </w:r>
          </w:p>
        </w:tc>
        <w:tc>
          <w:tcPr>
            <w:tcW w:w="900" w:type="dxa"/>
          </w:tcPr>
          <w:p w14:paraId="0EDFDA7B"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-0.0787</w:t>
            </w:r>
          </w:p>
        </w:tc>
        <w:tc>
          <w:tcPr>
            <w:tcW w:w="990" w:type="dxa"/>
          </w:tcPr>
          <w:p w14:paraId="3CCD580E"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0.2104</w:t>
            </w:r>
          </w:p>
        </w:tc>
        <w:tc>
          <w:tcPr>
            <w:tcW w:w="1080" w:type="dxa"/>
          </w:tcPr>
          <w:p w14:paraId="2CB7F3D8" w14:textId="77777777" w:rsidR="00930D4D" w:rsidRPr="00DA662B" w:rsidRDefault="00930D4D" w:rsidP="00930D4D">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color w:val="000000"/>
                <w:bdr w:val="none" w:sz="0" w:space="0" w:color="auto" w:frame="1"/>
              </w:rPr>
              <w:t>0.646419</w:t>
            </w:r>
          </w:p>
        </w:tc>
      </w:tr>
      <w:tr w:rsidR="00930D4D" w:rsidRPr="00F71F7B" w14:paraId="2507BCE9" w14:textId="77777777" w:rsidTr="006164D7">
        <w:tc>
          <w:tcPr>
            <w:cnfStyle w:val="001000000000" w:firstRow="0" w:lastRow="0" w:firstColumn="1" w:lastColumn="0" w:oddVBand="0" w:evenVBand="0" w:oddHBand="0" w:evenHBand="0" w:firstRowFirstColumn="0" w:firstRowLastColumn="0" w:lastRowFirstColumn="0" w:lastRowLastColumn="0"/>
            <w:tcW w:w="1350" w:type="dxa"/>
          </w:tcPr>
          <w:p w14:paraId="653B32F1" w14:textId="77777777" w:rsidR="00930D4D" w:rsidRPr="008159F4" w:rsidRDefault="00930D4D" w:rsidP="00930D4D">
            <w:pPr>
              <w:jc w:val="center"/>
              <w:rPr>
                <w:sz w:val="20"/>
                <w:szCs w:val="20"/>
              </w:rPr>
            </w:pPr>
            <w:r w:rsidRPr="0079431F">
              <w:rPr>
                <w:sz w:val="20"/>
                <w:szCs w:val="20"/>
              </w:rPr>
              <w:t>Microsite * Blooming</w:t>
            </w:r>
          </w:p>
        </w:tc>
        <w:tc>
          <w:tcPr>
            <w:tcW w:w="990" w:type="dxa"/>
          </w:tcPr>
          <w:p w14:paraId="2B1E425C"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-0.27673</w:t>
            </w:r>
          </w:p>
          <w:p w14:paraId="42E49219"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p>
        </w:tc>
        <w:tc>
          <w:tcPr>
            <w:tcW w:w="930" w:type="dxa"/>
          </w:tcPr>
          <w:p w14:paraId="55C59848"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3.4553</w:t>
            </w:r>
          </w:p>
          <w:p w14:paraId="186FDBC6" w14:textId="77777777" w:rsidR="00930D4D" w:rsidRPr="0079431F"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p>
        </w:tc>
        <w:tc>
          <w:tcPr>
            <w:tcW w:w="1024" w:type="dxa"/>
          </w:tcPr>
          <w:p w14:paraId="164EF7B3" w14:textId="77777777" w:rsidR="00930D4D" w:rsidRPr="0079431F" w:rsidRDefault="00930D4D" w:rsidP="00930D4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0.063049</w:t>
            </w:r>
          </w:p>
          <w:p w14:paraId="6E814D6A" w14:textId="77777777" w:rsidR="00930D4D" w:rsidRPr="0079431F"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b/>
                <w:sz w:val="20"/>
                <w:szCs w:val="20"/>
              </w:rPr>
            </w:pPr>
          </w:p>
        </w:tc>
        <w:tc>
          <w:tcPr>
            <w:tcW w:w="933" w:type="dxa"/>
          </w:tcPr>
          <w:p w14:paraId="7183CEF8"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dr w:val="none" w:sz="0" w:space="0" w:color="auto" w:frame="1"/>
              </w:rPr>
            </w:pPr>
            <w:r w:rsidRPr="00DA662B">
              <w:rPr>
                <w:rStyle w:val="gnkrckgcgsb"/>
                <w:rFonts w:ascii="Times New Roman" w:hAnsi="Times New Roman" w:cs="Times New Roman"/>
                <w:bdr w:val="none" w:sz="0" w:space="0" w:color="auto" w:frame="1"/>
              </w:rPr>
              <w:t>NA</w:t>
            </w:r>
          </w:p>
        </w:tc>
        <w:tc>
          <w:tcPr>
            <w:tcW w:w="900" w:type="dxa"/>
          </w:tcPr>
          <w:p w14:paraId="68A7FCD9" w14:textId="77777777" w:rsidR="00930D4D" w:rsidRPr="00DA662B" w:rsidRDefault="00930D4D" w:rsidP="00930D4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DA662B">
              <w:rPr>
                <w:rStyle w:val="gnkrckgcgsb"/>
                <w:rFonts w:ascii="Times New Roman" w:hAnsi="Times New Roman" w:cs="Times New Roman"/>
                <w:bdr w:val="none" w:sz="0" w:space="0" w:color="auto" w:frame="1"/>
              </w:rPr>
              <w:t>NA</w:t>
            </w:r>
          </w:p>
        </w:tc>
        <w:tc>
          <w:tcPr>
            <w:tcW w:w="1080" w:type="dxa"/>
          </w:tcPr>
          <w:p w14:paraId="0F9BFB4F" w14:textId="77777777" w:rsidR="00930D4D" w:rsidRPr="00DA662B" w:rsidRDefault="00930D4D" w:rsidP="00930D4D">
            <w:pPr>
              <w:pStyle w:val="NoSpacing"/>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00" w:type="dxa"/>
          </w:tcPr>
          <w:p w14:paraId="6E04BD72"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990" w:type="dxa"/>
          </w:tcPr>
          <w:p w14:paraId="46E49DA6"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c>
          <w:tcPr>
            <w:tcW w:w="1080" w:type="dxa"/>
          </w:tcPr>
          <w:p w14:paraId="4B80BE0C" w14:textId="77777777" w:rsidR="00930D4D" w:rsidRPr="00DA662B" w:rsidRDefault="00930D4D" w:rsidP="00930D4D">
            <w:pPr>
              <w:jc w:val="center"/>
              <w:cnfStyle w:val="000000000000" w:firstRow="0" w:lastRow="0" w:firstColumn="0" w:lastColumn="0" w:oddVBand="0" w:evenVBand="0" w:oddHBand="0" w:evenHBand="0" w:firstRowFirstColumn="0" w:firstRowLastColumn="0" w:lastRowFirstColumn="0" w:lastRowLastColumn="0"/>
              <w:rPr>
                <w:sz w:val="20"/>
                <w:szCs w:val="20"/>
              </w:rPr>
            </w:pPr>
            <w:r w:rsidRPr="00DA662B">
              <w:rPr>
                <w:sz w:val="20"/>
                <w:szCs w:val="20"/>
              </w:rPr>
              <w:t>NA</w:t>
            </w:r>
          </w:p>
        </w:tc>
      </w:tr>
    </w:tbl>
    <w:p w14:paraId="34E6F55C" w14:textId="77777777" w:rsidR="006164D7" w:rsidRDefault="006164D7" w:rsidP="006164D7"/>
    <w:tbl>
      <w:tblPr>
        <w:tblStyle w:val="PlainTable2"/>
        <w:tblpPr w:leftFromText="180" w:rightFromText="180" w:vertAnchor="text" w:horzAnchor="margin" w:tblpXSpec="center" w:tblpY="1966"/>
        <w:tblW w:w="9985" w:type="dxa"/>
        <w:tblLook w:val="04A0" w:firstRow="1" w:lastRow="0" w:firstColumn="1" w:lastColumn="0" w:noHBand="0" w:noVBand="1"/>
      </w:tblPr>
      <w:tblGrid>
        <w:gridCol w:w="1710"/>
        <w:gridCol w:w="842"/>
        <w:gridCol w:w="805"/>
        <w:gridCol w:w="928"/>
        <w:gridCol w:w="775"/>
        <w:gridCol w:w="927"/>
        <w:gridCol w:w="785"/>
        <w:gridCol w:w="926"/>
        <w:gridCol w:w="1052"/>
        <w:gridCol w:w="1235"/>
      </w:tblGrid>
      <w:tr w:rsidR="006164D7" w:rsidRPr="002A3859" w14:paraId="570EABAB" w14:textId="77777777" w:rsidTr="004A52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1B5FA58A" w14:textId="77777777" w:rsidR="006164D7" w:rsidRPr="002A3859" w:rsidRDefault="006164D7" w:rsidP="006164D7">
            <w:pPr>
              <w:jc w:val="center"/>
              <w:rPr>
                <w:b w:val="0"/>
              </w:rPr>
            </w:pPr>
          </w:p>
        </w:tc>
        <w:tc>
          <w:tcPr>
            <w:tcW w:w="2575" w:type="dxa"/>
            <w:gridSpan w:val="3"/>
          </w:tcPr>
          <w:p w14:paraId="3F5E4DD0"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Percent cover</w:t>
            </w:r>
          </w:p>
        </w:tc>
        <w:tc>
          <w:tcPr>
            <w:tcW w:w="2487" w:type="dxa"/>
            <w:gridSpan w:val="3"/>
          </w:tcPr>
          <w:p w14:paraId="1FDC049F"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Richness</w:t>
            </w:r>
          </w:p>
        </w:tc>
        <w:tc>
          <w:tcPr>
            <w:tcW w:w="3213" w:type="dxa"/>
            <w:gridSpan w:val="3"/>
          </w:tcPr>
          <w:p w14:paraId="56AA1C5B" w14:textId="77777777" w:rsidR="006164D7" w:rsidRPr="00793DFF" w:rsidRDefault="006164D7" w:rsidP="006173B1">
            <w:pPr>
              <w:jc w:val="center"/>
              <w:cnfStyle w:val="100000000000" w:firstRow="1" w:lastRow="0" w:firstColumn="0" w:lastColumn="0" w:oddVBand="0" w:evenVBand="0" w:oddHBand="0" w:evenHBand="0" w:firstRowFirstColumn="0" w:firstRowLastColumn="0" w:lastRowFirstColumn="0" w:lastRowLastColumn="0"/>
            </w:pPr>
            <w:r w:rsidRPr="00793DFF">
              <w:t>Annual Bloom Density</w:t>
            </w:r>
          </w:p>
        </w:tc>
      </w:tr>
      <w:tr w:rsidR="004A52D3" w:rsidRPr="002A3859" w14:paraId="06AA5C6A"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68DCAC70" w14:textId="77777777" w:rsidR="006164D7" w:rsidRPr="0067077F" w:rsidRDefault="006164D7" w:rsidP="006164D7">
            <w:pPr>
              <w:jc w:val="center"/>
              <w:rPr>
                <w:b w:val="0"/>
                <w:u w:val="single"/>
              </w:rPr>
            </w:pPr>
          </w:p>
        </w:tc>
        <w:tc>
          <w:tcPr>
            <w:tcW w:w="842" w:type="dxa"/>
          </w:tcPr>
          <w:p w14:paraId="74D04569"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805" w:type="dxa"/>
          </w:tcPr>
          <w:p w14:paraId="7503CF9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928" w:type="dxa"/>
          </w:tcPr>
          <w:p w14:paraId="2E3FDD33"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775" w:type="dxa"/>
          </w:tcPr>
          <w:p w14:paraId="6315C56B"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927" w:type="dxa"/>
          </w:tcPr>
          <w:p w14:paraId="5543762F"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785" w:type="dxa"/>
          </w:tcPr>
          <w:p w14:paraId="1819BA86"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c>
          <w:tcPr>
            <w:tcW w:w="926" w:type="dxa"/>
          </w:tcPr>
          <w:p w14:paraId="2E156B2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b/>
                <w:sz w:val="22"/>
                <w:szCs w:val="22"/>
              </w:rPr>
            </w:pPr>
            <w:r w:rsidRPr="00380BBD">
              <w:rPr>
                <w:b/>
                <w:sz w:val="22"/>
                <w:szCs w:val="22"/>
              </w:rPr>
              <w:t>Coef</w:t>
            </w:r>
          </w:p>
        </w:tc>
        <w:tc>
          <w:tcPr>
            <w:tcW w:w="1052" w:type="dxa"/>
          </w:tcPr>
          <w:p w14:paraId="06BD04DA"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b/>
                <w:sz w:val="22"/>
                <w:szCs w:val="22"/>
              </w:rPr>
              <w:t>χ</w:t>
            </w:r>
            <w:r w:rsidRPr="00380BBD">
              <w:rPr>
                <w:sz w:val="22"/>
                <w:szCs w:val="22"/>
                <w:vertAlign w:val="superscript"/>
              </w:rPr>
              <w:t>2</w:t>
            </w:r>
          </w:p>
        </w:tc>
        <w:tc>
          <w:tcPr>
            <w:tcW w:w="1235" w:type="dxa"/>
          </w:tcPr>
          <w:p w14:paraId="1C6FC377" w14:textId="77777777" w:rsidR="006164D7" w:rsidRPr="00380BBD" w:rsidRDefault="006164D7" w:rsidP="006173B1">
            <w:pPr>
              <w:jc w:val="center"/>
              <w:cnfStyle w:val="000000100000" w:firstRow="0" w:lastRow="0" w:firstColumn="0" w:lastColumn="0" w:oddVBand="0" w:evenVBand="0" w:oddHBand="1" w:evenHBand="0" w:firstRowFirstColumn="0" w:firstRowLastColumn="0" w:lastRowFirstColumn="0" w:lastRowLastColumn="0"/>
              <w:rPr>
                <w:sz w:val="22"/>
                <w:szCs w:val="22"/>
              </w:rPr>
            </w:pPr>
            <w:r w:rsidRPr="00380BBD">
              <w:rPr>
                <w:sz w:val="22"/>
                <w:szCs w:val="22"/>
              </w:rPr>
              <w:t>p</w:t>
            </w:r>
          </w:p>
        </w:tc>
      </w:tr>
      <w:tr w:rsidR="004A52D3" w:rsidRPr="002A3859" w14:paraId="28FECD8E" w14:textId="77777777" w:rsidTr="0075722A">
        <w:trPr>
          <w:trHeight w:val="320"/>
        </w:trPr>
        <w:tc>
          <w:tcPr>
            <w:cnfStyle w:val="001000000000" w:firstRow="0" w:lastRow="0" w:firstColumn="1" w:lastColumn="0" w:oddVBand="0" w:evenVBand="0" w:oddHBand="0" w:evenHBand="0" w:firstRowFirstColumn="0" w:firstRowLastColumn="0" w:lastRowFirstColumn="0" w:lastRowLastColumn="0"/>
            <w:tcW w:w="1710" w:type="dxa"/>
          </w:tcPr>
          <w:p w14:paraId="50A7FA1E" w14:textId="77777777" w:rsidR="006164D7" w:rsidRPr="004A52D3" w:rsidRDefault="006164D7" w:rsidP="00636DE2">
            <w:pPr>
              <w:jc w:val="center"/>
              <w:rPr>
                <w:sz w:val="20"/>
                <w:szCs w:val="20"/>
              </w:rPr>
            </w:pPr>
            <w:r w:rsidRPr="004A52D3">
              <w:rPr>
                <w:sz w:val="20"/>
                <w:szCs w:val="20"/>
              </w:rPr>
              <w:t>Microsite</w:t>
            </w:r>
          </w:p>
        </w:tc>
        <w:tc>
          <w:tcPr>
            <w:tcW w:w="842" w:type="dxa"/>
          </w:tcPr>
          <w:p w14:paraId="57331FCC"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1.7599</w:t>
            </w:r>
          </w:p>
        </w:tc>
        <w:tc>
          <w:tcPr>
            <w:tcW w:w="805" w:type="dxa"/>
          </w:tcPr>
          <w:p w14:paraId="5F57B936" w14:textId="77777777" w:rsidR="006164D7" w:rsidRPr="00636DE2" w:rsidRDefault="00636DE2" w:rsidP="00636D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cente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rPr>
            </w:pPr>
            <w:r w:rsidRPr="00636DE2">
              <w:rPr>
                <w:rFonts w:eastAsia="Times New Roman"/>
                <w:color w:val="000000"/>
                <w:sz w:val="20"/>
                <w:szCs w:val="20"/>
                <w:bdr w:val="none" w:sz="0" w:space="0" w:color="auto" w:frame="1"/>
              </w:rPr>
              <w:t>165.</w:t>
            </w:r>
          </w:p>
        </w:tc>
        <w:tc>
          <w:tcPr>
            <w:tcW w:w="928" w:type="dxa"/>
          </w:tcPr>
          <w:p w14:paraId="4369403B"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37D1FBB0" w14:textId="77777777" w:rsidR="006164D7" w:rsidRPr="00636DE2" w:rsidRDefault="00BA5800"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0.0719</w:t>
            </w:r>
          </w:p>
        </w:tc>
        <w:tc>
          <w:tcPr>
            <w:tcW w:w="927" w:type="dxa"/>
          </w:tcPr>
          <w:p w14:paraId="0DB16A21"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0.7071</w:t>
            </w:r>
          </w:p>
        </w:tc>
        <w:tc>
          <w:tcPr>
            <w:tcW w:w="785" w:type="dxa"/>
          </w:tcPr>
          <w:p w14:paraId="6A4129A2"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0.40</w:t>
            </w:r>
          </w:p>
        </w:tc>
        <w:tc>
          <w:tcPr>
            <w:tcW w:w="926" w:type="dxa"/>
          </w:tcPr>
          <w:p w14:paraId="60E72E26"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-0.28</w:t>
            </w:r>
          </w:p>
        </w:tc>
        <w:tc>
          <w:tcPr>
            <w:tcW w:w="1052" w:type="dxa"/>
          </w:tcPr>
          <w:p w14:paraId="1FE26324" w14:textId="77777777" w:rsidR="006164D7" w:rsidRPr="0075722A" w:rsidRDefault="00636DE2" w:rsidP="0075722A">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0.601</w:t>
            </w:r>
          </w:p>
        </w:tc>
        <w:tc>
          <w:tcPr>
            <w:tcW w:w="1235" w:type="dxa"/>
          </w:tcPr>
          <w:p w14:paraId="4B020EC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0.438</w:t>
            </w:r>
          </w:p>
        </w:tc>
      </w:tr>
      <w:tr w:rsidR="004A52D3" w:rsidRPr="00242819" w14:paraId="1A093599" w14:textId="77777777" w:rsidTr="004A52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tcPr>
          <w:p w14:paraId="52207675" w14:textId="77777777" w:rsidR="006164D7" w:rsidRPr="004A52D3" w:rsidRDefault="006164D7" w:rsidP="00636DE2">
            <w:pPr>
              <w:jc w:val="center"/>
              <w:rPr>
                <w:sz w:val="20"/>
                <w:szCs w:val="20"/>
              </w:rPr>
            </w:pPr>
            <w:r w:rsidRPr="004A52D3">
              <w:rPr>
                <w:sz w:val="20"/>
                <w:szCs w:val="20"/>
              </w:rPr>
              <w:t>Blooming</w:t>
            </w:r>
          </w:p>
        </w:tc>
        <w:tc>
          <w:tcPr>
            <w:tcW w:w="842" w:type="dxa"/>
          </w:tcPr>
          <w:p w14:paraId="426D5759"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-0.793</w:t>
            </w:r>
          </w:p>
        </w:tc>
        <w:tc>
          <w:tcPr>
            <w:tcW w:w="805" w:type="dxa"/>
          </w:tcPr>
          <w:p w14:paraId="77BCB9EF"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34.180</w:t>
            </w:r>
          </w:p>
        </w:tc>
        <w:tc>
          <w:tcPr>
            <w:tcW w:w="928" w:type="dxa"/>
          </w:tcPr>
          <w:p w14:paraId="1E360667"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&lt;0.0001</w:t>
            </w:r>
          </w:p>
        </w:tc>
        <w:tc>
          <w:tcPr>
            <w:tcW w:w="775" w:type="dxa"/>
          </w:tcPr>
          <w:p w14:paraId="19A06B92" w14:textId="77777777" w:rsidR="006164D7" w:rsidRPr="00636DE2" w:rsidRDefault="006173B1"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636DE2">
              <w:rPr>
                <w:rStyle w:val="gnkrckgcgsb"/>
                <w:rFonts w:ascii="Times New Roman" w:hAnsi="Times New Roman" w:cs="Times New Roman"/>
                <w:color w:val="000000"/>
                <w:bdr w:val="none" w:sz="0" w:space="0" w:color="auto" w:frame="1"/>
              </w:rPr>
              <w:t>0.1407</w:t>
            </w:r>
          </w:p>
        </w:tc>
        <w:tc>
          <w:tcPr>
            <w:tcW w:w="927" w:type="dxa"/>
          </w:tcPr>
          <w:p w14:paraId="3A4B84D3" w14:textId="77777777" w:rsidR="006164D7" w:rsidRPr="00636DE2" w:rsidRDefault="006164D7" w:rsidP="00636DE2">
            <w:pPr>
              <w:pStyle w:val="HTMLPreformatted"/>
              <w:shd w:val="clear" w:color="auto" w:fill="FFFFFF"/>
              <w:wordWrap w:val="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2.7010</w:t>
            </w:r>
          </w:p>
        </w:tc>
        <w:tc>
          <w:tcPr>
            <w:tcW w:w="785" w:type="dxa"/>
          </w:tcPr>
          <w:p w14:paraId="7E3362BF"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sz w:val="20"/>
                <w:szCs w:val="20"/>
              </w:rPr>
              <w:t>0.10</w:t>
            </w:r>
          </w:p>
        </w:tc>
        <w:tc>
          <w:tcPr>
            <w:tcW w:w="926" w:type="dxa"/>
          </w:tcPr>
          <w:p w14:paraId="14604043"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rPr>
            </w:pPr>
            <w:r w:rsidRPr="00636DE2">
              <w:rPr>
                <w:rStyle w:val="HTMLCode"/>
                <w:rFonts w:ascii="Times New Roman" w:hAnsi="Times New Roman" w:cs="Times New Roman"/>
              </w:rPr>
              <w:t>-1.36</w:t>
            </w:r>
          </w:p>
        </w:tc>
        <w:tc>
          <w:tcPr>
            <w:tcW w:w="1052" w:type="dxa"/>
          </w:tcPr>
          <w:p w14:paraId="4B8DFC04" w14:textId="77777777" w:rsidR="006164D7" w:rsidRPr="0075722A" w:rsidRDefault="00636DE2" w:rsidP="0075722A">
            <w:pPr>
              <w:pStyle w:val="HTMLPreformatted"/>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36DE2">
              <w:rPr>
                <w:rStyle w:val="HTMLCode"/>
                <w:rFonts w:ascii="Times New Roman" w:hAnsi="Times New Roman" w:cs="Times New Roman"/>
              </w:rPr>
              <w:t>13.3646</w:t>
            </w:r>
          </w:p>
        </w:tc>
        <w:tc>
          <w:tcPr>
            <w:tcW w:w="1235" w:type="dxa"/>
          </w:tcPr>
          <w:p w14:paraId="210A0FB4" w14:textId="77777777" w:rsidR="006164D7" w:rsidRPr="00636DE2" w:rsidRDefault="006164D7" w:rsidP="00636DE2">
            <w:pPr>
              <w:jc w:val="center"/>
              <w:cnfStyle w:val="000000100000" w:firstRow="0" w:lastRow="0" w:firstColumn="0" w:lastColumn="0" w:oddVBand="0" w:evenVBand="0" w:oddHBand="1" w:evenHBand="0" w:firstRowFirstColumn="0" w:firstRowLastColumn="0" w:lastRowFirstColumn="0" w:lastRowLastColumn="0"/>
              <w:rPr>
                <w:sz w:val="20"/>
                <w:szCs w:val="20"/>
              </w:rPr>
            </w:pPr>
            <w:r w:rsidRPr="00636DE2">
              <w:rPr>
                <w:b/>
                <w:sz w:val="20"/>
                <w:szCs w:val="20"/>
              </w:rPr>
              <w:t>0.0003</w:t>
            </w:r>
          </w:p>
        </w:tc>
      </w:tr>
      <w:tr w:rsidR="004A52D3" w:rsidRPr="002A3859" w14:paraId="45880130" w14:textId="77777777" w:rsidTr="004A52D3">
        <w:tc>
          <w:tcPr>
            <w:cnfStyle w:val="001000000000" w:firstRow="0" w:lastRow="0" w:firstColumn="1" w:lastColumn="0" w:oddVBand="0" w:evenVBand="0" w:oddHBand="0" w:evenHBand="0" w:firstRowFirstColumn="0" w:firstRowLastColumn="0" w:lastRowFirstColumn="0" w:lastRowLastColumn="0"/>
            <w:tcW w:w="1710" w:type="dxa"/>
          </w:tcPr>
          <w:p w14:paraId="6E59F3D0" w14:textId="77777777" w:rsidR="006164D7" w:rsidRPr="004A52D3" w:rsidRDefault="0075722A" w:rsidP="00636DE2">
            <w:pPr>
              <w:jc w:val="center"/>
              <w:rPr>
                <w:sz w:val="20"/>
                <w:szCs w:val="20"/>
              </w:rPr>
            </w:pPr>
            <w:r>
              <w:rPr>
                <w:sz w:val="20"/>
                <w:szCs w:val="20"/>
              </w:rPr>
              <w:t xml:space="preserve">Microsite * </w:t>
            </w:r>
            <w:r w:rsidR="006164D7" w:rsidRPr="004A52D3">
              <w:rPr>
                <w:sz w:val="20"/>
                <w:szCs w:val="20"/>
              </w:rPr>
              <w:t>blooming</w:t>
            </w:r>
          </w:p>
        </w:tc>
        <w:tc>
          <w:tcPr>
            <w:tcW w:w="842" w:type="dxa"/>
          </w:tcPr>
          <w:p w14:paraId="0BEB6C79" w14:textId="77777777" w:rsidR="00636DE2" w:rsidRPr="00636DE2" w:rsidRDefault="00636DE2" w:rsidP="00636DE2">
            <w:pPr>
              <w:pStyle w:val="HTMLPreformatted"/>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Style w:val="HTMLCode"/>
                <w:rFonts w:ascii="Times New Roman" w:hAnsi="Times New Roman" w:cs="Times New Roman"/>
              </w:rPr>
              <w:t>0.794</w:t>
            </w:r>
          </w:p>
          <w:p w14:paraId="61AD25D0"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p>
        </w:tc>
        <w:tc>
          <w:tcPr>
            <w:tcW w:w="805" w:type="dxa"/>
          </w:tcPr>
          <w:p w14:paraId="4A907DD2" w14:textId="77777777" w:rsidR="006164D7" w:rsidRPr="00636DE2" w:rsidRDefault="006164D7" w:rsidP="00636DE2">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636DE2">
              <w:rPr>
                <w:rStyle w:val="gnkrckgcgsb"/>
                <w:rFonts w:ascii="Times New Roman" w:hAnsi="Times New Roman" w:cs="Times New Roman"/>
                <w:color w:val="000000"/>
                <w:bdr w:val="none" w:sz="0" w:space="0" w:color="auto" w:frame="1"/>
              </w:rPr>
              <w:t>22.806</w:t>
            </w:r>
          </w:p>
        </w:tc>
        <w:tc>
          <w:tcPr>
            <w:tcW w:w="928" w:type="dxa"/>
          </w:tcPr>
          <w:p w14:paraId="2437B24A"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636DE2">
              <w:rPr>
                <w:b/>
                <w:sz w:val="20"/>
                <w:szCs w:val="20"/>
              </w:rPr>
              <w:t>&lt;0.0001</w:t>
            </w:r>
          </w:p>
        </w:tc>
        <w:tc>
          <w:tcPr>
            <w:tcW w:w="775" w:type="dxa"/>
          </w:tcPr>
          <w:p w14:paraId="07BF81ED"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7" w:type="dxa"/>
          </w:tcPr>
          <w:p w14:paraId="58E807AF"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785" w:type="dxa"/>
          </w:tcPr>
          <w:p w14:paraId="587BB351"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926" w:type="dxa"/>
          </w:tcPr>
          <w:p w14:paraId="1C9B161A"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052" w:type="dxa"/>
          </w:tcPr>
          <w:p w14:paraId="04AB9799" w14:textId="77777777" w:rsidR="006164D7" w:rsidRPr="00636DE2" w:rsidRDefault="00636DE2"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c>
          <w:tcPr>
            <w:tcW w:w="1235" w:type="dxa"/>
          </w:tcPr>
          <w:p w14:paraId="45E38C3E" w14:textId="77777777" w:rsidR="006164D7" w:rsidRPr="00636DE2" w:rsidRDefault="006164D7" w:rsidP="00636DE2">
            <w:pPr>
              <w:jc w:val="center"/>
              <w:cnfStyle w:val="000000000000" w:firstRow="0" w:lastRow="0" w:firstColumn="0" w:lastColumn="0" w:oddVBand="0" w:evenVBand="0" w:oddHBand="0" w:evenHBand="0" w:firstRowFirstColumn="0" w:firstRowLastColumn="0" w:lastRowFirstColumn="0" w:lastRowLastColumn="0"/>
              <w:rPr>
                <w:sz w:val="20"/>
                <w:szCs w:val="20"/>
              </w:rPr>
            </w:pPr>
            <w:r w:rsidRPr="00636DE2">
              <w:rPr>
                <w:sz w:val="20"/>
                <w:szCs w:val="20"/>
              </w:rPr>
              <w:t>NA</w:t>
            </w:r>
          </w:p>
        </w:tc>
      </w:tr>
    </w:tbl>
    <w:p w14:paraId="0DA2600A" w14:textId="77777777" w:rsidR="004A52D3" w:rsidRPr="00ED4DC3" w:rsidRDefault="005D4768" w:rsidP="00ED4DC3">
      <w:r>
        <w:rPr>
          <w:rStyle w:val="gnkrckgcgsb"/>
          <w:rFonts w:eastAsia="Times New Roman"/>
          <w:color w:val="000000"/>
          <w:bdr w:val="none" w:sz="0" w:space="0" w:color="auto" w:frame="1"/>
        </w:rPr>
        <w:t xml:space="preserve"> Table 7</w:t>
      </w:r>
      <w:r w:rsidR="006164D7">
        <w:rPr>
          <w:rStyle w:val="gnkrckgcgsb"/>
          <w:rFonts w:eastAsia="Times New Roman"/>
          <w:color w:val="000000"/>
          <w:bdr w:val="none" w:sz="0" w:space="0" w:color="auto" w:frame="1"/>
        </w:rPr>
        <w:t xml:space="preserve">: </w:t>
      </w:r>
      <w:r w:rsidR="006164D7">
        <w:t xml:space="preserve">Results from negative binomial generalized linear mixed models (lme4, glmer.nb) testing for differences in annual percent cover, annual species richness and annual blooming density in response to microsite (shrub and open) and blooming stage (pre-blooming and full bloom). The repID (shrub ID + microsite) was used a random effect in both models to account for the repeated measures study design. </w:t>
      </w:r>
      <w:r w:rsidR="006164D7" w:rsidRPr="00BA750B">
        <w:t>Significance was denoted at α = 0.05 and shown in bold.</w:t>
      </w:r>
      <w:r w:rsidR="006164D7">
        <w:t xml:space="preserve"> Non-significant interactions were excluded from all models.</w:t>
      </w:r>
    </w:p>
    <w:p w14:paraId="294B0BB1" w14:textId="77777777" w:rsidR="00AF5F23" w:rsidRDefault="00AF5F23" w:rsidP="00ED4DC3">
      <w:pPr>
        <w:keepNext/>
        <w:keepLines/>
        <w:spacing w:before="40" w:after="0"/>
        <w:outlineLvl w:val="2"/>
        <w:rPr>
          <w:rFonts w:eastAsiaTheme="majorEastAsia" w:cstheme="majorBidi"/>
        </w:rPr>
      </w:pPr>
      <w:r>
        <w:rPr>
          <w:rFonts w:eastAsiaTheme="majorEastAsia" w:cstheme="majorBidi"/>
        </w:rPr>
        <w:t>Appendix:</w:t>
      </w:r>
    </w:p>
    <w:p w14:paraId="3F0C57A6" w14:textId="77777777" w:rsidR="00AF5F23" w:rsidRDefault="00AF5F23" w:rsidP="00ED4DC3">
      <w:pPr>
        <w:keepNext/>
        <w:keepLines/>
        <w:spacing w:before="40" w:after="0"/>
        <w:outlineLvl w:val="2"/>
        <w:rPr>
          <w:rFonts w:eastAsiaTheme="majorEastAsia" w:cstheme="majorBidi"/>
        </w:rPr>
      </w:pPr>
    </w:p>
    <w:p w14:paraId="578B46AE" w14:textId="77777777" w:rsidR="00ED4DC3" w:rsidRPr="00ED4DC3" w:rsidRDefault="00ED4DC3" w:rsidP="00ED4DC3">
      <w:pPr>
        <w:keepNext/>
        <w:keepLines/>
        <w:spacing w:before="40" w:after="0"/>
        <w:outlineLvl w:val="2"/>
        <w:rPr>
          <w:rFonts w:eastAsiaTheme="majorEastAsia" w:cstheme="majorBidi"/>
        </w:rPr>
      </w:pPr>
      <w:r w:rsidRPr="00ED4DC3">
        <w:rPr>
          <w:rFonts w:eastAsiaTheme="majorEastAsia" w:cstheme="majorBidi"/>
        </w:rPr>
        <w:t xml:space="preserve">Table A1: A list of all RTU for Chapter 2. All RTU all exclusive and no individuals were double counted. 121 taxonomic groups were counted. </w:t>
      </w:r>
    </w:p>
    <w:p w14:paraId="15237713" w14:textId="77777777" w:rsidR="00ED4DC3" w:rsidRPr="00ED4DC3" w:rsidRDefault="00ED4DC3" w:rsidP="00ED4DC3"/>
    <w:tbl>
      <w:tblPr>
        <w:tblStyle w:val="PlainTable2"/>
        <w:tblW w:w="10800" w:type="dxa"/>
        <w:tblInd w:w="-630" w:type="dxa"/>
        <w:tblLayout w:type="fixed"/>
        <w:tblLook w:val="04A0" w:firstRow="1" w:lastRow="0" w:firstColumn="1" w:lastColumn="0" w:noHBand="0" w:noVBand="1"/>
      </w:tblPr>
      <w:tblGrid>
        <w:gridCol w:w="1530"/>
        <w:gridCol w:w="1440"/>
        <w:gridCol w:w="1800"/>
        <w:gridCol w:w="1710"/>
        <w:gridCol w:w="1440"/>
        <w:gridCol w:w="1530"/>
        <w:gridCol w:w="1350"/>
      </w:tblGrid>
      <w:tr w:rsidR="00ED4DC3" w:rsidRPr="00ED4DC3" w14:paraId="6056B823" w14:textId="77777777" w:rsidTr="0019305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0C9BE308" w14:textId="77777777" w:rsidR="00ED4DC3" w:rsidRPr="00ED4DC3" w:rsidRDefault="00ED4DC3" w:rsidP="00ED4DC3">
            <w:pPr>
              <w:rPr>
                <w:sz w:val="22"/>
                <w:szCs w:val="22"/>
              </w:rPr>
            </w:pPr>
            <w:r w:rsidRPr="00ED4DC3">
              <w:rPr>
                <w:sz w:val="22"/>
                <w:szCs w:val="22"/>
              </w:rPr>
              <w:t>Order</w:t>
            </w:r>
          </w:p>
        </w:tc>
        <w:tc>
          <w:tcPr>
            <w:tcW w:w="1440" w:type="dxa"/>
            <w:tcBorders>
              <w:top w:val="single" w:sz="4" w:space="0" w:color="auto"/>
              <w:bottom w:val="single" w:sz="4" w:space="0" w:color="auto"/>
            </w:tcBorders>
          </w:tcPr>
          <w:p w14:paraId="5361563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Superfamily</w:t>
            </w:r>
          </w:p>
        </w:tc>
        <w:tc>
          <w:tcPr>
            <w:tcW w:w="1800" w:type="dxa"/>
            <w:tcBorders>
              <w:top w:val="single" w:sz="4" w:space="0" w:color="auto"/>
              <w:bottom w:val="single" w:sz="4" w:space="0" w:color="auto"/>
            </w:tcBorders>
          </w:tcPr>
          <w:p w14:paraId="583456B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Family</w:t>
            </w:r>
          </w:p>
        </w:tc>
        <w:tc>
          <w:tcPr>
            <w:tcW w:w="1710" w:type="dxa"/>
            <w:tcBorders>
              <w:top w:val="single" w:sz="4" w:space="0" w:color="auto"/>
              <w:bottom w:val="single" w:sz="4" w:space="0" w:color="auto"/>
            </w:tcBorders>
          </w:tcPr>
          <w:p w14:paraId="6AEE8350"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Subfamily</w:t>
            </w:r>
          </w:p>
        </w:tc>
        <w:tc>
          <w:tcPr>
            <w:tcW w:w="1440" w:type="dxa"/>
            <w:tcBorders>
              <w:top w:val="single" w:sz="4" w:space="0" w:color="auto"/>
              <w:bottom w:val="single" w:sz="4" w:space="0" w:color="auto"/>
            </w:tcBorders>
          </w:tcPr>
          <w:p w14:paraId="5B308B0C"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Genus</w:t>
            </w:r>
          </w:p>
        </w:tc>
        <w:tc>
          <w:tcPr>
            <w:tcW w:w="1530" w:type="dxa"/>
            <w:tcBorders>
              <w:top w:val="single" w:sz="4" w:space="0" w:color="auto"/>
              <w:bottom w:val="single" w:sz="4" w:space="0" w:color="auto"/>
            </w:tcBorders>
          </w:tcPr>
          <w:p w14:paraId="70533648"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2"/>
                <w:szCs w:val="22"/>
              </w:rPr>
            </w:pPr>
            <w:r w:rsidRPr="00ED4DC3">
              <w:rPr>
                <w:sz w:val="22"/>
                <w:szCs w:val="22"/>
              </w:rPr>
              <w:t>Species</w:t>
            </w:r>
          </w:p>
        </w:tc>
        <w:tc>
          <w:tcPr>
            <w:tcW w:w="1350" w:type="dxa"/>
            <w:tcBorders>
              <w:top w:val="single" w:sz="4" w:space="0" w:color="auto"/>
              <w:bottom w:val="single" w:sz="4" w:space="0" w:color="auto"/>
            </w:tcBorders>
          </w:tcPr>
          <w:p w14:paraId="435649B7" w14:textId="77777777" w:rsidR="00ED4DC3" w:rsidRPr="00ED4DC3" w:rsidRDefault="00ED4DC3" w:rsidP="00ED4DC3">
            <w:pPr>
              <w:cnfStyle w:val="100000000000" w:firstRow="1" w:lastRow="0" w:firstColumn="0" w:lastColumn="0" w:oddVBand="0" w:evenVBand="0" w:oddHBand="0" w:evenHBand="0" w:firstRowFirstColumn="0" w:firstRowLastColumn="0" w:lastRowFirstColumn="0" w:lastRowLastColumn="0"/>
              <w:rPr>
                <w:sz w:val="20"/>
                <w:szCs w:val="20"/>
              </w:rPr>
            </w:pPr>
            <w:r w:rsidRPr="00ED4DC3">
              <w:rPr>
                <w:sz w:val="20"/>
                <w:szCs w:val="20"/>
              </w:rPr>
              <w:t>Total Collected</w:t>
            </w:r>
          </w:p>
        </w:tc>
      </w:tr>
      <w:tr w:rsidR="00ED4DC3" w:rsidRPr="00ED4DC3" w14:paraId="493049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79E2FB91" w14:textId="77777777" w:rsidR="00ED4DC3" w:rsidRPr="00ED4DC3" w:rsidRDefault="00ED4DC3" w:rsidP="00ED4DC3">
            <w:pPr>
              <w:rPr>
                <w:sz w:val="20"/>
                <w:szCs w:val="20"/>
              </w:rPr>
            </w:pPr>
            <w:r w:rsidRPr="00ED4DC3">
              <w:rPr>
                <w:sz w:val="20"/>
                <w:szCs w:val="20"/>
              </w:rPr>
              <w:t>Aranae</w:t>
            </w:r>
          </w:p>
        </w:tc>
        <w:tc>
          <w:tcPr>
            <w:tcW w:w="1440" w:type="dxa"/>
            <w:tcBorders>
              <w:top w:val="single" w:sz="4" w:space="0" w:color="auto"/>
              <w:bottom w:val="single" w:sz="4" w:space="0" w:color="auto"/>
            </w:tcBorders>
          </w:tcPr>
          <w:p w14:paraId="13D9D64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FD10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5569CC0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56C5E9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A5AB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BC114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1A268E7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5C869DA0" w14:textId="77777777" w:rsidR="00ED4DC3" w:rsidRPr="00ED4DC3" w:rsidRDefault="00ED4DC3" w:rsidP="00ED4DC3">
            <w:pPr>
              <w:rPr>
                <w:sz w:val="20"/>
                <w:szCs w:val="20"/>
              </w:rPr>
            </w:pPr>
            <w:r w:rsidRPr="00ED4DC3">
              <w:rPr>
                <w:sz w:val="20"/>
                <w:szCs w:val="20"/>
              </w:rPr>
              <w:t>Coleoptera</w:t>
            </w:r>
          </w:p>
        </w:tc>
        <w:tc>
          <w:tcPr>
            <w:tcW w:w="1440" w:type="dxa"/>
            <w:tcBorders>
              <w:top w:val="single" w:sz="4" w:space="0" w:color="auto"/>
              <w:bottom w:val="nil"/>
            </w:tcBorders>
          </w:tcPr>
          <w:p w14:paraId="3359FD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nil"/>
            </w:tcBorders>
          </w:tcPr>
          <w:p w14:paraId="1E4D0A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Buprestidae</w:t>
            </w:r>
          </w:p>
        </w:tc>
        <w:tc>
          <w:tcPr>
            <w:tcW w:w="1710" w:type="dxa"/>
            <w:tcBorders>
              <w:top w:val="single" w:sz="4" w:space="0" w:color="auto"/>
              <w:bottom w:val="nil"/>
            </w:tcBorders>
          </w:tcPr>
          <w:p w14:paraId="0C876F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42BA9B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BE1274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57ACC5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67</w:t>
            </w:r>
          </w:p>
        </w:tc>
      </w:tr>
      <w:tr w:rsidR="00ED4DC3" w:rsidRPr="00ED4DC3" w14:paraId="75CD26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5434A1C1" w14:textId="77777777" w:rsidR="00ED4DC3" w:rsidRPr="00ED4DC3" w:rsidRDefault="00ED4DC3" w:rsidP="00ED4DC3">
            <w:pPr>
              <w:rPr>
                <w:sz w:val="20"/>
                <w:szCs w:val="20"/>
              </w:rPr>
            </w:pPr>
          </w:p>
        </w:tc>
        <w:tc>
          <w:tcPr>
            <w:tcW w:w="1440" w:type="dxa"/>
            <w:tcBorders>
              <w:top w:val="nil"/>
            </w:tcBorders>
          </w:tcPr>
          <w:p w14:paraId="022E55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4688BCC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Chrysomelidae</w:t>
            </w:r>
          </w:p>
        </w:tc>
        <w:tc>
          <w:tcPr>
            <w:tcW w:w="1710" w:type="dxa"/>
            <w:tcBorders>
              <w:top w:val="nil"/>
            </w:tcBorders>
          </w:tcPr>
          <w:p w14:paraId="06BE2F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493BB2D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1248E23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111BE28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3722816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380EF0" w14:textId="77777777" w:rsidR="00ED4DC3" w:rsidRPr="00ED4DC3" w:rsidRDefault="00ED4DC3" w:rsidP="00ED4DC3">
            <w:pPr>
              <w:rPr>
                <w:sz w:val="20"/>
                <w:szCs w:val="20"/>
              </w:rPr>
            </w:pPr>
          </w:p>
        </w:tc>
        <w:tc>
          <w:tcPr>
            <w:tcW w:w="1440" w:type="dxa"/>
          </w:tcPr>
          <w:p w14:paraId="33A202E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95619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Coccinellidae</w:t>
            </w:r>
          </w:p>
        </w:tc>
        <w:tc>
          <w:tcPr>
            <w:tcW w:w="1710" w:type="dxa"/>
          </w:tcPr>
          <w:p w14:paraId="270DFB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DC2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98EB1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24333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8BD809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1CA9160" w14:textId="77777777" w:rsidR="00ED4DC3" w:rsidRPr="00ED4DC3" w:rsidRDefault="00ED4DC3" w:rsidP="00ED4DC3">
            <w:pPr>
              <w:rPr>
                <w:sz w:val="20"/>
                <w:szCs w:val="20"/>
              </w:rPr>
            </w:pPr>
          </w:p>
        </w:tc>
        <w:tc>
          <w:tcPr>
            <w:tcW w:w="1440" w:type="dxa"/>
          </w:tcPr>
          <w:p w14:paraId="1337E4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4A6B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Curculionidae</w:t>
            </w:r>
          </w:p>
        </w:tc>
        <w:tc>
          <w:tcPr>
            <w:tcW w:w="1710" w:type="dxa"/>
          </w:tcPr>
          <w:p w14:paraId="5C1C07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A6B76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7A98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DF9F1C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15</w:t>
            </w:r>
          </w:p>
        </w:tc>
      </w:tr>
      <w:tr w:rsidR="00ED4DC3" w:rsidRPr="00ED4DC3" w14:paraId="4D7D67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8FBE3A5" w14:textId="77777777" w:rsidR="00ED4DC3" w:rsidRPr="00ED4DC3" w:rsidRDefault="00ED4DC3" w:rsidP="00ED4DC3">
            <w:pPr>
              <w:rPr>
                <w:sz w:val="20"/>
                <w:szCs w:val="20"/>
              </w:rPr>
            </w:pPr>
          </w:p>
        </w:tc>
        <w:tc>
          <w:tcPr>
            <w:tcW w:w="1440" w:type="dxa"/>
          </w:tcPr>
          <w:p w14:paraId="22591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EACA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7D6F37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2EB026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36B74FE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Cysteodemus</w:t>
            </w:r>
          </w:p>
        </w:tc>
        <w:tc>
          <w:tcPr>
            <w:tcW w:w="1530" w:type="dxa"/>
          </w:tcPr>
          <w:p w14:paraId="3181C3D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A42BD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2FE3162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04AFA4" w14:textId="77777777" w:rsidR="00ED4DC3" w:rsidRPr="00ED4DC3" w:rsidRDefault="00ED4DC3" w:rsidP="00ED4DC3">
            <w:pPr>
              <w:rPr>
                <w:sz w:val="20"/>
                <w:szCs w:val="20"/>
              </w:rPr>
            </w:pPr>
          </w:p>
        </w:tc>
        <w:tc>
          <w:tcPr>
            <w:tcW w:w="1440" w:type="dxa"/>
          </w:tcPr>
          <w:p w14:paraId="51D303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AF4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019150C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3ED38F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Eupompha</w:t>
            </w:r>
          </w:p>
        </w:tc>
        <w:tc>
          <w:tcPr>
            <w:tcW w:w="1530" w:type="dxa"/>
          </w:tcPr>
          <w:p w14:paraId="552A3D6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Eupompha elegans</w:t>
            </w:r>
          </w:p>
        </w:tc>
        <w:tc>
          <w:tcPr>
            <w:tcW w:w="1350" w:type="dxa"/>
          </w:tcPr>
          <w:p w14:paraId="5082402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2EB4DBF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D643D7" w14:textId="77777777" w:rsidR="00ED4DC3" w:rsidRPr="00ED4DC3" w:rsidRDefault="00ED4DC3" w:rsidP="00ED4DC3">
            <w:pPr>
              <w:rPr>
                <w:sz w:val="20"/>
                <w:szCs w:val="20"/>
              </w:rPr>
            </w:pPr>
          </w:p>
        </w:tc>
        <w:tc>
          <w:tcPr>
            <w:tcW w:w="1440" w:type="dxa"/>
          </w:tcPr>
          <w:p w14:paraId="77F56F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DB952B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Meloidae</w:t>
            </w:r>
          </w:p>
          <w:p w14:paraId="69A75B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47B691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Meloinae</w:t>
            </w:r>
          </w:p>
        </w:tc>
        <w:tc>
          <w:tcPr>
            <w:tcW w:w="1440" w:type="dxa"/>
          </w:tcPr>
          <w:p w14:paraId="1D7BD90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w:t>
            </w:r>
          </w:p>
          <w:p w14:paraId="334269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5D9A39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Lytta auriculata</w:t>
            </w:r>
          </w:p>
        </w:tc>
        <w:tc>
          <w:tcPr>
            <w:tcW w:w="1350" w:type="dxa"/>
          </w:tcPr>
          <w:p w14:paraId="5965BA9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05F492F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B66B49E" w14:textId="77777777" w:rsidR="00ED4DC3" w:rsidRPr="00ED4DC3" w:rsidRDefault="00ED4DC3" w:rsidP="00ED4DC3">
            <w:pPr>
              <w:rPr>
                <w:sz w:val="20"/>
                <w:szCs w:val="20"/>
              </w:rPr>
            </w:pPr>
          </w:p>
        </w:tc>
        <w:tc>
          <w:tcPr>
            <w:tcW w:w="1440" w:type="dxa"/>
          </w:tcPr>
          <w:p w14:paraId="5E2C0C3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ADD1C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Meloidae</w:t>
            </w:r>
          </w:p>
        </w:tc>
        <w:tc>
          <w:tcPr>
            <w:tcW w:w="1710" w:type="dxa"/>
          </w:tcPr>
          <w:p w14:paraId="6F8828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Meloinae</w:t>
            </w:r>
          </w:p>
        </w:tc>
        <w:tc>
          <w:tcPr>
            <w:tcW w:w="1440" w:type="dxa"/>
          </w:tcPr>
          <w:p w14:paraId="5587BE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Lytta</w:t>
            </w:r>
          </w:p>
          <w:p w14:paraId="53B361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3A23E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2468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3C30F99"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2B5A921" w14:textId="77777777" w:rsidR="00ED4DC3" w:rsidRPr="00ED4DC3" w:rsidRDefault="00ED4DC3" w:rsidP="00ED4DC3">
            <w:pPr>
              <w:rPr>
                <w:sz w:val="20"/>
                <w:szCs w:val="20"/>
              </w:rPr>
            </w:pPr>
          </w:p>
        </w:tc>
        <w:tc>
          <w:tcPr>
            <w:tcW w:w="1440" w:type="dxa"/>
            <w:tcBorders>
              <w:bottom w:val="single" w:sz="4" w:space="0" w:color="auto"/>
            </w:tcBorders>
          </w:tcPr>
          <w:p w14:paraId="5E26035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735B35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Melyridae</w:t>
            </w:r>
          </w:p>
        </w:tc>
        <w:tc>
          <w:tcPr>
            <w:tcW w:w="1710" w:type="dxa"/>
            <w:tcBorders>
              <w:bottom w:val="single" w:sz="4" w:space="0" w:color="auto"/>
            </w:tcBorders>
          </w:tcPr>
          <w:p w14:paraId="0D1453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5FDBA4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084E8E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48BF08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1243</w:t>
            </w:r>
          </w:p>
        </w:tc>
      </w:tr>
      <w:tr w:rsidR="00ED4DC3" w:rsidRPr="00ED4DC3" w14:paraId="6295510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D3A4536" w14:textId="77777777" w:rsidR="00ED4DC3" w:rsidRPr="00ED4DC3" w:rsidRDefault="00ED4DC3" w:rsidP="00ED4DC3">
            <w:pPr>
              <w:rPr>
                <w:sz w:val="20"/>
                <w:szCs w:val="20"/>
              </w:rPr>
            </w:pPr>
            <w:r w:rsidRPr="00ED4DC3">
              <w:rPr>
                <w:sz w:val="20"/>
                <w:szCs w:val="20"/>
              </w:rPr>
              <w:t>Diptera</w:t>
            </w:r>
          </w:p>
        </w:tc>
        <w:tc>
          <w:tcPr>
            <w:tcW w:w="1440" w:type="dxa"/>
            <w:tcBorders>
              <w:top w:val="single" w:sz="4" w:space="0" w:color="auto"/>
              <w:bottom w:val="nil"/>
            </w:tcBorders>
          </w:tcPr>
          <w:p w14:paraId="4F7E004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2FDDB7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nil"/>
            </w:tcBorders>
          </w:tcPr>
          <w:p w14:paraId="67E5DC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78589A0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7A18FD8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Acalyptrate - Tiny</w:t>
            </w:r>
          </w:p>
        </w:tc>
        <w:tc>
          <w:tcPr>
            <w:tcW w:w="1350" w:type="dxa"/>
            <w:tcBorders>
              <w:top w:val="single" w:sz="4" w:space="0" w:color="auto"/>
              <w:bottom w:val="nil"/>
            </w:tcBorders>
          </w:tcPr>
          <w:p w14:paraId="2BC293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1903FCD8"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155198E3" w14:textId="77777777" w:rsidR="00ED4DC3" w:rsidRPr="00ED4DC3" w:rsidRDefault="00ED4DC3" w:rsidP="00ED4DC3">
            <w:pPr>
              <w:rPr>
                <w:sz w:val="20"/>
                <w:szCs w:val="20"/>
              </w:rPr>
            </w:pPr>
          </w:p>
        </w:tc>
        <w:tc>
          <w:tcPr>
            <w:tcW w:w="1440" w:type="dxa"/>
            <w:tcBorders>
              <w:top w:val="nil"/>
            </w:tcBorders>
          </w:tcPr>
          <w:p w14:paraId="76630A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5089D4F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Anthomyiidae</w:t>
            </w:r>
          </w:p>
        </w:tc>
        <w:tc>
          <w:tcPr>
            <w:tcW w:w="1710" w:type="dxa"/>
            <w:tcBorders>
              <w:top w:val="nil"/>
            </w:tcBorders>
          </w:tcPr>
          <w:p w14:paraId="52BBA3D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0388DA4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342A9C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61C68C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7819CAB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07A643" w14:textId="77777777" w:rsidR="00ED4DC3" w:rsidRPr="00ED4DC3" w:rsidRDefault="00ED4DC3" w:rsidP="00ED4DC3">
            <w:pPr>
              <w:rPr>
                <w:sz w:val="20"/>
                <w:szCs w:val="20"/>
              </w:rPr>
            </w:pPr>
          </w:p>
        </w:tc>
        <w:tc>
          <w:tcPr>
            <w:tcW w:w="1440" w:type="dxa"/>
          </w:tcPr>
          <w:p w14:paraId="458230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E8123B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Asilidae</w:t>
            </w:r>
          </w:p>
        </w:tc>
        <w:tc>
          <w:tcPr>
            <w:tcW w:w="1710" w:type="dxa"/>
          </w:tcPr>
          <w:p w14:paraId="2B4527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71601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239E8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29F66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76</w:t>
            </w:r>
          </w:p>
        </w:tc>
      </w:tr>
      <w:tr w:rsidR="00ED4DC3" w:rsidRPr="00ED4DC3" w14:paraId="407B07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082ED2F" w14:textId="77777777" w:rsidR="00ED4DC3" w:rsidRPr="00ED4DC3" w:rsidRDefault="00ED4DC3" w:rsidP="00ED4DC3">
            <w:pPr>
              <w:rPr>
                <w:sz w:val="20"/>
                <w:szCs w:val="20"/>
              </w:rPr>
            </w:pPr>
          </w:p>
        </w:tc>
        <w:tc>
          <w:tcPr>
            <w:tcW w:w="1440" w:type="dxa"/>
          </w:tcPr>
          <w:p w14:paraId="09D1CCC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0A920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0351535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Ussinae</w:t>
            </w:r>
          </w:p>
        </w:tc>
        <w:tc>
          <w:tcPr>
            <w:tcW w:w="1440" w:type="dxa"/>
          </w:tcPr>
          <w:p w14:paraId="61F67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05DE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3C8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6434C3A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ACB167B" w14:textId="77777777" w:rsidR="00ED4DC3" w:rsidRPr="00ED4DC3" w:rsidRDefault="00ED4DC3" w:rsidP="00ED4DC3">
            <w:pPr>
              <w:rPr>
                <w:sz w:val="20"/>
                <w:szCs w:val="20"/>
              </w:rPr>
            </w:pPr>
          </w:p>
        </w:tc>
        <w:tc>
          <w:tcPr>
            <w:tcW w:w="1440" w:type="dxa"/>
          </w:tcPr>
          <w:p w14:paraId="6C2A377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A9E8E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Bombyliidae</w:t>
            </w:r>
          </w:p>
        </w:tc>
        <w:tc>
          <w:tcPr>
            <w:tcW w:w="1710" w:type="dxa"/>
          </w:tcPr>
          <w:p w14:paraId="1FC7B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Anthracinae</w:t>
            </w:r>
          </w:p>
        </w:tc>
        <w:tc>
          <w:tcPr>
            <w:tcW w:w="1440" w:type="dxa"/>
          </w:tcPr>
          <w:p w14:paraId="4BA333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Aphoebantus</w:t>
            </w:r>
          </w:p>
        </w:tc>
        <w:tc>
          <w:tcPr>
            <w:tcW w:w="1530" w:type="dxa"/>
          </w:tcPr>
          <w:p w14:paraId="4EF51C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5F6F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486476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742CDC2" w14:textId="77777777" w:rsidR="00ED4DC3" w:rsidRPr="00ED4DC3" w:rsidRDefault="00ED4DC3" w:rsidP="00ED4DC3">
            <w:pPr>
              <w:rPr>
                <w:sz w:val="20"/>
                <w:szCs w:val="20"/>
              </w:rPr>
            </w:pPr>
          </w:p>
        </w:tc>
        <w:tc>
          <w:tcPr>
            <w:tcW w:w="1440" w:type="dxa"/>
          </w:tcPr>
          <w:p w14:paraId="38DC81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E6075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Bombyliidae</w:t>
            </w:r>
          </w:p>
        </w:tc>
        <w:tc>
          <w:tcPr>
            <w:tcW w:w="1710" w:type="dxa"/>
          </w:tcPr>
          <w:p w14:paraId="55876D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7B4A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FE5CF7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E53EB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23</w:t>
            </w:r>
          </w:p>
        </w:tc>
      </w:tr>
      <w:tr w:rsidR="00ED4DC3" w:rsidRPr="00ED4DC3" w14:paraId="4B07435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6F4E81" w14:textId="77777777" w:rsidR="00ED4DC3" w:rsidRPr="00ED4DC3" w:rsidRDefault="00ED4DC3" w:rsidP="00ED4DC3">
            <w:pPr>
              <w:rPr>
                <w:sz w:val="20"/>
                <w:szCs w:val="20"/>
              </w:rPr>
            </w:pPr>
          </w:p>
        </w:tc>
        <w:tc>
          <w:tcPr>
            <w:tcW w:w="1440" w:type="dxa"/>
          </w:tcPr>
          <w:p w14:paraId="3F239B4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407F8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Calliphoridae</w:t>
            </w:r>
          </w:p>
        </w:tc>
        <w:tc>
          <w:tcPr>
            <w:tcW w:w="1710" w:type="dxa"/>
          </w:tcPr>
          <w:p w14:paraId="50C723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2A1C0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2554B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D46AA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7431B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0AE6665" w14:textId="77777777" w:rsidR="00ED4DC3" w:rsidRPr="00ED4DC3" w:rsidRDefault="00ED4DC3" w:rsidP="00ED4DC3">
            <w:pPr>
              <w:rPr>
                <w:sz w:val="20"/>
                <w:szCs w:val="20"/>
              </w:rPr>
            </w:pPr>
          </w:p>
        </w:tc>
        <w:tc>
          <w:tcPr>
            <w:tcW w:w="1440" w:type="dxa"/>
          </w:tcPr>
          <w:p w14:paraId="6D9B271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43703C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Canacidae</w:t>
            </w:r>
          </w:p>
        </w:tc>
        <w:tc>
          <w:tcPr>
            <w:tcW w:w="1710" w:type="dxa"/>
          </w:tcPr>
          <w:p w14:paraId="7D99D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11CED7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DCE712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3D7C23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6661213E"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48FC8BE" w14:textId="77777777" w:rsidR="00ED4DC3" w:rsidRPr="00ED4DC3" w:rsidRDefault="00ED4DC3" w:rsidP="00ED4DC3">
            <w:pPr>
              <w:rPr>
                <w:sz w:val="20"/>
                <w:szCs w:val="20"/>
              </w:rPr>
            </w:pPr>
          </w:p>
        </w:tc>
        <w:tc>
          <w:tcPr>
            <w:tcW w:w="1440" w:type="dxa"/>
          </w:tcPr>
          <w:p w14:paraId="5B14FF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953A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Cecidomyiidae</w:t>
            </w:r>
          </w:p>
        </w:tc>
        <w:tc>
          <w:tcPr>
            <w:tcW w:w="1710" w:type="dxa"/>
          </w:tcPr>
          <w:p w14:paraId="2AE67ED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79C96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D36824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F302D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55</w:t>
            </w:r>
          </w:p>
        </w:tc>
      </w:tr>
      <w:tr w:rsidR="00ED4DC3" w:rsidRPr="00ED4DC3" w14:paraId="35E5B5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7453BAA" w14:textId="77777777" w:rsidR="00ED4DC3" w:rsidRPr="00ED4DC3" w:rsidRDefault="00ED4DC3" w:rsidP="00ED4DC3">
            <w:pPr>
              <w:rPr>
                <w:sz w:val="20"/>
                <w:szCs w:val="20"/>
              </w:rPr>
            </w:pPr>
          </w:p>
        </w:tc>
        <w:tc>
          <w:tcPr>
            <w:tcW w:w="1440" w:type="dxa"/>
          </w:tcPr>
          <w:p w14:paraId="760EB11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CAB978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Chamaemyiidae</w:t>
            </w:r>
          </w:p>
        </w:tc>
        <w:tc>
          <w:tcPr>
            <w:tcW w:w="1710" w:type="dxa"/>
          </w:tcPr>
          <w:p w14:paraId="4DE081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8D841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47E0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F73508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016668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85F4B06" w14:textId="77777777" w:rsidR="00ED4DC3" w:rsidRPr="00ED4DC3" w:rsidRDefault="00ED4DC3" w:rsidP="00ED4DC3">
            <w:pPr>
              <w:rPr>
                <w:sz w:val="20"/>
                <w:szCs w:val="20"/>
              </w:rPr>
            </w:pPr>
          </w:p>
        </w:tc>
        <w:tc>
          <w:tcPr>
            <w:tcW w:w="1440" w:type="dxa"/>
          </w:tcPr>
          <w:p w14:paraId="0ACE11D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E8EB40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Chloropidae</w:t>
            </w:r>
          </w:p>
        </w:tc>
        <w:tc>
          <w:tcPr>
            <w:tcW w:w="1710" w:type="dxa"/>
          </w:tcPr>
          <w:p w14:paraId="639D4B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460C1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EEFAE6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C0252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21</w:t>
            </w:r>
          </w:p>
        </w:tc>
      </w:tr>
      <w:tr w:rsidR="00ED4DC3" w:rsidRPr="00ED4DC3" w14:paraId="3F5CD1B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72F84" w14:textId="77777777" w:rsidR="00ED4DC3" w:rsidRPr="00ED4DC3" w:rsidRDefault="00ED4DC3" w:rsidP="00ED4DC3">
            <w:pPr>
              <w:rPr>
                <w:sz w:val="20"/>
                <w:szCs w:val="20"/>
              </w:rPr>
            </w:pPr>
          </w:p>
        </w:tc>
        <w:tc>
          <w:tcPr>
            <w:tcW w:w="1440" w:type="dxa"/>
          </w:tcPr>
          <w:p w14:paraId="2F96ADD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2974D7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Chyromyidae</w:t>
            </w:r>
          </w:p>
        </w:tc>
        <w:tc>
          <w:tcPr>
            <w:tcW w:w="1710" w:type="dxa"/>
          </w:tcPr>
          <w:p w14:paraId="4182E7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F538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B8D58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87A1A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AC6097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E5D535" w14:textId="77777777" w:rsidR="00ED4DC3" w:rsidRPr="00ED4DC3" w:rsidRDefault="00ED4DC3" w:rsidP="00ED4DC3">
            <w:pPr>
              <w:rPr>
                <w:sz w:val="20"/>
                <w:szCs w:val="20"/>
              </w:rPr>
            </w:pPr>
          </w:p>
        </w:tc>
        <w:tc>
          <w:tcPr>
            <w:tcW w:w="1440" w:type="dxa"/>
          </w:tcPr>
          <w:p w14:paraId="1A3144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F2CDB9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Drosophilidae</w:t>
            </w:r>
          </w:p>
        </w:tc>
        <w:tc>
          <w:tcPr>
            <w:tcW w:w="1710" w:type="dxa"/>
          </w:tcPr>
          <w:p w14:paraId="26F0CD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098B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C2D6D6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5CBE96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6439248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659CB3" w14:textId="77777777" w:rsidR="00ED4DC3" w:rsidRPr="00ED4DC3" w:rsidRDefault="00ED4DC3" w:rsidP="00ED4DC3">
            <w:pPr>
              <w:rPr>
                <w:sz w:val="20"/>
                <w:szCs w:val="20"/>
              </w:rPr>
            </w:pPr>
          </w:p>
        </w:tc>
        <w:tc>
          <w:tcPr>
            <w:tcW w:w="1440" w:type="dxa"/>
          </w:tcPr>
          <w:p w14:paraId="27397F0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3CA2C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Ephydridae</w:t>
            </w:r>
          </w:p>
        </w:tc>
        <w:tc>
          <w:tcPr>
            <w:tcW w:w="1710" w:type="dxa"/>
          </w:tcPr>
          <w:p w14:paraId="5E19C38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D6EDF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17364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2ED49E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12</w:t>
            </w:r>
          </w:p>
        </w:tc>
      </w:tr>
      <w:tr w:rsidR="00ED4DC3" w:rsidRPr="00ED4DC3" w14:paraId="5390C37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3BCB7A" w14:textId="77777777" w:rsidR="00ED4DC3" w:rsidRPr="00ED4DC3" w:rsidRDefault="00ED4DC3" w:rsidP="00ED4DC3">
            <w:pPr>
              <w:rPr>
                <w:sz w:val="20"/>
                <w:szCs w:val="20"/>
              </w:rPr>
            </w:pPr>
          </w:p>
        </w:tc>
        <w:tc>
          <w:tcPr>
            <w:tcW w:w="1440" w:type="dxa"/>
          </w:tcPr>
          <w:p w14:paraId="33F9F62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7648F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Heleomyzidae</w:t>
            </w:r>
          </w:p>
        </w:tc>
        <w:tc>
          <w:tcPr>
            <w:tcW w:w="1710" w:type="dxa"/>
          </w:tcPr>
          <w:p w14:paraId="07DF4C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C7FCC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DC47F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66389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73</w:t>
            </w:r>
          </w:p>
        </w:tc>
      </w:tr>
      <w:tr w:rsidR="00ED4DC3" w:rsidRPr="00ED4DC3" w14:paraId="1991CC1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A80F43" w14:textId="77777777" w:rsidR="00ED4DC3" w:rsidRPr="00ED4DC3" w:rsidRDefault="00ED4DC3" w:rsidP="00ED4DC3">
            <w:pPr>
              <w:rPr>
                <w:sz w:val="20"/>
                <w:szCs w:val="20"/>
              </w:rPr>
            </w:pPr>
          </w:p>
        </w:tc>
        <w:tc>
          <w:tcPr>
            <w:tcW w:w="1440" w:type="dxa"/>
          </w:tcPr>
          <w:p w14:paraId="115E656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D6578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Milichiidae</w:t>
            </w:r>
          </w:p>
        </w:tc>
        <w:tc>
          <w:tcPr>
            <w:tcW w:w="1710" w:type="dxa"/>
          </w:tcPr>
          <w:p w14:paraId="68DB6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4F4CF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ED9259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B82F22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6A3C2FF4"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4E7DAC" w14:textId="77777777" w:rsidR="00ED4DC3" w:rsidRPr="00ED4DC3" w:rsidRDefault="00ED4DC3" w:rsidP="00ED4DC3">
            <w:pPr>
              <w:rPr>
                <w:sz w:val="20"/>
                <w:szCs w:val="20"/>
              </w:rPr>
            </w:pPr>
          </w:p>
        </w:tc>
        <w:tc>
          <w:tcPr>
            <w:tcW w:w="1440" w:type="dxa"/>
          </w:tcPr>
          <w:p w14:paraId="2337EC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7D98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Muscidae</w:t>
            </w:r>
          </w:p>
        </w:tc>
        <w:tc>
          <w:tcPr>
            <w:tcW w:w="1710" w:type="dxa"/>
          </w:tcPr>
          <w:p w14:paraId="744AB9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1CB44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E121A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78451A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785ADB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0892C3" w14:textId="77777777" w:rsidR="00ED4DC3" w:rsidRPr="00ED4DC3" w:rsidRDefault="00ED4DC3" w:rsidP="00ED4DC3">
            <w:pPr>
              <w:rPr>
                <w:sz w:val="20"/>
                <w:szCs w:val="20"/>
              </w:rPr>
            </w:pPr>
          </w:p>
        </w:tc>
        <w:tc>
          <w:tcPr>
            <w:tcW w:w="1440" w:type="dxa"/>
          </w:tcPr>
          <w:p w14:paraId="3DF304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055A6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Mythicomyiidae</w:t>
            </w:r>
          </w:p>
        </w:tc>
        <w:tc>
          <w:tcPr>
            <w:tcW w:w="1710" w:type="dxa"/>
          </w:tcPr>
          <w:p w14:paraId="7B69C09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E29E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16AAD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48A44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258</w:t>
            </w:r>
          </w:p>
        </w:tc>
      </w:tr>
      <w:tr w:rsidR="00ED4DC3" w:rsidRPr="00ED4DC3" w14:paraId="0D0E427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657550" w14:textId="77777777" w:rsidR="00ED4DC3" w:rsidRPr="00ED4DC3" w:rsidRDefault="00ED4DC3" w:rsidP="00ED4DC3">
            <w:pPr>
              <w:rPr>
                <w:sz w:val="20"/>
                <w:szCs w:val="20"/>
              </w:rPr>
            </w:pPr>
          </w:p>
        </w:tc>
        <w:tc>
          <w:tcPr>
            <w:tcW w:w="1440" w:type="dxa"/>
          </w:tcPr>
          <w:p w14:paraId="655223E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B38245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Phoridae</w:t>
            </w:r>
          </w:p>
        </w:tc>
        <w:tc>
          <w:tcPr>
            <w:tcW w:w="1710" w:type="dxa"/>
          </w:tcPr>
          <w:p w14:paraId="53D70C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BF8FE6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A4429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3ED98D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1FFF1B3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7194D9C" w14:textId="77777777" w:rsidR="00ED4DC3" w:rsidRPr="00ED4DC3" w:rsidRDefault="00ED4DC3" w:rsidP="00ED4DC3">
            <w:pPr>
              <w:rPr>
                <w:sz w:val="20"/>
                <w:szCs w:val="20"/>
              </w:rPr>
            </w:pPr>
          </w:p>
        </w:tc>
        <w:tc>
          <w:tcPr>
            <w:tcW w:w="1440" w:type="dxa"/>
          </w:tcPr>
          <w:p w14:paraId="20C34D3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F75EE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Pipunculidae</w:t>
            </w:r>
          </w:p>
        </w:tc>
        <w:tc>
          <w:tcPr>
            <w:tcW w:w="1710" w:type="dxa"/>
          </w:tcPr>
          <w:p w14:paraId="6A3A55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B00DE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B6A01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3CC300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8</w:t>
            </w:r>
          </w:p>
        </w:tc>
      </w:tr>
      <w:tr w:rsidR="00ED4DC3" w:rsidRPr="00ED4DC3" w14:paraId="18CAC7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C4B3D3" w14:textId="77777777" w:rsidR="00ED4DC3" w:rsidRPr="00ED4DC3" w:rsidRDefault="00ED4DC3" w:rsidP="00ED4DC3">
            <w:pPr>
              <w:rPr>
                <w:sz w:val="20"/>
                <w:szCs w:val="20"/>
              </w:rPr>
            </w:pPr>
          </w:p>
        </w:tc>
        <w:tc>
          <w:tcPr>
            <w:tcW w:w="1440" w:type="dxa"/>
          </w:tcPr>
          <w:p w14:paraId="4D3376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A478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Richardiidae</w:t>
            </w:r>
          </w:p>
        </w:tc>
        <w:tc>
          <w:tcPr>
            <w:tcW w:w="1710" w:type="dxa"/>
          </w:tcPr>
          <w:p w14:paraId="3503F87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45FFF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Omomyia</w:t>
            </w:r>
          </w:p>
        </w:tc>
        <w:tc>
          <w:tcPr>
            <w:tcW w:w="1530" w:type="dxa"/>
          </w:tcPr>
          <w:p w14:paraId="21E1ED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5ED9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61C4E209"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666E949" w14:textId="77777777" w:rsidR="00ED4DC3" w:rsidRPr="00ED4DC3" w:rsidRDefault="00ED4DC3" w:rsidP="00ED4DC3">
            <w:pPr>
              <w:rPr>
                <w:sz w:val="20"/>
                <w:szCs w:val="20"/>
              </w:rPr>
            </w:pPr>
          </w:p>
        </w:tc>
        <w:tc>
          <w:tcPr>
            <w:tcW w:w="1440" w:type="dxa"/>
          </w:tcPr>
          <w:p w14:paraId="25106E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25C104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Sarcophagidae</w:t>
            </w:r>
          </w:p>
        </w:tc>
        <w:tc>
          <w:tcPr>
            <w:tcW w:w="1710" w:type="dxa"/>
          </w:tcPr>
          <w:p w14:paraId="20E9DFF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741F4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485F068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08AA41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22</w:t>
            </w:r>
          </w:p>
        </w:tc>
      </w:tr>
      <w:tr w:rsidR="00ED4DC3" w:rsidRPr="00ED4DC3" w14:paraId="0ED4431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206682" w14:textId="77777777" w:rsidR="00ED4DC3" w:rsidRPr="00ED4DC3" w:rsidRDefault="00ED4DC3" w:rsidP="00ED4DC3">
            <w:pPr>
              <w:rPr>
                <w:sz w:val="20"/>
                <w:szCs w:val="20"/>
              </w:rPr>
            </w:pPr>
          </w:p>
        </w:tc>
        <w:tc>
          <w:tcPr>
            <w:tcW w:w="1440" w:type="dxa"/>
          </w:tcPr>
          <w:p w14:paraId="4B097C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5F8C9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Sciaridae</w:t>
            </w:r>
          </w:p>
        </w:tc>
        <w:tc>
          <w:tcPr>
            <w:tcW w:w="1710" w:type="dxa"/>
          </w:tcPr>
          <w:p w14:paraId="74441B2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3D2A7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37738B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FC8A0F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3E74F87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1F23B3" w14:textId="77777777" w:rsidR="00ED4DC3" w:rsidRPr="00ED4DC3" w:rsidRDefault="00ED4DC3" w:rsidP="00ED4DC3">
            <w:pPr>
              <w:rPr>
                <w:sz w:val="20"/>
                <w:szCs w:val="20"/>
              </w:rPr>
            </w:pPr>
          </w:p>
        </w:tc>
        <w:tc>
          <w:tcPr>
            <w:tcW w:w="1440" w:type="dxa"/>
          </w:tcPr>
          <w:p w14:paraId="45A949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A63FBA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38B8D5B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Syrphinae</w:t>
            </w:r>
          </w:p>
        </w:tc>
        <w:tc>
          <w:tcPr>
            <w:tcW w:w="1440" w:type="dxa"/>
          </w:tcPr>
          <w:p w14:paraId="25EB5D8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w:t>
            </w:r>
          </w:p>
        </w:tc>
        <w:tc>
          <w:tcPr>
            <w:tcW w:w="1530" w:type="dxa"/>
          </w:tcPr>
          <w:p w14:paraId="516F65D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color w:val="000000"/>
                <w:sz w:val="20"/>
                <w:szCs w:val="20"/>
                <w:shd w:val="clear" w:color="auto" w:fill="FFFFFF"/>
              </w:rPr>
              <w:t>Eupeodes volucris</w:t>
            </w:r>
          </w:p>
        </w:tc>
        <w:tc>
          <w:tcPr>
            <w:tcW w:w="1350" w:type="dxa"/>
          </w:tcPr>
          <w:p w14:paraId="39A307F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21E797F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86D3C2F" w14:textId="77777777" w:rsidR="00ED4DC3" w:rsidRPr="00ED4DC3" w:rsidRDefault="00ED4DC3" w:rsidP="00ED4DC3">
            <w:pPr>
              <w:rPr>
                <w:sz w:val="20"/>
                <w:szCs w:val="20"/>
              </w:rPr>
            </w:pPr>
          </w:p>
        </w:tc>
        <w:tc>
          <w:tcPr>
            <w:tcW w:w="1440" w:type="dxa"/>
          </w:tcPr>
          <w:p w14:paraId="01AAA51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8BA71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Syrphidae</w:t>
            </w:r>
          </w:p>
        </w:tc>
        <w:tc>
          <w:tcPr>
            <w:tcW w:w="1710" w:type="dxa"/>
          </w:tcPr>
          <w:p w14:paraId="2A96DB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Syrphinae</w:t>
            </w:r>
          </w:p>
        </w:tc>
        <w:tc>
          <w:tcPr>
            <w:tcW w:w="1440" w:type="dxa"/>
          </w:tcPr>
          <w:p w14:paraId="787E172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w:t>
            </w:r>
          </w:p>
        </w:tc>
        <w:tc>
          <w:tcPr>
            <w:tcW w:w="1530" w:type="dxa"/>
          </w:tcPr>
          <w:p w14:paraId="184A13C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color w:val="000000"/>
                <w:sz w:val="20"/>
                <w:szCs w:val="20"/>
              </w:rPr>
              <w:t>Toxomerus marginatus</w:t>
            </w:r>
          </w:p>
        </w:tc>
        <w:tc>
          <w:tcPr>
            <w:tcW w:w="1350" w:type="dxa"/>
          </w:tcPr>
          <w:p w14:paraId="6CE4D5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6ECE1F"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CBD811F" w14:textId="77777777" w:rsidR="00ED4DC3" w:rsidRPr="00ED4DC3" w:rsidRDefault="00ED4DC3" w:rsidP="00ED4DC3">
            <w:pPr>
              <w:rPr>
                <w:sz w:val="20"/>
                <w:szCs w:val="20"/>
              </w:rPr>
            </w:pPr>
          </w:p>
        </w:tc>
        <w:tc>
          <w:tcPr>
            <w:tcW w:w="1440" w:type="dxa"/>
          </w:tcPr>
          <w:p w14:paraId="1D0F6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722A6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Tachinidae</w:t>
            </w:r>
          </w:p>
        </w:tc>
        <w:tc>
          <w:tcPr>
            <w:tcW w:w="1710" w:type="dxa"/>
          </w:tcPr>
          <w:p w14:paraId="7DD21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ECC2E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A2DA5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4321C2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17</w:t>
            </w:r>
          </w:p>
        </w:tc>
      </w:tr>
      <w:tr w:rsidR="00ED4DC3" w:rsidRPr="00ED4DC3" w14:paraId="6FD9C68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2E65FD1" w14:textId="77777777" w:rsidR="00ED4DC3" w:rsidRPr="00ED4DC3" w:rsidRDefault="00ED4DC3" w:rsidP="00ED4DC3">
            <w:pPr>
              <w:rPr>
                <w:sz w:val="20"/>
                <w:szCs w:val="20"/>
              </w:rPr>
            </w:pPr>
          </w:p>
        </w:tc>
        <w:tc>
          <w:tcPr>
            <w:tcW w:w="1440" w:type="dxa"/>
          </w:tcPr>
          <w:p w14:paraId="7AF6A5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33CB6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Tephritidae</w:t>
            </w:r>
          </w:p>
        </w:tc>
        <w:tc>
          <w:tcPr>
            <w:tcW w:w="1710" w:type="dxa"/>
          </w:tcPr>
          <w:p w14:paraId="2B3802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EB58C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5E335B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88FCD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68A8D7B4"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0A296DE" w14:textId="77777777" w:rsidR="00ED4DC3" w:rsidRPr="00ED4DC3" w:rsidRDefault="00ED4DC3" w:rsidP="00ED4DC3">
            <w:pPr>
              <w:rPr>
                <w:sz w:val="20"/>
                <w:szCs w:val="20"/>
              </w:rPr>
            </w:pPr>
          </w:p>
        </w:tc>
        <w:tc>
          <w:tcPr>
            <w:tcW w:w="1440" w:type="dxa"/>
            <w:tcBorders>
              <w:bottom w:val="single" w:sz="4" w:space="0" w:color="auto"/>
            </w:tcBorders>
          </w:tcPr>
          <w:p w14:paraId="48828A8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bottom w:val="single" w:sz="4" w:space="0" w:color="auto"/>
            </w:tcBorders>
          </w:tcPr>
          <w:p w14:paraId="530858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Therevidae</w:t>
            </w:r>
          </w:p>
        </w:tc>
        <w:tc>
          <w:tcPr>
            <w:tcW w:w="1710" w:type="dxa"/>
            <w:tcBorders>
              <w:bottom w:val="single" w:sz="4" w:space="0" w:color="auto"/>
            </w:tcBorders>
          </w:tcPr>
          <w:p w14:paraId="02296E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bottom w:val="single" w:sz="4" w:space="0" w:color="auto"/>
            </w:tcBorders>
          </w:tcPr>
          <w:p w14:paraId="0A77C1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bottom w:val="single" w:sz="4" w:space="0" w:color="auto"/>
            </w:tcBorders>
          </w:tcPr>
          <w:p w14:paraId="2F42733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bottom w:val="single" w:sz="4" w:space="0" w:color="auto"/>
            </w:tcBorders>
          </w:tcPr>
          <w:p w14:paraId="2349FE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FBF64E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3068044C" w14:textId="77777777" w:rsidR="00ED4DC3" w:rsidRPr="00ED4DC3" w:rsidRDefault="00ED4DC3" w:rsidP="00ED4DC3">
            <w:pPr>
              <w:rPr>
                <w:sz w:val="20"/>
                <w:szCs w:val="20"/>
              </w:rPr>
            </w:pPr>
            <w:r w:rsidRPr="00ED4DC3">
              <w:rPr>
                <w:sz w:val="20"/>
                <w:szCs w:val="20"/>
              </w:rPr>
              <w:t>Hemiptera</w:t>
            </w:r>
          </w:p>
        </w:tc>
        <w:tc>
          <w:tcPr>
            <w:tcW w:w="1440" w:type="dxa"/>
            <w:tcBorders>
              <w:top w:val="single" w:sz="4" w:space="0" w:color="auto"/>
              <w:bottom w:val="nil"/>
            </w:tcBorders>
          </w:tcPr>
          <w:p w14:paraId="2179A8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nil"/>
            </w:tcBorders>
          </w:tcPr>
          <w:p w14:paraId="5354891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Anthocoridae</w:t>
            </w:r>
          </w:p>
        </w:tc>
        <w:tc>
          <w:tcPr>
            <w:tcW w:w="1710" w:type="dxa"/>
            <w:tcBorders>
              <w:top w:val="single" w:sz="4" w:space="0" w:color="auto"/>
              <w:bottom w:val="nil"/>
            </w:tcBorders>
          </w:tcPr>
          <w:p w14:paraId="6D1B09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nil"/>
            </w:tcBorders>
          </w:tcPr>
          <w:p w14:paraId="414923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nil"/>
            </w:tcBorders>
          </w:tcPr>
          <w:p w14:paraId="2DF461F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nil"/>
            </w:tcBorders>
          </w:tcPr>
          <w:p w14:paraId="135F07E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4E511BBD"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2C8F34BC" w14:textId="77777777" w:rsidR="00ED4DC3" w:rsidRPr="00ED4DC3" w:rsidRDefault="00ED4DC3" w:rsidP="00ED4DC3">
            <w:pPr>
              <w:rPr>
                <w:sz w:val="20"/>
                <w:szCs w:val="20"/>
              </w:rPr>
            </w:pPr>
          </w:p>
        </w:tc>
        <w:tc>
          <w:tcPr>
            <w:tcW w:w="1440" w:type="dxa"/>
            <w:tcBorders>
              <w:top w:val="nil"/>
            </w:tcBorders>
          </w:tcPr>
          <w:p w14:paraId="0CE6CD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nil"/>
            </w:tcBorders>
          </w:tcPr>
          <w:p w14:paraId="0D7843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Aphididae</w:t>
            </w:r>
          </w:p>
        </w:tc>
        <w:tc>
          <w:tcPr>
            <w:tcW w:w="1710" w:type="dxa"/>
            <w:tcBorders>
              <w:top w:val="nil"/>
            </w:tcBorders>
          </w:tcPr>
          <w:p w14:paraId="59AFB2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nil"/>
            </w:tcBorders>
          </w:tcPr>
          <w:p w14:paraId="445E5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nil"/>
            </w:tcBorders>
          </w:tcPr>
          <w:p w14:paraId="72B137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nil"/>
            </w:tcBorders>
          </w:tcPr>
          <w:p w14:paraId="13AC269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10</w:t>
            </w:r>
          </w:p>
        </w:tc>
      </w:tr>
      <w:tr w:rsidR="00ED4DC3" w:rsidRPr="00ED4DC3" w14:paraId="593DBBB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8A1F3EF" w14:textId="77777777" w:rsidR="00ED4DC3" w:rsidRPr="00ED4DC3" w:rsidRDefault="00ED4DC3" w:rsidP="00ED4DC3">
            <w:pPr>
              <w:rPr>
                <w:sz w:val="20"/>
                <w:szCs w:val="20"/>
              </w:rPr>
            </w:pPr>
          </w:p>
        </w:tc>
        <w:tc>
          <w:tcPr>
            <w:tcW w:w="1440" w:type="dxa"/>
          </w:tcPr>
          <w:p w14:paraId="1817DC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668BD6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Berytidae</w:t>
            </w:r>
          </w:p>
          <w:p w14:paraId="5B37809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B4E29E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Gampsocorinae</w:t>
            </w:r>
          </w:p>
        </w:tc>
        <w:tc>
          <w:tcPr>
            <w:tcW w:w="1440" w:type="dxa"/>
          </w:tcPr>
          <w:p w14:paraId="00AB64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4CC8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Pronotacantha annulata</w:t>
            </w:r>
          </w:p>
        </w:tc>
        <w:tc>
          <w:tcPr>
            <w:tcW w:w="1350" w:type="dxa"/>
          </w:tcPr>
          <w:p w14:paraId="7EA9F5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w:t>
            </w:r>
          </w:p>
        </w:tc>
      </w:tr>
      <w:tr w:rsidR="00ED4DC3" w:rsidRPr="00ED4DC3" w14:paraId="2C9275F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0569294" w14:textId="77777777" w:rsidR="00ED4DC3" w:rsidRPr="00ED4DC3" w:rsidRDefault="00ED4DC3" w:rsidP="00ED4DC3">
            <w:pPr>
              <w:rPr>
                <w:sz w:val="20"/>
                <w:szCs w:val="20"/>
              </w:rPr>
            </w:pPr>
          </w:p>
        </w:tc>
        <w:tc>
          <w:tcPr>
            <w:tcW w:w="1440" w:type="dxa"/>
          </w:tcPr>
          <w:p w14:paraId="0441F55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16E89B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Berytidae</w:t>
            </w:r>
          </w:p>
        </w:tc>
        <w:tc>
          <w:tcPr>
            <w:tcW w:w="1710" w:type="dxa"/>
          </w:tcPr>
          <w:p w14:paraId="38A6DD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74978F2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5CE12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7358D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2BE80E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9C47FC4" w14:textId="77777777" w:rsidR="00ED4DC3" w:rsidRPr="00ED4DC3" w:rsidRDefault="00ED4DC3" w:rsidP="00ED4DC3">
            <w:pPr>
              <w:rPr>
                <w:sz w:val="20"/>
                <w:szCs w:val="20"/>
              </w:rPr>
            </w:pPr>
          </w:p>
        </w:tc>
        <w:tc>
          <w:tcPr>
            <w:tcW w:w="1440" w:type="dxa"/>
          </w:tcPr>
          <w:p w14:paraId="52663F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79BD51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Cercopidae</w:t>
            </w:r>
          </w:p>
        </w:tc>
        <w:tc>
          <w:tcPr>
            <w:tcW w:w="1710" w:type="dxa"/>
          </w:tcPr>
          <w:p w14:paraId="7049EE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5F46F25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CC81D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39F28A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6</w:t>
            </w:r>
          </w:p>
        </w:tc>
      </w:tr>
      <w:tr w:rsidR="00ED4DC3" w:rsidRPr="00ED4DC3" w14:paraId="7239009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071B718" w14:textId="77777777" w:rsidR="00ED4DC3" w:rsidRPr="00ED4DC3" w:rsidRDefault="00ED4DC3" w:rsidP="00ED4DC3">
            <w:pPr>
              <w:rPr>
                <w:sz w:val="20"/>
                <w:szCs w:val="20"/>
              </w:rPr>
            </w:pPr>
          </w:p>
        </w:tc>
        <w:tc>
          <w:tcPr>
            <w:tcW w:w="1440" w:type="dxa"/>
          </w:tcPr>
          <w:p w14:paraId="2589B75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F4A36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Cicadellidae</w:t>
            </w:r>
          </w:p>
        </w:tc>
        <w:tc>
          <w:tcPr>
            <w:tcW w:w="1710" w:type="dxa"/>
          </w:tcPr>
          <w:p w14:paraId="4D1037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23A00B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63B30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7BF555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351</w:t>
            </w:r>
          </w:p>
        </w:tc>
      </w:tr>
      <w:tr w:rsidR="00ED4DC3" w:rsidRPr="00ED4DC3" w14:paraId="662485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D7D12C" w14:textId="77777777" w:rsidR="00ED4DC3" w:rsidRPr="00ED4DC3" w:rsidRDefault="00ED4DC3" w:rsidP="00ED4DC3">
            <w:pPr>
              <w:rPr>
                <w:sz w:val="20"/>
                <w:szCs w:val="20"/>
              </w:rPr>
            </w:pPr>
          </w:p>
        </w:tc>
        <w:tc>
          <w:tcPr>
            <w:tcW w:w="1440" w:type="dxa"/>
          </w:tcPr>
          <w:p w14:paraId="6580450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4E5C2D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Delphacidae</w:t>
            </w:r>
          </w:p>
        </w:tc>
        <w:tc>
          <w:tcPr>
            <w:tcW w:w="1710" w:type="dxa"/>
          </w:tcPr>
          <w:p w14:paraId="7D6F7D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92127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80737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7D6CA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7D0044B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22AB42B" w14:textId="77777777" w:rsidR="00ED4DC3" w:rsidRPr="00ED4DC3" w:rsidRDefault="00ED4DC3" w:rsidP="00ED4DC3">
            <w:pPr>
              <w:rPr>
                <w:sz w:val="20"/>
                <w:szCs w:val="20"/>
              </w:rPr>
            </w:pPr>
          </w:p>
        </w:tc>
        <w:tc>
          <w:tcPr>
            <w:tcW w:w="1440" w:type="dxa"/>
          </w:tcPr>
          <w:p w14:paraId="5B4EA4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1026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Geocoridae</w:t>
            </w:r>
          </w:p>
        </w:tc>
        <w:tc>
          <w:tcPr>
            <w:tcW w:w="1710" w:type="dxa"/>
          </w:tcPr>
          <w:p w14:paraId="4D94DE4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31FBBC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373C2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B03D4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14</w:t>
            </w:r>
          </w:p>
        </w:tc>
      </w:tr>
      <w:tr w:rsidR="00ED4DC3" w:rsidRPr="00ED4DC3" w14:paraId="39AEE9A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E598E88" w14:textId="77777777" w:rsidR="00ED4DC3" w:rsidRPr="00ED4DC3" w:rsidRDefault="00ED4DC3" w:rsidP="00ED4DC3">
            <w:pPr>
              <w:rPr>
                <w:sz w:val="20"/>
                <w:szCs w:val="20"/>
              </w:rPr>
            </w:pPr>
          </w:p>
        </w:tc>
        <w:tc>
          <w:tcPr>
            <w:tcW w:w="1440" w:type="dxa"/>
          </w:tcPr>
          <w:p w14:paraId="1CBDAD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3BEA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Membracidae</w:t>
            </w:r>
          </w:p>
        </w:tc>
        <w:tc>
          <w:tcPr>
            <w:tcW w:w="1710" w:type="dxa"/>
          </w:tcPr>
          <w:p w14:paraId="34FA4A2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0FC09B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00DB7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3B0E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D75C42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646673D" w14:textId="77777777" w:rsidR="00ED4DC3" w:rsidRPr="00ED4DC3" w:rsidRDefault="00ED4DC3" w:rsidP="00ED4DC3">
            <w:pPr>
              <w:rPr>
                <w:sz w:val="20"/>
                <w:szCs w:val="20"/>
              </w:rPr>
            </w:pPr>
          </w:p>
        </w:tc>
        <w:tc>
          <w:tcPr>
            <w:tcW w:w="1440" w:type="dxa"/>
          </w:tcPr>
          <w:p w14:paraId="55F352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2A33E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Miridae</w:t>
            </w:r>
          </w:p>
        </w:tc>
        <w:tc>
          <w:tcPr>
            <w:tcW w:w="1710" w:type="dxa"/>
          </w:tcPr>
          <w:p w14:paraId="7B92D5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B0ABA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5AB70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4CFD536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96</w:t>
            </w:r>
          </w:p>
        </w:tc>
      </w:tr>
      <w:tr w:rsidR="00ED4DC3" w:rsidRPr="00ED4DC3" w14:paraId="37004B7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9F3D4CE" w14:textId="77777777" w:rsidR="00ED4DC3" w:rsidRPr="00ED4DC3" w:rsidRDefault="00ED4DC3" w:rsidP="00ED4DC3">
            <w:pPr>
              <w:rPr>
                <w:sz w:val="20"/>
                <w:szCs w:val="20"/>
              </w:rPr>
            </w:pPr>
          </w:p>
        </w:tc>
        <w:tc>
          <w:tcPr>
            <w:tcW w:w="1440" w:type="dxa"/>
          </w:tcPr>
          <w:p w14:paraId="3A37B03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570DFF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Nymph</w:t>
            </w:r>
          </w:p>
        </w:tc>
        <w:tc>
          <w:tcPr>
            <w:tcW w:w="1710" w:type="dxa"/>
          </w:tcPr>
          <w:p w14:paraId="564DBF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FC611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6C934B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9CB4A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176</w:t>
            </w:r>
          </w:p>
        </w:tc>
      </w:tr>
      <w:tr w:rsidR="00ED4DC3" w:rsidRPr="00ED4DC3" w14:paraId="522BEFB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15B3320" w14:textId="77777777" w:rsidR="00ED4DC3" w:rsidRPr="00ED4DC3" w:rsidRDefault="00ED4DC3" w:rsidP="00ED4DC3">
            <w:pPr>
              <w:rPr>
                <w:sz w:val="20"/>
                <w:szCs w:val="20"/>
              </w:rPr>
            </w:pPr>
          </w:p>
        </w:tc>
        <w:tc>
          <w:tcPr>
            <w:tcW w:w="1440" w:type="dxa"/>
          </w:tcPr>
          <w:p w14:paraId="42C51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EF1BDC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Pentamoidae</w:t>
            </w:r>
          </w:p>
        </w:tc>
        <w:tc>
          <w:tcPr>
            <w:tcW w:w="1710" w:type="dxa"/>
          </w:tcPr>
          <w:p w14:paraId="3B0B48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3AD7E7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7E2801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75926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3BADAE3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A990C29" w14:textId="77777777" w:rsidR="00ED4DC3" w:rsidRPr="00ED4DC3" w:rsidRDefault="00ED4DC3" w:rsidP="00ED4DC3">
            <w:pPr>
              <w:rPr>
                <w:sz w:val="20"/>
                <w:szCs w:val="20"/>
              </w:rPr>
            </w:pPr>
          </w:p>
        </w:tc>
        <w:tc>
          <w:tcPr>
            <w:tcW w:w="1440" w:type="dxa"/>
          </w:tcPr>
          <w:p w14:paraId="5C746D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9928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Reduviidae</w:t>
            </w:r>
          </w:p>
        </w:tc>
        <w:tc>
          <w:tcPr>
            <w:tcW w:w="1710" w:type="dxa"/>
          </w:tcPr>
          <w:p w14:paraId="06AA0B3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Harpactorinae</w:t>
            </w:r>
          </w:p>
        </w:tc>
        <w:tc>
          <w:tcPr>
            <w:tcW w:w="1440" w:type="dxa"/>
          </w:tcPr>
          <w:p w14:paraId="447DFD9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076B9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55BC8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3093EEE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0196A7" w14:textId="77777777" w:rsidR="00ED4DC3" w:rsidRPr="00ED4DC3" w:rsidRDefault="00ED4DC3" w:rsidP="00ED4DC3">
            <w:pPr>
              <w:rPr>
                <w:sz w:val="20"/>
                <w:szCs w:val="20"/>
              </w:rPr>
            </w:pPr>
          </w:p>
        </w:tc>
        <w:tc>
          <w:tcPr>
            <w:tcW w:w="1440" w:type="dxa"/>
          </w:tcPr>
          <w:p w14:paraId="04FD45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6BE7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Rhopadilae</w:t>
            </w:r>
          </w:p>
        </w:tc>
        <w:tc>
          <w:tcPr>
            <w:tcW w:w="1710" w:type="dxa"/>
          </w:tcPr>
          <w:p w14:paraId="31D655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6A60FD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BB941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1D7E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927586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64068FC" w14:textId="77777777" w:rsidR="00ED4DC3" w:rsidRPr="00ED4DC3" w:rsidRDefault="00ED4DC3" w:rsidP="00ED4DC3">
            <w:pPr>
              <w:rPr>
                <w:sz w:val="20"/>
                <w:szCs w:val="20"/>
              </w:rPr>
            </w:pPr>
          </w:p>
        </w:tc>
        <w:tc>
          <w:tcPr>
            <w:tcW w:w="1440" w:type="dxa"/>
          </w:tcPr>
          <w:p w14:paraId="600862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CB07DF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Tingidae</w:t>
            </w:r>
          </w:p>
        </w:tc>
        <w:tc>
          <w:tcPr>
            <w:tcW w:w="1710" w:type="dxa"/>
          </w:tcPr>
          <w:p w14:paraId="59DC491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72ECB63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E176B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7FCE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0D94B14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770D55" w14:textId="77777777" w:rsidR="00ED4DC3" w:rsidRPr="00ED4DC3" w:rsidRDefault="00ED4DC3" w:rsidP="00ED4DC3">
            <w:pPr>
              <w:rPr>
                <w:sz w:val="20"/>
                <w:szCs w:val="20"/>
              </w:rPr>
            </w:pPr>
          </w:p>
        </w:tc>
        <w:tc>
          <w:tcPr>
            <w:tcW w:w="1440" w:type="dxa"/>
          </w:tcPr>
          <w:p w14:paraId="33474C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Lygaeoidea</w:t>
            </w:r>
          </w:p>
        </w:tc>
        <w:tc>
          <w:tcPr>
            <w:tcW w:w="1800" w:type="dxa"/>
          </w:tcPr>
          <w:p w14:paraId="5145DD7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004DF5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9CB20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0B8B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99BEB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21</w:t>
            </w:r>
          </w:p>
        </w:tc>
      </w:tr>
      <w:tr w:rsidR="00ED4DC3" w:rsidRPr="00ED4DC3" w14:paraId="1A73B3EF"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C61D80C" w14:textId="77777777" w:rsidR="00ED4DC3" w:rsidRPr="00ED4DC3" w:rsidRDefault="00ED4DC3" w:rsidP="00ED4DC3">
            <w:pPr>
              <w:rPr>
                <w:sz w:val="20"/>
                <w:szCs w:val="20"/>
              </w:rPr>
            </w:pPr>
          </w:p>
        </w:tc>
        <w:tc>
          <w:tcPr>
            <w:tcW w:w="1440" w:type="dxa"/>
            <w:tcBorders>
              <w:bottom w:val="single" w:sz="4" w:space="0" w:color="auto"/>
            </w:tcBorders>
          </w:tcPr>
          <w:p w14:paraId="70AA03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Psylloidea</w:t>
            </w:r>
          </w:p>
        </w:tc>
        <w:tc>
          <w:tcPr>
            <w:tcW w:w="1800" w:type="dxa"/>
            <w:tcBorders>
              <w:bottom w:val="single" w:sz="4" w:space="0" w:color="auto"/>
            </w:tcBorders>
          </w:tcPr>
          <w:p w14:paraId="45504A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446D50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882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70504D3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AFCD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349CD5BA"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63CA921E" w14:textId="77777777" w:rsidR="00ED4DC3" w:rsidRPr="00ED4DC3" w:rsidRDefault="00ED4DC3" w:rsidP="00ED4DC3">
            <w:pPr>
              <w:rPr>
                <w:sz w:val="20"/>
                <w:szCs w:val="20"/>
              </w:rPr>
            </w:pPr>
            <w:r w:rsidRPr="00ED4DC3">
              <w:rPr>
                <w:sz w:val="20"/>
                <w:szCs w:val="20"/>
              </w:rPr>
              <w:t>Hymenoptera</w:t>
            </w:r>
          </w:p>
        </w:tc>
        <w:tc>
          <w:tcPr>
            <w:tcW w:w="1440" w:type="dxa"/>
            <w:tcBorders>
              <w:top w:val="single" w:sz="4" w:space="0" w:color="auto"/>
              <w:bottom w:val="nil"/>
            </w:tcBorders>
          </w:tcPr>
          <w:p w14:paraId="6D546E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Apoidea (Anthophila)</w:t>
            </w:r>
          </w:p>
        </w:tc>
        <w:tc>
          <w:tcPr>
            <w:tcW w:w="1800" w:type="dxa"/>
            <w:tcBorders>
              <w:top w:val="single" w:sz="4" w:space="0" w:color="auto"/>
              <w:bottom w:val="nil"/>
            </w:tcBorders>
          </w:tcPr>
          <w:p w14:paraId="5B2E69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Borders>
              <w:top w:val="single" w:sz="4" w:space="0" w:color="auto"/>
              <w:bottom w:val="nil"/>
            </w:tcBorders>
          </w:tcPr>
          <w:p w14:paraId="1E8D9E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Andreninae</w:t>
            </w:r>
          </w:p>
        </w:tc>
        <w:tc>
          <w:tcPr>
            <w:tcW w:w="1440" w:type="dxa"/>
            <w:tcBorders>
              <w:top w:val="single" w:sz="4" w:space="0" w:color="auto"/>
              <w:bottom w:val="nil"/>
            </w:tcBorders>
          </w:tcPr>
          <w:p w14:paraId="3A089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75DB3F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Ancylandrena larreae</w:t>
            </w:r>
          </w:p>
        </w:tc>
        <w:tc>
          <w:tcPr>
            <w:tcW w:w="1350" w:type="dxa"/>
            <w:tcBorders>
              <w:top w:val="single" w:sz="4" w:space="0" w:color="auto"/>
              <w:bottom w:val="nil"/>
            </w:tcBorders>
          </w:tcPr>
          <w:p w14:paraId="772A80D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FB70C3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7FC00786" w14:textId="77777777" w:rsidR="00ED4DC3" w:rsidRPr="00ED4DC3" w:rsidRDefault="00ED4DC3" w:rsidP="00ED4DC3">
            <w:pPr>
              <w:rPr>
                <w:sz w:val="20"/>
                <w:szCs w:val="20"/>
              </w:rPr>
            </w:pPr>
          </w:p>
        </w:tc>
        <w:tc>
          <w:tcPr>
            <w:tcW w:w="1440" w:type="dxa"/>
            <w:tcBorders>
              <w:top w:val="nil"/>
            </w:tcBorders>
          </w:tcPr>
          <w:p w14:paraId="04EDA06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2B2F92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nil"/>
            </w:tcBorders>
          </w:tcPr>
          <w:p w14:paraId="5B0194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Borders>
              <w:top w:val="nil"/>
            </w:tcBorders>
          </w:tcPr>
          <w:p w14:paraId="66A2F0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Andrena</w:t>
            </w:r>
          </w:p>
        </w:tc>
        <w:tc>
          <w:tcPr>
            <w:tcW w:w="1530" w:type="dxa"/>
            <w:tcBorders>
              <w:top w:val="nil"/>
            </w:tcBorders>
          </w:tcPr>
          <w:p w14:paraId="13E6483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046C74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298C736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C5C43B7" w14:textId="77777777" w:rsidR="00ED4DC3" w:rsidRPr="00ED4DC3" w:rsidRDefault="00ED4DC3" w:rsidP="00ED4DC3">
            <w:pPr>
              <w:rPr>
                <w:sz w:val="20"/>
                <w:szCs w:val="20"/>
              </w:rPr>
            </w:pPr>
          </w:p>
        </w:tc>
        <w:tc>
          <w:tcPr>
            <w:tcW w:w="1440" w:type="dxa"/>
          </w:tcPr>
          <w:p w14:paraId="3A9EA3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305F8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472C6C8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0E4C40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Calliopsis</w:t>
            </w:r>
          </w:p>
        </w:tc>
        <w:tc>
          <w:tcPr>
            <w:tcW w:w="1530" w:type="dxa"/>
          </w:tcPr>
          <w:p w14:paraId="1E4F5C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591E8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030483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C343008" w14:textId="77777777" w:rsidR="00ED4DC3" w:rsidRPr="00ED4DC3" w:rsidRDefault="00ED4DC3" w:rsidP="00ED4DC3">
            <w:pPr>
              <w:rPr>
                <w:sz w:val="20"/>
                <w:szCs w:val="20"/>
              </w:rPr>
            </w:pPr>
          </w:p>
        </w:tc>
        <w:tc>
          <w:tcPr>
            <w:tcW w:w="1440" w:type="dxa"/>
          </w:tcPr>
          <w:p w14:paraId="49234E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A936C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34AFF2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Andreninae</w:t>
            </w:r>
          </w:p>
        </w:tc>
        <w:tc>
          <w:tcPr>
            <w:tcW w:w="1440" w:type="dxa"/>
          </w:tcPr>
          <w:p w14:paraId="5D04D70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BA4A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Megandrena encelia</w:t>
            </w:r>
          </w:p>
        </w:tc>
        <w:tc>
          <w:tcPr>
            <w:tcW w:w="1350" w:type="dxa"/>
          </w:tcPr>
          <w:p w14:paraId="0EC680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14</w:t>
            </w:r>
          </w:p>
        </w:tc>
      </w:tr>
      <w:tr w:rsidR="00ED4DC3" w:rsidRPr="00ED4DC3" w14:paraId="45157F0C"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74F4837" w14:textId="77777777" w:rsidR="00ED4DC3" w:rsidRPr="00ED4DC3" w:rsidRDefault="00ED4DC3" w:rsidP="00ED4DC3">
            <w:pPr>
              <w:rPr>
                <w:sz w:val="20"/>
                <w:szCs w:val="20"/>
              </w:rPr>
            </w:pPr>
          </w:p>
        </w:tc>
        <w:tc>
          <w:tcPr>
            <w:tcW w:w="1440" w:type="dxa"/>
          </w:tcPr>
          <w:p w14:paraId="07921E8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BAAE66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Apidae</w:t>
            </w:r>
          </w:p>
        </w:tc>
        <w:tc>
          <w:tcPr>
            <w:tcW w:w="1710" w:type="dxa"/>
          </w:tcPr>
          <w:p w14:paraId="36550B4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779F70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AB25F4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Apis mellifera</w:t>
            </w:r>
          </w:p>
        </w:tc>
        <w:tc>
          <w:tcPr>
            <w:tcW w:w="1350" w:type="dxa"/>
          </w:tcPr>
          <w:p w14:paraId="67FF38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2E732F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4B7B7AA" w14:textId="77777777" w:rsidR="00ED4DC3" w:rsidRPr="00ED4DC3" w:rsidRDefault="00ED4DC3" w:rsidP="00ED4DC3">
            <w:pPr>
              <w:rPr>
                <w:sz w:val="20"/>
                <w:szCs w:val="20"/>
              </w:rPr>
            </w:pPr>
          </w:p>
        </w:tc>
        <w:tc>
          <w:tcPr>
            <w:tcW w:w="1440" w:type="dxa"/>
          </w:tcPr>
          <w:p w14:paraId="770DD9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95C62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83BB23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453119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Diadasia</w:t>
            </w:r>
          </w:p>
        </w:tc>
        <w:tc>
          <w:tcPr>
            <w:tcW w:w="1530" w:type="dxa"/>
          </w:tcPr>
          <w:p w14:paraId="07B9EF0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0312CA4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430C52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A9A8BB6" w14:textId="77777777" w:rsidR="00ED4DC3" w:rsidRPr="00ED4DC3" w:rsidRDefault="00ED4DC3" w:rsidP="00ED4DC3">
            <w:pPr>
              <w:rPr>
                <w:sz w:val="20"/>
                <w:szCs w:val="20"/>
              </w:rPr>
            </w:pPr>
          </w:p>
        </w:tc>
        <w:tc>
          <w:tcPr>
            <w:tcW w:w="1440" w:type="dxa"/>
          </w:tcPr>
          <w:p w14:paraId="15EECA7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4DAD5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A445DD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Apinae</w:t>
            </w:r>
          </w:p>
        </w:tc>
        <w:tc>
          <w:tcPr>
            <w:tcW w:w="1440" w:type="dxa"/>
          </w:tcPr>
          <w:p w14:paraId="0BD19F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Eucera</w:t>
            </w:r>
          </w:p>
        </w:tc>
        <w:tc>
          <w:tcPr>
            <w:tcW w:w="1530" w:type="dxa"/>
          </w:tcPr>
          <w:p w14:paraId="03D1B50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F1A0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015F66F1"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1E08E84D" w14:textId="77777777" w:rsidR="00ED4DC3" w:rsidRPr="00ED4DC3" w:rsidRDefault="00ED4DC3" w:rsidP="00ED4DC3">
            <w:pPr>
              <w:rPr>
                <w:sz w:val="20"/>
                <w:szCs w:val="20"/>
              </w:rPr>
            </w:pPr>
          </w:p>
        </w:tc>
        <w:tc>
          <w:tcPr>
            <w:tcW w:w="1440" w:type="dxa"/>
          </w:tcPr>
          <w:p w14:paraId="56C498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F0C1E3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EF139F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Apinae</w:t>
            </w:r>
          </w:p>
        </w:tc>
        <w:tc>
          <w:tcPr>
            <w:tcW w:w="1440" w:type="dxa"/>
          </w:tcPr>
          <w:p w14:paraId="2748B1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Mellisodes</w:t>
            </w:r>
          </w:p>
        </w:tc>
        <w:tc>
          <w:tcPr>
            <w:tcW w:w="1530" w:type="dxa"/>
          </w:tcPr>
          <w:p w14:paraId="2AC801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55ED08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2C65D6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3FCCEB1" w14:textId="77777777" w:rsidR="00ED4DC3" w:rsidRPr="00ED4DC3" w:rsidRDefault="00ED4DC3" w:rsidP="00ED4DC3">
            <w:pPr>
              <w:rPr>
                <w:sz w:val="20"/>
                <w:szCs w:val="20"/>
              </w:rPr>
            </w:pPr>
          </w:p>
        </w:tc>
        <w:tc>
          <w:tcPr>
            <w:tcW w:w="1440" w:type="dxa"/>
          </w:tcPr>
          <w:p w14:paraId="54923D6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94AB3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Andrenidae</w:t>
            </w:r>
          </w:p>
        </w:tc>
        <w:tc>
          <w:tcPr>
            <w:tcW w:w="1710" w:type="dxa"/>
          </w:tcPr>
          <w:p w14:paraId="11DB8EC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Panurginae</w:t>
            </w:r>
          </w:p>
        </w:tc>
        <w:tc>
          <w:tcPr>
            <w:tcW w:w="1440" w:type="dxa"/>
          </w:tcPr>
          <w:p w14:paraId="2F00173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Perdita</w:t>
            </w:r>
          </w:p>
        </w:tc>
        <w:tc>
          <w:tcPr>
            <w:tcW w:w="1530" w:type="dxa"/>
          </w:tcPr>
          <w:p w14:paraId="318887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5DD295B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C3F1F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EFB1788" w14:textId="77777777" w:rsidR="00ED4DC3" w:rsidRPr="00ED4DC3" w:rsidRDefault="00ED4DC3" w:rsidP="00ED4DC3">
            <w:pPr>
              <w:rPr>
                <w:sz w:val="20"/>
                <w:szCs w:val="20"/>
              </w:rPr>
            </w:pPr>
          </w:p>
        </w:tc>
        <w:tc>
          <w:tcPr>
            <w:tcW w:w="1440" w:type="dxa"/>
          </w:tcPr>
          <w:p w14:paraId="41C29CD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207B52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Colletidae</w:t>
            </w:r>
          </w:p>
        </w:tc>
        <w:tc>
          <w:tcPr>
            <w:tcW w:w="1710" w:type="dxa"/>
          </w:tcPr>
          <w:p w14:paraId="5CBE6DB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Colletinae</w:t>
            </w:r>
          </w:p>
        </w:tc>
        <w:tc>
          <w:tcPr>
            <w:tcW w:w="1440" w:type="dxa"/>
          </w:tcPr>
          <w:p w14:paraId="1083F4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Colletes</w:t>
            </w:r>
          </w:p>
        </w:tc>
        <w:tc>
          <w:tcPr>
            <w:tcW w:w="1530" w:type="dxa"/>
          </w:tcPr>
          <w:p w14:paraId="314E59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5D051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43D6D7A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2762CE" w14:textId="77777777" w:rsidR="00ED4DC3" w:rsidRPr="00ED4DC3" w:rsidRDefault="00ED4DC3" w:rsidP="00ED4DC3">
            <w:pPr>
              <w:rPr>
                <w:sz w:val="20"/>
                <w:szCs w:val="20"/>
              </w:rPr>
            </w:pPr>
          </w:p>
        </w:tc>
        <w:tc>
          <w:tcPr>
            <w:tcW w:w="1440" w:type="dxa"/>
          </w:tcPr>
          <w:p w14:paraId="350668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51DA63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Halictidae</w:t>
            </w:r>
          </w:p>
        </w:tc>
        <w:tc>
          <w:tcPr>
            <w:tcW w:w="1710" w:type="dxa"/>
          </w:tcPr>
          <w:p w14:paraId="421F503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Halictinae</w:t>
            </w:r>
          </w:p>
        </w:tc>
        <w:tc>
          <w:tcPr>
            <w:tcW w:w="1440" w:type="dxa"/>
          </w:tcPr>
          <w:p w14:paraId="46553B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Halictus</w:t>
            </w:r>
          </w:p>
        </w:tc>
        <w:tc>
          <w:tcPr>
            <w:tcW w:w="1530" w:type="dxa"/>
          </w:tcPr>
          <w:p w14:paraId="4ED3B33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A8ED03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7</w:t>
            </w:r>
          </w:p>
        </w:tc>
      </w:tr>
      <w:tr w:rsidR="00ED4DC3" w:rsidRPr="00ED4DC3" w14:paraId="332A32A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241AE274" w14:textId="77777777" w:rsidR="00ED4DC3" w:rsidRPr="00ED4DC3" w:rsidRDefault="00ED4DC3" w:rsidP="00ED4DC3">
            <w:pPr>
              <w:rPr>
                <w:sz w:val="20"/>
                <w:szCs w:val="20"/>
              </w:rPr>
            </w:pPr>
          </w:p>
        </w:tc>
        <w:tc>
          <w:tcPr>
            <w:tcW w:w="1440" w:type="dxa"/>
          </w:tcPr>
          <w:p w14:paraId="366E41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3EC0741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8318C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Halictinae</w:t>
            </w:r>
          </w:p>
        </w:tc>
        <w:tc>
          <w:tcPr>
            <w:tcW w:w="1440" w:type="dxa"/>
          </w:tcPr>
          <w:p w14:paraId="1FEA48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Lasioglossum</w:t>
            </w:r>
          </w:p>
        </w:tc>
        <w:tc>
          <w:tcPr>
            <w:tcW w:w="1530" w:type="dxa"/>
          </w:tcPr>
          <w:p w14:paraId="79F4EE4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4466B4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72</w:t>
            </w:r>
          </w:p>
        </w:tc>
      </w:tr>
      <w:tr w:rsidR="00ED4DC3" w:rsidRPr="00ED4DC3" w14:paraId="09024577"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4E64D44" w14:textId="77777777" w:rsidR="00ED4DC3" w:rsidRPr="00ED4DC3" w:rsidRDefault="00ED4DC3" w:rsidP="00ED4DC3">
            <w:pPr>
              <w:rPr>
                <w:sz w:val="20"/>
                <w:szCs w:val="20"/>
              </w:rPr>
            </w:pPr>
          </w:p>
        </w:tc>
        <w:tc>
          <w:tcPr>
            <w:tcW w:w="1440" w:type="dxa"/>
          </w:tcPr>
          <w:p w14:paraId="422F1BA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2445539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Megachilidae</w:t>
            </w:r>
          </w:p>
        </w:tc>
        <w:tc>
          <w:tcPr>
            <w:tcW w:w="1710" w:type="dxa"/>
          </w:tcPr>
          <w:p w14:paraId="12A504A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5FB130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Anthidium</w:t>
            </w:r>
          </w:p>
        </w:tc>
        <w:tc>
          <w:tcPr>
            <w:tcW w:w="1530" w:type="dxa"/>
          </w:tcPr>
          <w:p w14:paraId="2B9E553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74374FE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0078EB63"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372F9E34" w14:textId="77777777" w:rsidR="00ED4DC3" w:rsidRPr="00ED4DC3" w:rsidRDefault="00ED4DC3" w:rsidP="00ED4DC3">
            <w:pPr>
              <w:rPr>
                <w:sz w:val="20"/>
                <w:szCs w:val="20"/>
              </w:rPr>
            </w:pPr>
          </w:p>
        </w:tc>
        <w:tc>
          <w:tcPr>
            <w:tcW w:w="1440" w:type="dxa"/>
          </w:tcPr>
          <w:p w14:paraId="38D4FEA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E3AAE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0C42704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BDB18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Ashmeadiella</w:t>
            </w:r>
          </w:p>
        </w:tc>
        <w:tc>
          <w:tcPr>
            <w:tcW w:w="1530" w:type="dxa"/>
          </w:tcPr>
          <w:p w14:paraId="4F4BDBF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2C42245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1558EC9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9EAD6E8" w14:textId="77777777" w:rsidR="00ED4DC3" w:rsidRPr="00ED4DC3" w:rsidRDefault="00ED4DC3" w:rsidP="00ED4DC3">
            <w:pPr>
              <w:rPr>
                <w:sz w:val="20"/>
                <w:szCs w:val="20"/>
              </w:rPr>
            </w:pPr>
          </w:p>
        </w:tc>
        <w:tc>
          <w:tcPr>
            <w:tcW w:w="1440" w:type="dxa"/>
          </w:tcPr>
          <w:p w14:paraId="014366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1D2BBA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5C758A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245202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Atoposmia</w:t>
            </w:r>
          </w:p>
        </w:tc>
        <w:tc>
          <w:tcPr>
            <w:tcW w:w="1530" w:type="dxa"/>
          </w:tcPr>
          <w:p w14:paraId="793224A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13B4ACE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434A3775"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F79F158" w14:textId="77777777" w:rsidR="00ED4DC3" w:rsidRPr="00ED4DC3" w:rsidRDefault="00ED4DC3" w:rsidP="00ED4DC3">
            <w:pPr>
              <w:rPr>
                <w:sz w:val="20"/>
                <w:szCs w:val="20"/>
              </w:rPr>
            </w:pPr>
          </w:p>
        </w:tc>
        <w:tc>
          <w:tcPr>
            <w:tcW w:w="1440" w:type="dxa"/>
          </w:tcPr>
          <w:p w14:paraId="542C7A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4958464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5A8CC62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659B382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Hoplitis</w:t>
            </w:r>
          </w:p>
        </w:tc>
        <w:tc>
          <w:tcPr>
            <w:tcW w:w="1530" w:type="dxa"/>
          </w:tcPr>
          <w:p w14:paraId="0EC757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7DC0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13DECF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13E64C4" w14:textId="77777777" w:rsidR="00ED4DC3" w:rsidRPr="00ED4DC3" w:rsidRDefault="00ED4DC3" w:rsidP="00ED4DC3">
            <w:pPr>
              <w:rPr>
                <w:sz w:val="20"/>
                <w:szCs w:val="20"/>
              </w:rPr>
            </w:pPr>
          </w:p>
        </w:tc>
        <w:tc>
          <w:tcPr>
            <w:tcW w:w="1440" w:type="dxa"/>
          </w:tcPr>
          <w:p w14:paraId="21AC5DD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C98C22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B5CD2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Megachilinae</w:t>
            </w:r>
          </w:p>
        </w:tc>
        <w:tc>
          <w:tcPr>
            <w:tcW w:w="1440" w:type="dxa"/>
          </w:tcPr>
          <w:p w14:paraId="7300352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Megachile</w:t>
            </w:r>
          </w:p>
        </w:tc>
        <w:tc>
          <w:tcPr>
            <w:tcW w:w="1530" w:type="dxa"/>
          </w:tcPr>
          <w:p w14:paraId="6A03BF1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2CC65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5C022F8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FB841E7" w14:textId="77777777" w:rsidR="00ED4DC3" w:rsidRPr="00ED4DC3" w:rsidRDefault="00ED4DC3" w:rsidP="00ED4DC3">
            <w:pPr>
              <w:rPr>
                <w:sz w:val="20"/>
                <w:szCs w:val="20"/>
              </w:rPr>
            </w:pPr>
          </w:p>
        </w:tc>
        <w:tc>
          <w:tcPr>
            <w:tcW w:w="1440" w:type="dxa"/>
          </w:tcPr>
          <w:p w14:paraId="6AC51F0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743F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7551BE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Megachilinae</w:t>
            </w:r>
          </w:p>
        </w:tc>
        <w:tc>
          <w:tcPr>
            <w:tcW w:w="1440" w:type="dxa"/>
          </w:tcPr>
          <w:p w14:paraId="5BFDFF0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Osmia</w:t>
            </w:r>
          </w:p>
        </w:tc>
        <w:tc>
          <w:tcPr>
            <w:tcW w:w="1530" w:type="dxa"/>
          </w:tcPr>
          <w:p w14:paraId="3A2DFAA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10F682B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9</w:t>
            </w:r>
          </w:p>
        </w:tc>
      </w:tr>
      <w:tr w:rsidR="00ED4DC3" w:rsidRPr="00ED4DC3" w14:paraId="1A2E5B78"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AE52D19" w14:textId="77777777" w:rsidR="00ED4DC3" w:rsidRPr="00ED4DC3" w:rsidRDefault="00ED4DC3" w:rsidP="00ED4DC3">
            <w:pPr>
              <w:rPr>
                <w:sz w:val="20"/>
                <w:szCs w:val="20"/>
              </w:rPr>
            </w:pPr>
          </w:p>
        </w:tc>
        <w:tc>
          <w:tcPr>
            <w:tcW w:w="1440" w:type="dxa"/>
          </w:tcPr>
          <w:p w14:paraId="24FFEBA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8FF47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Melittidae</w:t>
            </w:r>
          </w:p>
        </w:tc>
        <w:tc>
          <w:tcPr>
            <w:tcW w:w="1710" w:type="dxa"/>
          </w:tcPr>
          <w:p w14:paraId="445DFC5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Dasypodainae</w:t>
            </w:r>
          </w:p>
        </w:tc>
        <w:tc>
          <w:tcPr>
            <w:tcW w:w="1440" w:type="dxa"/>
          </w:tcPr>
          <w:p w14:paraId="64A704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Hesperapis</w:t>
            </w:r>
          </w:p>
        </w:tc>
        <w:tc>
          <w:tcPr>
            <w:tcW w:w="1530" w:type="dxa"/>
          </w:tcPr>
          <w:p w14:paraId="765819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CD248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56DC471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F77DBF6" w14:textId="77777777" w:rsidR="00ED4DC3" w:rsidRPr="00ED4DC3" w:rsidRDefault="00ED4DC3" w:rsidP="00ED4DC3">
            <w:pPr>
              <w:rPr>
                <w:sz w:val="20"/>
                <w:szCs w:val="20"/>
              </w:rPr>
            </w:pPr>
          </w:p>
        </w:tc>
        <w:tc>
          <w:tcPr>
            <w:tcW w:w="1440" w:type="dxa"/>
          </w:tcPr>
          <w:p w14:paraId="343E769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Apoidea (wasps)</w:t>
            </w:r>
          </w:p>
        </w:tc>
        <w:tc>
          <w:tcPr>
            <w:tcW w:w="1800" w:type="dxa"/>
          </w:tcPr>
          <w:p w14:paraId="5B591D7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p w14:paraId="04CBE2B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Pr>
          <w:p w14:paraId="1CC5CF8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6BB6BB8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C458D0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3F1A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39</w:t>
            </w:r>
          </w:p>
        </w:tc>
      </w:tr>
      <w:tr w:rsidR="00ED4DC3" w:rsidRPr="00ED4DC3" w14:paraId="5F01E02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A09BF7" w14:textId="77777777" w:rsidR="00ED4DC3" w:rsidRPr="00ED4DC3" w:rsidRDefault="00ED4DC3" w:rsidP="00ED4DC3">
            <w:pPr>
              <w:rPr>
                <w:sz w:val="20"/>
                <w:szCs w:val="20"/>
              </w:rPr>
            </w:pPr>
          </w:p>
        </w:tc>
        <w:tc>
          <w:tcPr>
            <w:tcW w:w="1440" w:type="dxa"/>
          </w:tcPr>
          <w:p w14:paraId="3B8C45A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F59A36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CDDE6E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Pemphredoninae</w:t>
            </w:r>
          </w:p>
        </w:tc>
        <w:tc>
          <w:tcPr>
            <w:tcW w:w="1440" w:type="dxa"/>
          </w:tcPr>
          <w:p w14:paraId="67EF1E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B6D449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9ECDDB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27</w:t>
            </w:r>
          </w:p>
        </w:tc>
      </w:tr>
      <w:tr w:rsidR="00ED4DC3" w:rsidRPr="00ED4DC3" w14:paraId="18AB63A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6007CD3" w14:textId="77777777" w:rsidR="00ED4DC3" w:rsidRPr="00ED4DC3" w:rsidRDefault="00ED4DC3" w:rsidP="00ED4DC3">
            <w:pPr>
              <w:rPr>
                <w:sz w:val="20"/>
                <w:szCs w:val="20"/>
              </w:rPr>
            </w:pPr>
          </w:p>
        </w:tc>
        <w:tc>
          <w:tcPr>
            <w:tcW w:w="1440" w:type="dxa"/>
          </w:tcPr>
          <w:p w14:paraId="3BC189E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0AD39E2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736661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Astatinae</w:t>
            </w:r>
          </w:p>
        </w:tc>
        <w:tc>
          <w:tcPr>
            <w:tcW w:w="1440" w:type="dxa"/>
          </w:tcPr>
          <w:p w14:paraId="39C7D0A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Dryudella</w:t>
            </w:r>
          </w:p>
        </w:tc>
        <w:tc>
          <w:tcPr>
            <w:tcW w:w="1530" w:type="dxa"/>
          </w:tcPr>
          <w:p w14:paraId="419CBE2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3536F6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2064766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21B9036" w14:textId="77777777" w:rsidR="00ED4DC3" w:rsidRPr="00ED4DC3" w:rsidRDefault="00ED4DC3" w:rsidP="00ED4DC3">
            <w:pPr>
              <w:rPr>
                <w:sz w:val="20"/>
                <w:szCs w:val="20"/>
              </w:rPr>
            </w:pPr>
          </w:p>
        </w:tc>
        <w:tc>
          <w:tcPr>
            <w:tcW w:w="1440" w:type="dxa"/>
          </w:tcPr>
          <w:p w14:paraId="7678091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602586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Crabronidae</w:t>
            </w:r>
          </w:p>
        </w:tc>
        <w:tc>
          <w:tcPr>
            <w:tcW w:w="1710" w:type="dxa"/>
          </w:tcPr>
          <w:p w14:paraId="53075C0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Crabroninae</w:t>
            </w:r>
          </w:p>
        </w:tc>
        <w:tc>
          <w:tcPr>
            <w:tcW w:w="1440" w:type="dxa"/>
          </w:tcPr>
          <w:p w14:paraId="5C62AA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Miscophus</w:t>
            </w:r>
          </w:p>
        </w:tc>
        <w:tc>
          <w:tcPr>
            <w:tcW w:w="1530" w:type="dxa"/>
          </w:tcPr>
          <w:p w14:paraId="503972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p>
        </w:tc>
        <w:tc>
          <w:tcPr>
            <w:tcW w:w="1350" w:type="dxa"/>
          </w:tcPr>
          <w:p w14:paraId="46FAD90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285A914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91E0762" w14:textId="77777777" w:rsidR="00ED4DC3" w:rsidRPr="00ED4DC3" w:rsidRDefault="00ED4DC3" w:rsidP="00ED4DC3">
            <w:pPr>
              <w:rPr>
                <w:sz w:val="20"/>
                <w:szCs w:val="20"/>
              </w:rPr>
            </w:pPr>
          </w:p>
        </w:tc>
        <w:tc>
          <w:tcPr>
            <w:tcW w:w="1440" w:type="dxa"/>
          </w:tcPr>
          <w:p w14:paraId="200E118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C2E9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0E8EE4D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Ammophilinae</w:t>
            </w:r>
          </w:p>
        </w:tc>
        <w:tc>
          <w:tcPr>
            <w:tcW w:w="1440" w:type="dxa"/>
          </w:tcPr>
          <w:p w14:paraId="1AEEB1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Ammophila</w:t>
            </w:r>
          </w:p>
        </w:tc>
        <w:tc>
          <w:tcPr>
            <w:tcW w:w="1530" w:type="dxa"/>
          </w:tcPr>
          <w:p w14:paraId="522BA6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p>
        </w:tc>
        <w:tc>
          <w:tcPr>
            <w:tcW w:w="1350" w:type="dxa"/>
          </w:tcPr>
          <w:p w14:paraId="6FA1AC4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7DDB2084"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58361D3" w14:textId="77777777" w:rsidR="00ED4DC3" w:rsidRPr="00ED4DC3" w:rsidRDefault="00ED4DC3" w:rsidP="00ED4DC3">
            <w:pPr>
              <w:rPr>
                <w:sz w:val="20"/>
                <w:szCs w:val="20"/>
              </w:rPr>
            </w:pPr>
          </w:p>
        </w:tc>
        <w:tc>
          <w:tcPr>
            <w:tcW w:w="1440" w:type="dxa"/>
          </w:tcPr>
          <w:p w14:paraId="0C4CB51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5CD151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Sphecidae</w:t>
            </w:r>
          </w:p>
        </w:tc>
        <w:tc>
          <w:tcPr>
            <w:tcW w:w="1710" w:type="dxa"/>
          </w:tcPr>
          <w:p w14:paraId="57AF01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FD3A6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595F7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4D344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6728D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A7B65E8" w14:textId="77777777" w:rsidR="00ED4DC3" w:rsidRPr="00ED4DC3" w:rsidRDefault="00ED4DC3" w:rsidP="00ED4DC3">
            <w:pPr>
              <w:rPr>
                <w:sz w:val="20"/>
                <w:szCs w:val="20"/>
              </w:rPr>
            </w:pPr>
          </w:p>
        </w:tc>
        <w:tc>
          <w:tcPr>
            <w:tcW w:w="1440" w:type="dxa"/>
          </w:tcPr>
          <w:p w14:paraId="4B015C2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Chrysidoidea</w:t>
            </w:r>
          </w:p>
        </w:tc>
        <w:tc>
          <w:tcPr>
            <w:tcW w:w="1800" w:type="dxa"/>
          </w:tcPr>
          <w:p w14:paraId="0E3953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Chrysididae</w:t>
            </w:r>
          </w:p>
        </w:tc>
        <w:tc>
          <w:tcPr>
            <w:tcW w:w="1710" w:type="dxa"/>
          </w:tcPr>
          <w:p w14:paraId="4842883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3B6F82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FEDC23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072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12</w:t>
            </w:r>
          </w:p>
        </w:tc>
      </w:tr>
      <w:tr w:rsidR="00ED4DC3" w:rsidRPr="00ED4DC3" w14:paraId="4266CFE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739DC491" w14:textId="77777777" w:rsidR="00ED4DC3" w:rsidRPr="00ED4DC3" w:rsidRDefault="00ED4DC3" w:rsidP="00ED4DC3">
            <w:pPr>
              <w:rPr>
                <w:sz w:val="20"/>
                <w:szCs w:val="20"/>
              </w:rPr>
            </w:pPr>
          </w:p>
        </w:tc>
        <w:tc>
          <w:tcPr>
            <w:tcW w:w="1440" w:type="dxa"/>
          </w:tcPr>
          <w:p w14:paraId="068ADF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18B659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Dryinidae</w:t>
            </w:r>
          </w:p>
        </w:tc>
        <w:tc>
          <w:tcPr>
            <w:tcW w:w="1710" w:type="dxa"/>
          </w:tcPr>
          <w:p w14:paraId="26988A7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505CE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AE03B0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746639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273FF5A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D43828C" w14:textId="77777777" w:rsidR="00ED4DC3" w:rsidRPr="00ED4DC3" w:rsidRDefault="00ED4DC3" w:rsidP="00ED4DC3">
            <w:pPr>
              <w:rPr>
                <w:sz w:val="20"/>
                <w:szCs w:val="20"/>
              </w:rPr>
            </w:pPr>
          </w:p>
        </w:tc>
        <w:tc>
          <w:tcPr>
            <w:tcW w:w="1440" w:type="dxa"/>
          </w:tcPr>
          <w:p w14:paraId="21F431B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Formicidoidea</w:t>
            </w:r>
          </w:p>
        </w:tc>
        <w:tc>
          <w:tcPr>
            <w:tcW w:w="1800" w:type="dxa"/>
          </w:tcPr>
          <w:p w14:paraId="30231E7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Formicidae</w:t>
            </w:r>
          </w:p>
        </w:tc>
        <w:tc>
          <w:tcPr>
            <w:tcW w:w="1710" w:type="dxa"/>
          </w:tcPr>
          <w:p w14:paraId="4E5429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DB97F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05FD5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790C0C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71</w:t>
            </w:r>
          </w:p>
        </w:tc>
      </w:tr>
      <w:tr w:rsidR="00ED4DC3" w:rsidRPr="00ED4DC3" w14:paraId="272CB155"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5BC0927C" w14:textId="77777777" w:rsidR="00ED4DC3" w:rsidRPr="00ED4DC3" w:rsidRDefault="00ED4DC3" w:rsidP="00ED4DC3">
            <w:pPr>
              <w:rPr>
                <w:sz w:val="20"/>
                <w:szCs w:val="20"/>
              </w:rPr>
            </w:pPr>
          </w:p>
        </w:tc>
        <w:tc>
          <w:tcPr>
            <w:tcW w:w="1440" w:type="dxa"/>
          </w:tcPr>
          <w:p w14:paraId="05C0986F" w14:textId="77777777" w:rsidR="00ED4DC3" w:rsidRPr="00ED4DC3" w:rsidRDefault="000D19E4"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7" w:history="1">
              <w:r w:rsidR="00ED4DC3" w:rsidRPr="00ED4DC3">
                <w:rPr>
                  <w:bCs/>
                  <w:sz w:val="20"/>
                  <w:szCs w:val="20"/>
                </w:rPr>
                <w:t>Pompiloidea</w:t>
              </w:r>
            </w:hyperlink>
          </w:p>
        </w:tc>
        <w:tc>
          <w:tcPr>
            <w:tcW w:w="1800" w:type="dxa"/>
          </w:tcPr>
          <w:p w14:paraId="48A497B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Mutillidae</w:t>
            </w:r>
          </w:p>
        </w:tc>
        <w:tc>
          <w:tcPr>
            <w:tcW w:w="1710" w:type="dxa"/>
          </w:tcPr>
          <w:p w14:paraId="6D5C321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F9D56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7F7C837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66CB7AA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11</w:t>
            </w:r>
          </w:p>
        </w:tc>
      </w:tr>
      <w:tr w:rsidR="00ED4DC3" w:rsidRPr="00ED4DC3" w14:paraId="3811EFA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89BD5DA" w14:textId="77777777" w:rsidR="00ED4DC3" w:rsidRPr="00ED4DC3" w:rsidRDefault="00ED4DC3" w:rsidP="00ED4DC3">
            <w:pPr>
              <w:rPr>
                <w:sz w:val="20"/>
                <w:szCs w:val="20"/>
              </w:rPr>
            </w:pPr>
          </w:p>
        </w:tc>
        <w:tc>
          <w:tcPr>
            <w:tcW w:w="1440" w:type="dxa"/>
          </w:tcPr>
          <w:p w14:paraId="0D68137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6CBEAAA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Myrmosidae</w:t>
            </w:r>
          </w:p>
        </w:tc>
        <w:tc>
          <w:tcPr>
            <w:tcW w:w="1710" w:type="dxa"/>
          </w:tcPr>
          <w:p w14:paraId="69A5588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74306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15EDCD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1F4BC0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56F250A"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322EAB4" w14:textId="77777777" w:rsidR="00ED4DC3" w:rsidRPr="00ED4DC3" w:rsidRDefault="00ED4DC3" w:rsidP="00ED4DC3">
            <w:pPr>
              <w:rPr>
                <w:sz w:val="20"/>
                <w:szCs w:val="20"/>
              </w:rPr>
            </w:pPr>
          </w:p>
        </w:tc>
        <w:tc>
          <w:tcPr>
            <w:tcW w:w="1440" w:type="dxa"/>
          </w:tcPr>
          <w:p w14:paraId="0D92AE7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F3CEC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Pompilidae</w:t>
            </w:r>
          </w:p>
        </w:tc>
        <w:tc>
          <w:tcPr>
            <w:tcW w:w="1710" w:type="dxa"/>
          </w:tcPr>
          <w:p w14:paraId="6F5BAD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B2484E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30C2F2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7A71D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2471D8C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3ECF747" w14:textId="77777777" w:rsidR="00ED4DC3" w:rsidRPr="00ED4DC3" w:rsidRDefault="00ED4DC3" w:rsidP="00ED4DC3">
            <w:pPr>
              <w:rPr>
                <w:sz w:val="20"/>
                <w:szCs w:val="20"/>
              </w:rPr>
            </w:pPr>
          </w:p>
        </w:tc>
        <w:tc>
          <w:tcPr>
            <w:tcW w:w="1440" w:type="dxa"/>
          </w:tcPr>
          <w:p w14:paraId="74D7485D" w14:textId="77777777" w:rsidR="00ED4DC3" w:rsidRPr="00ED4DC3" w:rsidRDefault="000D19E4" w:rsidP="00ED4DC3">
            <w:pPr>
              <w:cnfStyle w:val="000000100000" w:firstRow="0" w:lastRow="0" w:firstColumn="0" w:lastColumn="0" w:oddVBand="0" w:evenVBand="0" w:oddHBand="1" w:evenHBand="0" w:firstRowFirstColumn="0" w:firstRowLastColumn="0" w:lastRowFirstColumn="0" w:lastRowLastColumn="0"/>
              <w:rPr>
                <w:sz w:val="20"/>
                <w:szCs w:val="20"/>
              </w:rPr>
            </w:pPr>
            <w:hyperlink r:id="rId18" w:history="1">
              <w:r w:rsidR="00ED4DC3" w:rsidRPr="00ED4DC3">
                <w:rPr>
                  <w:bCs/>
                  <w:sz w:val="20"/>
                  <w:szCs w:val="20"/>
                </w:rPr>
                <w:t>Vespoidea</w:t>
              </w:r>
            </w:hyperlink>
          </w:p>
        </w:tc>
        <w:tc>
          <w:tcPr>
            <w:tcW w:w="1800" w:type="dxa"/>
          </w:tcPr>
          <w:p w14:paraId="0200155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Vespidae</w:t>
            </w:r>
          </w:p>
        </w:tc>
        <w:tc>
          <w:tcPr>
            <w:tcW w:w="1710" w:type="dxa"/>
          </w:tcPr>
          <w:p w14:paraId="58407B1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Eumeninae</w:t>
            </w:r>
          </w:p>
          <w:p w14:paraId="3CBFB15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1037B7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1DA3B5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C7BCCF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823606B"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3E96DA22" w14:textId="77777777" w:rsidR="00ED4DC3" w:rsidRPr="00ED4DC3" w:rsidRDefault="00ED4DC3" w:rsidP="00ED4DC3">
            <w:pPr>
              <w:rPr>
                <w:sz w:val="20"/>
                <w:szCs w:val="20"/>
              </w:rPr>
            </w:pPr>
            <w:r w:rsidRPr="00ED4DC3">
              <w:rPr>
                <w:sz w:val="20"/>
                <w:szCs w:val="20"/>
              </w:rPr>
              <w:t>Parasitica</w:t>
            </w:r>
          </w:p>
        </w:tc>
        <w:tc>
          <w:tcPr>
            <w:tcW w:w="1440" w:type="dxa"/>
          </w:tcPr>
          <w:p w14:paraId="3C3B2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3DCBDF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Ceraphronidae</w:t>
            </w:r>
          </w:p>
        </w:tc>
        <w:tc>
          <w:tcPr>
            <w:tcW w:w="1710" w:type="dxa"/>
          </w:tcPr>
          <w:p w14:paraId="06717CC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4ACCF7B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449343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7656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6</w:t>
            </w:r>
          </w:p>
        </w:tc>
      </w:tr>
      <w:tr w:rsidR="00ED4DC3" w:rsidRPr="00ED4DC3" w14:paraId="0EBC718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03690CF" w14:textId="77777777" w:rsidR="00ED4DC3" w:rsidRPr="00ED4DC3" w:rsidRDefault="00ED4DC3" w:rsidP="00ED4DC3">
            <w:pPr>
              <w:rPr>
                <w:sz w:val="20"/>
                <w:szCs w:val="20"/>
              </w:rPr>
            </w:pPr>
          </w:p>
        </w:tc>
        <w:tc>
          <w:tcPr>
            <w:tcW w:w="1440" w:type="dxa"/>
          </w:tcPr>
          <w:p w14:paraId="585E27E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F2E509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Megaspilidae</w:t>
            </w:r>
          </w:p>
        </w:tc>
        <w:tc>
          <w:tcPr>
            <w:tcW w:w="1710" w:type="dxa"/>
          </w:tcPr>
          <w:p w14:paraId="1ED692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8B0338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0AB5CFD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BF2052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0BD468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E5CF3AE" w14:textId="77777777" w:rsidR="00ED4DC3" w:rsidRPr="00ED4DC3" w:rsidRDefault="00ED4DC3" w:rsidP="00ED4DC3">
            <w:pPr>
              <w:rPr>
                <w:sz w:val="20"/>
                <w:szCs w:val="20"/>
              </w:rPr>
            </w:pPr>
          </w:p>
        </w:tc>
        <w:tc>
          <w:tcPr>
            <w:tcW w:w="1440" w:type="dxa"/>
          </w:tcPr>
          <w:p w14:paraId="7EFD42A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Ceraphronoidea</w:t>
            </w:r>
          </w:p>
        </w:tc>
        <w:tc>
          <w:tcPr>
            <w:tcW w:w="1800" w:type="dxa"/>
          </w:tcPr>
          <w:p w14:paraId="54F32F5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106B6C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0431330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E801F8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wingless</w:t>
            </w:r>
          </w:p>
        </w:tc>
        <w:tc>
          <w:tcPr>
            <w:tcW w:w="1350" w:type="dxa"/>
          </w:tcPr>
          <w:p w14:paraId="4447A6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F4A398C"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6EC5F0B1" w14:textId="77777777" w:rsidR="00ED4DC3" w:rsidRPr="00ED4DC3" w:rsidRDefault="00ED4DC3" w:rsidP="00ED4DC3">
            <w:pPr>
              <w:rPr>
                <w:sz w:val="20"/>
                <w:szCs w:val="20"/>
              </w:rPr>
            </w:pPr>
          </w:p>
        </w:tc>
        <w:tc>
          <w:tcPr>
            <w:tcW w:w="1440" w:type="dxa"/>
          </w:tcPr>
          <w:p w14:paraId="3AAF9D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E2DB05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Platygastridae</w:t>
            </w:r>
          </w:p>
        </w:tc>
        <w:tc>
          <w:tcPr>
            <w:tcW w:w="1710" w:type="dxa"/>
          </w:tcPr>
          <w:p w14:paraId="39D225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08197A"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7C62A8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859276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7</w:t>
            </w:r>
          </w:p>
        </w:tc>
      </w:tr>
      <w:tr w:rsidR="00ED4DC3" w:rsidRPr="00ED4DC3" w14:paraId="01BE139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D8E6523" w14:textId="77777777" w:rsidR="00ED4DC3" w:rsidRPr="00ED4DC3" w:rsidRDefault="00ED4DC3" w:rsidP="00ED4DC3">
            <w:pPr>
              <w:rPr>
                <w:sz w:val="20"/>
                <w:szCs w:val="20"/>
              </w:rPr>
            </w:pPr>
          </w:p>
        </w:tc>
        <w:tc>
          <w:tcPr>
            <w:tcW w:w="1440" w:type="dxa"/>
          </w:tcPr>
          <w:p w14:paraId="4ACAA8C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Chalcidoidea</w:t>
            </w:r>
          </w:p>
        </w:tc>
        <w:tc>
          <w:tcPr>
            <w:tcW w:w="1800" w:type="dxa"/>
          </w:tcPr>
          <w:p w14:paraId="5BBAF6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Chalcididae</w:t>
            </w:r>
          </w:p>
        </w:tc>
        <w:tc>
          <w:tcPr>
            <w:tcW w:w="1710" w:type="dxa"/>
          </w:tcPr>
          <w:p w14:paraId="2E99E12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605F32C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F2B596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D109F5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3</w:t>
            </w:r>
          </w:p>
        </w:tc>
      </w:tr>
      <w:tr w:rsidR="00ED4DC3" w:rsidRPr="00ED4DC3" w14:paraId="7A2300B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740358A8" w14:textId="77777777" w:rsidR="00ED4DC3" w:rsidRPr="00ED4DC3" w:rsidRDefault="00ED4DC3" w:rsidP="00ED4DC3">
            <w:pPr>
              <w:rPr>
                <w:sz w:val="20"/>
                <w:szCs w:val="20"/>
              </w:rPr>
            </w:pPr>
          </w:p>
        </w:tc>
        <w:tc>
          <w:tcPr>
            <w:tcW w:w="1440" w:type="dxa"/>
          </w:tcPr>
          <w:p w14:paraId="3F6D111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56351A5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Encrytidae</w:t>
            </w:r>
          </w:p>
        </w:tc>
        <w:tc>
          <w:tcPr>
            <w:tcW w:w="1710" w:type="dxa"/>
          </w:tcPr>
          <w:p w14:paraId="4E40289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E60F58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38B908E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2D964D5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23</w:t>
            </w:r>
          </w:p>
        </w:tc>
      </w:tr>
      <w:tr w:rsidR="00ED4DC3" w:rsidRPr="00ED4DC3" w14:paraId="7EF361CE"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BE03A96" w14:textId="77777777" w:rsidR="00ED4DC3" w:rsidRPr="00ED4DC3" w:rsidRDefault="00ED4DC3" w:rsidP="00ED4DC3">
            <w:pPr>
              <w:rPr>
                <w:sz w:val="20"/>
                <w:szCs w:val="20"/>
              </w:rPr>
            </w:pPr>
          </w:p>
        </w:tc>
        <w:tc>
          <w:tcPr>
            <w:tcW w:w="1440" w:type="dxa"/>
          </w:tcPr>
          <w:p w14:paraId="543463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78EAA0B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Eucharitidae</w:t>
            </w:r>
          </w:p>
        </w:tc>
        <w:tc>
          <w:tcPr>
            <w:tcW w:w="1710" w:type="dxa"/>
          </w:tcPr>
          <w:p w14:paraId="5C236A1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5AA9CD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0D50012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51492A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w:t>
            </w:r>
          </w:p>
        </w:tc>
      </w:tr>
      <w:tr w:rsidR="00ED4DC3" w:rsidRPr="00ED4DC3" w14:paraId="10E741DB"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9FC0735" w14:textId="77777777" w:rsidR="00ED4DC3" w:rsidRPr="00ED4DC3" w:rsidRDefault="00ED4DC3" w:rsidP="00ED4DC3">
            <w:pPr>
              <w:rPr>
                <w:sz w:val="20"/>
                <w:szCs w:val="20"/>
              </w:rPr>
            </w:pPr>
          </w:p>
        </w:tc>
        <w:tc>
          <w:tcPr>
            <w:tcW w:w="1440" w:type="dxa"/>
          </w:tcPr>
          <w:p w14:paraId="34AD615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7A7BD4F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Eulophidae</w:t>
            </w:r>
          </w:p>
        </w:tc>
        <w:tc>
          <w:tcPr>
            <w:tcW w:w="1710" w:type="dxa"/>
          </w:tcPr>
          <w:p w14:paraId="7BA6E950"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D51A88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0BC519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6392C6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16</w:t>
            </w:r>
          </w:p>
        </w:tc>
      </w:tr>
      <w:tr w:rsidR="00ED4DC3" w:rsidRPr="00ED4DC3" w14:paraId="2C5D1AD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2D61F6A" w14:textId="77777777" w:rsidR="00ED4DC3" w:rsidRPr="00ED4DC3" w:rsidRDefault="00ED4DC3" w:rsidP="00ED4DC3">
            <w:pPr>
              <w:rPr>
                <w:sz w:val="20"/>
                <w:szCs w:val="20"/>
              </w:rPr>
            </w:pPr>
          </w:p>
        </w:tc>
        <w:tc>
          <w:tcPr>
            <w:tcW w:w="1440" w:type="dxa"/>
          </w:tcPr>
          <w:p w14:paraId="3B7FE97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52C70C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Eupelmidae</w:t>
            </w:r>
          </w:p>
        </w:tc>
        <w:tc>
          <w:tcPr>
            <w:tcW w:w="1710" w:type="dxa"/>
          </w:tcPr>
          <w:p w14:paraId="04EEF6A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E7A452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3BAED9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053A65B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w:t>
            </w:r>
          </w:p>
        </w:tc>
      </w:tr>
      <w:tr w:rsidR="00ED4DC3" w:rsidRPr="00ED4DC3" w14:paraId="4AB2FB2A"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0ADB592A" w14:textId="77777777" w:rsidR="00ED4DC3" w:rsidRPr="00ED4DC3" w:rsidRDefault="00ED4DC3" w:rsidP="00ED4DC3">
            <w:pPr>
              <w:rPr>
                <w:sz w:val="20"/>
                <w:szCs w:val="20"/>
              </w:rPr>
            </w:pPr>
          </w:p>
        </w:tc>
        <w:tc>
          <w:tcPr>
            <w:tcW w:w="1440" w:type="dxa"/>
          </w:tcPr>
          <w:p w14:paraId="1BF8566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2118A05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Eurytomidae</w:t>
            </w:r>
          </w:p>
        </w:tc>
        <w:tc>
          <w:tcPr>
            <w:tcW w:w="1710" w:type="dxa"/>
          </w:tcPr>
          <w:p w14:paraId="48CAFB8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E21059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3DF98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73E8F2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4</w:t>
            </w:r>
          </w:p>
        </w:tc>
      </w:tr>
      <w:tr w:rsidR="00ED4DC3" w:rsidRPr="00ED4DC3" w14:paraId="4E745313"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4F5A6122" w14:textId="77777777" w:rsidR="00ED4DC3" w:rsidRPr="00ED4DC3" w:rsidRDefault="00ED4DC3" w:rsidP="00ED4DC3">
            <w:pPr>
              <w:rPr>
                <w:sz w:val="20"/>
                <w:szCs w:val="20"/>
              </w:rPr>
            </w:pPr>
          </w:p>
        </w:tc>
        <w:tc>
          <w:tcPr>
            <w:tcW w:w="1440" w:type="dxa"/>
          </w:tcPr>
          <w:p w14:paraId="594D3E4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035A027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Mymaridae</w:t>
            </w:r>
          </w:p>
        </w:tc>
        <w:tc>
          <w:tcPr>
            <w:tcW w:w="1710" w:type="dxa"/>
          </w:tcPr>
          <w:p w14:paraId="2F1DEB5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9DB685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613DA5D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51129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48E122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FA3F0F8" w14:textId="77777777" w:rsidR="00ED4DC3" w:rsidRPr="00ED4DC3" w:rsidRDefault="00ED4DC3" w:rsidP="00ED4DC3">
            <w:pPr>
              <w:rPr>
                <w:sz w:val="20"/>
                <w:szCs w:val="20"/>
              </w:rPr>
            </w:pPr>
          </w:p>
        </w:tc>
        <w:tc>
          <w:tcPr>
            <w:tcW w:w="1440" w:type="dxa"/>
          </w:tcPr>
          <w:p w14:paraId="2F60379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942032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Perilampidae</w:t>
            </w:r>
          </w:p>
        </w:tc>
        <w:tc>
          <w:tcPr>
            <w:tcW w:w="1710" w:type="dxa"/>
          </w:tcPr>
          <w:p w14:paraId="14800B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0F39513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24ED16E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6945BA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9A7CF1D"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95B4A3F" w14:textId="77777777" w:rsidR="00ED4DC3" w:rsidRPr="00ED4DC3" w:rsidRDefault="00ED4DC3" w:rsidP="00ED4DC3">
            <w:pPr>
              <w:rPr>
                <w:sz w:val="20"/>
                <w:szCs w:val="20"/>
              </w:rPr>
            </w:pPr>
          </w:p>
        </w:tc>
        <w:tc>
          <w:tcPr>
            <w:tcW w:w="1440" w:type="dxa"/>
          </w:tcPr>
          <w:p w14:paraId="0E3C11E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31879B8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Pteromalidae</w:t>
            </w:r>
          </w:p>
        </w:tc>
        <w:tc>
          <w:tcPr>
            <w:tcW w:w="1710" w:type="dxa"/>
          </w:tcPr>
          <w:p w14:paraId="3A66E80E"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18E142A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14C67A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1D5464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25</w:t>
            </w:r>
          </w:p>
        </w:tc>
      </w:tr>
      <w:tr w:rsidR="00ED4DC3" w:rsidRPr="00ED4DC3" w14:paraId="7FA8964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45C16C31" w14:textId="77777777" w:rsidR="00ED4DC3" w:rsidRPr="00ED4DC3" w:rsidRDefault="00ED4DC3" w:rsidP="00ED4DC3">
            <w:pPr>
              <w:rPr>
                <w:sz w:val="20"/>
                <w:szCs w:val="20"/>
              </w:rPr>
            </w:pPr>
          </w:p>
        </w:tc>
        <w:tc>
          <w:tcPr>
            <w:tcW w:w="1440" w:type="dxa"/>
          </w:tcPr>
          <w:p w14:paraId="286079C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Pr>
          <w:p w14:paraId="182CA9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Torymidae</w:t>
            </w:r>
          </w:p>
        </w:tc>
        <w:tc>
          <w:tcPr>
            <w:tcW w:w="1710" w:type="dxa"/>
          </w:tcPr>
          <w:p w14:paraId="0467B8E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1A2E40A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7B73175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09543CA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10</w:t>
            </w:r>
          </w:p>
        </w:tc>
      </w:tr>
      <w:tr w:rsidR="00ED4DC3" w:rsidRPr="00ED4DC3" w14:paraId="04AF66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019A3568" w14:textId="77777777" w:rsidR="00ED4DC3" w:rsidRPr="00ED4DC3" w:rsidRDefault="00ED4DC3" w:rsidP="00ED4DC3">
            <w:pPr>
              <w:rPr>
                <w:sz w:val="20"/>
                <w:szCs w:val="20"/>
              </w:rPr>
            </w:pPr>
          </w:p>
        </w:tc>
        <w:tc>
          <w:tcPr>
            <w:tcW w:w="1440" w:type="dxa"/>
          </w:tcPr>
          <w:p w14:paraId="13FF83F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C76628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Trichogrammatidae</w:t>
            </w:r>
          </w:p>
        </w:tc>
        <w:tc>
          <w:tcPr>
            <w:tcW w:w="1710" w:type="dxa"/>
          </w:tcPr>
          <w:p w14:paraId="74AE216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7436A0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5047FFB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52AC408"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4</w:t>
            </w:r>
          </w:p>
        </w:tc>
      </w:tr>
      <w:tr w:rsidR="00ED4DC3" w:rsidRPr="00ED4DC3" w14:paraId="366C1E5D"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80DAF2D" w14:textId="77777777" w:rsidR="00ED4DC3" w:rsidRPr="00ED4DC3" w:rsidRDefault="00ED4DC3" w:rsidP="00ED4DC3">
            <w:pPr>
              <w:rPr>
                <w:sz w:val="20"/>
                <w:szCs w:val="20"/>
              </w:rPr>
            </w:pPr>
          </w:p>
        </w:tc>
        <w:tc>
          <w:tcPr>
            <w:tcW w:w="1440" w:type="dxa"/>
          </w:tcPr>
          <w:p w14:paraId="200639F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b/>
                <w:bCs/>
                <w:sz w:val="20"/>
                <w:szCs w:val="20"/>
              </w:rPr>
            </w:pPr>
          </w:p>
        </w:tc>
        <w:tc>
          <w:tcPr>
            <w:tcW w:w="1800" w:type="dxa"/>
          </w:tcPr>
          <w:p w14:paraId="29E9E8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Signiphoridae</w:t>
            </w:r>
          </w:p>
        </w:tc>
        <w:tc>
          <w:tcPr>
            <w:tcW w:w="1710" w:type="dxa"/>
          </w:tcPr>
          <w:p w14:paraId="0D8E620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2A534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58839C9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4C1AAD0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0B97C1F6"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6CD59A31" w14:textId="77777777" w:rsidR="00ED4DC3" w:rsidRPr="00ED4DC3" w:rsidRDefault="00ED4DC3" w:rsidP="00ED4DC3">
            <w:pPr>
              <w:rPr>
                <w:sz w:val="20"/>
                <w:szCs w:val="20"/>
              </w:rPr>
            </w:pPr>
          </w:p>
        </w:tc>
        <w:tc>
          <w:tcPr>
            <w:tcW w:w="1440" w:type="dxa"/>
          </w:tcPr>
          <w:p w14:paraId="598943C8" w14:textId="77777777" w:rsidR="00ED4DC3" w:rsidRPr="00ED4DC3" w:rsidRDefault="000D19E4" w:rsidP="00ED4DC3">
            <w:pPr>
              <w:cnfStyle w:val="000000000000" w:firstRow="0" w:lastRow="0" w:firstColumn="0" w:lastColumn="0" w:oddVBand="0" w:evenVBand="0" w:oddHBand="0" w:evenHBand="0" w:firstRowFirstColumn="0" w:firstRowLastColumn="0" w:lastRowFirstColumn="0" w:lastRowLastColumn="0"/>
              <w:rPr>
                <w:sz w:val="20"/>
                <w:szCs w:val="20"/>
              </w:rPr>
            </w:pPr>
            <w:hyperlink r:id="rId19" w:history="1">
              <w:r w:rsidR="00ED4DC3" w:rsidRPr="00ED4DC3">
                <w:rPr>
                  <w:bCs/>
                  <w:sz w:val="20"/>
                  <w:szCs w:val="20"/>
                </w:rPr>
                <w:t>Cynipoidea</w:t>
              </w:r>
            </w:hyperlink>
          </w:p>
        </w:tc>
        <w:tc>
          <w:tcPr>
            <w:tcW w:w="1800" w:type="dxa"/>
          </w:tcPr>
          <w:p w14:paraId="01FA44C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Figitidae</w:t>
            </w:r>
          </w:p>
        </w:tc>
        <w:tc>
          <w:tcPr>
            <w:tcW w:w="1710" w:type="dxa"/>
          </w:tcPr>
          <w:p w14:paraId="792D0F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50C174C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8AA63E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BC6FA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E621169"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Pr>
          <w:p w14:paraId="57F8AC1E" w14:textId="77777777" w:rsidR="00ED4DC3" w:rsidRPr="00ED4DC3" w:rsidRDefault="00ED4DC3" w:rsidP="00ED4DC3">
            <w:pPr>
              <w:rPr>
                <w:sz w:val="20"/>
                <w:szCs w:val="20"/>
              </w:rPr>
            </w:pPr>
          </w:p>
        </w:tc>
        <w:tc>
          <w:tcPr>
            <w:tcW w:w="1440" w:type="dxa"/>
          </w:tcPr>
          <w:p w14:paraId="79EFEC1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Ichnuemoidea</w:t>
            </w:r>
          </w:p>
        </w:tc>
        <w:tc>
          <w:tcPr>
            <w:tcW w:w="1800" w:type="dxa"/>
          </w:tcPr>
          <w:p w14:paraId="0441FFF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Braconidae</w:t>
            </w:r>
          </w:p>
        </w:tc>
        <w:tc>
          <w:tcPr>
            <w:tcW w:w="1710" w:type="dxa"/>
          </w:tcPr>
          <w:p w14:paraId="73062C4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Pr>
          <w:p w14:paraId="4EDE8A4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Pr>
          <w:p w14:paraId="4A6C570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Pr>
          <w:p w14:paraId="39549EE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C81A950"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1342DA24" w14:textId="77777777" w:rsidR="00ED4DC3" w:rsidRPr="00ED4DC3" w:rsidRDefault="00ED4DC3" w:rsidP="00ED4DC3">
            <w:pPr>
              <w:rPr>
                <w:sz w:val="20"/>
                <w:szCs w:val="20"/>
              </w:rPr>
            </w:pPr>
          </w:p>
        </w:tc>
        <w:tc>
          <w:tcPr>
            <w:tcW w:w="1440" w:type="dxa"/>
          </w:tcPr>
          <w:p w14:paraId="06B747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403580F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Pr>
          <w:p w14:paraId="5FA0B92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Tersilochinae</w:t>
            </w:r>
          </w:p>
        </w:tc>
        <w:tc>
          <w:tcPr>
            <w:tcW w:w="1440" w:type="dxa"/>
          </w:tcPr>
          <w:p w14:paraId="33ECD77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20124A6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78BCC29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0B333CD6"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15496484" w14:textId="77777777" w:rsidR="00ED4DC3" w:rsidRPr="00ED4DC3" w:rsidRDefault="00ED4DC3" w:rsidP="00ED4DC3">
            <w:pPr>
              <w:rPr>
                <w:sz w:val="20"/>
                <w:szCs w:val="20"/>
              </w:rPr>
            </w:pPr>
          </w:p>
        </w:tc>
        <w:tc>
          <w:tcPr>
            <w:tcW w:w="1440" w:type="dxa"/>
            <w:tcBorders>
              <w:bottom w:val="single" w:sz="4" w:space="0" w:color="auto"/>
            </w:tcBorders>
          </w:tcPr>
          <w:p w14:paraId="3BA1D89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4AFE30DB"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Ichneumonidae</w:t>
            </w:r>
          </w:p>
        </w:tc>
        <w:tc>
          <w:tcPr>
            <w:tcW w:w="1710" w:type="dxa"/>
            <w:tcBorders>
              <w:bottom w:val="single" w:sz="4" w:space="0" w:color="auto"/>
            </w:tcBorders>
          </w:tcPr>
          <w:p w14:paraId="14A516E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1C6C717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074A8C8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1FDA86D"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5F4C52BC"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nil"/>
            </w:tcBorders>
          </w:tcPr>
          <w:p w14:paraId="47B18C0C" w14:textId="77777777" w:rsidR="00ED4DC3" w:rsidRPr="00ED4DC3" w:rsidRDefault="00ED4DC3" w:rsidP="00ED4DC3">
            <w:pPr>
              <w:rPr>
                <w:sz w:val="20"/>
                <w:szCs w:val="20"/>
              </w:rPr>
            </w:pPr>
            <w:r w:rsidRPr="00ED4DC3">
              <w:rPr>
                <w:sz w:val="20"/>
                <w:szCs w:val="20"/>
              </w:rPr>
              <w:t>Lepidoptera</w:t>
            </w:r>
          </w:p>
        </w:tc>
        <w:tc>
          <w:tcPr>
            <w:tcW w:w="1440" w:type="dxa"/>
            <w:tcBorders>
              <w:top w:val="single" w:sz="4" w:space="0" w:color="auto"/>
              <w:bottom w:val="nil"/>
            </w:tcBorders>
          </w:tcPr>
          <w:p w14:paraId="01568BF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Adeloidea</w:t>
            </w:r>
          </w:p>
        </w:tc>
        <w:tc>
          <w:tcPr>
            <w:tcW w:w="1800" w:type="dxa"/>
            <w:tcBorders>
              <w:top w:val="single" w:sz="4" w:space="0" w:color="auto"/>
              <w:bottom w:val="nil"/>
            </w:tcBorders>
          </w:tcPr>
          <w:p w14:paraId="70435F6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nil"/>
            </w:tcBorders>
          </w:tcPr>
          <w:p w14:paraId="63AF33B4"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nil"/>
            </w:tcBorders>
          </w:tcPr>
          <w:p w14:paraId="535F649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nil"/>
            </w:tcBorders>
          </w:tcPr>
          <w:p w14:paraId="0DA20943"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nil"/>
            </w:tcBorders>
          </w:tcPr>
          <w:p w14:paraId="1C4A091D"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78C7E4A8"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nil"/>
            </w:tcBorders>
          </w:tcPr>
          <w:p w14:paraId="0E0ECECA" w14:textId="77777777" w:rsidR="00ED4DC3" w:rsidRPr="00ED4DC3" w:rsidRDefault="00ED4DC3" w:rsidP="00ED4DC3">
            <w:pPr>
              <w:rPr>
                <w:sz w:val="20"/>
                <w:szCs w:val="20"/>
              </w:rPr>
            </w:pPr>
            <w:r w:rsidRPr="00ED4DC3">
              <w:rPr>
                <w:sz w:val="20"/>
                <w:szCs w:val="20"/>
              </w:rPr>
              <w:t>Lepidoptera</w:t>
            </w:r>
          </w:p>
        </w:tc>
        <w:tc>
          <w:tcPr>
            <w:tcW w:w="1440" w:type="dxa"/>
            <w:tcBorders>
              <w:top w:val="nil"/>
            </w:tcBorders>
          </w:tcPr>
          <w:p w14:paraId="691FE2B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nil"/>
            </w:tcBorders>
          </w:tcPr>
          <w:p w14:paraId="07495D5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Nymphalidae</w:t>
            </w:r>
          </w:p>
        </w:tc>
        <w:tc>
          <w:tcPr>
            <w:tcW w:w="1710" w:type="dxa"/>
            <w:tcBorders>
              <w:top w:val="nil"/>
            </w:tcBorders>
          </w:tcPr>
          <w:p w14:paraId="248E00A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nil"/>
            </w:tcBorders>
          </w:tcPr>
          <w:p w14:paraId="76BB2BA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nil"/>
            </w:tcBorders>
          </w:tcPr>
          <w:p w14:paraId="0585A51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nil"/>
            </w:tcBorders>
          </w:tcPr>
          <w:p w14:paraId="731B48E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2</w:t>
            </w:r>
          </w:p>
        </w:tc>
      </w:tr>
      <w:tr w:rsidR="00ED4DC3" w:rsidRPr="00ED4DC3" w14:paraId="60A98FD2" w14:textId="77777777" w:rsidTr="00193054">
        <w:tc>
          <w:tcPr>
            <w:cnfStyle w:val="001000000000" w:firstRow="0" w:lastRow="0" w:firstColumn="1" w:lastColumn="0" w:oddVBand="0" w:evenVBand="0" w:oddHBand="0" w:evenHBand="0" w:firstRowFirstColumn="0" w:firstRowLastColumn="0" w:lastRowFirstColumn="0" w:lastRowLastColumn="0"/>
            <w:tcW w:w="1530" w:type="dxa"/>
          </w:tcPr>
          <w:p w14:paraId="279C0A3A" w14:textId="77777777" w:rsidR="00ED4DC3" w:rsidRPr="00ED4DC3" w:rsidRDefault="00ED4DC3" w:rsidP="00ED4DC3">
            <w:pPr>
              <w:rPr>
                <w:sz w:val="20"/>
                <w:szCs w:val="20"/>
              </w:rPr>
            </w:pPr>
            <w:r w:rsidRPr="00ED4DC3">
              <w:rPr>
                <w:sz w:val="20"/>
                <w:szCs w:val="20"/>
              </w:rPr>
              <w:t>Lepidoptera</w:t>
            </w:r>
          </w:p>
        </w:tc>
        <w:tc>
          <w:tcPr>
            <w:tcW w:w="1440" w:type="dxa"/>
          </w:tcPr>
          <w:p w14:paraId="28411D0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Pr>
          <w:p w14:paraId="650353BB"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color w:val="000000"/>
                <w:sz w:val="20"/>
                <w:szCs w:val="20"/>
              </w:rPr>
            </w:pPr>
            <w:r w:rsidRPr="00ED4DC3">
              <w:rPr>
                <w:color w:val="000000"/>
                <w:sz w:val="20"/>
                <w:szCs w:val="20"/>
              </w:rPr>
              <w:t>Papilionidae</w:t>
            </w:r>
          </w:p>
          <w:p w14:paraId="4BB023F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Pr>
          <w:p w14:paraId="3F61B9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Pr>
          <w:p w14:paraId="23095DB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Pr>
          <w:p w14:paraId="395C3C8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Pr>
          <w:p w14:paraId="228B9A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0D06332"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bottom w:val="single" w:sz="4" w:space="0" w:color="auto"/>
            </w:tcBorders>
          </w:tcPr>
          <w:p w14:paraId="63FF4DD1" w14:textId="77777777" w:rsidR="00ED4DC3" w:rsidRPr="00ED4DC3" w:rsidRDefault="00ED4DC3" w:rsidP="00ED4DC3">
            <w:pPr>
              <w:rPr>
                <w:sz w:val="20"/>
                <w:szCs w:val="20"/>
              </w:rPr>
            </w:pPr>
            <w:r w:rsidRPr="00ED4DC3">
              <w:rPr>
                <w:sz w:val="20"/>
                <w:szCs w:val="20"/>
              </w:rPr>
              <w:t>Lepidoptera</w:t>
            </w:r>
          </w:p>
        </w:tc>
        <w:tc>
          <w:tcPr>
            <w:tcW w:w="1440" w:type="dxa"/>
            <w:tcBorders>
              <w:bottom w:val="single" w:sz="4" w:space="0" w:color="auto"/>
            </w:tcBorders>
          </w:tcPr>
          <w:p w14:paraId="545945A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bottom w:val="single" w:sz="4" w:space="0" w:color="auto"/>
            </w:tcBorders>
          </w:tcPr>
          <w:p w14:paraId="7FD22C1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bottom w:val="single" w:sz="4" w:space="0" w:color="auto"/>
            </w:tcBorders>
          </w:tcPr>
          <w:p w14:paraId="3CF2B4C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bottom w:val="single" w:sz="4" w:space="0" w:color="auto"/>
            </w:tcBorders>
          </w:tcPr>
          <w:p w14:paraId="460D9C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bottom w:val="single" w:sz="4" w:space="0" w:color="auto"/>
            </w:tcBorders>
          </w:tcPr>
          <w:p w14:paraId="133781B5"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bottom w:val="single" w:sz="4" w:space="0" w:color="auto"/>
            </w:tcBorders>
          </w:tcPr>
          <w:p w14:paraId="5377AA6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7BA3F3C5"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57A36BA" w14:textId="77777777" w:rsidR="00ED4DC3" w:rsidRPr="00ED4DC3" w:rsidRDefault="00ED4DC3" w:rsidP="00ED4DC3">
            <w:pPr>
              <w:rPr>
                <w:sz w:val="20"/>
                <w:szCs w:val="20"/>
              </w:rPr>
            </w:pPr>
            <w:r w:rsidRPr="00ED4DC3">
              <w:rPr>
                <w:sz w:val="20"/>
                <w:szCs w:val="20"/>
              </w:rPr>
              <w:t>Microcorphyia</w:t>
            </w:r>
          </w:p>
        </w:tc>
        <w:tc>
          <w:tcPr>
            <w:tcW w:w="1440" w:type="dxa"/>
            <w:tcBorders>
              <w:top w:val="single" w:sz="4" w:space="0" w:color="auto"/>
              <w:bottom w:val="single" w:sz="4" w:space="0" w:color="auto"/>
            </w:tcBorders>
          </w:tcPr>
          <w:p w14:paraId="7C9254EF"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14D14D16"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3C870D0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240A81D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4223912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6983AD80"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w:t>
            </w:r>
          </w:p>
        </w:tc>
      </w:tr>
      <w:tr w:rsidR="00ED4DC3" w:rsidRPr="00ED4DC3" w14:paraId="3FC3964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BCBB876" w14:textId="77777777" w:rsidR="00ED4DC3" w:rsidRPr="00ED4DC3" w:rsidRDefault="00ED4DC3" w:rsidP="00ED4DC3">
            <w:pPr>
              <w:rPr>
                <w:sz w:val="20"/>
                <w:szCs w:val="20"/>
              </w:rPr>
            </w:pPr>
            <w:r w:rsidRPr="00ED4DC3">
              <w:rPr>
                <w:sz w:val="20"/>
                <w:szCs w:val="20"/>
              </w:rPr>
              <w:t>Neuroptera</w:t>
            </w:r>
          </w:p>
        </w:tc>
        <w:tc>
          <w:tcPr>
            <w:tcW w:w="1440" w:type="dxa"/>
            <w:tcBorders>
              <w:top w:val="single" w:sz="4" w:space="0" w:color="auto"/>
              <w:bottom w:val="single" w:sz="4" w:space="0" w:color="auto"/>
            </w:tcBorders>
          </w:tcPr>
          <w:p w14:paraId="31707649"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4276AC2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color w:val="000000"/>
                <w:sz w:val="20"/>
                <w:szCs w:val="20"/>
              </w:rPr>
            </w:pPr>
            <w:r w:rsidRPr="00ED4DC3">
              <w:rPr>
                <w:color w:val="000000"/>
                <w:sz w:val="20"/>
                <w:szCs w:val="20"/>
              </w:rPr>
              <w:t>Chrysopidae</w:t>
            </w:r>
          </w:p>
        </w:tc>
        <w:tc>
          <w:tcPr>
            <w:tcW w:w="1710" w:type="dxa"/>
            <w:tcBorders>
              <w:top w:val="single" w:sz="4" w:space="0" w:color="auto"/>
              <w:bottom w:val="single" w:sz="4" w:space="0" w:color="auto"/>
            </w:tcBorders>
          </w:tcPr>
          <w:p w14:paraId="5DB83C7F"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FF5C18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20E5FB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4C7BADB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r w:rsidR="00ED4DC3" w:rsidRPr="00ED4DC3" w14:paraId="46C3C1F0"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D68EAFF" w14:textId="77777777" w:rsidR="00ED4DC3" w:rsidRPr="00ED4DC3" w:rsidRDefault="00ED4DC3" w:rsidP="00ED4DC3">
            <w:pPr>
              <w:rPr>
                <w:sz w:val="20"/>
                <w:szCs w:val="20"/>
              </w:rPr>
            </w:pPr>
            <w:r w:rsidRPr="00ED4DC3">
              <w:rPr>
                <w:sz w:val="20"/>
                <w:szCs w:val="20"/>
              </w:rPr>
              <w:t>Orthoptera</w:t>
            </w:r>
          </w:p>
        </w:tc>
        <w:tc>
          <w:tcPr>
            <w:tcW w:w="1440" w:type="dxa"/>
            <w:tcBorders>
              <w:top w:val="single" w:sz="4" w:space="0" w:color="auto"/>
              <w:bottom w:val="single" w:sz="4" w:space="0" w:color="auto"/>
            </w:tcBorders>
          </w:tcPr>
          <w:p w14:paraId="4D0C243C"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65D6E557"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002928C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60D280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01C5DCC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1EB2A72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19</w:t>
            </w:r>
          </w:p>
        </w:tc>
      </w:tr>
      <w:tr w:rsidR="00ED4DC3" w:rsidRPr="00ED4DC3" w14:paraId="0DB053A0"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5EF3F033" w14:textId="77777777" w:rsidR="00ED4DC3" w:rsidRPr="00ED4DC3" w:rsidRDefault="00ED4DC3" w:rsidP="00ED4DC3">
            <w:pPr>
              <w:rPr>
                <w:color w:val="000000"/>
                <w:sz w:val="20"/>
                <w:szCs w:val="20"/>
              </w:rPr>
            </w:pPr>
            <w:r w:rsidRPr="00ED4DC3">
              <w:rPr>
                <w:color w:val="000000"/>
                <w:sz w:val="20"/>
                <w:szCs w:val="20"/>
              </w:rPr>
              <w:t>Solifugae</w:t>
            </w:r>
          </w:p>
        </w:tc>
        <w:tc>
          <w:tcPr>
            <w:tcW w:w="1440" w:type="dxa"/>
            <w:tcBorders>
              <w:top w:val="single" w:sz="4" w:space="0" w:color="auto"/>
              <w:bottom w:val="single" w:sz="4" w:space="0" w:color="auto"/>
            </w:tcBorders>
          </w:tcPr>
          <w:p w14:paraId="4F52B077"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32489A33"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6506F9E"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76D6D91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2B5409C6"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5207BB7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3</w:t>
            </w:r>
          </w:p>
        </w:tc>
      </w:tr>
      <w:tr w:rsidR="00ED4DC3" w:rsidRPr="00ED4DC3" w14:paraId="70615DE1" w14:textId="77777777" w:rsidTr="00193054">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bottom w:val="single" w:sz="4" w:space="0" w:color="auto"/>
            </w:tcBorders>
          </w:tcPr>
          <w:p w14:paraId="4084D0DB" w14:textId="77777777" w:rsidR="00ED4DC3" w:rsidRPr="00ED4DC3" w:rsidRDefault="00ED4DC3" w:rsidP="00ED4DC3">
            <w:pPr>
              <w:rPr>
                <w:color w:val="000000"/>
                <w:sz w:val="20"/>
                <w:szCs w:val="20"/>
              </w:rPr>
            </w:pPr>
            <w:r w:rsidRPr="00ED4DC3">
              <w:rPr>
                <w:color w:val="000000"/>
                <w:sz w:val="20"/>
                <w:szCs w:val="20"/>
              </w:rPr>
              <w:t>Thysanoptera</w:t>
            </w:r>
          </w:p>
        </w:tc>
        <w:tc>
          <w:tcPr>
            <w:tcW w:w="1440" w:type="dxa"/>
            <w:tcBorders>
              <w:top w:val="single" w:sz="4" w:space="0" w:color="auto"/>
              <w:bottom w:val="single" w:sz="4" w:space="0" w:color="auto"/>
            </w:tcBorders>
          </w:tcPr>
          <w:p w14:paraId="424D3015"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800" w:type="dxa"/>
            <w:tcBorders>
              <w:top w:val="single" w:sz="4" w:space="0" w:color="auto"/>
              <w:bottom w:val="single" w:sz="4" w:space="0" w:color="auto"/>
            </w:tcBorders>
          </w:tcPr>
          <w:p w14:paraId="263A7D42"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710" w:type="dxa"/>
            <w:tcBorders>
              <w:top w:val="single" w:sz="4" w:space="0" w:color="auto"/>
              <w:bottom w:val="single" w:sz="4" w:space="0" w:color="auto"/>
            </w:tcBorders>
          </w:tcPr>
          <w:p w14:paraId="2CE40879"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440" w:type="dxa"/>
            <w:tcBorders>
              <w:top w:val="single" w:sz="4" w:space="0" w:color="auto"/>
              <w:bottom w:val="single" w:sz="4" w:space="0" w:color="auto"/>
            </w:tcBorders>
          </w:tcPr>
          <w:p w14:paraId="4325C5FA"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530" w:type="dxa"/>
            <w:tcBorders>
              <w:top w:val="single" w:sz="4" w:space="0" w:color="auto"/>
              <w:bottom w:val="single" w:sz="4" w:space="0" w:color="auto"/>
            </w:tcBorders>
          </w:tcPr>
          <w:p w14:paraId="1B28CE4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p>
        </w:tc>
        <w:tc>
          <w:tcPr>
            <w:tcW w:w="1350" w:type="dxa"/>
            <w:tcBorders>
              <w:top w:val="single" w:sz="4" w:space="0" w:color="auto"/>
              <w:bottom w:val="single" w:sz="4" w:space="0" w:color="auto"/>
            </w:tcBorders>
          </w:tcPr>
          <w:p w14:paraId="077D6391" w14:textId="77777777" w:rsidR="00ED4DC3" w:rsidRPr="00ED4DC3" w:rsidRDefault="00ED4DC3" w:rsidP="00ED4DC3">
            <w:pPr>
              <w:cnfStyle w:val="000000000000" w:firstRow="0" w:lastRow="0" w:firstColumn="0" w:lastColumn="0" w:oddVBand="0" w:evenVBand="0" w:oddHBand="0" w:evenHBand="0" w:firstRowFirstColumn="0" w:firstRowLastColumn="0" w:lastRowFirstColumn="0" w:lastRowLastColumn="0"/>
              <w:rPr>
                <w:sz w:val="20"/>
                <w:szCs w:val="20"/>
              </w:rPr>
            </w:pPr>
            <w:r w:rsidRPr="00ED4DC3">
              <w:rPr>
                <w:sz w:val="20"/>
                <w:szCs w:val="20"/>
              </w:rPr>
              <w:t>137</w:t>
            </w:r>
          </w:p>
        </w:tc>
      </w:tr>
      <w:tr w:rsidR="00ED4DC3" w:rsidRPr="00ED4DC3" w14:paraId="6C14F7B7" w14:textId="77777777" w:rsidTr="0019305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0" w:type="dxa"/>
            <w:tcBorders>
              <w:top w:val="single" w:sz="4" w:space="0" w:color="auto"/>
            </w:tcBorders>
          </w:tcPr>
          <w:p w14:paraId="625B8762" w14:textId="77777777" w:rsidR="00ED4DC3" w:rsidRPr="00ED4DC3" w:rsidRDefault="00ED4DC3" w:rsidP="00ED4DC3">
            <w:pPr>
              <w:rPr>
                <w:color w:val="000000"/>
                <w:sz w:val="20"/>
                <w:szCs w:val="20"/>
              </w:rPr>
            </w:pPr>
            <w:r w:rsidRPr="00ED4DC3">
              <w:rPr>
                <w:color w:val="000000"/>
                <w:sz w:val="20"/>
                <w:szCs w:val="20"/>
              </w:rPr>
              <w:t>Trichoptera</w:t>
            </w:r>
          </w:p>
        </w:tc>
        <w:tc>
          <w:tcPr>
            <w:tcW w:w="1440" w:type="dxa"/>
            <w:tcBorders>
              <w:top w:val="single" w:sz="4" w:space="0" w:color="auto"/>
            </w:tcBorders>
          </w:tcPr>
          <w:p w14:paraId="6C65A42C"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800" w:type="dxa"/>
            <w:tcBorders>
              <w:top w:val="single" w:sz="4" w:space="0" w:color="auto"/>
            </w:tcBorders>
          </w:tcPr>
          <w:p w14:paraId="1258299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710" w:type="dxa"/>
            <w:tcBorders>
              <w:top w:val="single" w:sz="4" w:space="0" w:color="auto"/>
            </w:tcBorders>
          </w:tcPr>
          <w:p w14:paraId="5B3F63A2"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440" w:type="dxa"/>
            <w:tcBorders>
              <w:top w:val="single" w:sz="4" w:space="0" w:color="auto"/>
            </w:tcBorders>
          </w:tcPr>
          <w:p w14:paraId="29DE3464"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530" w:type="dxa"/>
            <w:tcBorders>
              <w:top w:val="single" w:sz="4" w:space="0" w:color="auto"/>
            </w:tcBorders>
          </w:tcPr>
          <w:p w14:paraId="4C8CA171"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p>
        </w:tc>
        <w:tc>
          <w:tcPr>
            <w:tcW w:w="1350" w:type="dxa"/>
            <w:tcBorders>
              <w:top w:val="single" w:sz="4" w:space="0" w:color="auto"/>
            </w:tcBorders>
          </w:tcPr>
          <w:p w14:paraId="4A1A3FF8" w14:textId="77777777" w:rsidR="00ED4DC3" w:rsidRPr="00ED4DC3" w:rsidRDefault="00ED4DC3" w:rsidP="00ED4DC3">
            <w:pPr>
              <w:cnfStyle w:val="000000100000" w:firstRow="0" w:lastRow="0" w:firstColumn="0" w:lastColumn="0" w:oddVBand="0" w:evenVBand="0" w:oddHBand="1" w:evenHBand="0" w:firstRowFirstColumn="0" w:firstRowLastColumn="0" w:lastRowFirstColumn="0" w:lastRowLastColumn="0"/>
              <w:rPr>
                <w:sz w:val="20"/>
                <w:szCs w:val="20"/>
              </w:rPr>
            </w:pPr>
            <w:r w:rsidRPr="00ED4DC3">
              <w:rPr>
                <w:sz w:val="20"/>
                <w:szCs w:val="20"/>
              </w:rPr>
              <w:t>1</w:t>
            </w:r>
          </w:p>
        </w:tc>
      </w:tr>
    </w:tbl>
    <w:p w14:paraId="7B701386" w14:textId="77777777" w:rsidR="00ED4DC3" w:rsidRPr="00ED4DC3" w:rsidRDefault="00ED4DC3" w:rsidP="00ED4DC3">
      <w:pPr>
        <w:spacing w:line="240" w:lineRule="auto"/>
      </w:pPr>
    </w:p>
    <w:p w14:paraId="15A9F930" w14:textId="77777777" w:rsidR="00ED4DC3" w:rsidRDefault="00ED4DC3" w:rsidP="009C7F0B"/>
    <w:p w14:paraId="34C96381" w14:textId="77777777" w:rsidR="00ED4DC3" w:rsidRDefault="00ED4DC3" w:rsidP="009C7F0B"/>
    <w:p w14:paraId="2CFB2721" w14:textId="77777777" w:rsidR="00ED4DC3" w:rsidRDefault="00ED4DC3" w:rsidP="009C7F0B"/>
    <w:p w14:paraId="3A18D99B" w14:textId="77777777" w:rsidR="00ED4DC3" w:rsidRDefault="00ED4DC3" w:rsidP="009C7F0B"/>
    <w:p w14:paraId="6660E71F" w14:textId="77777777" w:rsidR="00ED4DC3" w:rsidRDefault="00ED4DC3" w:rsidP="009C7F0B"/>
    <w:p w14:paraId="2E8F8BF8" w14:textId="77777777" w:rsidR="00ED4DC3" w:rsidRDefault="00ED4DC3" w:rsidP="009C7F0B"/>
    <w:p w14:paraId="53F97EA9" w14:textId="77777777" w:rsidR="00ED4DC3" w:rsidRDefault="00ED4DC3" w:rsidP="009C7F0B"/>
    <w:p w14:paraId="257D03DF" w14:textId="77777777" w:rsidR="00ED4DC3" w:rsidRDefault="00ED4DC3" w:rsidP="009C7F0B"/>
    <w:p w14:paraId="480A39C2" w14:textId="77777777" w:rsidR="00ED4DC3" w:rsidRDefault="00ED4DC3" w:rsidP="009C7F0B"/>
    <w:p w14:paraId="4B56A6B6" w14:textId="77777777" w:rsidR="00ED4DC3" w:rsidRDefault="00ED4DC3" w:rsidP="009C7F0B"/>
    <w:p w14:paraId="564668C9" w14:textId="77777777" w:rsidR="00ED4DC3" w:rsidRDefault="00ED4DC3" w:rsidP="009C7F0B"/>
    <w:p w14:paraId="662ECA99" w14:textId="77777777" w:rsidR="003B5479" w:rsidRPr="003B5479" w:rsidRDefault="003B5479" w:rsidP="00193054">
      <w:pPr>
        <w:rPr>
          <w:u w:val="single"/>
        </w:rPr>
      </w:pPr>
      <w:r w:rsidRPr="003B5479">
        <w:rPr>
          <w:u w:val="single"/>
        </w:rPr>
        <w:t>Appendix B</w:t>
      </w:r>
    </w:p>
    <w:p w14:paraId="2C1F38C8" w14:textId="77777777" w:rsidR="00193054" w:rsidRDefault="003B5479" w:rsidP="00193054">
      <w:r>
        <w:t xml:space="preserve">Model selection from results of Table 1 and full model of Table 3. </w:t>
      </w:r>
    </w:p>
    <w:p w14:paraId="44D22B65" w14:textId="77777777" w:rsidR="00193054" w:rsidRDefault="00FD1DD7" w:rsidP="00193054">
      <w:r>
        <w:t>Table B1</w:t>
      </w:r>
      <w:r w:rsidR="0007687C">
        <w:t>: Likelihood ratio test c</w:t>
      </w:r>
      <w:r w:rsidR="00193054">
        <w:t>omparison of random intercept model, additive and interaction</w:t>
      </w:r>
      <w:r w:rsidR="0007687C">
        <w:t xml:space="preserve"> GLMM negative binomial models for where total flower v</w:t>
      </w:r>
      <w:r w:rsidR="00F23CDB">
        <w:t>isits are the response variable. Null model is flowers.pot with the random intercept, additive is flower.pot + blooming + microsite and interaction in flowers.pot + blooming * microsite.</w:t>
      </w:r>
      <w:r w:rsidR="0007687C">
        <w:t xml:space="preserve"> </w:t>
      </w:r>
    </w:p>
    <w:p w14:paraId="4DD79A42" w14:textId="77777777" w:rsidR="00193054" w:rsidRDefault="00193054" w:rsidP="00193054">
      <w:pPr>
        <w:pStyle w:val="HTMLPreformatted"/>
        <w:shd w:val="clear" w:color="auto" w:fill="FFFFFF"/>
        <w:wordWrap w:val="0"/>
        <w:spacing w:line="205" w:lineRule="atLeast"/>
        <w:rPr>
          <w:rStyle w:val="gnkrckgcmsb"/>
          <w:rFonts w:ascii="Lucida Console" w:hAnsi="Lucida Console"/>
          <w:color w:val="0000FF"/>
        </w:rPr>
      </w:pPr>
    </w:p>
    <w:tbl>
      <w:tblPr>
        <w:tblStyle w:val="PlainTable2"/>
        <w:tblW w:w="0" w:type="auto"/>
        <w:tblLook w:val="04A0" w:firstRow="1" w:lastRow="0" w:firstColumn="1" w:lastColumn="0" w:noHBand="0" w:noVBand="1"/>
      </w:tblPr>
      <w:tblGrid>
        <w:gridCol w:w="1890"/>
        <w:gridCol w:w="1225"/>
        <w:gridCol w:w="1568"/>
        <w:gridCol w:w="1617"/>
        <w:gridCol w:w="1525"/>
        <w:gridCol w:w="1525"/>
      </w:tblGrid>
      <w:tr w:rsidR="00193054" w:rsidRPr="0007687C" w14:paraId="1405684E"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6345A446"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225" w:type="dxa"/>
          </w:tcPr>
          <w:p w14:paraId="01BC0A85"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25EC31D0"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713FB375"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33D47781"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78F96E3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rsidRPr="0007687C" w14:paraId="2B997ACF"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2E7F40CB"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225" w:type="dxa"/>
          </w:tcPr>
          <w:p w14:paraId="62E5780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83A5493"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1164.8</w:t>
            </w:r>
          </w:p>
        </w:tc>
        <w:tc>
          <w:tcPr>
            <w:tcW w:w="1617" w:type="dxa"/>
          </w:tcPr>
          <w:p w14:paraId="10CB4F7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1178.6</w:t>
            </w:r>
          </w:p>
        </w:tc>
        <w:tc>
          <w:tcPr>
            <w:tcW w:w="1525" w:type="dxa"/>
          </w:tcPr>
          <w:p w14:paraId="62B352D4"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147D726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rsidRPr="0007687C" w14:paraId="309B7E7B" w14:textId="77777777" w:rsidTr="0007687C">
        <w:tc>
          <w:tcPr>
            <w:cnfStyle w:val="001000000000" w:firstRow="0" w:lastRow="0" w:firstColumn="1" w:lastColumn="0" w:oddVBand="0" w:evenVBand="0" w:oddHBand="0" w:evenHBand="0" w:firstRowFirstColumn="0" w:firstRowLastColumn="0" w:lastRowFirstColumn="0" w:lastRowLastColumn="0"/>
            <w:tcW w:w="1890" w:type="dxa"/>
          </w:tcPr>
          <w:p w14:paraId="3A0917F0"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225" w:type="dxa"/>
          </w:tcPr>
          <w:p w14:paraId="09E829A2"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A91DE5B"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1111.6</w:t>
            </w:r>
          </w:p>
        </w:tc>
        <w:tc>
          <w:tcPr>
            <w:tcW w:w="1617" w:type="dxa"/>
          </w:tcPr>
          <w:p w14:paraId="390C0CDF"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1132.3</w:t>
            </w:r>
          </w:p>
        </w:tc>
        <w:tc>
          <w:tcPr>
            <w:tcW w:w="1525" w:type="dxa"/>
          </w:tcPr>
          <w:p w14:paraId="1E56894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57.1788</w:t>
            </w:r>
          </w:p>
        </w:tc>
        <w:tc>
          <w:tcPr>
            <w:tcW w:w="1525" w:type="dxa"/>
          </w:tcPr>
          <w:p w14:paraId="78DC259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rsidRPr="0007687C" w14:paraId="5B7F35AD"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14:paraId="58500023"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225" w:type="dxa"/>
          </w:tcPr>
          <w:p w14:paraId="1022152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06937715"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1113.6</w:t>
            </w:r>
          </w:p>
        </w:tc>
        <w:tc>
          <w:tcPr>
            <w:tcW w:w="1617" w:type="dxa"/>
          </w:tcPr>
          <w:p w14:paraId="624C0D49"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1137.8</w:t>
            </w:r>
          </w:p>
        </w:tc>
        <w:tc>
          <w:tcPr>
            <w:tcW w:w="1525" w:type="dxa"/>
          </w:tcPr>
          <w:p w14:paraId="1AA68D40"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0.0322</w:t>
            </w:r>
          </w:p>
        </w:tc>
        <w:tc>
          <w:tcPr>
            <w:tcW w:w="1525" w:type="dxa"/>
          </w:tcPr>
          <w:p w14:paraId="0285A10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0.8576</w:t>
            </w:r>
          </w:p>
        </w:tc>
      </w:tr>
    </w:tbl>
    <w:p w14:paraId="3A3B072A" w14:textId="77777777" w:rsidR="00193054" w:rsidRPr="0007687C" w:rsidRDefault="00193054" w:rsidP="00193054">
      <w:pPr>
        <w:pStyle w:val="HTMLPreformatted"/>
        <w:shd w:val="clear" w:color="auto" w:fill="FFFFFF"/>
        <w:wordWrap w:val="0"/>
        <w:spacing w:line="205" w:lineRule="atLeast"/>
        <w:rPr>
          <w:rStyle w:val="gnkrckgcmsb"/>
          <w:rFonts w:ascii="Times New Roman" w:hAnsi="Times New Roman" w:cs="Times New Roman"/>
          <w:color w:val="0000FF"/>
          <w:sz w:val="22"/>
          <w:szCs w:val="22"/>
        </w:rPr>
      </w:pPr>
    </w:p>
    <w:p w14:paraId="058EB486" w14:textId="77777777" w:rsidR="00F23CDB" w:rsidRDefault="00F23CDB" w:rsidP="00193054"/>
    <w:p w14:paraId="4EB01920" w14:textId="77777777" w:rsidR="00F23CDB" w:rsidRDefault="00FD1DD7" w:rsidP="00193054">
      <w:r>
        <w:t>Table B2</w:t>
      </w:r>
      <w:r w:rsidR="00F23CDB">
        <w:t>: Likelihood ratio test comparison of random intercept model, additive and interaction GLMM negative binomial models for where total plant visits are the response variable. Null model is flowers.pot with the random intercept, additive is flower.pot + blooming + microsite and interaction in flowers.pot + blooming * microsite.</w:t>
      </w:r>
    </w:p>
    <w:tbl>
      <w:tblPr>
        <w:tblStyle w:val="PlainTable2"/>
        <w:tblW w:w="0" w:type="auto"/>
        <w:tblLook w:val="04A0" w:firstRow="1" w:lastRow="0" w:firstColumn="1" w:lastColumn="0" w:noHBand="0" w:noVBand="1"/>
      </w:tblPr>
      <w:tblGrid>
        <w:gridCol w:w="1980"/>
        <w:gridCol w:w="1135"/>
        <w:gridCol w:w="1568"/>
        <w:gridCol w:w="1617"/>
        <w:gridCol w:w="1525"/>
        <w:gridCol w:w="1525"/>
      </w:tblGrid>
      <w:tr w:rsidR="00193054" w14:paraId="36C840E1" w14:textId="77777777" w:rsidTr="000768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4C0AD0D"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Model</w:t>
            </w:r>
          </w:p>
        </w:tc>
        <w:tc>
          <w:tcPr>
            <w:tcW w:w="1135" w:type="dxa"/>
          </w:tcPr>
          <w:p w14:paraId="7EBBB00C"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DF</w:t>
            </w:r>
          </w:p>
        </w:tc>
        <w:tc>
          <w:tcPr>
            <w:tcW w:w="1568" w:type="dxa"/>
          </w:tcPr>
          <w:p w14:paraId="015DC4E2"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AIC</w:t>
            </w:r>
          </w:p>
        </w:tc>
        <w:tc>
          <w:tcPr>
            <w:tcW w:w="1617" w:type="dxa"/>
          </w:tcPr>
          <w:p w14:paraId="0556C3C8" w14:textId="77777777" w:rsidR="00193054" w:rsidRPr="0007687C" w:rsidRDefault="00193054" w:rsidP="0007687C">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BIC</w:t>
            </w:r>
          </w:p>
        </w:tc>
        <w:tc>
          <w:tcPr>
            <w:tcW w:w="1525" w:type="dxa"/>
          </w:tcPr>
          <w:p w14:paraId="6CA1938A"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Chisq</w:t>
            </w:r>
          </w:p>
        </w:tc>
        <w:tc>
          <w:tcPr>
            <w:tcW w:w="1525" w:type="dxa"/>
          </w:tcPr>
          <w:p w14:paraId="0DA61034" w14:textId="77777777" w:rsidR="00193054" w:rsidRPr="0007687C" w:rsidRDefault="00193054" w:rsidP="0007687C">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P &gt; Chisq</w:t>
            </w:r>
          </w:p>
        </w:tc>
      </w:tr>
      <w:tr w:rsidR="00193054" w14:paraId="1E8806F6"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3B6DD519"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Null</w:t>
            </w:r>
          </w:p>
        </w:tc>
        <w:tc>
          <w:tcPr>
            <w:tcW w:w="1135" w:type="dxa"/>
          </w:tcPr>
          <w:p w14:paraId="7F95065B"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4</w:t>
            </w:r>
          </w:p>
        </w:tc>
        <w:tc>
          <w:tcPr>
            <w:tcW w:w="1568" w:type="dxa"/>
          </w:tcPr>
          <w:p w14:paraId="1321CEF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1066.0</w:t>
            </w:r>
          </w:p>
        </w:tc>
        <w:tc>
          <w:tcPr>
            <w:tcW w:w="1617" w:type="dxa"/>
          </w:tcPr>
          <w:p w14:paraId="130CAD0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1079.8</w:t>
            </w:r>
          </w:p>
        </w:tc>
        <w:tc>
          <w:tcPr>
            <w:tcW w:w="1525" w:type="dxa"/>
          </w:tcPr>
          <w:p w14:paraId="68567ED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c>
          <w:tcPr>
            <w:tcW w:w="1525" w:type="dxa"/>
          </w:tcPr>
          <w:p w14:paraId="594DF39F"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p>
        </w:tc>
      </w:tr>
      <w:tr w:rsidR="00193054" w14:paraId="1C934234" w14:textId="77777777" w:rsidTr="0007687C">
        <w:tc>
          <w:tcPr>
            <w:cnfStyle w:val="001000000000" w:firstRow="0" w:lastRow="0" w:firstColumn="1" w:lastColumn="0" w:oddVBand="0" w:evenVBand="0" w:oddHBand="0" w:evenHBand="0" w:firstRowFirstColumn="0" w:firstRowLastColumn="0" w:lastRowFirstColumn="0" w:lastRowLastColumn="0"/>
            <w:tcW w:w="1980" w:type="dxa"/>
          </w:tcPr>
          <w:p w14:paraId="637FC9E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Additive</w:t>
            </w:r>
          </w:p>
        </w:tc>
        <w:tc>
          <w:tcPr>
            <w:tcW w:w="1135" w:type="dxa"/>
          </w:tcPr>
          <w:p w14:paraId="3872A300"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w:t>
            </w:r>
          </w:p>
        </w:tc>
        <w:tc>
          <w:tcPr>
            <w:tcW w:w="1568" w:type="dxa"/>
          </w:tcPr>
          <w:p w14:paraId="20E4144A"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1000.7</w:t>
            </w:r>
          </w:p>
        </w:tc>
        <w:tc>
          <w:tcPr>
            <w:tcW w:w="1617" w:type="dxa"/>
          </w:tcPr>
          <w:p w14:paraId="68EB13D3"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1021.5</w:t>
            </w:r>
          </w:p>
        </w:tc>
        <w:tc>
          <w:tcPr>
            <w:tcW w:w="1525" w:type="dxa"/>
          </w:tcPr>
          <w:p w14:paraId="1D6487A8"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69.2940</w:t>
            </w:r>
          </w:p>
        </w:tc>
        <w:tc>
          <w:tcPr>
            <w:tcW w:w="1525" w:type="dxa"/>
          </w:tcPr>
          <w:p w14:paraId="34B4F121" w14:textId="77777777" w:rsidR="00193054" w:rsidRPr="0007687C" w:rsidRDefault="00193054" w:rsidP="0007687C">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&lt;0.00001</w:t>
            </w:r>
          </w:p>
        </w:tc>
      </w:tr>
      <w:tr w:rsidR="00193054" w14:paraId="7BF1E404" w14:textId="77777777" w:rsidTr="000768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585F75BE" w14:textId="77777777" w:rsidR="00193054" w:rsidRPr="0007687C" w:rsidRDefault="00193054" w:rsidP="0007687C">
            <w:pPr>
              <w:pStyle w:val="HTMLPreformatted"/>
              <w:wordWrap w:val="0"/>
              <w:spacing w:line="205" w:lineRule="atLeast"/>
              <w:jc w:val="center"/>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Interaction term</w:t>
            </w:r>
          </w:p>
        </w:tc>
        <w:tc>
          <w:tcPr>
            <w:tcW w:w="1135" w:type="dxa"/>
          </w:tcPr>
          <w:p w14:paraId="6134E458"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7</w:t>
            </w:r>
          </w:p>
        </w:tc>
        <w:tc>
          <w:tcPr>
            <w:tcW w:w="1568" w:type="dxa"/>
          </w:tcPr>
          <w:p w14:paraId="4528FA81"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1002.7</w:t>
            </w:r>
          </w:p>
        </w:tc>
        <w:tc>
          <w:tcPr>
            <w:tcW w:w="1617" w:type="dxa"/>
          </w:tcPr>
          <w:p w14:paraId="501F0E57"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1026.9</w:t>
            </w:r>
          </w:p>
        </w:tc>
        <w:tc>
          <w:tcPr>
            <w:tcW w:w="1525" w:type="dxa"/>
          </w:tcPr>
          <w:p w14:paraId="5275F386"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0.0072</w:t>
            </w:r>
          </w:p>
        </w:tc>
        <w:tc>
          <w:tcPr>
            <w:tcW w:w="1525" w:type="dxa"/>
          </w:tcPr>
          <w:p w14:paraId="120C464E" w14:textId="77777777" w:rsidR="00193054" w:rsidRPr="0007687C" w:rsidRDefault="00193054" w:rsidP="0007687C">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msb"/>
                <w:rFonts w:ascii="Times New Roman" w:hAnsi="Times New Roman" w:cs="Times New Roman"/>
                <w:color w:val="000000" w:themeColor="text1"/>
                <w:sz w:val="22"/>
                <w:szCs w:val="22"/>
              </w:rPr>
            </w:pPr>
            <w:r w:rsidRPr="0007687C">
              <w:rPr>
                <w:rStyle w:val="gnkrckgcmsb"/>
                <w:rFonts w:ascii="Times New Roman" w:hAnsi="Times New Roman" w:cs="Times New Roman"/>
                <w:color w:val="000000" w:themeColor="text1"/>
                <w:sz w:val="22"/>
                <w:szCs w:val="22"/>
              </w:rPr>
              <w:t>0.9326</w:t>
            </w:r>
          </w:p>
        </w:tc>
      </w:tr>
    </w:tbl>
    <w:p w14:paraId="09C56AD0" w14:textId="77777777" w:rsidR="00193054" w:rsidRDefault="00193054" w:rsidP="00F23CDB"/>
    <w:p w14:paraId="759F5CB1" w14:textId="77777777" w:rsidR="00193054" w:rsidRDefault="00193054" w:rsidP="00ED4DC3">
      <w:pPr>
        <w:pStyle w:val="HTMLPreformatted"/>
        <w:shd w:val="clear" w:color="auto" w:fill="FFFFFF"/>
        <w:suppressAutoHyphens/>
        <w:spacing w:line="205" w:lineRule="atLeast"/>
        <w:rPr>
          <w:rFonts w:ascii="Times New Roman" w:hAnsi="Times New Roman" w:cs="Times New Roman"/>
          <w:color w:val="000000"/>
          <w:sz w:val="24"/>
          <w:szCs w:val="24"/>
        </w:rPr>
      </w:pPr>
    </w:p>
    <w:p w14:paraId="7DB3D5CD" w14:textId="77777777" w:rsidR="006813CE" w:rsidRDefault="003B5479" w:rsidP="006813CE">
      <w:pPr>
        <w:pStyle w:val="HTMLPreformatted"/>
        <w:shd w:val="clear" w:color="auto" w:fill="FFFFFF"/>
        <w:suppressAutoHyphens/>
        <w:spacing w:line="205" w:lineRule="atLeast"/>
        <w:rPr>
          <w:rStyle w:val="gnkrckgcgsb"/>
          <w:rFonts w:ascii="Lucida Console" w:hAnsi="Lucida Console"/>
          <w:color w:val="000000"/>
          <w:bdr w:val="none" w:sz="0" w:space="0" w:color="auto" w:frame="1"/>
        </w:rPr>
      </w:pPr>
      <w:r>
        <w:rPr>
          <w:rFonts w:ascii="Times New Roman" w:hAnsi="Times New Roman" w:cs="Times New Roman"/>
          <w:color w:val="000000"/>
          <w:sz w:val="24"/>
          <w:szCs w:val="24"/>
        </w:rPr>
        <w:t>Table B3</w:t>
      </w:r>
      <w:r w:rsidR="00F23CDB">
        <w:rPr>
          <w:rFonts w:ascii="Times New Roman" w:hAnsi="Times New Roman" w:cs="Times New Roman"/>
          <w:color w:val="000000"/>
          <w:sz w:val="24"/>
          <w:szCs w:val="24"/>
        </w:rPr>
        <w:t>: Full models</w:t>
      </w:r>
      <w:r w:rsidR="00194E58">
        <w:rPr>
          <w:rFonts w:ascii="Times New Roman" w:hAnsi="Times New Roman" w:cs="Times New Roman"/>
          <w:color w:val="000000"/>
          <w:sz w:val="24"/>
          <w:szCs w:val="24"/>
        </w:rPr>
        <w:t xml:space="preserve">. Quasipoisson </w:t>
      </w:r>
      <w:r>
        <w:rPr>
          <w:rFonts w:ascii="Times New Roman" w:hAnsi="Times New Roman" w:cs="Times New Roman"/>
          <w:color w:val="000000"/>
          <w:sz w:val="24"/>
          <w:szCs w:val="24"/>
        </w:rPr>
        <w:t>GLMM (glmmPQL, MASS) with three0</w:t>
      </w:r>
      <w:r w:rsidR="00194E58">
        <w:rPr>
          <w:rFonts w:ascii="Times New Roman" w:hAnsi="Times New Roman" w:cs="Times New Roman"/>
          <w:color w:val="000000"/>
          <w:sz w:val="24"/>
          <w:szCs w:val="24"/>
        </w:rPr>
        <w:t>way interaction term for RTU*blooming*microsite</w:t>
      </w:r>
      <w:r w:rsidR="00A168E7">
        <w:rPr>
          <w:rFonts w:ascii="Times New Roman" w:hAnsi="Times New Roman" w:cs="Times New Roman"/>
          <w:color w:val="000000"/>
          <w:sz w:val="24"/>
          <w:szCs w:val="24"/>
        </w:rPr>
        <w:t>. This output from Wald’s Type 3 test. Total flower visits</w:t>
      </w:r>
      <w:r w:rsidR="006813CE">
        <w:rPr>
          <w:rFonts w:ascii="Times New Roman" w:hAnsi="Times New Roman" w:cs="Times New Roman"/>
          <w:color w:val="000000"/>
          <w:sz w:val="24"/>
          <w:szCs w:val="24"/>
        </w:rPr>
        <w:t xml:space="preserve"> and foraging bouts as</w:t>
      </w:r>
      <w:r w:rsidR="00A168E7">
        <w:rPr>
          <w:rFonts w:ascii="Times New Roman" w:hAnsi="Times New Roman" w:cs="Times New Roman"/>
          <w:color w:val="000000"/>
          <w:sz w:val="24"/>
          <w:szCs w:val="24"/>
        </w:rPr>
        <w:t xml:space="preserve"> response. Rep ID as random effect.</w:t>
      </w:r>
      <w:r w:rsidR="006813CE">
        <w:rPr>
          <w:rStyle w:val="gnkrckgcgsb"/>
          <w:rFonts w:ascii="Lucida Console" w:hAnsi="Lucida Console"/>
          <w:color w:val="000000"/>
          <w:bdr w:val="none" w:sz="0" w:space="0" w:color="auto" w:frame="1"/>
        </w:rPr>
        <w:t xml:space="preserve"> </w:t>
      </w:r>
    </w:p>
    <w:p w14:paraId="771E2210" w14:textId="77777777" w:rsidR="006813CE" w:rsidRDefault="006813CE" w:rsidP="006813CE">
      <w:pPr>
        <w:pStyle w:val="HTMLPreformatted"/>
        <w:shd w:val="clear" w:color="auto" w:fill="FFFFFF"/>
        <w:wordWrap w:val="0"/>
        <w:spacing w:line="205" w:lineRule="atLeast"/>
        <w:rPr>
          <w:rStyle w:val="gnkrckgcgsb"/>
          <w:rFonts w:ascii="Lucida Console" w:hAnsi="Lucida Console"/>
          <w:color w:val="000000"/>
          <w:bdr w:val="none" w:sz="0" w:space="0" w:color="auto" w:frame="1"/>
        </w:rPr>
      </w:pPr>
    </w:p>
    <w:p w14:paraId="5A0DC51C"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tbl>
      <w:tblPr>
        <w:tblStyle w:val="PlainTable2"/>
        <w:tblW w:w="0" w:type="auto"/>
        <w:tblLook w:val="04A0" w:firstRow="1" w:lastRow="0" w:firstColumn="1" w:lastColumn="0" w:noHBand="0" w:noVBand="1"/>
      </w:tblPr>
      <w:tblGrid>
        <w:gridCol w:w="1795"/>
        <w:gridCol w:w="1170"/>
        <w:gridCol w:w="990"/>
        <w:gridCol w:w="1170"/>
        <w:gridCol w:w="1440"/>
        <w:gridCol w:w="1170"/>
        <w:gridCol w:w="1530"/>
      </w:tblGrid>
      <w:tr w:rsidR="006813CE" w:rsidRPr="008E5B82" w14:paraId="56553342" w14:textId="77777777" w:rsidTr="006164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5D4FA26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3330" w:type="dxa"/>
            <w:gridSpan w:val="3"/>
          </w:tcPr>
          <w:p w14:paraId="53164473"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 visits</w:t>
            </w:r>
          </w:p>
        </w:tc>
        <w:tc>
          <w:tcPr>
            <w:tcW w:w="4140" w:type="dxa"/>
            <w:gridSpan w:val="3"/>
          </w:tcPr>
          <w:p w14:paraId="184CD35C" w14:textId="77777777" w:rsidR="006813CE" w:rsidRPr="008E5B82" w:rsidRDefault="006813CE"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Foraging bouts</w:t>
            </w:r>
          </w:p>
        </w:tc>
      </w:tr>
      <w:tr w:rsidR="006813CE" w:rsidRPr="008E5B82" w14:paraId="673A6CA0"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D9C45B8"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p>
        </w:tc>
        <w:tc>
          <w:tcPr>
            <w:tcW w:w="1170" w:type="dxa"/>
          </w:tcPr>
          <w:p w14:paraId="0F2B560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Chisq</w:t>
            </w:r>
          </w:p>
        </w:tc>
        <w:tc>
          <w:tcPr>
            <w:tcW w:w="990" w:type="dxa"/>
          </w:tcPr>
          <w:p w14:paraId="0C90D8A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Df</w:t>
            </w:r>
          </w:p>
        </w:tc>
        <w:tc>
          <w:tcPr>
            <w:tcW w:w="1170" w:type="dxa"/>
          </w:tcPr>
          <w:p w14:paraId="2BD49E1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P</w:t>
            </w:r>
          </w:p>
        </w:tc>
        <w:tc>
          <w:tcPr>
            <w:tcW w:w="1440" w:type="dxa"/>
          </w:tcPr>
          <w:p w14:paraId="16C2ACC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170" w:type="dxa"/>
          </w:tcPr>
          <w:p w14:paraId="456A495F"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c>
          <w:tcPr>
            <w:tcW w:w="1530" w:type="dxa"/>
          </w:tcPr>
          <w:p w14:paraId="198D928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p>
        </w:tc>
      </w:tr>
      <w:tr w:rsidR="006813CE" w:rsidRPr="008E5B82" w14:paraId="6F941F43"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47662971"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w:t>
            </w:r>
          </w:p>
        </w:tc>
        <w:tc>
          <w:tcPr>
            <w:tcW w:w="1170" w:type="dxa"/>
          </w:tcPr>
          <w:p w14:paraId="35509C6F"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16.3114</w:t>
            </w:r>
          </w:p>
        </w:tc>
        <w:tc>
          <w:tcPr>
            <w:tcW w:w="990" w:type="dxa"/>
          </w:tcPr>
          <w:p w14:paraId="708E13A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1594085E"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6B11C1C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11.2812</w:t>
            </w:r>
          </w:p>
        </w:tc>
        <w:tc>
          <w:tcPr>
            <w:tcW w:w="1170" w:type="dxa"/>
          </w:tcPr>
          <w:p w14:paraId="2344FCD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28A57C09" w14:textId="77777777" w:rsidR="006813CE" w:rsidRPr="00A9331B"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A9331B">
              <w:rPr>
                <w:rStyle w:val="gnkrckgcgsb"/>
                <w:rFonts w:ascii="Times New Roman" w:hAnsi="Times New Roman" w:cs="Times New Roman"/>
                <w:b/>
                <w:color w:val="000000"/>
                <w:sz w:val="22"/>
                <w:szCs w:val="22"/>
                <w:bdr w:val="none" w:sz="0" w:space="0" w:color="auto" w:frame="1"/>
              </w:rPr>
              <w:t>0.0007829</w:t>
            </w:r>
          </w:p>
        </w:tc>
      </w:tr>
      <w:tr w:rsidR="006813CE" w:rsidRPr="008E5B82" w14:paraId="0D1D551D"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0803DCF"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w:t>
            </w:r>
          </w:p>
        </w:tc>
        <w:tc>
          <w:tcPr>
            <w:tcW w:w="1170" w:type="dxa"/>
          </w:tcPr>
          <w:p w14:paraId="72CFFA66"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121.6832</w:t>
            </w:r>
          </w:p>
        </w:tc>
        <w:tc>
          <w:tcPr>
            <w:tcW w:w="990" w:type="dxa"/>
          </w:tcPr>
          <w:p w14:paraId="2FC610D8"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C80F6A0"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5A822EE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131.340</w:t>
            </w:r>
          </w:p>
        </w:tc>
        <w:tc>
          <w:tcPr>
            <w:tcW w:w="1170" w:type="dxa"/>
          </w:tcPr>
          <w:p w14:paraId="4F4DC7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75F32D4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1C79C1DC"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3956FC4C"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Treatment</w:t>
            </w:r>
          </w:p>
        </w:tc>
        <w:tc>
          <w:tcPr>
            <w:tcW w:w="1170" w:type="dxa"/>
          </w:tcPr>
          <w:p w14:paraId="5919C36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6.7008</w:t>
            </w:r>
          </w:p>
        </w:tc>
        <w:tc>
          <w:tcPr>
            <w:tcW w:w="990" w:type="dxa"/>
          </w:tcPr>
          <w:p w14:paraId="4C693CE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C531E05"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0.009637</w:t>
            </w:r>
          </w:p>
        </w:tc>
        <w:tc>
          <w:tcPr>
            <w:tcW w:w="1440" w:type="dxa"/>
          </w:tcPr>
          <w:p w14:paraId="1BB3A26D"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3.6569</w:t>
            </w:r>
          </w:p>
        </w:tc>
        <w:tc>
          <w:tcPr>
            <w:tcW w:w="1170" w:type="dxa"/>
          </w:tcPr>
          <w:p w14:paraId="556AE5C5"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00FD9CE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0.0558390</w:t>
            </w:r>
          </w:p>
        </w:tc>
      </w:tr>
      <w:tr w:rsidR="006813CE" w:rsidRPr="008E5B82" w14:paraId="4DB949C2"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60ECA47"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Flowers.pot</w:t>
            </w:r>
          </w:p>
        </w:tc>
        <w:tc>
          <w:tcPr>
            <w:tcW w:w="1170" w:type="dxa"/>
          </w:tcPr>
          <w:p w14:paraId="0072AB0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9.4194</w:t>
            </w:r>
          </w:p>
        </w:tc>
        <w:tc>
          <w:tcPr>
            <w:tcW w:w="990" w:type="dxa"/>
          </w:tcPr>
          <w:p w14:paraId="4A16C660"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66C528E1"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0.002147</w:t>
            </w:r>
          </w:p>
        </w:tc>
        <w:tc>
          <w:tcPr>
            <w:tcW w:w="1440" w:type="dxa"/>
          </w:tcPr>
          <w:p w14:paraId="34BE1ED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4.5640</w:t>
            </w:r>
          </w:p>
        </w:tc>
        <w:tc>
          <w:tcPr>
            <w:tcW w:w="1170" w:type="dxa"/>
          </w:tcPr>
          <w:p w14:paraId="7CB14B6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38A5DA6D" w14:textId="77777777" w:rsidR="006813CE" w:rsidRPr="006813CE"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0.0326507</w:t>
            </w:r>
          </w:p>
        </w:tc>
      </w:tr>
      <w:tr w:rsidR="006813CE" w:rsidRPr="008E5B82" w14:paraId="171BE3C0"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84F803A"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w:t>
            </w:r>
          </w:p>
        </w:tc>
        <w:tc>
          <w:tcPr>
            <w:tcW w:w="1170" w:type="dxa"/>
          </w:tcPr>
          <w:p w14:paraId="7CF7085C"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56.9111</w:t>
            </w:r>
          </w:p>
        </w:tc>
        <w:tc>
          <w:tcPr>
            <w:tcW w:w="990" w:type="dxa"/>
          </w:tcPr>
          <w:p w14:paraId="2C08A2B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62571288" w14:textId="77777777" w:rsidR="006813CE" w:rsidRPr="006813CE"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szCs w:val="22"/>
                <w:bdr w:val="none" w:sz="0" w:space="0" w:color="auto" w:frame="1"/>
              </w:rPr>
            </w:pPr>
            <w:r w:rsidRPr="006813CE">
              <w:rPr>
                <w:rStyle w:val="gnkrckgcgsb"/>
                <w:rFonts w:ascii="Times New Roman" w:hAnsi="Times New Roman" w:cs="Times New Roman"/>
                <w:b/>
                <w:color w:val="000000"/>
                <w:sz w:val="22"/>
                <w:szCs w:val="22"/>
                <w:bdr w:val="none" w:sz="0" w:space="0" w:color="auto" w:frame="1"/>
              </w:rPr>
              <w:t>&lt;0.0001</w:t>
            </w:r>
          </w:p>
        </w:tc>
        <w:tc>
          <w:tcPr>
            <w:tcW w:w="1440" w:type="dxa"/>
          </w:tcPr>
          <w:p w14:paraId="416ED342"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53.0033</w:t>
            </w:r>
          </w:p>
        </w:tc>
        <w:tc>
          <w:tcPr>
            <w:tcW w:w="1170" w:type="dxa"/>
          </w:tcPr>
          <w:p w14:paraId="53AB5B60"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6FDD47E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A168E7">
              <w:rPr>
                <w:rStyle w:val="gnkrckgcgsb"/>
                <w:rFonts w:ascii="Times New Roman" w:hAnsi="Times New Roman" w:cs="Times New Roman"/>
                <w:b/>
                <w:color w:val="000000"/>
                <w:sz w:val="22"/>
                <w:szCs w:val="22"/>
                <w:bdr w:val="none" w:sz="0" w:space="0" w:color="auto" w:frame="1"/>
              </w:rPr>
              <w:t>&lt;0.0001</w:t>
            </w:r>
          </w:p>
        </w:tc>
      </w:tr>
      <w:tr w:rsidR="006813CE" w:rsidRPr="008E5B82" w14:paraId="0FCA4F9A"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23FD0236"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Flowering:treatment</w:t>
            </w:r>
          </w:p>
        </w:tc>
        <w:tc>
          <w:tcPr>
            <w:tcW w:w="1170" w:type="dxa"/>
          </w:tcPr>
          <w:p w14:paraId="3C4A93B4"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3.6394</w:t>
            </w:r>
          </w:p>
        </w:tc>
        <w:tc>
          <w:tcPr>
            <w:tcW w:w="990" w:type="dxa"/>
          </w:tcPr>
          <w:p w14:paraId="1411422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170" w:type="dxa"/>
          </w:tcPr>
          <w:p w14:paraId="75246D65"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0.056426</w:t>
            </w:r>
          </w:p>
        </w:tc>
        <w:tc>
          <w:tcPr>
            <w:tcW w:w="1440" w:type="dxa"/>
          </w:tcPr>
          <w:p w14:paraId="1185AC9D"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2.3436</w:t>
            </w:r>
          </w:p>
        </w:tc>
        <w:tc>
          <w:tcPr>
            <w:tcW w:w="1170" w:type="dxa"/>
          </w:tcPr>
          <w:p w14:paraId="503BAC52"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1</w:t>
            </w:r>
          </w:p>
        </w:tc>
        <w:tc>
          <w:tcPr>
            <w:tcW w:w="1530" w:type="dxa"/>
          </w:tcPr>
          <w:p w14:paraId="1C4EA2D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0.1258002</w:t>
            </w:r>
          </w:p>
        </w:tc>
      </w:tr>
      <w:tr w:rsidR="006813CE" w:rsidRPr="008E5B82" w14:paraId="3021E579" w14:textId="77777777" w:rsidTr="006164D7">
        <w:tc>
          <w:tcPr>
            <w:cnfStyle w:val="001000000000" w:firstRow="0" w:lastRow="0" w:firstColumn="1" w:lastColumn="0" w:oddVBand="0" w:evenVBand="0" w:oddHBand="0" w:evenHBand="0" w:firstRowFirstColumn="0" w:firstRowLastColumn="0" w:lastRowFirstColumn="0" w:lastRowLastColumn="0"/>
            <w:tcW w:w="1795" w:type="dxa"/>
          </w:tcPr>
          <w:p w14:paraId="5F5C8895"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Rtu:treatment</w:t>
            </w:r>
          </w:p>
        </w:tc>
        <w:tc>
          <w:tcPr>
            <w:tcW w:w="1170" w:type="dxa"/>
          </w:tcPr>
          <w:p w14:paraId="7BF09A76"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5.4996</w:t>
            </w:r>
          </w:p>
        </w:tc>
        <w:tc>
          <w:tcPr>
            <w:tcW w:w="990" w:type="dxa"/>
          </w:tcPr>
          <w:p w14:paraId="58629501"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58FB362E"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0.357984</w:t>
            </w:r>
          </w:p>
        </w:tc>
        <w:tc>
          <w:tcPr>
            <w:tcW w:w="1440" w:type="dxa"/>
          </w:tcPr>
          <w:p w14:paraId="385A755A"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3.8289</w:t>
            </w:r>
          </w:p>
        </w:tc>
        <w:tc>
          <w:tcPr>
            <w:tcW w:w="1170" w:type="dxa"/>
          </w:tcPr>
          <w:p w14:paraId="0154D417"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2E593A64" w14:textId="77777777" w:rsidR="006813CE" w:rsidRPr="008E5B82" w:rsidRDefault="006813CE"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ED1FA7">
              <w:rPr>
                <w:rFonts w:ascii="Times New Roman" w:hAnsi="Times New Roman" w:cs="Times New Roman"/>
                <w:color w:val="000000"/>
                <w:sz w:val="24"/>
                <w:szCs w:val="24"/>
              </w:rPr>
              <w:t xml:space="preserve">0.5743031    </w:t>
            </w:r>
          </w:p>
        </w:tc>
      </w:tr>
      <w:tr w:rsidR="006813CE" w:rsidRPr="008E5B82" w14:paraId="7B00ECA5" w14:textId="77777777" w:rsidTr="006164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1F6D1B74" w14:textId="77777777" w:rsidR="006813CE" w:rsidRPr="008E5B82" w:rsidRDefault="006813CE" w:rsidP="006164D7">
            <w:pPr>
              <w:pStyle w:val="HTMLPreformatted"/>
              <w:wordWrap w:val="0"/>
              <w:spacing w:line="205" w:lineRule="atLeast"/>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Flowering:rtu:treatment</w:t>
            </w:r>
          </w:p>
        </w:tc>
        <w:tc>
          <w:tcPr>
            <w:tcW w:w="1170" w:type="dxa"/>
          </w:tcPr>
          <w:p w14:paraId="37C2EDB9"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7.5190</w:t>
            </w:r>
          </w:p>
        </w:tc>
        <w:tc>
          <w:tcPr>
            <w:tcW w:w="990" w:type="dxa"/>
          </w:tcPr>
          <w:p w14:paraId="4C26935B"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170" w:type="dxa"/>
          </w:tcPr>
          <w:p w14:paraId="7EEFF49A"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0.184812</w:t>
            </w:r>
          </w:p>
        </w:tc>
        <w:tc>
          <w:tcPr>
            <w:tcW w:w="1440" w:type="dxa"/>
          </w:tcPr>
          <w:p w14:paraId="5687C363"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4.1995</w:t>
            </w:r>
          </w:p>
        </w:tc>
        <w:tc>
          <w:tcPr>
            <w:tcW w:w="1170" w:type="dxa"/>
          </w:tcPr>
          <w:p w14:paraId="315F8827"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5</w:t>
            </w:r>
          </w:p>
        </w:tc>
        <w:tc>
          <w:tcPr>
            <w:tcW w:w="1530" w:type="dxa"/>
          </w:tcPr>
          <w:p w14:paraId="38F71C2E" w14:textId="77777777" w:rsidR="006813CE" w:rsidRPr="008E5B82" w:rsidRDefault="006813CE" w:rsidP="006164D7">
            <w:pPr>
              <w:pStyle w:val="HTMLPreformatted"/>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8E5B82">
              <w:rPr>
                <w:rStyle w:val="gnkrckgcgsb"/>
                <w:rFonts w:ascii="Times New Roman" w:hAnsi="Times New Roman" w:cs="Times New Roman"/>
                <w:color w:val="000000"/>
                <w:sz w:val="22"/>
                <w:szCs w:val="22"/>
                <w:bdr w:val="none" w:sz="0" w:space="0" w:color="auto" w:frame="1"/>
              </w:rPr>
              <w:t>0.5210663</w:t>
            </w:r>
          </w:p>
        </w:tc>
      </w:tr>
    </w:tbl>
    <w:p w14:paraId="6D837145" w14:textId="77777777" w:rsidR="006813CE" w:rsidRPr="008E5B82" w:rsidRDefault="006813CE" w:rsidP="006813CE">
      <w:pPr>
        <w:pStyle w:val="HTMLPreformatted"/>
        <w:shd w:val="clear" w:color="auto" w:fill="FFFFFF"/>
        <w:wordWrap w:val="0"/>
        <w:spacing w:line="205" w:lineRule="atLeast"/>
        <w:rPr>
          <w:rStyle w:val="gnkrckgcgsb"/>
          <w:rFonts w:ascii="Times New Roman" w:hAnsi="Times New Roman" w:cs="Times New Roman"/>
          <w:color w:val="000000"/>
          <w:sz w:val="22"/>
          <w:szCs w:val="22"/>
          <w:bdr w:val="none" w:sz="0" w:space="0" w:color="auto" w:frame="1"/>
        </w:rPr>
      </w:pPr>
    </w:p>
    <w:p w14:paraId="669D63AB" w14:textId="77777777" w:rsidR="006813CE" w:rsidRDefault="006813CE" w:rsidP="006813CE"/>
    <w:p w14:paraId="3F057DD9" w14:textId="77777777" w:rsidR="00174190" w:rsidRDefault="00174190" w:rsidP="00ED4DC3">
      <w:pPr>
        <w:rPr>
          <w:rFonts w:eastAsia="Times New Roman"/>
          <w:color w:val="000000"/>
        </w:rPr>
      </w:pPr>
    </w:p>
    <w:p w14:paraId="50B9C8CB" w14:textId="77777777" w:rsidR="003B5479" w:rsidRDefault="003B5479" w:rsidP="003B5479">
      <w:r>
        <w:t>Appendix C</w:t>
      </w:r>
    </w:p>
    <w:p w14:paraId="02590138" w14:textId="77777777" w:rsidR="003B5479" w:rsidRPr="00174190" w:rsidRDefault="003B5479" w:rsidP="003B5479">
      <w:r>
        <w:t>Table C1: GLMM for arthropod abundance – Melyridae included and Melyridae only.</w:t>
      </w:r>
    </w:p>
    <w:tbl>
      <w:tblPr>
        <w:tblStyle w:val="PlainTable2"/>
        <w:tblW w:w="9900" w:type="dxa"/>
        <w:tblLayout w:type="fixed"/>
        <w:tblLook w:val="04A0" w:firstRow="1" w:lastRow="0" w:firstColumn="1" w:lastColumn="0" w:noHBand="0" w:noVBand="1"/>
      </w:tblPr>
      <w:tblGrid>
        <w:gridCol w:w="2065"/>
        <w:gridCol w:w="1350"/>
        <w:gridCol w:w="1350"/>
        <w:gridCol w:w="1265"/>
        <w:gridCol w:w="1440"/>
        <w:gridCol w:w="1080"/>
        <w:gridCol w:w="1350"/>
      </w:tblGrid>
      <w:tr w:rsidR="00085ED2" w:rsidRPr="00F71F7B" w14:paraId="2C548322" w14:textId="77777777" w:rsidTr="00085E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B908348" w14:textId="77777777" w:rsidR="003B5479" w:rsidRPr="00F71F7B" w:rsidRDefault="003B5479" w:rsidP="002F53AD">
            <w:pPr>
              <w:jc w:val="center"/>
              <w:rPr>
                <w:sz w:val="22"/>
                <w:szCs w:val="22"/>
              </w:rPr>
            </w:pPr>
          </w:p>
        </w:tc>
        <w:tc>
          <w:tcPr>
            <w:tcW w:w="3965" w:type="dxa"/>
            <w:gridSpan w:val="3"/>
          </w:tcPr>
          <w:p w14:paraId="62093500"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Insect abundance (Melyridae: included)</w:t>
            </w:r>
          </w:p>
        </w:tc>
        <w:tc>
          <w:tcPr>
            <w:tcW w:w="3870" w:type="dxa"/>
            <w:gridSpan w:val="3"/>
          </w:tcPr>
          <w:p w14:paraId="16433BA9" w14:textId="77777777" w:rsidR="003B5479" w:rsidRPr="00F71F7B" w:rsidRDefault="003B5479" w:rsidP="002F53AD">
            <w:pPr>
              <w:jc w:val="center"/>
              <w:cnfStyle w:val="100000000000" w:firstRow="1" w:lastRow="0" w:firstColumn="0" w:lastColumn="0" w:oddVBand="0" w:evenVBand="0" w:oddHBand="0" w:evenHBand="0" w:firstRowFirstColumn="0" w:firstRowLastColumn="0" w:lastRowFirstColumn="0" w:lastRowLastColumn="0"/>
              <w:rPr>
                <w:b w:val="0"/>
                <w:sz w:val="22"/>
                <w:szCs w:val="22"/>
              </w:rPr>
            </w:pPr>
            <w:r w:rsidRPr="00F71F7B">
              <w:rPr>
                <w:sz w:val="22"/>
                <w:szCs w:val="22"/>
              </w:rPr>
              <w:t>Melyridae: abundance only</w:t>
            </w:r>
          </w:p>
        </w:tc>
      </w:tr>
      <w:tr w:rsidR="003B5479" w:rsidRPr="0079431F" w14:paraId="54A559C7"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13786CB" w14:textId="77777777" w:rsidR="003B5479" w:rsidRPr="0079431F" w:rsidRDefault="003B5479" w:rsidP="002F53AD">
            <w:pPr>
              <w:jc w:val="center"/>
              <w:rPr>
                <w:b w:val="0"/>
                <w:sz w:val="20"/>
                <w:szCs w:val="20"/>
              </w:rPr>
            </w:pPr>
          </w:p>
        </w:tc>
        <w:tc>
          <w:tcPr>
            <w:tcW w:w="1350" w:type="dxa"/>
          </w:tcPr>
          <w:p w14:paraId="0A3AF29D"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Coef</w:t>
            </w:r>
          </w:p>
        </w:tc>
        <w:tc>
          <w:tcPr>
            <w:tcW w:w="1350" w:type="dxa"/>
          </w:tcPr>
          <w:p w14:paraId="127A34D9"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265" w:type="dxa"/>
          </w:tcPr>
          <w:p w14:paraId="754A2B11"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c>
          <w:tcPr>
            <w:tcW w:w="1440" w:type="dxa"/>
          </w:tcPr>
          <w:p w14:paraId="39631AE5"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Coef</w:t>
            </w:r>
          </w:p>
        </w:tc>
        <w:tc>
          <w:tcPr>
            <w:tcW w:w="1080" w:type="dxa"/>
          </w:tcPr>
          <w:p w14:paraId="2A0B9670" w14:textId="77777777" w:rsidR="003B5479" w:rsidRPr="003B5479"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3B5479">
              <w:rPr>
                <w:b/>
                <w:sz w:val="20"/>
                <w:szCs w:val="20"/>
              </w:rPr>
              <w:t>χ</w:t>
            </w:r>
            <w:r w:rsidRPr="003B5479">
              <w:rPr>
                <w:b/>
                <w:sz w:val="20"/>
                <w:szCs w:val="20"/>
                <w:vertAlign w:val="superscript"/>
              </w:rPr>
              <w:t xml:space="preserve">2 </w:t>
            </w:r>
          </w:p>
        </w:tc>
        <w:tc>
          <w:tcPr>
            <w:tcW w:w="1350" w:type="dxa"/>
          </w:tcPr>
          <w:p w14:paraId="199718F6" w14:textId="77777777" w:rsidR="003B5479" w:rsidRPr="003B5479" w:rsidRDefault="00085ED2"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 xml:space="preserve">p </w:t>
            </w:r>
          </w:p>
        </w:tc>
      </w:tr>
      <w:tr w:rsidR="003B5479" w:rsidRPr="0079431F" w14:paraId="1C8EB294" w14:textId="77777777" w:rsidTr="00085ED2">
        <w:trPr>
          <w:trHeight w:val="260"/>
        </w:trPr>
        <w:tc>
          <w:tcPr>
            <w:cnfStyle w:val="001000000000" w:firstRow="0" w:lastRow="0" w:firstColumn="1" w:lastColumn="0" w:oddVBand="0" w:evenVBand="0" w:oddHBand="0" w:evenHBand="0" w:firstRowFirstColumn="0" w:firstRowLastColumn="0" w:lastRowFirstColumn="0" w:lastRowLastColumn="0"/>
            <w:tcW w:w="2065" w:type="dxa"/>
          </w:tcPr>
          <w:p w14:paraId="6671FAE9" w14:textId="77777777" w:rsidR="003B5479" w:rsidRPr="003B5479" w:rsidRDefault="003B5479" w:rsidP="003B5479">
            <w:pPr>
              <w:jc w:val="center"/>
              <w:rPr>
                <w:b w:val="0"/>
                <w:sz w:val="20"/>
                <w:szCs w:val="20"/>
              </w:rPr>
            </w:pPr>
            <w:r w:rsidRPr="0079431F">
              <w:rPr>
                <w:sz w:val="20"/>
                <w:szCs w:val="20"/>
              </w:rPr>
              <w:t>Microsite</w:t>
            </w:r>
            <w:r>
              <w:rPr>
                <w:sz w:val="20"/>
                <w:szCs w:val="20"/>
              </w:rPr>
              <w:t xml:space="preserve"> </w:t>
            </w:r>
            <w:r w:rsidRPr="0079431F">
              <w:rPr>
                <w:sz w:val="20"/>
                <w:szCs w:val="20"/>
              </w:rPr>
              <w:t>(shrub)</w:t>
            </w:r>
          </w:p>
        </w:tc>
        <w:tc>
          <w:tcPr>
            <w:tcW w:w="1350" w:type="dxa"/>
          </w:tcPr>
          <w:p w14:paraId="3DB3B1C2"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-0.09872</w:t>
            </w:r>
          </w:p>
        </w:tc>
        <w:tc>
          <w:tcPr>
            <w:tcW w:w="1350" w:type="dxa"/>
          </w:tcPr>
          <w:p w14:paraId="31B735A5"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1.808</w:t>
            </w:r>
          </w:p>
        </w:tc>
        <w:tc>
          <w:tcPr>
            <w:tcW w:w="1265" w:type="dxa"/>
          </w:tcPr>
          <w:p w14:paraId="5C91D06F" w14:textId="77777777" w:rsidR="003B5479" w:rsidRPr="0079431F"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0.1787</w:t>
            </w:r>
          </w:p>
        </w:tc>
        <w:tc>
          <w:tcPr>
            <w:tcW w:w="1440" w:type="dxa"/>
          </w:tcPr>
          <w:p w14:paraId="60F615D4" w14:textId="77777777" w:rsidR="003B5479" w:rsidRPr="003B5479" w:rsidRDefault="003B5479" w:rsidP="003B5479">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-1.1920</w:t>
            </w:r>
          </w:p>
        </w:tc>
        <w:tc>
          <w:tcPr>
            <w:tcW w:w="1080" w:type="dxa"/>
          </w:tcPr>
          <w:p w14:paraId="5BB0483F"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38.0394</w:t>
            </w:r>
          </w:p>
        </w:tc>
        <w:tc>
          <w:tcPr>
            <w:tcW w:w="1350" w:type="dxa"/>
          </w:tcPr>
          <w:p w14:paraId="14D077C0"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79431F">
              <w:rPr>
                <w:b/>
                <w:sz w:val="20"/>
                <w:szCs w:val="20"/>
              </w:rPr>
              <w:t>0&lt;0.0001</w:t>
            </w:r>
          </w:p>
        </w:tc>
      </w:tr>
      <w:tr w:rsidR="003B5479" w:rsidRPr="0079431F" w14:paraId="62094D59" w14:textId="77777777" w:rsidTr="00085E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2965A997" w14:textId="77777777" w:rsidR="003B5479" w:rsidRPr="003B5479" w:rsidRDefault="003B5479" w:rsidP="003B5479">
            <w:pPr>
              <w:jc w:val="center"/>
              <w:rPr>
                <w:b w:val="0"/>
                <w:sz w:val="20"/>
                <w:szCs w:val="20"/>
              </w:rPr>
            </w:pPr>
            <w:r w:rsidRPr="0079431F">
              <w:rPr>
                <w:sz w:val="20"/>
                <w:szCs w:val="20"/>
              </w:rPr>
              <w:t>Blooming</w:t>
            </w:r>
            <w:r>
              <w:rPr>
                <w:sz w:val="20"/>
                <w:szCs w:val="20"/>
              </w:rPr>
              <w:t xml:space="preserve"> </w:t>
            </w:r>
            <w:r w:rsidRPr="0079431F">
              <w:rPr>
                <w:sz w:val="20"/>
                <w:szCs w:val="20"/>
              </w:rPr>
              <w:t>(in bloom)</w:t>
            </w:r>
          </w:p>
        </w:tc>
        <w:tc>
          <w:tcPr>
            <w:tcW w:w="1350" w:type="dxa"/>
          </w:tcPr>
          <w:p w14:paraId="3C27C6D2"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-0.39280</w:t>
            </w:r>
          </w:p>
        </w:tc>
        <w:tc>
          <w:tcPr>
            <w:tcW w:w="1350" w:type="dxa"/>
          </w:tcPr>
          <w:p w14:paraId="5D032C45"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33.553</w:t>
            </w:r>
          </w:p>
        </w:tc>
        <w:tc>
          <w:tcPr>
            <w:tcW w:w="1265" w:type="dxa"/>
          </w:tcPr>
          <w:p w14:paraId="5DC645EE"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b/>
                <w:sz w:val="20"/>
                <w:szCs w:val="20"/>
              </w:rPr>
            </w:pPr>
            <w:r w:rsidRPr="0079431F">
              <w:rPr>
                <w:b/>
                <w:sz w:val="20"/>
                <w:szCs w:val="20"/>
              </w:rPr>
              <w:t>&lt;0.00001</w:t>
            </w:r>
          </w:p>
        </w:tc>
        <w:tc>
          <w:tcPr>
            <w:tcW w:w="1440" w:type="dxa"/>
          </w:tcPr>
          <w:p w14:paraId="1A75A6C3" w14:textId="77777777" w:rsidR="003B5479" w:rsidRPr="003B5479" w:rsidRDefault="003B5479" w:rsidP="003B5479">
            <w:pPr>
              <w:pStyle w:val="HTMLPreformatted"/>
              <w:shd w:val="clear" w:color="auto" w:fill="FFFFFF"/>
              <w:wordWrap w:val="0"/>
              <w:spacing w:line="205" w:lineRule="atLeast"/>
              <w:jc w:val="center"/>
              <w:cnfStyle w:val="000000100000" w:firstRow="0" w:lastRow="0" w:firstColumn="0" w:lastColumn="0" w:oddVBand="0" w:evenVBand="0" w:oddHBand="1"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-0.2989</w:t>
            </w:r>
          </w:p>
        </w:tc>
        <w:tc>
          <w:tcPr>
            <w:tcW w:w="1080" w:type="dxa"/>
          </w:tcPr>
          <w:p w14:paraId="2E8B3E83"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3.3485</w:t>
            </w:r>
          </w:p>
        </w:tc>
        <w:tc>
          <w:tcPr>
            <w:tcW w:w="1350" w:type="dxa"/>
          </w:tcPr>
          <w:p w14:paraId="2EE9FFDB" w14:textId="77777777" w:rsidR="003B5479" w:rsidRPr="0079431F" w:rsidRDefault="003B5479" w:rsidP="002F53AD">
            <w:pPr>
              <w:jc w:val="center"/>
              <w:cnfStyle w:val="000000100000" w:firstRow="0" w:lastRow="0" w:firstColumn="0" w:lastColumn="0" w:oddVBand="0" w:evenVBand="0" w:oddHBand="1" w:evenHBand="0" w:firstRowFirstColumn="0" w:firstRowLastColumn="0" w:lastRowFirstColumn="0" w:lastRowLastColumn="0"/>
              <w:rPr>
                <w:sz w:val="20"/>
                <w:szCs w:val="20"/>
              </w:rPr>
            </w:pPr>
            <w:r w:rsidRPr="0079431F">
              <w:rPr>
                <w:rStyle w:val="gnkrckgcgsb"/>
                <w:color w:val="000000"/>
                <w:sz w:val="20"/>
                <w:szCs w:val="20"/>
                <w:bdr w:val="none" w:sz="0" w:space="0" w:color="auto" w:frame="1"/>
              </w:rPr>
              <w:t>0.067267</w:t>
            </w:r>
          </w:p>
        </w:tc>
      </w:tr>
      <w:tr w:rsidR="003B5479" w:rsidRPr="00C66340" w14:paraId="366C9167" w14:textId="77777777" w:rsidTr="00085ED2">
        <w:tc>
          <w:tcPr>
            <w:cnfStyle w:val="001000000000" w:firstRow="0" w:lastRow="0" w:firstColumn="1" w:lastColumn="0" w:oddVBand="0" w:evenVBand="0" w:oddHBand="0" w:evenHBand="0" w:firstRowFirstColumn="0" w:firstRowLastColumn="0" w:lastRowFirstColumn="0" w:lastRowLastColumn="0"/>
            <w:tcW w:w="2065" w:type="dxa"/>
          </w:tcPr>
          <w:p w14:paraId="19E9328A" w14:textId="77777777" w:rsidR="003B5479" w:rsidRPr="008159F4" w:rsidRDefault="003B5479" w:rsidP="002F53AD">
            <w:pPr>
              <w:jc w:val="center"/>
              <w:rPr>
                <w:sz w:val="20"/>
                <w:szCs w:val="20"/>
              </w:rPr>
            </w:pPr>
            <w:r w:rsidRPr="0079431F">
              <w:rPr>
                <w:sz w:val="20"/>
                <w:szCs w:val="20"/>
              </w:rPr>
              <w:t>Microsite * Blooming</w:t>
            </w:r>
          </w:p>
        </w:tc>
        <w:tc>
          <w:tcPr>
            <w:tcW w:w="1350" w:type="dxa"/>
          </w:tcPr>
          <w:p w14:paraId="22449E7E"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350" w:type="dxa"/>
          </w:tcPr>
          <w:p w14:paraId="3D8110C1"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265" w:type="dxa"/>
          </w:tcPr>
          <w:p w14:paraId="1B6C92CF" w14:textId="77777777" w:rsidR="003B5479" w:rsidRPr="0079431F" w:rsidRDefault="003B5479" w:rsidP="002F53AD">
            <w:pPr>
              <w:jc w:val="center"/>
              <w:cnfStyle w:val="000000000000" w:firstRow="0" w:lastRow="0" w:firstColumn="0" w:lastColumn="0" w:oddVBand="0" w:evenVBand="0" w:oddHBand="0" w:evenHBand="0" w:firstRowFirstColumn="0" w:firstRowLastColumn="0" w:lastRowFirstColumn="0" w:lastRowLastColumn="0"/>
              <w:rPr>
                <w:sz w:val="20"/>
                <w:szCs w:val="20"/>
              </w:rPr>
            </w:pPr>
            <w:r w:rsidRPr="0079431F">
              <w:rPr>
                <w:sz w:val="20"/>
                <w:szCs w:val="20"/>
              </w:rPr>
              <w:t>NA</w:t>
            </w:r>
          </w:p>
        </w:tc>
        <w:tc>
          <w:tcPr>
            <w:tcW w:w="1440" w:type="dxa"/>
          </w:tcPr>
          <w:p w14:paraId="2F48C8BF" w14:textId="77777777" w:rsidR="003B5479" w:rsidRPr="00E31824" w:rsidRDefault="003B5479" w:rsidP="002F53AD">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0.6521</w:t>
            </w:r>
          </w:p>
        </w:tc>
        <w:tc>
          <w:tcPr>
            <w:tcW w:w="1080" w:type="dxa"/>
          </w:tcPr>
          <w:p w14:paraId="164A0E0C" w14:textId="77777777" w:rsidR="003B5479" w:rsidRPr="0079431F" w:rsidRDefault="003B5479" w:rsidP="002F53AD">
            <w:pPr>
              <w:pStyle w:val="HTMLPreformatted"/>
              <w:shd w:val="clear" w:color="auto" w:fill="FFFFFF"/>
              <w:wordWrap w:val="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rPr>
            </w:pPr>
            <w:r w:rsidRPr="0079431F">
              <w:rPr>
                <w:rStyle w:val="gnkrckgcgsb"/>
                <w:rFonts w:ascii="Times New Roman" w:hAnsi="Times New Roman" w:cs="Times New Roman"/>
                <w:color w:val="000000"/>
                <w:bdr w:val="none" w:sz="0" w:space="0" w:color="auto" w:frame="1"/>
              </w:rPr>
              <w:t>7.1290</w:t>
            </w:r>
          </w:p>
        </w:tc>
        <w:tc>
          <w:tcPr>
            <w:tcW w:w="1350" w:type="dxa"/>
          </w:tcPr>
          <w:p w14:paraId="3209A0DA" w14:textId="77777777" w:rsidR="003B5479" w:rsidRPr="00C66340" w:rsidRDefault="003B5479" w:rsidP="002F53AD">
            <w:pPr>
              <w:jc w:val="center"/>
              <w:cnfStyle w:val="000000000000" w:firstRow="0" w:lastRow="0" w:firstColumn="0" w:lastColumn="0" w:oddVBand="0" w:evenVBand="0" w:oddHBand="0" w:evenHBand="0" w:firstRowFirstColumn="0" w:firstRowLastColumn="0" w:lastRowFirstColumn="0" w:lastRowLastColumn="0"/>
              <w:rPr>
                <w:b/>
                <w:sz w:val="20"/>
                <w:szCs w:val="20"/>
              </w:rPr>
            </w:pPr>
            <w:r w:rsidRPr="00C66340">
              <w:rPr>
                <w:rStyle w:val="gnkrckgcgsb"/>
                <w:b/>
                <w:color w:val="000000"/>
                <w:sz w:val="20"/>
                <w:szCs w:val="20"/>
                <w:bdr w:val="none" w:sz="0" w:space="0" w:color="auto" w:frame="1"/>
              </w:rPr>
              <w:t>0.007585</w:t>
            </w:r>
          </w:p>
        </w:tc>
      </w:tr>
    </w:tbl>
    <w:p w14:paraId="7E12FDD2" w14:textId="77777777" w:rsidR="003B5479" w:rsidRDefault="003B5479" w:rsidP="00ED4DC3">
      <w:pPr>
        <w:rPr>
          <w:rFonts w:eastAsia="Times New Roman"/>
          <w:color w:val="000000"/>
        </w:rPr>
      </w:pPr>
    </w:p>
    <w:p w14:paraId="39A06696" w14:textId="77777777" w:rsidR="00174190" w:rsidRDefault="003B5479" w:rsidP="00ED4DC3">
      <w:r>
        <w:rPr>
          <w:rFonts w:eastAsia="Times New Roman"/>
          <w:color w:val="000000"/>
        </w:rPr>
        <w:t>Appendix D</w:t>
      </w:r>
      <w:r>
        <w:t>: Post-hoc contrasts</w:t>
      </w:r>
    </w:p>
    <w:p w14:paraId="598C67BA" w14:textId="77777777" w:rsidR="004663E5" w:rsidRDefault="003B5479" w:rsidP="004663E5">
      <w:r>
        <w:t>Table D1</w:t>
      </w:r>
      <w:r w:rsidR="004663E5">
        <w:t xml:space="preserve">: Results from post-hoc test (lsmeans, Tukey’s) for the Gamma generalized linear mixed model on significant interaction for proportion of flowers visited. </w:t>
      </w:r>
      <w:r w:rsidR="004663E5" w:rsidRPr="00BA750B">
        <w:t>Significance was denoted at α = 0.05 and shown in bold.</w:t>
      </w:r>
      <w:r w:rsidR="00174190">
        <w:t xml:space="preserve"> Proportion of flowers visited</w:t>
      </w:r>
    </w:p>
    <w:tbl>
      <w:tblPr>
        <w:tblStyle w:val="PlainTable2"/>
        <w:tblpPr w:leftFromText="180" w:rightFromText="180" w:vertAnchor="text" w:horzAnchor="margin" w:tblpY="92"/>
        <w:tblW w:w="9248" w:type="dxa"/>
        <w:tblLayout w:type="fixed"/>
        <w:tblLook w:val="06A0" w:firstRow="1" w:lastRow="0" w:firstColumn="1" w:lastColumn="0" w:noHBand="1" w:noVBand="1"/>
      </w:tblPr>
      <w:tblGrid>
        <w:gridCol w:w="3055"/>
        <w:gridCol w:w="1980"/>
        <w:gridCol w:w="1710"/>
        <w:gridCol w:w="1363"/>
        <w:gridCol w:w="1140"/>
      </w:tblGrid>
      <w:tr w:rsidR="004663E5" w:rsidRPr="003B5479" w14:paraId="38431DEF" w14:textId="77777777" w:rsidTr="003B5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55" w:type="dxa"/>
          </w:tcPr>
          <w:p w14:paraId="7A741F3C"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color w:val="000000"/>
                <w:bdr w:val="none" w:sz="0" w:space="0" w:color="auto" w:frame="1"/>
              </w:rPr>
            </w:pPr>
          </w:p>
        </w:tc>
        <w:tc>
          <w:tcPr>
            <w:tcW w:w="6193" w:type="dxa"/>
            <w:gridSpan w:val="4"/>
          </w:tcPr>
          <w:p w14:paraId="53DF4ABD" w14:textId="77777777" w:rsidR="004663E5" w:rsidRPr="003B5479" w:rsidRDefault="004663E5" w:rsidP="006164D7">
            <w:pPr>
              <w:pStyle w:val="HTMLPreformatted"/>
              <w:wordWrap w:val="0"/>
              <w:spacing w:line="205" w:lineRule="atLeast"/>
              <w:jc w:val="center"/>
              <w:cnfStyle w:val="100000000000" w:firstRow="1"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Proportion of flowers visited</w:t>
            </w:r>
          </w:p>
        </w:tc>
      </w:tr>
      <w:tr w:rsidR="004663E5" w:rsidRPr="003B5479" w14:paraId="77CB0F12"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01E03B89"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Contrast</w:t>
            </w:r>
          </w:p>
        </w:tc>
        <w:tc>
          <w:tcPr>
            <w:tcW w:w="1980" w:type="dxa"/>
          </w:tcPr>
          <w:p w14:paraId="1258A4D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Estimate</w:t>
            </w:r>
          </w:p>
        </w:tc>
        <w:tc>
          <w:tcPr>
            <w:tcW w:w="1710" w:type="dxa"/>
          </w:tcPr>
          <w:p w14:paraId="6DB90DDF"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SE</w:t>
            </w:r>
          </w:p>
        </w:tc>
        <w:tc>
          <w:tcPr>
            <w:tcW w:w="1363" w:type="dxa"/>
          </w:tcPr>
          <w:p w14:paraId="6F560A36"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t.ratio</w:t>
            </w:r>
          </w:p>
        </w:tc>
        <w:tc>
          <w:tcPr>
            <w:tcW w:w="1140" w:type="dxa"/>
          </w:tcPr>
          <w:p w14:paraId="52D2B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sz w:val="22"/>
                <w:bdr w:val="none" w:sz="0" w:space="0" w:color="auto" w:frame="1"/>
              </w:rPr>
            </w:pPr>
            <w:r w:rsidRPr="003B5479">
              <w:rPr>
                <w:rStyle w:val="gnkrckgcgsb"/>
                <w:rFonts w:ascii="Times New Roman" w:hAnsi="Times New Roman" w:cs="Times New Roman"/>
                <w:b/>
                <w:color w:val="000000"/>
                <w:sz w:val="22"/>
                <w:bdr w:val="none" w:sz="0" w:space="0" w:color="auto" w:frame="1"/>
              </w:rPr>
              <w:t>p</w:t>
            </w:r>
          </w:p>
        </w:tc>
      </w:tr>
      <w:tr w:rsidR="004663E5" w:rsidRPr="003B5479" w14:paraId="40DCB9D7"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40E122F"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post,open</w:t>
            </w:r>
          </w:p>
        </w:tc>
        <w:tc>
          <w:tcPr>
            <w:tcW w:w="1980" w:type="dxa"/>
          </w:tcPr>
          <w:p w14:paraId="6ADC7D99"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0.03537548</w:t>
            </w:r>
          </w:p>
        </w:tc>
        <w:tc>
          <w:tcPr>
            <w:tcW w:w="1710" w:type="dxa"/>
          </w:tcPr>
          <w:p w14:paraId="27CB3F5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0.04843350</w:t>
            </w:r>
          </w:p>
        </w:tc>
        <w:tc>
          <w:tcPr>
            <w:tcW w:w="1363" w:type="dxa"/>
          </w:tcPr>
          <w:p w14:paraId="3B49775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0.730  </w:t>
            </w:r>
          </w:p>
        </w:tc>
        <w:tc>
          <w:tcPr>
            <w:tcW w:w="1140" w:type="dxa"/>
          </w:tcPr>
          <w:p w14:paraId="0C735DA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0.8849</w:t>
            </w:r>
          </w:p>
        </w:tc>
      </w:tr>
      <w:tr w:rsidR="004663E5" w:rsidRPr="003B5479" w14:paraId="469B27D1"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6ED255B4"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pre,shrub</w:t>
            </w:r>
          </w:p>
        </w:tc>
        <w:tc>
          <w:tcPr>
            <w:tcW w:w="1980" w:type="dxa"/>
          </w:tcPr>
          <w:p w14:paraId="162ECA1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-0.08050042</w:t>
            </w:r>
          </w:p>
        </w:tc>
        <w:tc>
          <w:tcPr>
            <w:tcW w:w="1710" w:type="dxa"/>
          </w:tcPr>
          <w:p w14:paraId="1C0C676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0.08029773</w:t>
            </w:r>
          </w:p>
        </w:tc>
        <w:tc>
          <w:tcPr>
            <w:tcW w:w="1363" w:type="dxa"/>
          </w:tcPr>
          <w:p w14:paraId="22E8462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-1.003  </w:t>
            </w:r>
          </w:p>
        </w:tc>
        <w:tc>
          <w:tcPr>
            <w:tcW w:w="1140" w:type="dxa"/>
          </w:tcPr>
          <w:p w14:paraId="43D7BDD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0.7479</w:t>
            </w:r>
          </w:p>
        </w:tc>
      </w:tr>
      <w:tr w:rsidR="004663E5" w:rsidRPr="003B5479" w14:paraId="55548A4E" w14:textId="77777777" w:rsidTr="003B5479">
        <w:tc>
          <w:tcPr>
            <w:cnfStyle w:val="001000000000" w:firstRow="0" w:lastRow="0" w:firstColumn="1" w:lastColumn="0" w:oddVBand="0" w:evenVBand="0" w:oddHBand="0" w:evenHBand="0" w:firstRowFirstColumn="0" w:firstRowLastColumn="0" w:lastRowFirstColumn="0" w:lastRowLastColumn="0"/>
            <w:tcW w:w="3055" w:type="dxa"/>
          </w:tcPr>
          <w:p w14:paraId="49534BAD"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pre,open - post,shrub</w:t>
            </w:r>
          </w:p>
        </w:tc>
        <w:tc>
          <w:tcPr>
            <w:tcW w:w="1980" w:type="dxa"/>
          </w:tcPr>
          <w:p w14:paraId="1B8B0205"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0.15930471</w:t>
            </w:r>
          </w:p>
        </w:tc>
        <w:tc>
          <w:tcPr>
            <w:tcW w:w="1710" w:type="dxa"/>
          </w:tcPr>
          <w:p w14:paraId="3ED928F2"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0.08775466</w:t>
            </w:r>
          </w:p>
        </w:tc>
        <w:tc>
          <w:tcPr>
            <w:tcW w:w="1363" w:type="dxa"/>
          </w:tcPr>
          <w:p w14:paraId="2C04AF6C"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1.815  </w:t>
            </w:r>
          </w:p>
        </w:tc>
        <w:tc>
          <w:tcPr>
            <w:tcW w:w="1140" w:type="dxa"/>
          </w:tcPr>
          <w:p w14:paraId="4ACA7E1A"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0.2660</w:t>
            </w:r>
          </w:p>
        </w:tc>
      </w:tr>
      <w:tr w:rsidR="004663E5" w:rsidRPr="003B5479" w14:paraId="3D01109D" w14:textId="77777777" w:rsidTr="003B5479">
        <w:trPr>
          <w:trHeight w:val="275"/>
        </w:trPr>
        <w:tc>
          <w:tcPr>
            <w:cnfStyle w:val="001000000000" w:firstRow="0" w:lastRow="0" w:firstColumn="1" w:lastColumn="0" w:oddVBand="0" w:evenVBand="0" w:oddHBand="0" w:evenHBand="0" w:firstRowFirstColumn="0" w:firstRowLastColumn="0" w:lastRowFirstColumn="0" w:lastRowLastColumn="0"/>
            <w:tcW w:w="3055" w:type="dxa"/>
          </w:tcPr>
          <w:p w14:paraId="274AAA87"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pre,shrub</w:t>
            </w:r>
          </w:p>
        </w:tc>
        <w:tc>
          <w:tcPr>
            <w:tcW w:w="1980" w:type="dxa"/>
          </w:tcPr>
          <w:p w14:paraId="767CCED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-0.11587589</w:t>
            </w:r>
          </w:p>
        </w:tc>
        <w:tc>
          <w:tcPr>
            <w:tcW w:w="1710" w:type="dxa"/>
          </w:tcPr>
          <w:p w14:paraId="2D18DB9D"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0.08384195</w:t>
            </w:r>
          </w:p>
        </w:tc>
        <w:tc>
          <w:tcPr>
            <w:tcW w:w="1363" w:type="dxa"/>
          </w:tcPr>
          <w:p w14:paraId="2DADDC1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-1.382  </w:t>
            </w:r>
          </w:p>
        </w:tc>
        <w:tc>
          <w:tcPr>
            <w:tcW w:w="1140" w:type="dxa"/>
          </w:tcPr>
          <w:p w14:paraId="01E15831"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0.5106</w:t>
            </w:r>
          </w:p>
        </w:tc>
      </w:tr>
      <w:tr w:rsidR="004663E5" w:rsidRPr="003B5479" w14:paraId="37A7F640" w14:textId="77777777" w:rsidTr="003B5479">
        <w:trPr>
          <w:trHeight w:val="162"/>
        </w:trPr>
        <w:tc>
          <w:tcPr>
            <w:cnfStyle w:val="001000000000" w:firstRow="0" w:lastRow="0" w:firstColumn="1" w:lastColumn="0" w:oddVBand="0" w:evenVBand="0" w:oddHBand="0" w:evenHBand="0" w:firstRowFirstColumn="0" w:firstRowLastColumn="0" w:lastRowFirstColumn="0" w:lastRowLastColumn="0"/>
            <w:tcW w:w="3055" w:type="dxa"/>
          </w:tcPr>
          <w:p w14:paraId="6CE73572"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post,open - post,shrub</w:t>
            </w:r>
          </w:p>
        </w:tc>
        <w:tc>
          <w:tcPr>
            <w:tcW w:w="1980" w:type="dxa"/>
          </w:tcPr>
          <w:p w14:paraId="7CFA422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0.12392924</w:t>
            </w:r>
          </w:p>
        </w:tc>
        <w:tc>
          <w:tcPr>
            <w:tcW w:w="1710" w:type="dxa"/>
          </w:tcPr>
          <w:p w14:paraId="27C90087"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0.09113159</w:t>
            </w:r>
          </w:p>
        </w:tc>
        <w:tc>
          <w:tcPr>
            <w:tcW w:w="1363" w:type="dxa"/>
          </w:tcPr>
          <w:p w14:paraId="6526089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1.360  </w:t>
            </w:r>
          </w:p>
        </w:tc>
        <w:tc>
          <w:tcPr>
            <w:tcW w:w="1140" w:type="dxa"/>
          </w:tcPr>
          <w:p w14:paraId="7F2488FB"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rPr>
              <w:t>0.5247</w:t>
            </w:r>
          </w:p>
        </w:tc>
      </w:tr>
      <w:tr w:rsidR="004663E5" w:rsidRPr="003B5479" w14:paraId="7A11A29E" w14:textId="77777777" w:rsidTr="003B5479">
        <w:trPr>
          <w:trHeight w:val="293"/>
        </w:trPr>
        <w:tc>
          <w:tcPr>
            <w:cnfStyle w:val="001000000000" w:firstRow="0" w:lastRow="0" w:firstColumn="1" w:lastColumn="0" w:oddVBand="0" w:evenVBand="0" w:oddHBand="0" w:evenHBand="0" w:firstRowFirstColumn="0" w:firstRowLastColumn="0" w:lastRowFirstColumn="0" w:lastRowLastColumn="0"/>
            <w:tcW w:w="3055" w:type="dxa"/>
          </w:tcPr>
          <w:p w14:paraId="419ED2D6" w14:textId="77777777" w:rsidR="004663E5" w:rsidRPr="003B5479" w:rsidRDefault="004663E5" w:rsidP="006164D7">
            <w:pPr>
              <w:pStyle w:val="HTMLPreformatted"/>
              <w:wordWrap w:val="0"/>
              <w:spacing w:line="205" w:lineRule="atLeast"/>
              <w:jc w:val="center"/>
              <w:rPr>
                <w:rStyle w:val="gnkrckgcgsb"/>
                <w:rFonts w:ascii="Times New Roman" w:hAnsi="Times New Roman" w:cs="Times New Roman"/>
                <w:b w:val="0"/>
                <w:color w:val="000000"/>
                <w:sz w:val="22"/>
                <w:szCs w:val="22"/>
                <w:bdr w:val="none" w:sz="0" w:space="0" w:color="auto" w:frame="1"/>
              </w:rPr>
            </w:pPr>
            <w:r w:rsidRPr="003B5479">
              <w:rPr>
                <w:rStyle w:val="gnkrckgcgsb"/>
                <w:rFonts w:ascii="Times New Roman" w:hAnsi="Times New Roman" w:cs="Times New Roman"/>
                <w:color w:val="000000"/>
                <w:sz w:val="22"/>
                <w:szCs w:val="22"/>
                <w:bdr w:val="none" w:sz="0" w:space="0" w:color="auto" w:frame="1"/>
              </w:rPr>
              <w:t>pre,shrub - post,shrub</w:t>
            </w:r>
          </w:p>
        </w:tc>
        <w:tc>
          <w:tcPr>
            <w:tcW w:w="1980" w:type="dxa"/>
          </w:tcPr>
          <w:p w14:paraId="050B309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0.23980513</w:t>
            </w:r>
          </w:p>
        </w:tc>
        <w:tc>
          <w:tcPr>
            <w:tcW w:w="1710" w:type="dxa"/>
          </w:tcPr>
          <w:p w14:paraId="1952CF78"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0.05952906</w:t>
            </w:r>
          </w:p>
        </w:tc>
        <w:tc>
          <w:tcPr>
            <w:tcW w:w="1363" w:type="dxa"/>
          </w:tcPr>
          <w:p w14:paraId="18EDE931" w14:textId="77777777" w:rsidR="004663E5" w:rsidRPr="003B5479" w:rsidRDefault="004663E5" w:rsidP="006164D7">
            <w:pPr>
              <w:pStyle w:val="HTMLPreformatted"/>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color w:val="000000"/>
                <w:bdr w:val="none" w:sz="0" w:space="0" w:color="auto" w:frame="1"/>
              </w:rPr>
            </w:pPr>
            <w:r w:rsidRPr="003B5479">
              <w:rPr>
                <w:rFonts w:ascii="Times New Roman" w:hAnsi="Times New Roman" w:cs="Times New Roman"/>
              </w:rPr>
              <w:t xml:space="preserve">4.028  </w:t>
            </w:r>
          </w:p>
        </w:tc>
        <w:tc>
          <w:tcPr>
            <w:tcW w:w="1140" w:type="dxa"/>
          </w:tcPr>
          <w:p w14:paraId="7A17B1EC" w14:textId="77777777" w:rsidR="004663E5" w:rsidRPr="003B5479" w:rsidRDefault="004663E5" w:rsidP="006164D7">
            <w:pPr>
              <w:pStyle w:val="HTMLPreformatted"/>
              <w:shd w:val="clear" w:color="auto" w:fill="FFFFFF"/>
              <w:wordWrap w:val="0"/>
              <w:spacing w:line="205" w:lineRule="atLeast"/>
              <w:jc w:val="center"/>
              <w:cnfStyle w:val="000000000000" w:firstRow="0" w:lastRow="0" w:firstColumn="0" w:lastColumn="0" w:oddVBand="0" w:evenVBand="0" w:oddHBand="0" w:evenHBand="0" w:firstRowFirstColumn="0" w:firstRowLastColumn="0" w:lastRowFirstColumn="0" w:lastRowLastColumn="0"/>
              <w:rPr>
                <w:rStyle w:val="gnkrckgcgsb"/>
                <w:rFonts w:ascii="Times New Roman" w:hAnsi="Times New Roman" w:cs="Times New Roman"/>
                <w:b/>
                <w:color w:val="000000"/>
                <w:bdr w:val="none" w:sz="0" w:space="0" w:color="auto" w:frame="1"/>
              </w:rPr>
            </w:pPr>
            <w:r w:rsidRPr="003B5479">
              <w:rPr>
                <w:rFonts w:ascii="Times New Roman" w:hAnsi="Times New Roman" w:cs="Times New Roman"/>
                <w:b/>
              </w:rPr>
              <w:t>0.0003</w:t>
            </w:r>
          </w:p>
        </w:tc>
      </w:tr>
    </w:tbl>
    <w:p w14:paraId="11987938" w14:textId="77777777" w:rsidR="00E31824" w:rsidRDefault="00E31824" w:rsidP="00E31824">
      <w:pPr>
        <w:pStyle w:val="HTMLPreformatted"/>
        <w:shd w:val="clear" w:color="auto" w:fill="FFFFFF"/>
        <w:suppressAutoHyphens/>
        <w:spacing w:line="205" w:lineRule="atLeast"/>
        <w:rPr>
          <w:rFonts w:ascii="Times New Roman" w:hAnsi="Times New Roman" w:cs="Times New Roman"/>
          <w:color w:val="000000"/>
          <w:sz w:val="24"/>
          <w:szCs w:val="24"/>
        </w:rPr>
      </w:pPr>
    </w:p>
    <w:p w14:paraId="216F0986" w14:textId="77777777" w:rsidR="00E31824" w:rsidRDefault="003B5479" w:rsidP="00E31824">
      <w:pPr>
        <w:pStyle w:val="HTMLPreformatted"/>
        <w:shd w:val="clear" w:color="auto" w:fill="FFFFFF"/>
        <w:suppressAutoHyphens/>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Table D2</w:t>
      </w:r>
      <w:r w:rsidR="00E31824">
        <w:rPr>
          <w:rFonts w:ascii="Times New Roman" w:hAnsi="Times New Roman" w:cs="Times New Roman"/>
          <w:color w:val="000000"/>
          <w:sz w:val="24"/>
          <w:szCs w:val="24"/>
        </w:rPr>
        <w:t>: Post-hoc contrasts on significant interaction for abundance (Melyridae excluded) for   microsite by blooming. Significant is at alpha &lt; 0.05 and indicated in bold.</w:t>
      </w:r>
    </w:p>
    <w:p w14:paraId="3BCD2BA7" w14:textId="77777777" w:rsidR="00E31824" w:rsidRPr="005B5261" w:rsidRDefault="00E31824" w:rsidP="00E31824">
      <w:pPr>
        <w:pStyle w:val="HTMLPreformatted"/>
        <w:shd w:val="clear" w:color="auto" w:fill="FFFFFF"/>
        <w:wordWrap w:val="0"/>
        <w:spacing w:line="205" w:lineRule="atLeast"/>
        <w:rPr>
          <w:rFonts w:ascii="Times New Roman" w:hAnsi="Times New Roman" w:cs="Times New Roman"/>
          <w:color w:val="000000"/>
          <w:sz w:val="24"/>
          <w:szCs w:val="24"/>
        </w:rPr>
      </w:pPr>
    </w:p>
    <w:tbl>
      <w:tblPr>
        <w:tblStyle w:val="PlainTable2"/>
        <w:tblW w:w="0" w:type="auto"/>
        <w:tblLook w:val="0620" w:firstRow="1" w:lastRow="0" w:firstColumn="0" w:lastColumn="0" w:noHBand="1" w:noVBand="1"/>
      </w:tblPr>
      <w:tblGrid>
        <w:gridCol w:w="2515"/>
        <w:gridCol w:w="1355"/>
        <w:gridCol w:w="1800"/>
        <w:gridCol w:w="1480"/>
        <w:gridCol w:w="1850"/>
      </w:tblGrid>
      <w:tr w:rsidR="00E31824" w14:paraId="014F5018" w14:textId="77777777" w:rsidTr="002138D0">
        <w:trPr>
          <w:cnfStyle w:val="100000000000" w:firstRow="1" w:lastRow="0" w:firstColumn="0" w:lastColumn="0" w:oddVBand="0" w:evenVBand="0" w:oddHBand="0" w:evenHBand="0" w:firstRowFirstColumn="0" w:firstRowLastColumn="0" w:lastRowFirstColumn="0" w:lastRowLastColumn="0"/>
        </w:trPr>
        <w:tc>
          <w:tcPr>
            <w:tcW w:w="2515" w:type="dxa"/>
          </w:tcPr>
          <w:p w14:paraId="49107491"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355" w:type="dxa"/>
          </w:tcPr>
          <w:p w14:paraId="1754C2C8" w14:textId="77777777" w:rsidR="00E31824" w:rsidRDefault="00E31824" w:rsidP="002F53AD">
            <w:pPr>
              <w:jc w:val="center"/>
            </w:pPr>
            <w:r>
              <w:t>Estimate</w:t>
            </w:r>
          </w:p>
        </w:tc>
        <w:tc>
          <w:tcPr>
            <w:tcW w:w="1800" w:type="dxa"/>
          </w:tcPr>
          <w:p w14:paraId="29C13FE9" w14:textId="77777777" w:rsidR="00E31824" w:rsidRDefault="00E31824" w:rsidP="002F53AD">
            <w:pPr>
              <w:jc w:val="center"/>
            </w:pPr>
            <w:r>
              <w:t>SE</w:t>
            </w:r>
          </w:p>
        </w:tc>
        <w:tc>
          <w:tcPr>
            <w:tcW w:w="1480" w:type="dxa"/>
          </w:tcPr>
          <w:p w14:paraId="75BD8B88" w14:textId="77777777" w:rsidR="00E31824" w:rsidRDefault="00E31824" w:rsidP="002F53AD">
            <w:pPr>
              <w:jc w:val="center"/>
            </w:pPr>
            <w:r>
              <w:t>Z</w:t>
            </w:r>
          </w:p>
        </w:tc>
        <w:tc>
          <w:tcPr>
            <w:tcW w:w="1850" w:type="dxa"/>
          </w:tcPr>
          <w:p w14:paraId="039EE1F6" w14:textId="77777777" w:rsidR="00E31824" w:rsidRDefault="00E31824" w:rsidP="002F53AD">
            <w:pPr>
              <w:jc w:val="center"/>
            </w:pPr>
            <w:r>
              <w:t>p</w:t>
            </w:r>
          </w:p>
        </w:tc>
      </w:tr>
      <w:tr w:rsidR="00E31824" w14:paraId="321955BD" w14:textId="77777777" w:rsidTr="002138D0">
        <w:tc>
          <w:tcPr>
            <w:tcW w:w="2515" w:type="dxa"/>
          </w:tcPr>
          <w:p w14:paraId="5AC0654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21F98C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0.3962370</w:t>
            </w:r>
          </w:p>
        </w:tc>
        <w:tc>
          <w:tcPr>
            <w:tcW w:w="1800" w:type="dxa"/>
          </w:tcPr>
          <w:p w14:paraId="7D83F2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0.1074971</w:t>
            </w:r>
          </w:p>
        </w:tc>
        <w:tc>
          <w:tcPr>
            <w:tcW w:w="1480" w:type="dxa"/>
          </w:tcPr>
          <w:p w14:paraId="49F5CD5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3.686</w:t>
            </w:r>
          </w:p>
        </w:tc>
        <w:tc>
          <w:tcPr>
            <w:tcW w:w="1850" w:type="dxa"/>
          </w:tcPr>
          <w:p w14:paraId="75D2C696"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0.0013</w:t>
            </w:r>
          </w:p>
        </w:tc>
      </w:tr>
      <w:tr w:rsidR="00E31824" w14:paraId="5F23805D" w14:textId="77777777" w:rsidTr="002138D0">
        <w:tc>
          <w:tcPr>
            <w:tcW w:w="2515" w:type="dxa"/>
          </w:tcPr>
          <w:p w14:paraId="10FB073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355" w:type="dxa"/>
          </w:tcPr>
          <w:p w14:paraId="0950440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-0.4060998</w:t>
            </w:r>
          </w:p>
        </w:tc>
        <w:tc>
          <w:tcPr>
            <w:tcW w:w="1800" w:type="dxa"/>
          </w:tcPr>
          <w:p w14:paraId="674EE78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0.1031742</w:t>
            </w:r>
          </w:p>
        </w:tc>
        <w:tc>
          <w:tcPr>
            <w:tcW w:w="1480" w:type="dxa"/>
          </w:tcPr>
          <w:p w14:paraId="59162E1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-3.936</w:t>
            </w:r>
          </w:p>
        </w:tc>
        <w:tc>
          <w:tcPr>
            <w:tcW w:w="1850" w:type="dxa"/>
          </w:tcPr>
          <w:p w14:paraId="42F22934"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0.0005</w:t>
            </w:r>
          </w:p>
        </w:tc>
      </w:tr>
      <w:tr w:rsidR="00E31824" w14:paraId="4F389846" w14:textId="77777777" w:rsidTr="002138D0">
        <w:tc>
          <w:tcPr>
            <w:tcW w:w="2515" w:type="dxa"/>
          </w:tcPr>
          <w:p w14:paraId="70004CC5"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355" w:type="dxa"/>
          </w:tcPr>
          <w:p w14:paraId="568E0B5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0.2668669</w:t>
            </w:r>
          </w:p>
        </w:tc>
        <w:tc>
          <w:tcPr>
            <w:tcW w:w="1800" w:type="dxa"/>
          </w:tcPr>
          <w:p w14:paraId="2256DAE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0.1060437</w:t>
            </w:r>
          </w:p>
        </w:tc>
        <w:tc>
          <w:tcPr>
            <w:tcW w:w="1480" w:type="dxa"/>
          </w:tcPr>
          <w:p w14:paraId="7918D43D"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2.517</w:t>
            </w:r>
          </w:p>
        </w:tc>
        <w:tc>
          <w:tcPr>
            <w:tcW w:w="1850" w:type="dxa"/>
          </w:tcPr>
          <w:p w14:paraId="48931FD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0.0574</w:t>
            </w:r>
          </w:p>
        </w:tc>
      </w:tr>
      <w:tr w:rsidR="00E31824" w14:paraId="5910EEF4" w14:textId="77777777" w:rsidTr="002138D0">
        <w:tc>
          <w:tcPr>
            <w:tcW w:w="2515" w:type="dxa"/>
          </w:tcPr>
          <w:p w14:paraId="49369F3A"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355" w:type="dxa"/>
          </w:tcPr>
          <w:p w14:paraId="4F87603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-0.8023367</w:t>
            </w:r>
          </w:p>
        </w:tc>
        <w:tc>
          <w:tcPr>
            <w:tcW w:w="1800" w:type="dxa"/>
          </w:tcPr>
          <w:p w14:paraId="178215C3"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0.1044866</w:t>
            </w:r>
          </w:p>
        </w:tc>
        <w:tc>
          <w:tcPr>
            <w:tcW w:w="1480" w:type="dxa"/>
          </w:tcPr>
          <w:p w14:paraId="7489AB22"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-7.679</w:t>
            </w:r>
          </w:p>
        </w:tc>
        <w:tc>
          <w:tcPr>
            <w:tcW w:w="1850" w:type="dxa"/>
          </w:tcPr>
          <w:p w14:paraId="60773AA0"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r w:rsidR="00E31824" w14:paraId="1BAB901B" w14:textId="77777777" w:rsidTr="002138D0">
        <w:tc>
          <w:tcPr>
            <w:tcW w:w="2515" w:type="dxa"/>
          </w:tcPr>
          <w:p w14:paraId="79ABF6E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355" w:type="dxa"/>
          </w:tcPr>
          <w:p w14:paraId="552B19B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-0.1293701</w:t>
            </w:r>
          </w:p>
        </w:tc>
        <w:tc>
          <w:tcPr>
            <w:tcW w:w="1800" w:type="dxa"/>
          </w:tcPr>
          <w:p w14:paraId="718549D4"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0.1073211</w:t>
            </w:r>
          </w:p>
        </w:tc>
        <w:tc>
          <w:tcPr>
            <w:tcW w:w="1480" w:type="dxa"/>
          </w:tcPr>
          <w:p w14:paraId="216E428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-1.205</w:t>
            </w:r>
          </w:p>
        </w:tc>
        <w:tc>
          <w:tcPr>
            <w:tcW w:w="1850" w:type="dxa"/>
          </w:tcPr>
          <w:p w14:paraId="1DFA0557"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0.6234</w:t>
            </w:r>
          </w:p>
        </w:tc>
      </w:tr>
      <w:tr w:rsidR="00E31824" w14:paraId="4B1E3C77" w14:textId="77777777" w:rsidTr="002138D0">
        <w:tc>
          <w:tcPr>
            <w:tcW w:w="2515" w:type="dxa"/>
          </w:tcPr>
          <w:p w14:paraId="1FC429D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355" w:type="dxa"/>
          </w:tcPr>
          <w:p w14:paraId="4384C769"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0.6729667</w:t>
            </w:r>
          </w:p>
        </w:tc>
        <w:tc>
          <w:tcPr>
            <w:tcW w:w="1800" w:type="dxa"/>
          </w:tcPr>
          <w:p w14:paraId="57E2DF7C"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0.1029908</w:t>
            </w:r>
          </w:p>
        </w:tc>
        <w:tc>
          <w:tcPr>
            <w:tcW w:w="1480" w:type="dxa"/>
          </w:tcPr>
          <w:p w14:paraId="35A477C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6.534</w:t>
            </w:r>
          </w:p>
        </w:tc>
        <w:tc>
          <w:tcPr>
            <w:tcW w:w="1850" w:type="dxa"/>
          </w:tcPr>
          <w:p w14:paraId="0194F8ED" w14:textId="77777777" w:rsidR="00E31824" w:rsidRPr="005B5261" w:rsidRDefault="00E31824" w:rsidP="002F53AD">
            <w:pPr>
              <w:jc w:val="center"/>
              <w:rPr>
                <w:b/>
                <w:sz w:val="22"/>
                <w:szCs w:val="22"/>
              </w:rPr>
            </w:pPr>
            <w:r w:rsidRPr="005B5261">
              <w:rPr>
                <w:rStyle w:val="gnkrckgcgsb"/>
                <w:b/>
                <w:color w:val="000000"/>
                <w:sz w:val="22"/>
                <w:szCs w:val="22"/>
                <w:bdr w:val="none" w:sz="0" w:space="0" w:color="auto" w:frame="1"/>
              </w:rPr>
              <w:t>&lt;.0001</w:t>
            </w:r>
          </w:p>
        </w:tc>
      </w:tr>
    </w:tbl>
    <w:p w14:paraId="62028D0D" w14:textId="77777777" w:rsidR="00E31824" w:rsidRDefault="00E31824" w:rsidP="00E31824"/>
    <w:p w14:paraId="16EA1FA4" w14:textId="77777777" w:rsidR="00E31824" w:rsidRDefault="003B5479"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Style w:val="gnkrckgcgsb"/>
          <w:rFonts w:ascii="Times New Roman" w:hAnsi="Times New Roman" w:cs="Times New Roman"/>
          <w:color w:val="000000"/>
          <w:sz w:val="24"/>
          <w:szCs w:val="24"/>
          <w:bdr w:val="none" w:sz="0" w:space="0" w:color="auto" w:frame="1"/>
        </w:rPr>
        <w:t>Table D3</w:t>
      </w:r>
      <w:r w:rsidR="00E31824">
        <w:rPr>
          <w:rStyle w:val="gnkrckgcgsb"/>
          <w:rFonts w:ascii="Times New Roman" w:hAnsi="Times New Roman" w:cs="Times New Roman"/>
          <w:color w:val="000000"/>
          <w:sz w:val="24"/>
          <w:szCs w:val="24"/>
          <w:bdr w:val="none" w:sz="0" w:space="0" w:color="auto" w:frame="1"/>
        </w:rPr>
        <w:t xml:space="preserve">: Post-hoc contrasts </w:t>
      </w:r>
      <w:r w:rsidR="00E31824">
        <w:rPr>
          <w:rFonts w:ascii="Times New Roman" w:hAnsi="Times New Roman" w:cs="Times New Roman"/>
          <w:color w:val="000000"/>
          <w:sz w:val="24"/>
          <w:szCs w:val="24"/>
        </w:rPr>
        <w:t xml:space="preserve">interaction for abundance (Melyridae only) for microsite by  </w:t>
      </w:r>
    </w:p>
    <w:p w14:paraId="2ECC89FB" w14:textId="77777777" w:rsidR="00E31824" w:rsidRPr="005B5261" w:rsidRDefault="00E31824" w:rsidP="00E31824">
      <w:pPr>
        <w:pStyle w:val="HTMLPreformatted"/>
        <w:shd w:val="clear" w:color="auto" w:fill="FFFFFF"/>
        <w:suppressAutoHyphens/>
        <w:wordWrap w:val="0"/>
        <w:spacing w:line="205" w:lineRule="atLeast"/>
        <w:rPr>
          <w:rFonts w:ascii="Times New Roman" w:hAnsi="Times New Roman" w:cs="Times New Roman"/>
          <w:color w:val="000000"/>
          <w:sz w:val="24"/>
          <w:szCs w:val="24"/>
        </w:rPr>
      </w:pPr>
      <w:r>
        <w:rPr>
          <w:rFonts w:ascii="Times New Roman" w:hAnsi="Times New Roman" w:cs="Times New Roman"/>
          <w:color w:val="000000"/>
          <w:sz w:val="24"/>
          <w:szCs w:val="24"/>
        </w:rPr>
        <w:t>blooming. Significant is at alpha &lt; 0.05 and indicated in bold.</w:t>
      </w:r>
    </w:p>
    <w:p w14:paraId="77D62CE2" w14:textId="77777777" w:rsidR="00E31824" w:rsidRDefault="00E31824" w:rsidP="00E31824">
      <w:pPr>
        <w:pStyle w:val="HTMLPreformatted"/>
        <w:shd w:val="clear" w:color="auto" w:fill="FFFFFF"/>
        <w:wordWrap w:val="0"/>
        <w:spacing w:line="205" w:lineRule="atLeast"/>
        <w:rPr>
          <w:rStyle w:val="gnkrckgcgsb"/>
          <w:rFonts w:ascii="Times New Roman" w:hAnsi="Times New Roman" w:cs="Times New Roman"/>
          <w:color w:val="000000"/>
          <w:sz w:val="24"/>
          <w:szCs w:val="24"/>
          <w:bdr w:val="none" w:sz="0" w:space="0" w:color="auto" w:frame="1"/>
        </w:rPr>
      </w:pPr>
    </w:p>
    <w:tbl>
      <w:tblPr>
        <w:tblStyle w:val="PlainTable2"/>
        <w:tblW w:w="0" w:type="auto"/>
        <w:tblLook w:val="0620" w:firstRow="1" w:lastRow="0" w:firstColumn="0" w:lastColumn="0" w:noHBand="1" w:noVBand="1"/>
      </w:tblPr>
      <w:tblGrid>
        <w:gridCol w:w="2515"/>
        <w:gridCol w:w="1518"/>
        <w:gridCol w:w="1558"/>
        <w:gridCol w:w="1559"/>
        <w:gridCol w:w="1559"/>
      </w:tblGrid>
      <w:tr w:rsidR="00E31824" w14:paraId="3AD4DFBA" w14:textId="77777777" w:rsidTr="002F53AD">
        <w:trPr>
          <w:cnfStyle w:val="100000000000" w:firstRow="1" w:lastRow="0" w:firstColumn="0" w:lastColumn="0" w:oddVBand="0" w:evenVBand="0" w:oddHBand="0" w:evenHBand="0" w:firstRowFirstColumn="0" w:firstRowLastColumn="0" w:lastRowFirstColumn="0" w:lastRowLastColumn="0"/>
        </w:trPr>
        <w:tc>
          <w:tcPr>
            <w:tcW w:w="2515" w:type="dxa"/>
          </w:tcPr>
          <w:p w14:paraId="6E84DDF9" w14:textId="77777777" w:rsidR="00E31824" w:rsidRPr="005B5261" w:rsidRDefault="00E31824" w:rsidP="002F53AD">
            <w:pPr>
              <w:jc w:val="center"/>
              <w:rPr>
                <w:rStyle w:val="gnkrckgcgsb"/>
                <w:color w:val="000000"/>
                <w:sz w:val="22"/>
                <w:szCs w:val="22"/>
                <w:bdr w:val="none" w:sz="0" w:space="0" w:color="auto" w:frame="1"/>
              </w:rPr>
            </w:pPr>
            <w:r>
              <w:rPr>
                <w:rStyle w:val="gnkrckgcgsb"/>
                <w:color w:val="000000"/>
                <w:sz w:val="22"/>
                <w:szCs w:val="22"/>
                <w:bdr w:val="none" w:sz="0" w:space="0" w:color="auto" w:frame="1"/>
              </w:rPr>
              <w:t>Contrast</w:t>
            </w:r>
          </w:p>
        </w:tc>
        <w:tc>
          <w:tcPr>
            <w:tcW w:w="1518" w:type="dxa"/>
          </w:tcPr>
          <w:p w14:paraId="7A448DAB" w14:textId="77777777" w:rsidR="00E31824" w:rsidRDefault="00E31824" w:rsidP="002F53AD">
            <w:pPr>
              <w:jc w:val="center"/>
            </w:pPr>
            <w:r>
              <w:t>Estimate</w:t>
            </w:r>
          </w:p>
        </w:tc>
        <w:tc>
          <w:tcPr>
            <w:tcW w:w="1558" w:type="dxa"/>
          </w:tcPr>
          <w:p w14:paraId="32FBCED6" w14:textId="77777777" w:rsidR="00E31824" w:rsidRDefault="00E31824" w:rsidP="002F53AD">
            <w:pPr>
              <w:jc w:val="center"/>
            </w:pPr>
            <w:r>
              <w:t>SE</w:t>
            </w:r>
          </w:p>
        </w:tc>
        <w:tc>
          <w:tcPr>
            <w:tcW w:w="1559" w:type="dxa"/>
          </w:tcPr>
          <w:p w14:paraId="013AA902" w14:textId="77777777" w:rsidR="00E31824" w:rsidRDefault="00E31824" w:rsidP="002F53AD">
            <w:pPr>
              <w:jc w:val="center"/>
            </w:pPr>
            <w:r>
              <w:t>Z</w:t>
            </w:r>
          </w:p>
        </w:tc>
        <w:tc>
          <w:tcPr>
            <w:tcW w:w="1559" w:type="dxa"/>
          </w:tcPr>
          <w:p w14:paraId="42726D38" w14:textId="77777777" w:rsidR="00E31824" w:rsidRDefault="00E31824" w:rsidP="002F53AD">
            <w:pPr>
              <w:jc w:val="center"/>
            </w:pPr>
            <w:r>
              <w:t>p</w:t>
            </w:r>
          </w:p>
        </w:tc>
      </w:tr>
      <w:tr w:rsidR="00E31824" w14:paraId="2D38CA21" w14:textId="77777777" w:rsidTr="002F53AD">
        <w:tc>
          <w:tcPr>
            <w:tcW w:w="2515" w:type="dxa"/>
          </w:tcPr>
          <w:p w14:paraId="1397B47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DF3278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0.2989089</w:t>
            </w:r>
          </w:p>
        </w:tc>
        <w:tc>
          <w:tcPr>
            <w:tcW w:w="1558" w:type="dxa"/>
          </w:tcPr>
          <w:p w14:paraId="344027E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0.1633482</w:t>
            </w:r>
          </w:p>
        </w:tc>
        <w:tc>
          <w:tcPr>
            <w:tcW w:w="1559" w:type="dxa"/>
          </w:tcPr>
          <w:p w14:paraId="1C47BC29"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1.830  </w:t>
            </w:r>
          </w:p>
        </w:tc>
        <w:tc>
          <w:tcPr>
            <w:tcW w:w="1559" w:type="dxa"/>
          </w:tcPr>
          <w:p w14:paraId="070A3250"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0.2592</w:t>
            </w:r>
          </w:p>
        </w:tc>
      </w:tr>
      <w:tr w:rsidR="00E31824" w14:paraId="057ABE4E" w14:textId="77777777" w:rsidTr="002F53AD">
        <w:tc>
          <w:tcPr>
            <w:tcW w:w="2515" w:type="dxa"/>
          </w:tcPr>
          <w:p w14:paraId="76AF2E20"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post,open</w:t>
            </w:r>
          </w:p>
        </w:tc>
        <w:tc>
          <w:tcPr>
            <w:tcW w:w="1518" w:type="dxa"/>
          </w:tcPr>
          <w:p w14:paraId="39896F2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1.1920062</w:t>
            </w:r>
          </w:p>
        </w:tc>
        <w:tc>
          <w:tcPr>
            <w:tcW w:w="1558" w:type="dxa"/>
          </w:tcPr>
          <w:p w14:paraId="687AB40A"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0.1932688</w:t>
            </w:r>
          </w:p>
        </w:tc>
        <w:tc>
          <w:tcPr>
            <w:tcW w:w="1559" w:type="dxa"/>
          </w:tcPr>
          <w:p w14:paraId="4659C14B"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6.168  </w:t>
            </w:r>
          </w:p>
        </w:tc>
        <w:tc>
          <w:tcPr>
            <w:tcW w:w="1559" w:type="dxa"/>
          </w:tcPr>
          <w:p w14:paraId="7C59360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44EBCD36" w14:textId="77777777" w:rsidTr="002F53AD">
        <w:tc>
          <w:tcPr>
            <w:tcW w:w="2515" w:type="dxa"/>
          </w:tcPr>
          <w:p w14:paraId="50E3714E"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pre,open - post,shrub</w:t>
            </w:r>
          </w:p>
        </w:tc>
        <w:tc>
          <w:tcPr>
            <w:tcW w:w="1518" w:type="dxa"/>
          </w:tcPr>
          <w:p w14:paraId="407E954D"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0.8388073</w:t>
            </w:r>
          </w:p>
        </w:tc>
        <w:tc>
          <w:tcPr>
            <w:tcW w:w="1558" w:type="dxa"/>
          </w:tcPr>
          <w:p w14:paraId="53328E4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0.1826136</w:t>
            </w:r>
          </w:p>
        </w:tc>
        <w:tc>
          <w:tcPr>
            <w:tcW w:w="1559" w:type="dxa"/>
          </w:tcPr>
          <w:p w14:paraId="558820F0"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4.593  </w:t>
            </w:r>
          </w:p>
        </w:tc>
        <w:tc>
          <w:tcPr>
            <w:tcW w:w="1559" w:type="dxa"/>
          </w:tcPr>
          <w:p w14:paraId="62648268"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13C35238" w14:textId="77777777" w:rsidTr="002F53AD">
        <w:tc>
          <w:tcPr>
            <w:tcW w:w="2515" w:type="dxa"/>
          </w:tcPr>
          <w:p w14:paraId="252C6D01"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pre,shrub</w:t>
            </w:r>
          </w:p>
        </w:tc>
        <w:tc>
          <w:tcPr>
            <w:tcW w:w="1518" w:type="dxa"/>
          </w:tcPr>
          <w:p w14:paraId="345E97C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0.8930973</w:t>
            </w:r>
          </w:p>
        </w:tc>
        <w:tc>
          <w:tcPr>
            <w:tcW w:w="1558" w:type="dxa"/>
          </w:tcPr>
          <w:p w14:paraId="2BF1940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0.1906721</w:t>
            </w:r>
          </w:p>
        </w:tc>
        <w:tc>
          <w:tcPr>
            <w:tcW w:w="1559" w:type="dxa"/>
          </w:tcPr>
          <w:p w14:paraId="6DC85EC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4.684  </w:t>
            </w:r>
          </w:p>
        </w:tc>
        <w:tc>
          <w:tcPr>
            <w:tcW w:w="1559" w:type="dxa"/>
          </w:tcPr>
          <w:p w14:paraId="3AE8E5C4"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&lt;.0001</w:t>
            </w:r>
          </w:p>
        </w:tc>
      </w:tr>
      <w:tr w:rsidR="00E31824" w14:paraId="348E7622" w14:textId="77777777" w:rsidTr="002F53AD">
        <w:tc>
          <w:tcPr>
            <w:tcW w:w="2515" w:type="dxa"/>
          </w:tcPr>
          <w:p w14:paraId="4735E2CB"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post,open - post,shrub</w:t>
            </w:r>
          </w:p>
        </w:tc>
        <w:tc>
          <w:tcPr>
            <w:tcW w:w="1518" w:type="dxa"/>
          </w:tcPr>
          <w:p w14:paraId="794A6547"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0.5398984</w:t>
            </w:r>
          </w:p>
        </w:tc>
        <w:tc>
          <w:tcPr>
            <w:tcW w:w="1558" w:type="dxa"/>
          </w:tcPr>
          <w:p w14:paraId="361C4556"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0.1799142</w:t>
            </w:r>
          </w:p>
        </w:tc>
        <w:tc>
          <w:tcPr>
            <w:tcW w:w="1559" w:type="dxa"/>
          </w:tcPr>
          <w:p w14:paraId="759CC77C"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3.001  </w:t>
            </w:r>
          </w:p>
        </w:tc>
        <w:tc>
          <w:tcPr>
            <w:tcW w:w="1559" w:type="dxa"/>
          </w:tcPr>
          <w:p w14:paraId="1A9DD8AF" w14:textId="77777777" w:rsidR="00E31824" w:rsidRPr="005D6BF2" w:rsidRDefault="00E31824" w:rsidP="002F53AD">
            <w:pPr>
              <w:jc w:val="center"/>
              <w:rPr>
                <w:b/>
                <w:sz w:val="22"/>
                <w:szCs w:val="22"/>
              </w:rPr>
            </w:pPr>
            <w:r w:rsidRPr="005D6BF2">
              <w:rPr>
                <w:rStyle w:val="gnkrckgcgsb"/>
                <w:b/>
                <w:color w:val="000000"/>
                <w:sz w:val="22"/>
                <w:szCs w:val="22"/>
                <w:bdr w:val="none" w:sz="0" w:space="0" w:color="auto" w:frame="1"/>
              </w:rPr>
              <w:t>0.0143</w:t>
            </w:r>
          </w:p>
        </w:tc>
      </w:tr>
      <w:tr w:rsidR="00E31824" w14:paraId="7A147999" w14:textId="77777777" w:rsidTr="002F53AD">
        <w:tc>
          <w:tcPr>
            <w:tcW w:w="2515" w:type="dxa"/>
          </w:tcPr>
          <w:p w14:paraId="5856D7E8" w14:textId="77777777" w:rsidR="00E31824" w:rsidRPr="005B5261" w:rsidRDefault="00E31824" w:rsidP="002F53AD">
            <w:pPr>
              <w:jc w:val="center"/>
              <w:rPr>
                <w:sz w:val="22"/>
                <w:szCs w:val="22"/>
              </w:rPr>
            </w:pPr>
            <w:r w:rsidRPr="005B5261">
              <w:rPr>
                <w:rStyle w:val="gnkrckgcgsb"/>
                <w:color w:val="000000"/>
                <w:sz w:val="22"/>
                <w:szCs w:val="22"/>
                <w:bdr w:val="none" w:sz="0" w:space="0" w:color="auto" w:frame="1"/>
              </w:rPr>
              <w:t>pre,shrub - post,shrub</w:t>
            </w:r>
          </w:p>
        </w:tc>
        <w:tc>
          <w:tcPr>
            <w:tcW w:w="1518" w:type="dxa"/>
          </w:tcPr>
          <w:p w14:paraId="16A5CC28"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-0.3531989</w:t>
            </w:r>
          </w:p>
        </w:tc>
        <w:tc>
          <w:tcPr>
            <w:tcW w:w="1558" w:type="dxa"/>
          </w:tcPr>
          <w:p w14:paraId="7195CB15"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0.1815186</w:t>
            </w:r>
          </w:p>
        </w:tc>
        <w:tc>
          <w:tcPr>
            <w:tcW w:w="1559" w:type="dxa"/>
          </w:tcPr>
          <w:p w14:paraId="1A9CD972" w14:textId="77777777" w:rsidR="00E31824" w:rsidRPr="005D6BF2" w:rsidRDefault="00E31824" w:rsidP="002F53AD">
            <w:pPr>
              <w:jc w:val="center"/>
              <w:rPr>
                <w:sz w:val="22"/>
                <w:szCs w:val="22"/>
              </w:rPr>
            </w:pPr>
            <w:r w:rsidRPr="005D6BF2">
              <w:rPr>
                <w:rStyle w:val="gnkrckgcgsb"/>
                <w:color w:val="000000"/>
                <w:sz w:val="22"/>
                <w:szCs w:val="22"/>
                <w:bdr w:val="none" w:sz="0" w:space="0" w:color="auto" w:frame="1"/>
              </w:rPr>
              <w:t xml:space="preserve">-1.946  </w:t>
            </w:r>
          </w:p>
        </w:tc>
        <w:tc>
          <w:tcPr>
            <w:tcW w:w="1559" w:type="dxa"/>
          </w:tcPr>
          <w:p w14:paraId="0E4EA4C9" w14:textId="77777777" w:rsidR="00E31824" w:rsidRPr="005D6BF2" w:rsidRDefault="00E31824" w:rsidP="002F53AD">
            <w:pPr>
              <w:jc w:val="center"/>
              <w:rPr>
                <w:b/>
                <w:sz w:val="22"/>
                <w:szCs w:val="22"/>
              </w:rPr>
            </w:pPr>
            <w:r w:rsidRPr="005D6BF2">
              <w:rPr>
                <w:rStyle w:val="gnkrckgcgsb"/>
                <w:color w:val="000000"/>
                <w:sz w:val="22"/>
                <w:szCs w:val="22"/>
                <w:bdr w:val="none" w:sz="0" w:space="0" w:color="auto" w:frame="1"/>
              </w:rPr>
              <w:t>0.2090</w:t>
            </w:r>
          </w:p>
        </w:tc>
      </w:tr>
    </w:tbl>
    <w:p w14:paraId="7E89E6D4" w14:textId="7CECAB0C" w:rsidR="00ED4DC3" w:rsidRDefault="00ED4DC3" w:rsidP="009C7F0B"/>
    <w:sectPr w:rsidR="00ED4D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B32E12" w14:textId="77777777" w:rsidR="001213CB" w:rsidRDefault="001213CB" w:rsidP="00E82973">
      <w:pPr>
        <w:spacing w:after="0" w:line="240" w:lineRule="auto"/>
      </w:pPr>
      <w:r>
        <w:separator/>
      </w:r>
    </w:p>
  </w:endnote>
  <w:endnote w:type="continuationSeparator" w:id="0">
    <w:p w14:paraId="26518166" w14:textId="77777777" w:rsidR="001213CB" w:rsidRDefault="001213CB" w:rsidP="00E829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libri">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游ゴシック Light">
    <w:panose1 w:val="00000000000000000000"/>
    <w:charset w:val="80"/>
    <w:family w:val="roman"/>
    <w:notTrueType/>
    <w:pitch w:val="default"/>
  </w:font>
  <w:font w:name="Calibri Light">
    <w:charset w:val="00"/>
    <w:family w:val="swiss"/>
    <w:pitch w:val="variable"/>
    <w:sig w:usb0="E0002AFF" w:usb1="C000247B"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altName w:val="Times New Roman"/>
    <w:panose1 w:val="00000000000000000000"/>
    <w:charset w:val="01"/>
    <w:family w:val="roman"/>
    <w:notTrueType/>
    <w:pitch w:val="variable"/>
  </w:font>
  <w:font w:name="游明朝">
    <w:panose1 w:val="00000000000000000000"/>
    <w:charset w:val="80"/>
    <w:family w:val="roman"/>
    <w:notTrueType/>
    <w:pitch w:val="default"/>
  </w:font>
  <w:font w:name="Lucida Console">
    <w:altName w:val="Menlo Regular"/>
    <w:charset w:val="00"/>
    <w:family w:val="modern"/>
    <w:pitch w:val="fixed"/>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214528" w14:textId="77777777" w:rsidR="001213CB" w:rsidRDefault="001213CB" w:rsidP="00E82973">
      <w:pPr>
        <w:spacing w:after="0" w:line="240" w:lineRule="auto"/>
      </w:pPr>
      <w:r>
        <w:separator/>
      </w:r>
    </w:p>
  </w:footnote>
  <w:footnote w:type="continuationSeparator" w:id="0">
    <w:p w14:paraId="0EA1BD6C" w14:textId="77777777" w:rsidR="001213CB" w:rsidRDefault="001213CB" w:rsidP="00E8297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7167F8"/>
    <w:multiLevelType w:val="hybridMultilevel"/>
    <w:tmpl w:val="93F6C020"/>
    <w:lvl w:ilvl="0" w:tplc="5F6E937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E761C"/>
    <w:multiLevelType w:val="hybridMultilevel"/>
    <w:tmpl w:val="27961F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5"/>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Persp Plant Ecol Evol Systematic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lt;record-ids&gt;&lt;item&gt;1&lt;/item&gt;&lt;item&gt;2&lt;/item&gt;&lt;item&gt;3&lt;/item&gt;&lt;item&gt;4&lt;/item&gt;&lt;item&gt;5&lt;/item&gt;&lt;item&gt;6&lt;/item&gt;&lt;item&gt;7&lt;/item&gt;&lt;item&gt;8&lt;/item&gt;&lt;item&gt;9&lt;/item&gt;&lt;item&gt;12&lt;/item&gt;&lt;item&gt;14&lt;/item&gt;&lt;item&gt;15&lt;/item&gt;&lt;item&gt;16&lt;/item&gt;&lt;item&gt;17&lt;/item&gt;&lt;item&gt;18&lt;/item&gt;&lt;item&gt;19&lt;/item&gt;&lt;item&gt;20&lt;/item&gt;&lt;item&gt;22&lt;/item&gt;&lt;item&gt;23&lt;/item&gt;&lt;item&gt;24&lt;/item&gt;&lt;item&gt;25&lt;/item&gt;&lt;item&gt;27&lt;/item&gt;&lt;item&gt;28&lt;/item&gt;&lt;item&gt;30&lt;/item&gt;&lt;item&gt;31&lt;/item&gt;&lt;item&gt;33&lt;/item&gt;&lt;item&gt;34&lt;/item&gt;&lt;item&gt;35&lt;/item&gt;&lt;item&gt;36&lt;/item&gt;&lt;item&gt;37&lt;/item&gt;&lt;item&gt;38&lt;/item&gt;&lt;item&gt;39&lt;/item&gt;&lt;item&gt;40&lt;/item&gt;&lt;item&gt;41&lt;/item&gt;&lt;item&gt;42&lt;/item&gt;&lt;item&gt;43&lt;/item&gt;&lt;item&gt;58&lt;/item&gt;&lt;item&gt;72&lt;/item&gt;&lt;item&gt;95&lt;/item&gt;&lt;item&gt;108&lt;/item&gt;&lt;item&gt;117&lt;/item&gt;&lt;item&gt;129&lt;/item&gt;&lt;item&gt;131&lt;/item&gt;&lt;item&gt;132&lt;/item&gt;&lt;item&gt;143&lt;/item&gt;&lt;item&gt;146&lt;/item&gt;&lt;item&gt;224&lt;/item&gt;&lt;item&gt;226&lt;/item&gt;&lt;item&gt;227&lt;/item&gt;&lt;item&gt;228&lt;/item&gt;&lt;item&gt;229&lt;/item&gt;&lt;item&gt;230&lt;/item&gt;&lt;item&gt;231&lt;/item&gt;&lt;item&gt;232&lt;/item&gt;&lt;item&gt;233&lt;/item&gt;&lt;item&gt;234&lt;/item&gt;&lt;item&gt;235&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2&lt;/item&gt;&lt;item&gt;253&lt;/item&gt;&lt;item&gt;255&lt;/item&gt;&lt;item&gt;256&lt;/item&gt;&lt;item&gt;258&lt;/item&gt;&lt;item&gt;259&lt;/item&gt;&lt;item&gt;260&lt;/item&gt;&lt;item&gt;262&lt;/item&gt;&lt;item&gt;263&lt;/item&gt;&lt;item&gt;264&lt;/item&gt;&lt;item&gt;265&lt;/item&gt;&lt;item&gt;266&lt;/item&gt;&lt;item&gt;267&lt;/item&gt;&lt;item&gt;268&lt;/item&gt;&lt;item&gt;269&lt;/item&gt;&lt;item&gt;270&lt;/item&gt;&lt;item&gt;271&lt;/item&gt;&lt;item&gt;272&lt;/item&gt;&lt;item&gt;273&lt;/item&gt;&lt;item&gt;274&lt;/item&gt;&lt;item&gt;275&lt;/item&gt;&lt;item&gt;276&lt;/item&gt;&lt;/record-ids&gt;&lt;/item&gt;&lt;/Libraries&gt;"/>
  </w:docVars>
  <w:rsids>
    <w:rsidRoot w:val="00D55D2E"/>
    <w:rsid w:val="00002E67"/>
    <w:rsid w:val="000043FA"/>
    <w:rsid w:val="00005D9D"/>
    <w:rsid w:val="00010ACB"/>
    <w:rsid w:val="00011768"/>
    <w:rsid w:val="000127C0"/>
    <w:rsid w:val="00012C4C"/>
    <w:rsid w:val="00013ED2"/>
    <w:rsid w:val="00015496"/>
    <w:rsid w:val="00016005"/>
    <w:rsid w:val="0001769C"/>
    <w:rsid w:val="00017B00"/>
    <w:rsid w:val="000220DA"/>
    <w:rsid w:val="00025219"/>
    <w:rsid w:val="0002609A"/>
    <w:rsid w:val="00026C56"/>
    <w:rsid w:val="0003076A"/>
    <w:rsid w:val="00031660"/>
    <w:rsid w:val="000318B5"/>
    <w:rsid w:val="000327C0"/>
    <w:rsid w:val="00032F51"/>
    <w:rsid w:val="00036294"/>
    <w:rsid w:val="0004122F"/>
    <w:rsid w:val="0004758E"/>
    <w:rsid w:val="00047F7F"/>
    <w:rsid w:val="00051285"/>
    <w:rsid w:val="00051B2E"/>
    <w:rsid w:val="00051D07"/>
    <w:rsid w:val="00052F27"/>
    <w:rsid w:val="000538E5"/>
    <w:rsid w:val="00060278"/>
    <w:rsid w:val="00062E4F"/>
    <w:rsid w:val="00065309"/>
    <w:rsid w:val="000661F0"/>
    <w:rsid w:val="00066537"/>
    <w:rsid w:val="000705AA"/>
    <w:rsid w:val="0007112A"/>
    <w:rsid w:val="0007687C"/>
    <w:rsid w:val="0008065C"/>
    <w:rsid w:val="0008110A"/>
    <w:rsid w:val="00085ED2"/>
    <w:rsid w:val="000864E2"/>
    <w:rsid w:val="00086F3A"/>
    <w:rsid w:val="000924A6"/>
    <w:rsid w:val="00092721"/>
    <w:rsid w:val="0009574D"/>
    <w:rsid w:val="00095AF0"/>
    <w:rsid w:val="00097D82"/>
    <w:rsid w:val="000A01F2"/>
    <w:rsid w:val="000A0F2F"/>
    <w:rsid w:val="000A41C5"/>
    <w:rsid w:val="000A42AE"/>
    <w:rsid w:val="000A445C"/>
    <w:rsid w:val="000A6AE4"/>
    <w:rsid w:val="000A6F94"/>
    <w:rsid w:val="000B3F99"/>
    <w:rsid w:val="000B6B96"/>
    <w:rsid w:val="000B7824"/>
    <w:rsid w:val="000C0C21"/>
    <w:rsid w:val="000C14B2"/>
    <w:rsid w:val="000C15B1"/>
    <w:rsid w:val="000C18FD"/>
    <w:rsid w:val="000C32A3"/>
    <w:rsid w:val="000C4F48"/>
    <w:rsid w:val="000C57C4"/>
    <w:rsid w:val="000D19E4"/>
    <w:rsid w:val="000D1E96"/>
    <w:rsid w:val="000D2637"/>
    <w:rsid w:val="000D3971"/>
    <w:rsid w:val="000D4F99"/>
    <w:rsid w:val="000D5390"/>
    <w:rsid w:val="000E1331"/>
    <w:rsid w:val="000E26F1"/>
    <w:rsid w:val="000E29AB"/>
    <w:rsid w:val="000E36E5"/>
    <w:rsid w:val="000E3E9E"/>
    <w:rsid w:val="000E47A2"/>
    <w:rsid w:val="000E687C"/>
    <w:rsid w:val="000E73EE"/>
    <w:rsid w:val="000F015E"/>
    <w:rsid w:val="000F0175"/>
    <w:rsid w:val="000F23E8"/>
    <w:rsid w:val="000F2B2E"/>
    <w:rsid w:val="000F33DC"/>
    <w:rsid w:val="000F3418"/>
    <w:rsid w:val="000F42F3"/>
    <w:rsid w:val="000F4F15"/>
    <w:rsid w:val="000F6F41"/>
    <w:rsid w:val="000F6F48"/>
    <w:rsid w:val="000F77F5"/>
    <w:rsid w:val="001002EB"/>
    <w:rsid w:val="00100A55"/>
    <w:rsid w:val="00103941"/>
    <w:rsid w:val="0010420D"/>
    <w:rsid w:val="0010779D"/>
    <w:rsid w:val="001079BE"/>
    <w:rsid w:val="00113395"/>
    <w:rsid w:val="00116B2E"/>
    <w:rsid w:val="00117EC0"/>
    <w:rsid w:val="00120D56"/>
    <w:rsid w:val="00120F70"/>
    <w:rsid w:val="001213CB"/>
    <w:rsid w:val="001232CF"/>
    <w:rsid w:val="00123786"/>
    <w:rsid w:val="00124B75"/>
    <w:rsid w:val="00126C9F"/>
    <w:rsid w:val="00132C0B"/>
    <w:rsid w:val="001332DA"/>
    <w:rsid w:val="001333B4"/>
    <w:rsid w:val="001339B7"/>
    <w:rsid w:val="00133EC6"/>
    <w:rsid w:val="0013664C"/>
    <w:rsid w:val="00136B4C"/>
    <w:rsid w:val="00140351"/>
    <w:rsid w:val="00141686"/>
    <w:rsid w:val="00141A12"/>
    <w:rsid w:val="00141DFA"/>
    <w:rsid w:val="001432EE"/>
    <w:rsid w:val="00143451"/>
    <w:rsid w:val="00144206"/>
    <w:rsid w:val="00144DF1"/>
    <w:rsid w:val="0014622A"/>
    <w:rsid w:val="0014749D"/>
    <w:rsid w:val="001526C6"/>
    <w:rsid w:val="001556B0"/>
    <w:rsid w:val="00155A6C"/>
    <w:rsid w:val="0015677D"/>
    <w:rsid w:val="001578B1"/>
    <w:rsid w:val="00162017"/>
    <w:rsid w:val="00162BF2"/>
    <w:rsid w:val="00165702"/>
    <w:rsid w:val="00166563"/>
    <w:rsid w:val="00166E77"/>
    <w:rsid w:val="00170E95"/>
    <w:rsid w:val="00172CFB"/>
    <w:rsid w:val="00174190"/>
    <w:rsid w:val="0017450D"/>
    <w:rsid w:val="001756B8"/>
    <w:rsid w:val="00175E68"/>
    <w:rsid w:val="0017664E"/>
    <w:rsid w:val="001777A8"/>
    <w:rsid w:val="00177D88"/>
    <w:rsid w:val="00182387"/>
    <w:rsid w:val="00182652"/>
    <w:rsid w:val="0018395C"/>
    <w:rsid w:val="00187C0E"/>
    <w:rsid w:val="0019001B"/>
    <w:rsid w:val="00191148"/>
    <w:rsid w:val="00191474"/>
    <w:rsid w:val="0019206A"/>
    <w:rsid w:val="00193054"/>
    <w:rsid w:val="00194E58"/>
    <w:rsid w:val="00195F74"/>
    <w:rsid w:val="001A12A6"/>
    <w:rsid w:val="001A1BB6"/>
    <w:rsid w:val="001A3BED"/>
    <w:rsid w:val="001A407A"/>
    <w:rsid w:val="001A4317"/>
    <w:rsid w:val="001A79D1"/>
    <w:rsid w:val="001B4908"/>
    <w:rsid w:val="001B755B"/>
    <w:rsid w:val="001C0D9F"/>
    <w:rsid w:val="001C1891"/>
    <w:rsid w:val="001C2200"/>
    <w:rsid w:val="001C368F"/>
    <w:rsid w:val="001C3A12"/>
    <w:rsid w:val="001C451F"/>
    <w:rsid w:val="001C6858"/>
    <w:rsid w:val="001C7812"/>
    <w:rsid w:val="001D1064"/>
    <w:rsid w:val="001D1603"/>
    <w:rsid w:val="001D1EBB"/>
    <w:rsid w:val="001D4163"/>
    <w:rsid w:val="001D47AD"/>
    <w:rsid w:val="001D47FA"/>
    <w:rsid w:val="001D5345"/>
    <w:rsid w:val="001D5967"/>
    <w:rsid w:val="001D77C9"/>
    <w:rsid w:val="001E2F62"/>
    <w:rsid w:val="001E3034"/>
    <w:rsid w:val="001E4D6C"/>
    <w:rsid w:val="001F125D"/>
    <w:rsid w:val="001F2A3D"/>
    <w:rsid w:val="001F43F0"/>
    <w:rsid w:val="001F56B0"/>
    <w:rsid w:val="001F703F"/>
    <w:rsid w:val="00200D6D"/>
    <w:rsid w:val="00202548"/>
    <w:rsid w:val="0020327D"/>
    <w:rsid w:val="002032F8"/>
    <w:rsid w:val="00203C44"/>
    <w:rsid w:val="00205FB0"/>
    <w:rsid w:val="0020615C"/>
    <w:rsid w:val="00206724"/>
    <w:rsid w:val="002067A9"/>
    <w:rsid w:val="0020791B"/>
    <w:rsid w:val="00213078"/>
    <w:rsid w:val="002138D0"/>
    <w:rsid w:val="002154B4"/>
    <w:rsid w:val="00215FBC"/>
    <w:rsid w:val="00216CE9"/>
    <w:rsid w:val="0021779D"/>
    <w:rsid w:val="00220CE8"/>
    <w:rsid w:val="002223A5"/>
    <w:rsid w:val="0022314A"/>
    <w:rsid w:val="002234E8"/>
    <w:rsid w:val="00227446"/>
    <w:rsid w:val="00233425"/>
    <w:rsid w:val="00237BBD"/>
    <w:rsid w:val="002403B6"/>
    <w:rsid w:val="0024088A"/>
    <w:rsid w:val="002420E0"/>
    <w:rsid w:val="00242BA2"/>
    <w:rsid w:val="0024336C"/>
    <w:rsid w:val="0024691B"/>
    <w:rsid w:val="00251223"/>
    <w:rsid w:val="00251C75"/>
    <w:rsid w:val="002535CD"/>
    <w:rsid w:val="0025390F"/>
    <w:rsid w:val="00253A49"/>
    <w:rsid w:val="002545EC"/>
    <w:rsid w:val="00257C13"/>
    <w:rsid w:val="00260140"/>
    <w:rsid w:val="002619A8"/>
    <w:rsid w:val="00261ADE"/>
    <w:rsid w:val="002633DC"/>
    <w:rsid w:val="00264AD5"/>
    <w:rsid w:val="00265354"/>
    <w:rsid w:val="002708B2"/>
    <w:rsid w:val="002715FB"/>
    <w:rsid w:val="002738CC"/>
    <w:rsid w:val="002743B5"/>
    <w:rsid w:val="00274B48"/>
    <w:rsid w:val="002753D7"/>
    <w:rsid w:val="002802F3"/>
    <w:rsid w:val="00280601"/>
    <w:rsid w:val="002808AC"/>
    <w:rsid w:val="00281034"/>
    <w:rsid w:val="00281375"/>
    <w:rsid w:val="00285C9B"/>
    <w:rsid w:val="002861D4"/>
    <w:rsid w:val="00287BED"/>
    <w:rsid w:val="00290046"/>
    <w:rsid w:val="0029008E"/>
    <w:rsid w:val="002905EA"/>
    <w:rsid w:val="002918EF"/>
    <w:rsid w:val="002930AB"/>
    <w:rsid w:val="00293314"/>
    <w:rsid w:val="0029361D"/>
    <w:rsid w:val="00294B2F"/>
    <w:rsid w:val="00295346"/>
    <w:rsid w:val="002A0025"/>
    <w:rsid w:val="002A0284"/>
    <w:rsid w:val="002A2432"/>
    <w:rsid w:val="002A3E0F"/>
    <w:rsid w:val="002A3E17"/>
    <w:rsid w:val="002A5E54"/>
    <w:rsid w:val="002A5E81"/>
    <w:rsid w:val="002A6C3D"/>
    <w:rsid w:val="002B04AB"/>
    <w:rsid w:val="002B09EE"/>
    <w:rsid w:val="002B36A1"/>
    <w:rsid w:val="002B43C8"/>
    <w:rsid w:val="002B55CE"/>
    <w:rsid w:val="002C048A"/>
    <w:rsid w:val="002C2444"/>
    <w:rsid w:val="002C2573"/>
    <w:rsid w:val="002C73C9"/>
    <w:rsid w:val="002D2719"/>
    <w:rsid w:val="002D2F30"/>
    <w:rsid w:val="002D2FA3"/>
    <w:rsid w:val="002D48C8"/>
    <w:rsid w:val="002D5FDB"/>
    <w:rsid w:val="002D6D44"/>
    <w:rsid w:val="002E1596"/>
    <w:rsid w:val="002E1744"/>
    <w:rsid w:val="002E1C51"/>
    <w:rsid w:val="002E3387"/>
    <w:rsid w:val="002E4BF3"/>
    <w:rsid w:val="002E61F9"/>
    <w:rsid w:val="002E7858"/>
    <w:rsid w:val="002F12D2"/>
    <w:rsid w:val="002F39A4"/>
    <w:rsid w:val="002F53AD"/>
    <w:rsid w:val="002F5481"/>
    <w:rsid w:val="002F63CD"/>
    <w:rsid w:val="002F7980"/>
    <w:rsid w:val="0030341E"/>
    <w:rsid w:val="003034EA"/>
    <w:rsid w:val="0031331D"/>
    <w:rsid w:val="00314984"/>
    <w:rsid w:val="00314C86"/>
    <w:rsid w:val="003158EA"/>
    <w:rsid w:val="00315F3A"/>
    <w:rsid w:val="00315F5C"/>
    <w:rsid w:val="0032010B"/>
    <w:rsid w:val="00321736"/>
    <w:rsid w:val="00321CD3"/>
    <w:rsid w:val="00322193"/>
    <w:rsid w:val="0032252D"/>
    <w:rsid w:val="00323AE9"/>
    <w:rsid w:val="00323ECC"/>
    <w:rsid w:val="00325924"/>
    <w:rsid w:val="0032632B"/>
    <w:rsid w:val="00330A8F"/>
    <w:rsid w:val="00332060"/>
    <w:rsid w:val="003324BC"/>
    <w:rsid w:val="00332596"/>
    <w:rsid w:val="003333D9"/>
    <w:rsid w:val="0034237C"/>
    <w:rsid w:val="0035192F"/>
    <w:rsid w:val="0035240C"/>
    <w:rsid w:val="00353035"/>
    <w:rsid w:val="00356BDB"/>
    <w:rsid w:val="00356F0E"/>
    <w:rsid w:val="00357E6C"/>
    <w:rsid w:val="00360105"/>
    <w:rsid w:val="00361D56"/>
    <w:rsid w:val="003625DA"/>
    <w:rsid w:val="0036272C"/>
    <w:rsid w:val="003674E7"/>
    <w:rsid w:val="00372608"/>
    <w:rsid w:val="003733D1"/>
    <w:rsid w:val="0037341F"/>
    <w:rsid w:val="00374585"/>
    <w:rsid w:val="003761D6"/>
    <w:rsid w:val="00376684"/>
    <w:rsid w:val="00380EA2"/>
    <w:rsid w:val="003816DB"/>
    <w:rsid w:val="00382C7C"/>
    <w:rsid w:val="00383159"/>
    <w:rsid w:val="00386F34"/>
    <w:rsid w:val="00391B5D"/>
    <w:rsid w:val="003929E6"/>
    <w:rsid w:val="00394FBB"/>
    <w:rsid w:val="00396E3D"/>
    <w:rsid w:val="003A062B"/>
    <w:rsid w:val="003A239E"/>
    <w:rsid w:val="003A3F0D"/>
    <w:rsid w:val="003A44D0"/>
    <w:rsid w:val="003A5047"/>
    <w:rsid w:val="003B10A7"/>
    <w:rsid w:val="003B1744"/>
    <w:rsid w:val="003B184A"/>
    <w:rsid w:val="003B37FB"/>
    <w:rsid w:val="003B5479"/>
    <w:rsid w:val="003B6FAC"/>
    <w:rsid w:val="003B7688"/>
    <w:rsid w:val="003C08A3"/>
    <w:rsid w:val="003C0E16"/>
    <w:rsid w:val="003C31A0"/>
    <w:rsid w:val="003C69DA"/>
    <w:rsid w:val="003C7005"/>
    <w:rsid w:val="003D178A"/>
    <w:rsid w:val="003D5314"/>
    <w:rsid w:val="003D576D"/>
    <w:rsid w:val="003D67FB"/>
    <w:rsid w:val="003D6EAB"/>
    <w:rsid w:val="003E00B3"/>
    <w:rsid w:val="003E099F"/>
    <w:rsid w:val="003E0D81"/>
    <w:rsid w:val="003E1E61"/>
    <w:rsid w:val="003E4152"/>
    <w:rsid w:val="003E48AD"/>
    <w:rsid w:val="003F074A"/>
    <w:rsid w:val="003F180D"/>
    <w:rsid w:val="003F1979"/>
    <w:rsid w:val="003F2523"/>
    <w:rsid w:val="003F263E"/>
    <w:rsid w:val="003F3BC9"/>
    <w:rsid w:val="003F467B"/>
    <w:rsid w:val="003F7F68"/>
    <w:rsid w:val="00400D11"/>
    <w:rsid w:val="004012A4"/>
    <w:rsid w:val="00407020"/>
    <w:rsid w:val="004143CC"/>
    <w:rsid w:val="0041560D"/>
    <w:rsid w:val="0041593F"/>
    <w:rsid w:val="0041669C"/>
    <w:rsid w:val="00417A15"/>
    <w:rsid w:val="00420319"/>
    <w:rsid w:val="00421423"/>
    <w:rsid w:val="0042551A"/>
    <w:rsid w:val="00425D30"/>
    <w:rsid w:val="004268A8"/>
    <w:rsid w:val="0042771C"/>
    <w:rsid w:val="00427CBB"/>
    <w:rsid w:val="00427F8A"/>
    <w:rsid w:val="00434127"/>
    <w:rsid w:val="00440D99"/>
    <w:rsid w:val="004412BC"/>
    <w:rsid w:val="00441462"/>
    <w:rsid w:val="004422A3"/>
    <w:rsid w:val="00443C1E"/>
    <w:rsid w:val="004458E5"/>
    <w:rsid w:val="00445F94"/>
    <w:rsid w:val="00446089"/>
    <w:rsid w:val="00446485"/>
    <w:rsid w:val="004471FF"/>
    <w:rsid w:val="0045062A"/>
    <w:rsid w:val="00450D79"/>
    <w:rsid w:val="004524F0"/>
    <w:rsid w:val="00452809"/>
    <w:rsid w:val="004529BA"/>
    <w:rsid w:val="00452C17"/>
    <w:rsid w:val="004540D2"/>
    <w:rsid w:val="004545C7"/>
    <w:rsid w:val="0045549B"/>
    <w:rsid w:val="00455F85"/>
    <w:rsid w:val="0045649C"/>
    <w:rsid w:val="00456772"/>
    <w:rsid w:val="00456B56"/>
    <w:rsid w:val="0046095E"/>
    <w:rsid w:val="004624B8"/>
    <w:rsid w:val="004631CA"/>
    <w:rsid w:val="00463449"/>
    <w:rsid w:val="00463F3E"/>
    <w:rsid w:val="004645F4"/>
    <w:rsid w:val="00464B88"/>
    <w:rsid w:val="00465E1C"/>
    <w:rsid w:val="004663E5"/>
    <w:rsid w:val="004669A4"/>
    <w:rsid w:val="00470C81"/>
    <w:rsid w:val="004738C4"/>
    <w:rsid w:val="004741AC"/>
    <w:rsid w:val="00474223"/>
    <w:rsid w:val="004760E2"/>
    <w:rsid w:val="004771C2"/>
    <w:rsid w:val="00484208"/>
    <w:rsid w:val="00484D8B"/>
    <w:rsid w:val="004862EA"/>
    <w:rsid w:val="00486660"/>
    <w:rsid w:val="00487B61"/>
    <w:rsid w:val="004907D9"/>
    <w:rsid w:val="00490C64"/>
    <w:rsid w:val="004911BF"/>
    <w:rsid w:val="00492406"/>
    <w:rsid w:val="00494431"/>
    <w:rsid w:val="00497255"/>
    <w:rsid w:val="00497DCE"/>
    <w:rsid w:val="004A0473"/>
    <w:rsid w:val="004A0DC6"/>
    <w:rsid w:val="004A23B3"/>
    <w:rsid w:val="004A3324"/>
    <w:rsid w:val="004A335E"/>
    <w:rsid w:val="004A52D3"/>
    <w:rsid w:val="004A5724"/>
    <w:rsid w:val="004A7D29"/>
    <w:rsid w:val="004B25E3"/>
    <w:rsid w:val="004B2F48"/>
    <w:rsid w:val="004B323F"/>
    <w:rsid w:val="004B45F7"/>
    <w:rsid w:val="004B603E"/>
    <w:rsid w:val="004B6CF1"/>
    <w:rsid w:val="004B7910"/>
    <w:rsid w:val="004C2C45"/>
    <w:rsid w:val="004C3AD7"/>
    <w:rsid w:val="004C510F"/>
    <w:rsid w:val="004C656D"/>
    <w:rsid w:val="004C6BBA"/>
    <w:rsid w:val="004D17FD"/>
    <w:rsid w:val="004D207D"/>
    <w:rsid w:val="004D279E"/>
    <w:rsid w:val="004D3DEB"/>
    <w:rsid w:val="004D43E8"/>
    <w:rsid w:val="004D4794"/>
    <w:rsid w:val="004D4AA9"/>
    <w:rsid w:val="004D5CBA"/>
    <w:rsid w:val="004D71EE"/>
    <w:rsid w:val="004E38AE"/>
    <w:rsid w:val="004E43A7"/>
    <w:rsid w:val="004E5844"/>
    <w:rsid w:val="004E76B2"/>
    <w:rsid w:val="004F0679"/>
    <w:rsid w:val="004F1A07"/>
    <w:rsid w:val="004F2E0D"/>
    <w:rsid w:val="004F588D"/>
    <w:rsid w:val="004F660B"/>
    <w:rsid w:val="004F6798"/>
    <w:rsid w:val="0050114E"/>
    <w:rsid w:val="00502C85"/>
    <w:rsid w:val="00506418"/>
    <w:rsid w:val="005065BA"/>
    <w:rsid w:val="00507A52"/>
    <w:rsid w:val="00510574"/>
    <w:rsid w:val="00510EFE"/>
    <w:rsid w:val="00511673"/>
    <w:rsid w:val="00515450"/>
    <w:rsid w:val="00516DBF"/>
    <w:rsid w:val="00517A20"/>
    <w:rsid w:val="00517E5A"/>
    <w:rsid w:val="00520BCD"/>
    <w:rsid w:val="00523122"/>
    <w:rsid w:val="00523861"/>
    <w:rsid w:val="00524CDB"/>
    <w:rsid w:val="00524D12"/>
    <w:rsid w:val="00524E27"/>
    <w:rsid w:val="0052557E"/>
    <w:rsid w:val="005260F3"/>
    <w:rsid w:val="005308E5"/>
    <w:rsid w:val="00530ED9"/>
    <w:rsid w:val="00531195"/>
    <w:rsid w:val="005425B8"/>
    <w:rsid w:val="0054375F"/>
    <w:rsid w:val="00543C87"/>
    <w:rsid w:val="005454A6"/>
    <w:rsid w:val="005476A8"/>
    <w:rsid w:val="00550D6D"/>
    <w:rsid w:val="0055316F"/>
    <w:rsid w:val="00554FC4"/>
    <w:rsid w:val="00555C52"/>
    <w:rsid w:val="0055748B"/>
    <w:rsid w:val="005600FB"/>
    <w:rsid w:val="00561F91"/>
    <w:rsid w:val="0056306C"/>
    <w:rsid w:val="00563FE2"/>
    <w:rsid w:val="0056436E"/>
    <w:rsid w:val="00566963"/>
    <w:rsid w:val="00566A7E"/>
    <w:rsid w:val="00566FC5"/>
    <w:rsid w:val="00572CB3"/>
    <w:rsid w:val="005738EF"/>
    <w:rsid w:val="00573E0F"/>
    <w:rsid w:val="00574F26"/>
    <w:rsid w:val="00576C94"/>
    <w:rsid w:val="00576D0F"/>
    <w:rsid w:val="0058207C"/>
    <w:rsid w:val="0058333A"/>
    <w:rsid w:val="00583993"/>
    <w:rsid w:val="00584114"/>
    <w:rsid w:val="0058452F"/>
    <w:rsid w:val="0058717E"/>
    <w:rsid w:val="00591590"/>
    <w:rsid w:val="005A0088"/>
    <w:rsid w:val="005A19FE"/>
    <w:rsid w:val="005A1CCA"/>
    <w:rsid w:val="005A31F2"/>
    <w:rsid w:val="005A3B82"/>
    <w:rsid w:val="005A3F10"/>
    <w:rsid w:val="005A4667"/>
    <w:rsid w:val="005B0BE8"/>
    <w:rsid w:val="005B32C5"/>
    <w:rsid w:val="005B5D06"/>
    <w:rsid w:val="005B785D"/>
    <w:rsid w:val="005B7D33"/>
    <w:rsid w:val="005D216D"/>
    <w:rsid w:val="005D29E7"/>
    <w:rsid w:val="005D32A0"/>
    <w:rsid w:val="005D42B4"/>
    <w:rsid w:val="005D4768"/>
    <w:rsid w:val="005D5F73"/>
    <w:rsid w:val="005E01B7"/>
    <w:rsid w:val="005E1F51"/>
    <w:rsid w:val="005E23FD"/>
    <w:rsid w:val="005E3967"/>
    <w:rsid w:val="005E6218"/>
    <w:rsid w:val="005E6D1A"/>
    <w:rsid w:val="005E7AAA"/>
    <w:rsid w:val="005E7E8F"/>
    <w:rsid w:val="005F066B"/>
    <w:rsid w:val="005F091E"/>
    <w:rsid w:val="005F3195"/>
    <w:rsid w:val="005F32CC"/>
    <w:rsid w:val="005F3ED0"/>
    <w:rsid w:val="005F4DD4"/>
    <w:rsid w:val="005F5B8B"/>
    <w:rsid w:val="005F7698"/>
    <w:rsid w:val="00600C7B"/>
    <w:rsid w:val="006024B6"/>
    <w:rsid w:val="006031B4"/>
    <w:rsid w:val="006038BD"/>
    <w:rsid w:val="00604685"/>
    <w:rsid w:val="00614FD3"/>
    <w:rsid w:val="0061512A"/>
    <w:rsid w:val="00615593"/>
    <w:rsid w:val="006164D7"/>
    <w:rsid w:val="006173B1"/>
    <w:rsid w:val="0061763E"/>
    <w:rsid w:val="00617A4F"/>
    <w:rsid w:val="006214B5"/>
    <w:rsid w:val="00621E5A"/>
    <w:rsid w:val="00623AB0"/>
    <w:rsid w:val="0062424E"/>
    <w:rsid w:val="00625030"/>
    <w:rsid w:val="00625C53"/>
    <w:rsid w:val="00625FE7"/>
    <w:rsid w:val="0063198A"/>
    <w:rsid w:val="00632618"/>
    <w:rsid w:val="006366DA"/>
    <w:rsid w:val="00636DE2"/>
    <w:rsid w:val="006406F4"/>
    <w:rsid w:val="006419B7"/>
    <w:rsid w:val="00643122"/>
    <w:rsid w:val="00643D97"/>
    <w:rsid w:val="0064572F"/>
    <w:rsid w:val="0065371A"/>
    <w:rsid w:val="006576DB"/>
    <w:rsid w:val="0066022C"/>
    <w:rsid w:val="00661853"/>
    <w:rsid w:val="006658CA"/>
    <w:rsid w:val="00666C14"/>
    <w:rsid w:val="00667605"/>
    <w:rsid w:val="00672602"/>
    <w:rsid w:val="0067289D"/>
    <w:rsid w:val="00675161"/>
    <w:rsid w:val="00676FC2"/>
    <w:rsid w:val="00677A8A"/>
    <w:rsid w:val="006813CE"/>
    <w:rsid w:val="00681684"/>
    <w:rsid w:val="00681703"/>
    <w:rsid w:val="0068265E"/>
    <w:rsid w:val="00682F5C"/>
    <w:rsid w:val="00684D1D"/>
    <w:rsid w:val="006854CA"/>
    <w:rsid w:val="00685D90"/>
    <w:rsid w:val="006861EF"/>
    <w:rsid w:val="00693EB7"/>
    <w:rsid w:val="0069528F"/>
    <w:rsid w:val="00696D62"/>
    <w:rsid w:val="00697B93"/>
    <w:rsid w:val="006A05E4"/>
    <w:rsid w:val="006A47D7"/>
    <w:rsid w:val="006A4A92"/>
    <w:rsid w:val="006A73AD"/>
    <w:rsid w:val="006B0614"/>
    <w:rsid w:val="006B3FAA"/>
    <w:rsid w:val="006C23A6"/>
    <w:rsid w:val="006C41F9"/>
    <w:rsid w:val="006C461C"/>
    <w:rsid w:val="006C6B4A"/>
    <w:rsid w:val="006D52D1"/>
    <w:rsid w:val="006D6E14"/>
    <w:rsid w:val="006D794E"/>
    <w:rsid w:val="006E1AC0"/>
    <w:rsid w:val="006E41A1"/>
    <w:rsid w:val="006E4F5E"/>
    <w:rsid w:val="006E5B6B"/>
    <w:rsid w:val="006E5FB8"/>
    <w:rsid w:val="006E63E9"/>
    <w:rsid w:val="006E7326"/>
    <w:rsid w:val="006F1CB9"/>
    <w:rsid w:val="006F37E5"/>
    <w:rsid w:val="006F39CE"/>
    <w:rsid w:val="006F5AE7"/>
    <w:rsid w:val="006F6C8F"/>
    <w:rsid w:val="007009F1"/>
    <w:rsid w:val="007028F5"/>
    <w:rsid w:val="00702B5D"/>
    <w:rsid w:val="00705799"/>
    <w:rsid w:val="00706E5F"/>
    <w:rsid w:val="00707592"/>
    <w:rsid w:val="0071130C"/>
    <w:rsid w:val="007135B0"/>
    <w:rsid w:val="00713F27"/>
    <w:rsid w:val="00716C5E"/>
    <w:rsid w:val="00717F8F"/>
    <w:rsid w:val="00722E8D"/>
    <w:rsid w:val="0072317D"/>
    <w:rsid w:val="00727557"/>
    <w:rsid w:val="00730D6E"/>
    <w:rsid w:val="007321E0"/>
    <w:rsid w:val="007325BC"/>
    <w:rsid w:val="007328D0"/>
    <w:rsid w:val="007341E3"/>
    <w:rsid w:val="00744FE4"/>
    <w:rsid w:val="00745FD2"/>
    <w:rsid w:val="00746197"/>
    <w:rsid w:val="007516B8"/>
    <w:rsid w:val="00753EBF"/>
    <w:rsid w:val="00755060"/>
    <w:rsid w:val="007567B4"/>
    <w:rsid w:val="007569BC"/>
    <w:rsid w:val="0075722A"/>
    <w:rsid w:val="00760238"/>
    <w:rsid w:val="00761E2D"/>
    <w:rsid w:val="007630B0"/>
    <w:rsid w:val="0076315E"/>
    <w:rsid w:val="0076329E"/>
    <w:rsid w:val="00763856"/>
    <w:rsid w:val="007638E6"/>
    <w:rsid w:val="00766A25"/>
    <w:rsid w:val="00767ADD"/>
    <w:rsid w:val="00767E62"/>
    <w:rsid w:val="00770017"/>
    <w:rsid w:val="007734BF"/>
    <w:rsid w:val="00776A53"/>
    <w:rsid w:val="00781365"/>
    <w:rsid w:val="00781ABE"/>
    <w:rsid w:val="00781CC3"/>
    <w:rsid w:val="00783DC4"/>
    <w:rsid w:val="00786056"/>
    <w:rsid w:val="007862B9"/>
    <w:rsid w:val="00793AA4"/>
    <w:rsid w:val="00793DFF"/>
    <w:rsid w:val="00793E14"/>
    <w:rsid w:val="007A155B"/>
    <w:rsid w:val="007A2185"/>
    <w:rsid w:val="007A3489"/>
    <w:rsid w:val="007A4538"/>
    <w:rsid w:val="007A50BC"/>
    <w:rsid w:val="007A5104"/>
    <w:rsid w:val="007B0460"/>
    <w:rsid w:val="007B2119"/>
    <w:rsid w:val="007B2E1D"/>
    <w:rsid w:val="007B3050"/>
    <w:rsid w:val="007B4DDF"/>
    <w:rsid w:val="007B51BC"/>
    <w:rsid w:val="007B644F"/>
    <w:rsid w:val="007B6A01"/>
    <w:rsid w:val="007B7FEC"/>
    <w:rsid w:val="007C138F"/>
    <w:rsid w:val="007C2AA1"/>
    <w:rsid w:val="007C32D0"/>
    <w:rsid w:val="007C4585"/>
    <w:rsid w:val="007C502B"/>
    <w:rsid w:val="007C6188"/>
    <w:rsid w:val="007C7338"/>
    <w:rsid w:val="007D3711"/>
    <w:rsid w:val="007D3BB8"/>
    <w:rsid w:val="007D5C50"/>
    <w:rsid w:val="007D6FEE"/>
    <w:rsid w:val="007D7E44"/>
    <w:rsid w:val="007E20DF"/>
    <w:rsid w:val="007E6EB6"/>
    <w:rsid w:val="007F05D1"/>
    <w:rsid w:val="007F106C"/>
    <w:rsid w:val="007F133C"/>
    <w:rsid w:val="007F1A9F"/>
    <w:rsid w:val="007F1C73"/>
    <w:rsid w:val="007F28D8"/>
    <w:rsid w:val="007F31D9"/>
    <w:rsid w:val="007F3741"/>
    <w:rsid w:val="007F64F6"/>
    <w:rsid w:val="007F7498"/>
    <w:rsid w:val="0080394C"/>
    <w:rsid w:val="00805752"/>
    <w:rsid w:val="0080661B"/>
    <w:rsid w:val="00806825"/>
    <w:rsid w:val="00811889"/>
    <w:rsid w:val="00811EBB"/>
    <w:rsid w:val="00813388"/>
    <w:rsid w:val="00814034"/>
    <w:rsid w:val="00814B43"/>
    <w:rsid w:val="008171DA"/>
    <w:rsid w:val="00820FFD"/>
    <w:rsid w:val="00830812"/>
    <w:rsid w:val="008319B5"/>
    <w:rsid w:val="00831E03"/>
    <w:rsid w:val="008362A1"/>
    <w:rsid w:val="00840A9B"/>
    <w:rsid w:val="008421D2"/>
    <w:rsid w:val="008431BC"/>
    <w:rsid w:val="00844B3D"/>
    <w:rsid w:val="00844F12"/>
    <w:rsid w:val="008465D4"/>
    <w:rsid w:val="008502F2"/>
    <w:rsid w:val="0085052A"/>
    <w:rsid w:val="0085305F"/>
    <w:rsid w:val="00854283"/>
    <w:rsid w:val="00854894"/>
    <w:rsid w:val="00855923"/>
    <w:rsid w:val="00857B29"/>
    <w:rsid w:val="00862413"/>
    <w:rsid w:val="0086243D"/>
    <w:rsid w:val="008628BC"/>
    <w:rsid w:val="00863905"/>
    <w:rsid w:val="00863C54"/>
    <w:rsid w:val="008757B5"/>
    <w:rsid w:val="0088300F"/>
    <w:rsid w:val="00883748"/>
    <w:rsid w:val="008906A8"/>
    <w:rsid w:val="00890B0D"/>
    <w:rsid w:val="00890E72"/>
    <w:rsid w:val="00892248"/>
    <w:rsid w:val="008928D2"/>
    <w:rsid w:val="0089305F"/>
    <w:rsid w:val="00893996"/>
    <w:rsid w:val="00897A78"/>
    <w:rsid w:val="008A2F1D"/>
    <w:rsid w:val="008A3031"/>
    <w:rsid w:val="008A470A"/>
    <w:rsid w:val="008A7BDF"/>
    <w:rsid w:val="008B3334"/>
    <w:rsid w:val="008B5642"/>
    <w:rsid w:val="008B5BB6"/>
    <w:rsid w:val="008B6AAD"/>
    <w:rsid w:val="008C48D4"/>
    <w:rsid w:val="008C52D8"/>
    <w:rsid w:val="008C5662"/>
    <w:rsid w:val="008D167B"/>
    <w:rsid w:val="008D6131"/>
    <w:rsid w:val="008E0F20"/>
    <w:rsid w:val="008E484D"/>
    <w:rsid w:val="008E4AF0"/>
    <w:rsid w:val="008F2DF8"/>
    <w:rsid w:val="008F3DB3"/>
    <w:rsid w:val="008F4F7B"/>
    <w:rsid w:val="008F50CC"/>
    <w:rsid w:val="00901050"/>
    <w:rsid w:val="00901BA2"/>
    <w:rsid w:val="009044AD"/>
    <w:rsid w:val="00904B5E"/>
    <w:rsid w:val="00904F89"/>
    <w:rsid w:val="00906E7A"/>
    <w:rsid w:val="00907F21"/>
    <w:rsid w:val="00910FFE"/>
    <w:rsid w:val="00912AD9"/>
    <w:rsid w:val="0091399E"/>
    <w:rsid w:val="00913C25"/>
    <w:rsid w:val="0091494C"/>
    <w:rsid w:val="009154D5"/>
    <w:rsid w:val="009156E1"/>
    <w:rsid w:val="00916D9E"/>
    <w:rsid w:val="00917019"/>
    <w:rsid w:val="00920325"/>
    <w:rsid w:val="00920C7D"/>
    <w:rsid w:val="00923743"/>
    <w:rsid w:val="00924F6E"/>
    <w:rsid w:val="00926CA1"/>
    <w:rsid w:val="009273DE"/>
    <w:rsid w:val="009273E7"/>
    <w:rsid w:val="009309CC"/>
    <w:rsid w:val="00930D4D"/>
    <w:rsid w:val="00932334"/>
    <w:rsid w:val="009325D3"/>
    <w:rsid w:val="00934480"/>
    <w:rsid w:val="009377C8"/>
    <w:rsid w:val="00942361"/>
    <w:rsid w:val="009432EC"/>
    <w:rsid w:val="00945494"/>
    <w:rsid w:val="009502E9"/>
    <w:rsid w:val="00954865"/>
    <w:rsid w:val="00954B2A"/>
    <w:rsid w:val="0095619A"/>
    <w:rsid w:val="009572B0"/>
    <w:rsid w:val="00960541"/>
    <w:rsid w:val="00960BEF"/>
    <w:rsid w:val="00961A99"/>
    <w:rsid w:val="00961B78"/>
    <w:rsid w:val="0096263B"/>
    <w:rsid w:val="00966C92"/>
    <w:rsid w:val="009709E8"/>
    <w:rsid w:val="00971283"/>
    <w:rsid w:val="00971D1F"/>
    <w:rsid w:val="009729A5"/>
    <w:rsid w:val="00976294"/>
    <w:rsid w:val="00976E28"/>
    <w:rsid w:val="009869CF"/>
    <w:rsid w:val="00987284"/>
    <w:rsid w:val="00987918"/>
    <w:rsid w:val="00992C0C"/>
    <w:rsid w:val="00992D28"/>
    <w:rsid w:val="00992E64"/>
    <w:rsid w:val="009934EB"/>
    <w:rsid w:val="00994095"/>
    <w:rsid w:val="009953AD"/>
    <w:rsid w:val="00997FB7"/>
    <w:rsid w:val="009A2838"/>
    <w:rsid w:val="009A2A14"/>
    <w:rsid w:val="009A5626"/>
    <w:rsid w:val="009A78DE"/>
    <w:rsid w:val="009B04E1"/>
    <w:rsid w:val="009B1245"/>
    <w:rsid w:val="009B247A"/>
    <w:rsid w:val="009B4254"/>
    <w:rsid w:val="009B777A"/>
    <w:rsid w:val="009C1DE1"/>
    <w:rsid w:val="009C5284"/>
    <w:rsid w:val="009C5CF4"/>
    <w:rsid w:val="009C654E"/>
    <w:rsid w:val="009C74B3"/>
    <w:rsid w:val="009C79E1"/>
    <w:rsid w:val="009C7F0B"/>
    <w:rsid w:val="009D139D"/>
    <w:rsid w:val="009D2353"/>
    <w:rsid w:val="009D294B"/>
    <w:rsid w:val="009D372C"/>
    <w:rsid w:val="009D38E9"/>
    <w:rsid w:val="009D4984"/>
    <w:rsid w:val="009D5841"/>
    <w:rsid w:val="009E1E49"/>
    <w:rsid w:val="009E3250"/>
    <w:rsid w:val="009E4DA0"/>
    <w:rsid w:val="009E6032"/>
    <w:rsid w:val="009E6870"/>
    <w:rsid w:val="009E7102"/>
    <w:rsid w:val="009E7343"/>
    <w:rsid w:val="009F0816"/>
    <w:rsid w:val="009F2D63"/>
    <w:rsid w:val="009F59F6"/>
    <w:rsid w:val="009F5FB9"/>
    <w:rsid w:val="00A02089"/>
    <w:rsid w:val="00A0209F"/>
    <w:rsid w:val="00A02C13"/>
    <w:rsid w:val="00A02D68"/>
    <w:rsid w:val="00A037F9"/>
    <w:rsid w:val="00A03BD2"/>
    <w:rsid w:val="00A04F3A"/>
    <w:rsid w:val="00A0557B"/>
    <w:rsid w:val="00A1048B"/>
    <w:rsid w:val="00A10EA3"/>
    <w:rsid w:val="00A11E7D"/>
    <w:rsid w:val="00A134AB"/>
    <w:rsid w:val="00A168E7"/>
    <w:rsid w:val="00A212F9"/>
    <w:rsid w:val="00A22549"/>
    <w:rsid w:val="00A22B92"/>
    <w:rsid w:val="00A26687"/>
    <w:rsid w:val="00A27789"/>
    <w:rsid w:val="00A30978"/>
    <w:rsid w:val="00A31529"/>
    <w:rsid w:val="00A323BF"/>
    <w:rsid w:val="00A336FF"/>
    <w:rsid w:val="00A35A10"/>
    <w:rsid w:val="00A3642F"/>
    <w:rsid w:val="00A41804"/>
    <w:rsid w:val="00A42511"/>
    <w:rsid w:val="00A4263F"/>
    <w:rsid w:val="00A43776"/>
    <w:rsid w:val="00A43EEF"/>
    <w:rsid w:val="00A440C6"/>
    <w:rsid w:val="00A4543D"/>
    <w:rsid w:val="00A4680D"/>
    <w:rsid w:val="00A46C99"/>
    <w:rsid w:val="00A57371"/>
    <w:rsid w:val="00A57E00"/>
    <w:rsid w:val="00A602F9"/>
    <w:rsid w:val="00A60E2F"/>
    <w:rsid w:val="00A64AC2"/>
    <w:rsid w:val="00A658D8"/>
    <w:rsid w:val="00A670F6"/>
    <w:rsid w:val="00A674CE"/>
    <w:rsid w:val="00A67B5A"/>
    <w:rsid w:val="00A709B4"/>
    <w:rsid w:val="00A70AC3"/>
    <w:rsid w:val="00A70C6C"/>
    <w:rsid w:val="00A715C0"/>
    <w:rsid w:val="00A7382C"/>
    <w:rsid w:val="00A73C1F"/>
    <w:rsid w:val="00A73E9D"/>
    <w:rsid w:val="00A7413F"/>
    <w:rsid w:val="00A7666E"/>
    <w:rsid w:val="00A776DC"/>
    <w:rsid w:val="00A83AFE"/>
    <w:rsid w:val="00A84B2A"/>
    <w:rsid w:val="00A84D31"/>
    <w:rsid w:val="00A85C93"/>
    <w:rsid w:val="00A872DA"/>
    <w:rsid w:val="00A87B86"/>
    <w:rsid w:val="00A9165B"/>
    <w:rsid w:val="00A921AB"/>
    <w:rsid w:val="00A92A44"/>
    <w:rsid w:val="00A9331B"/>
    <w:rsid w:val="00A934AC"/>
    <w:rsid w:val="00A94C25"/>
    <w:rsid w:val="00A94DFD"/>
    <w:rsid w:val="00A95B02"/>
    <w:rsid w:val="00AA033E"/>
    <w:rsid w:val="00AA08FB"/>
    <w:rsid w:val="00AA1239"/>
    <w:rsid w:val="00AA22CE"/>
    <w:rsid w:val="00AA3928"/>
    <w:rsid w:val="00AA5AC2"/>
    <w:rsid w:val="00AA68D6"/>
    <w:rsid w:val="00AB5355"/>
    <w:rsid w:val="00AB739B"/>
    <w:rsid w:val="00AB7897"/>
    <w:rsid w:val="00AB7DF0"/>
    <w:rsid w:val="00AC0786"/>
    <w:rsid w:val="00AC130A"/>
    <w:rsid w:val="00AC1C47"/>
    <w:rsid w:val="00AC2E2E"/>
    <w:rsid w:val="00AC3A49"/>
    <w:rsid w:val="00AC7D0B"/>
    <w:rsid w:val="00AC7E44"/>
    <w:rsid w:val="00AD184E"/>
    <w:rsid w:val="00AD2AB2"/>
    <w:rsid w:val="00AD34E2"/>
    <w:rsid w:val="00AD673C"/>
    <w:rsid w:val="00AD778C"/>
    <w:rsid w:val="00AD7929"/>
    <w:rsid w:val="00AD7D49"/>
    <w:rsid w:val="00AE0CF4"/>
    <w:rsid w:val="00AE0DA7"/>
    <w:rsid w:val="00AE25FD"/>
    <w:rsid w:val="00AE2B73"/>
    <w:rsid w:val="00AE2C97"/>
    <w:rsid w:val="00AE3D2D"/>
    <w:rsid w:val="00AE4800"/>
    <w:rsid w:val="00AE4FBB"/>
    <w:rsid w:val="00AE7363"/>
    <w:rsid w:val="00AF0C7D"/>
    <w:rsid w:val="00AF1310"/>
    <w:rsid w:val="00AF2663"/>
    <w:rsid w:val="00AF3470"/>
    <w:rsid w:val="00AF5EFC"/>
    <w:rsid w:val="00AF5F23"/>
    <w:rsid w:val="00AF6AA7"/>
    <w:rsid w:val="00B00DD6"/>
    <w:rsid w:val="00B012F2"/>
    <w:rsid w:val="00B01748"/>
    <w:rsid w:val="00B02895"/>
    <w:rsid w:val="00B03F58"/>
    <w:rsid w:val="00B06231"/>
    <w:rsid w:val="00B06EF1"/>
    <w:rsid w:val="00B074F1"/>
    <w:rsid w:val="00B11EC9"/>
    <w:rsid w:val="00B11F98"/>
    <w:rsid w:val="00B15237"/>
    <w:rsid w:val="00B157A8"/>
    <w:rsid w:val="00B17C4D"/>
    <w:rsid w:val="00B21612"/>
    <w:rsid w:val="00B23237"/>
    <w:rsid w:val="00B23B9C"/>
    <w:rsid w:val="00B23BC2"/>
    <w:rsid w:val="00B24BED"/>
    <w:rsid w:val="00B25161"/>
    <w:rsid w:val="00B26370"/>
    <w:rsid w:val="00B2730D"/>
    <w:rsid w:val="00B3009C"/>
    <w:rsid w:val="00B3047E"/>
    <w:rsid w:val="00B32E02"/>
    <w:rsid w:val="00B337C7"/>
    <w:rsid w:val="00B36A55"/>
    <w:rsid w:val="00B442FF"/>
    <w:rsid w:val="00B4473E"/>
    <w:rsid w:val="00B44DA7"/>
    <w:rsid w:val="00B4713D"/>
    <w:rsid w:val="00B507BE"/>
    <w:rsid w:val="00B53707"/>
    <w:rsid w:val="00B5381F"/>
    <w:rsid w:val="00B5465F"/>
    <w:rsid w:val="00B55CE3"/>
    <w:rsid w:val="00B56180"/>
    <w:rsid w:val="00B60B95"/>
    <w:rsid w:val="00B622BB"/>
    <w:rsid w:val="00B63BCB"/>
    <w:rsid w:val="00B64046"/>
    <w:rsid w:val="00B647FA"/>
    <w:rsid w:val="00B64AD0"/>
    <w:rsid w:val="00B64F61"/>
    <w:rsid w:val="00B6701E"/>
    <w:rsid w:val="00B67A8E"/>
    <w:rsid w:val="00B72444"/>
    <w:rsid w:val="00B7274D"/>
    <w:rsid w:val="00B73292"/>
    <w:rsid w:val="00B74B05"/>
    <w:rsid w:val="00B7796B"/>
    <w:rsid w:val="00B80EB8"/>
    <w:rsid w:val="00B80FA6"/>
    <w:rsid w:val="00B81455"/>
    <w:rsid w:val="00B82A1E"/>
    <w:rsid w:val="00B83C73"/>
    <w:rsid w:val="00B84F32"/>
    <w:rsid w:val="00B85192"/>
    <w:rsid w:val="00B86602"/>
    <w:rsid w:val="00B87FCA"/>
    <w:rsid w:val="00B90697"/>
    <w:rsid w:val="00B91F7E"/>
    <w:rsid w:val="00B94DFB"/>
    <w:rsid w:val="00B95C88"/>
    <w:rsid w:val="00BA4D33"/>
    <w:rsid w:val="00BA5800"/>
    <w:rsid w:val="00BA61B8"/>
    <w:rsid w:val="00BA7B1C"/>
    <w:rsid w:val="00BB5BDF"/>
    <w:rsid w:val="00BB7F37"/>
    <w:rsid w:val="00BC3132"/>
    <w:rsid w:val="00BC3449"/>
    <w:rsid w:val="00BC5C62"/>
    <w:rsid w:val="00BC6D29"/>
    <w:rsid w:val="00BC7C76"/>
    <w:rsid w:val="00BC7CCF"/>
    <w:rsid w:val="00BD0BDE"/>
    <w:rsid w:val="00BD1516"/>
    <w:rsid w:val="00BD3EE0"/>
    <w:rsid w:val="00BD4BEC"/>
    <w:rsid w:val="00BD4CCB"/>
    <w:rsid w:val="00BD724C"/>
    <w:rsid w:val="00BE0DE2"/>
    <w:rsid w:val="00BE36F8"/>
    <w:rsid w:val="00BE3702"/>
    <w:rsid w:val="00BE67B9"/>
    <w:rsid w:val="00BE7919"/>
    <w:rsid w:val="00BF10C4"/>
    <w:rsid w:val="00BF177E"/>
    <w:rsid w:val="00BF3790"/>
    <w:rsid w:val="00BF37FE"/>
    <w:rsid w:val="00BF5C6A"/>
    <w:rsid w:val="00BF6D97"/>
    <w:rsid w:val="00BF7120"/>
    <w:rsid w:val="00C04BF1"/>
    <w:rsid w:val="00C10AAE"/>
    <w:rsid w:val="00C115B4"/>
    <w:rsid w:val="00C16FF5"/>
    <w:rsid w:val="00C205E9"/>
    <w:rsid w:val="00C210D3"/>
    <w:rsid w:val="00C2177F"/>
    <w:rsid w:val="00C231BE"/>
    <w:rsid w:val="00C251F0"/>
    <w:rsid w:val="00C2745C"/>
    <w:rsid w:val="00C27B69"/>
    <w:rsid w:val="00C31C5F"/>
    <w:rsid w:val="00C341CA"/>
    <w:rsid w:val="00C34FE0"/>
    <w:rsid w:val="00C35975"/>
    <w:rsid w:val="00C35BCC"/>
    <w:rsid w:val="00C369D4"/>
    <w:rsid w:val="00C41A21"/>
    <w:rsid w:val="00C42525"/>
    <w:rsid w:val="00C43D3C"/>
    <w:rsid w:val="00C45236"/>
    <w:rsid w:val="00C462C7"/>
    <w:rsid w:val="00C468CB"/>
    <w:rsid w:val="00C47DCD"/>
    <w:rsid w:val="00C53E2A"/>
    <w:rsid w:val="00C56B3E"/>
    <w:rsid w:val="00C57907"/>
    <w:rsid w:val="00C62BBE"/>
    <w:rsid w:val="00C6412F"/>
    <w:rsid w:val="00C649A8"/>
    <w:rsid w:val="00C70D3A"/>
    <w:rsid w:val="00C71081"/>
    <w:rsid w:val="00C7284D"/>
    <w:rsid w:val="00C75751"/>
    <w:rsid w:val="00C81C12"/>
    <w:rsid w:val="00C842C6"/>
    <w:rsid w:val="00C85807"/>
    <w:rsid w:val="00C85D5D"/>
    <w:rsid w:val="00C86BC5"/>
    <w:rsid w:val="00C8731B"/>
    <w:rsid w:val="00C9051D"/>
    <w:rsid w:val="00C908A6"/>
    <w:rsid w:val="00C90F26"/>
    <w:rsid w:val="00C94E39"/>
    <w:rsid w:val="00C952F8"/>
    <w:rsid w:val="00CA405C"/>
    <w:rsid w:val="00CA722D"/>
    <w:rsid w:val="00CA7FC6"/>
    <w:rsid w:val="00CB1234"/>
    <w:rsid w:val="00CB1F6C"/>
    <w:rsid w:val="00CB4121"/>
    <w:rsid w:val="00CB665C"/>
    <w:rsid w:val="00CB6702"/>
    <w:rsid w:val="00CB6E0B"/>
    <w:rsid w:val="00CC0591"/>
    <w:rsid w:val="00CC0CD0"/>
    <w:rsid w:val="00CC0F91"/>
    <w:rsid w:val="00CC26BA"/>
    <w:rsid w:val="00CC611D"/>
    <w:rsid w:val="00CC717B"/>
    <w:rsid w:val="00CD1821"/>
    <w:rsid w:val="00CD1A86"/>
    <w:rsid w:val="00CD1B1C"/>
    <w:rsid w:val="00CD2597"/>
    <w:rsid w:val="00CD495C"/>
    <w:rsid w:val="00CD541B"/>
    <w:rsid w:val="00CD6DB6"/>
    <w:rsid w:val="00CD7187"/>
    <w:rsid w:val="00CE06CC"/>
    <w:rsid w:val="00CE0A81"/>
    <w:rsid w:val="00CE2719"/>
    <w:rsid w:val="00CE2F41"/>
    <w:rsid w:val="00CE3BBD"/>
    <w:rsid w:val="00CE3C1F"/>
    <w:rsid w:val="00CE4654"/>
    <w:rsid w:val="00CE4665"/>
    <w:rsid w:val="00CE583F"/>
    <w:rsid w:val="00CF07A4"/>
    <w:rsid w:val="00CF11EB"/>
    <w:rsid w:val="00CF1CCD"/>
    <w:rsid w:val="00CF233D"/>
    <w:rsid w:val="00CF276A"/>
    <w:rsid w:val="00CF3634"/>
    <w:rsid w:val="00CF3764"/>
    <w:rsid w:val="00CF4765"/>
    <w:rsid w:val="00CF5643"/>
    <w:rsid w:val="00D00CEA"/>
    <w:rsid w:val="00D0306E"/>
    <w:rsid w:val="00D049A6"/>
    <w:rsid w:val="00D0505F"/>
    <w:rsid w:val="00D05B00"/>
    <w:rsid w:val="00D0670D"/>
    <w:rsid w:val="00D070CE"/>
    <w:rsid w:val="00D13E32"/>
    <w:rsid w:val="00D14DCE"/>
    <w:rsid w:val="00D16DAF"/>
    <w:rsid w:val="00D1726E"/>
    <w:rsid w:val="00D22549"/>
    <w:rsid w:val="00D22651"/>
    <w:rsid w:val="00D22FB7"/>
    <w:rsid w:val="00D237B0"/>
    <w:rsid w:val="00D2466A"/>
    <w:rsid w:val="00D25D79"/>
    <w:rsid w:val="00D26FE7"/>
    <w:rsid w:val="00D27D99"/>
    <w:rsid w:val="00D27E74"/>
    <w:rsid w:val="00D32967"/>
    <w:rsid w:val="00D3394D"/>
    <w:rsid w:val="00D36947"/>
    <w:rsid w:val="00D37B20"/>
    <w:rsid w:val="00D40381"/>
    <w:rsid w:val="00D41A4E"/>
    <w:rsid w:val="00D437F5"/>
    <w:rsid w:val="00D44097"/>
    <w:rsid w:val="00D463A0"/>
    <w:rsid w:val="00D4745C"/>
    <w:rsid w:val="00D51033"/>
    <w:rsid w:val="00D516EB"/>
    <w:rsid w:val="00D52F2C"/>
    <w:rsid w:val="00D54BAA"/>
    <w:rsid w:val="00D55D2E"/>
    <w:rsid w:val="00D60677"/>
    <w:rsid w:val="00D6250C"/>
    <w:rsid w:val="00D63F7C"/>
    <w:rsid w:val="00D649B9"/>
    <w:rsid w:val="00D701FD"/>
    <w:rsid w:val="00D724B4"/>
    <w:rsid w:val="00D7348A"/>
    <w:rsid w:val="00D757D8"/>
    <w:rsid w:val="00D77B4B"/>
    <w:rsid w:val="00D80339"/>
    <w:rsid w:val="00D8087E"/>
    <w:rsid w:val="00D83F24"/>
    <w:rsid w:val="00D84709"/>
    <w:rsid w:val="00D86641"/>
    <w:rsid w:val="00D86917"/>
    <w:rsid w:val="00D87350"/>
    <w:rsid w:val="00D90100"/>
    <w:rsid w:val="00D906B9"/>
    <w:rsid w:val="00D9086D"/>
    <w:rsid w:val="00D923CA"/>
    <w:rsid w:val="00D945BD"/>
    <w:rsid w:val="00D9460D"/>
    <w:rsid w:val="00D97412"/>
    <w:rsid w:val="00DA24A9"/>
    <w:rsid w:val="00DA2A88"/>
    <w:rsid w:val="00DA321A"/>
    <w:rsid w:val="00DA3280"/>
    <w:rsid w:val="00DA344A"/>
    <w:rsid w:val="00DB0B02"/>
    <w:rsid w:val="00DB0CAD"/>
    <w:rsid w:val="00DB5757"/>
    <w:rsid w:val="00DB59BA"/>
    <w:rsid w:val="00DB6135"/>
    <w:rsid w:val="00DB72E3"/>
    <w:rsid w:val="00DC06FC"/>
    <w:rsid w:val="00DC18FB"/>
    <w:rsid w:val="00DC2086"/>
    <w:rsid w:val="00DC7D41"/>
    <w:rsid w:val="00DD0851"/>
    <w:rsid w:val="00DD2733"/>
    <w:rsid w:val="00DD3DBA"/>
    <w:rsid w:val="00DD4481"/>
    <w:rsid w:val="00DD7896"/>
    <w:rsid w:val="00DD7992"/>
    <w:rsid w:val="00DE356D"/>
    <w:rsid w:val="00DE358C"/>
    <w:rsid w:val="00DE3CA4"/>
    <w:rsid w:val="00DE4F7F"/>
    <w:rsid w:val="00DE6AA7"/>
    <w:rsid w:val="00DF05E1"/>
    <w:rsid w:val="00DF1AA8"/>
    <w:rsid w:val="00E11AC6"/>
    <w:rsid w:val="00E159A9"/>
    <w:rsid w:val="00E162DE"/>
    <w:rsid w:val="00E164F4"/>
    <w:rsid w:val="00E17763"/>
    <w:rsid w:val="00E20414"/>
    <w:rsid w:val="00E20E21"/>
    <w:rsid w:val="00E21B3D"/>
    <w:rsid w:val="00E22B9E"/>
    <w:rsid w:val="00E25DA1"/>
    <w:rsid w:val="00E31824"/>
    <w:rsid w:val="00E31FD5"/>
    <w:rsid w:val="00E3586A"/>
    <w:rsid w:val="00E35A55"/>
    <w:rsid w:val="00E35D14"/>
    <w:rsid w:val="00E35D78"/>
    <w:rsid w:val="00E37267"/>
    <w:rsid w:val="00E42D05"/>
    <w:rsid w:val="00E44E27"/>
    <w:rsid w:val="00E45DE5"/>
    <w:rsid w:val="00E51A53"/>
    <w:rsid w:val="00E5214A"/>
    <w:rsid w:val="00E567F0"/>
    <w:rsid w:val="00E57C4D"/>
    <w:rsid w:val="00E57C91"/>
    <w:rsid w:val="00E62F97"/>
    <w:rsid w:val="00E63738"/>
    <w:rsid w:val="00E64CAB"/>
    <w:rsid w:val="00E669A4"/>
    <w:rsid w:val="00E70869"/>
    <w:rsid w:val="00E73496"/>
    <w:rsid w:val="00E75F95"/>
    <w:rsid w:val="00E81241"/>
    <w:rsid w:val="00E82973"/>
    <w:rsid w:val="00E83756"/>
    <w:rsid w:val="00E853AE"/>
    <w:rsid w:val="00E8548A"/>
    <w:rsid w:val="00E90F5C"/>
    <w:rsid w:val="00E95D33"/>
    <w:rsid w:val="00E9633A"/>
    <w:rsid w:val="00E96816"/>
    <w:rsid w:val="00EA0303"/>
    <w:rsid w:val="00EA0EEE"/>
    <w:rsid w:val="00EA32DC"/>
    <w:rsid w:val="00EA56AA"/>
    <w:rsid w:val="00EA7A58"/>
    <w:rsid w:val="00EA7AC6"/>
    <w:rsid w:val="00EB08B5"/>
    <w:rsid w:val="00EB0988"/>
    <w:rsid w:val="00EB1713"/>
    <w:rsid w:val="00EB19CA"/>
    <w:rsid w:val="00EB2220"/>
    <w:rsid w:val="00EB31EA"/>
    <w:rsid w:val="00EB34FF"/>
    <w:rsid w:val="00EB4170"/>
    <w:rsid w:val="00EC154E"/>
    <w:rsid w:val="00EC4D44"/>
    <w:rsid w:val="00ED1FA7"/>
    <w:rsid w:val="00ED4DC3"/>
    <w:rsid w:val="00EE0390"/>
    <w:rsid w:val="00EE18A4"/>
    <w:rsid w:val="00EE66D2"/>
    <w:rsid w:val="00EE70DB"/>
    <w:rsid w:val="00EE7F16"/>
    <w:rsid w:val="00EF023F"/>
    <w:rsid w:val="00EF0734"/>
    <w:rsid w:val="00EF5937"/>
    <w:rsid w:val="00EF6005"/>
    <w:rsid w:val="00EF6759"/>
    <w:rsid w:val="00F03599"/>
    <w:rsid w:val="00F06855"/>
    <w:rsid w:val="00F100CF"/>
    <w:rsid w:val="00F11A38"/>
    <w:rsid w:val="00F1517E"/>
    <w:rsid w:val="00F1652F"/>
    <w:rsid w:val="00F1763E"/>
    <w:rsid w:val="00F22098"/>
    <w:rsid w:val="00F22255"/>
    <w:rsid w:val="00F23CDB"/>
    <w:rsid w:val="00F23EF9"/>
    <w:rsid w:val="00F2612C"/>
    <w:rsid w:val="00F265D2"/>
    <w:rsid w:val="00F265F4"/>
    <w:rsid w:val="00F314B4"/>
    <w:rsid w:val="00F32D70"/>
    <w:rsid w:val="00F33225"/>
    <w:rsid w:val="00F340C4"/>
    <w:rsid w:val="00F3485C"/>
    <w:rsid w:val="00F354F3"/>
    <w:rsid w:val="00F35F6E"/>
    <w:rsid w:val="00F36AB0"/>
    <w:rsid w:val="00F37120"/>
    <w:rsid w:val="00F40F5F"/>
    <w:rsid w:val="00F41720"/>
    <w:rsid w:val="00F44B57"/>
    <w:rsid w:val="00F46593"/>
    <w:rsid w:val="00F465EA"/>
    <w:rsid w:val="00F46A5A"/>
    <w:rsid w:val="00F47087"/>
    <w:rsid w:val="00F50036"/>
    <w:rsid w:val="00F51DB7"/>
    <w:rsid w:val="00F52DB0"/>
    <w:rsid w:val="00F54CC6"/>
    <w:rsid w:val="00F56355"/>
    <w:rsid w:val="00F5662D"/>
    <w:rsid w:val="00F60018"/>
    <w:rsid w:val="00F60221"/>
    <w:rsid w:val="00F61385"/>
    <w:rsid w:val="00F627D9"/>
    <w:rsid w:val="00F633C4"/>
    <w:rsid w:val="00F645B9"/>
    <w:rsid w:val="00F64E08"/>
    <w:rsid w:val="00F70A52"/>
    <w:rsid w:val="00F720D3"/>
    <w:rsid w:val="00F72787"/>
    <w:rsid w:val="00F73E0E"/>
    <w:rsid w:val="00F74C2B"/>
    <w:rsid w:val="00F77274"/>
    <w:rsid w:val="00F7742B"/>
    <w:rsid w:val="00F8077F"/>
    <w:rsid w:val="00F80C56"/>
    <w:rsid w:val="00F83A3A"/>
    <w:rsid w:val="00F841E6"/>
    <w:rsid w:val="00F84F56"/>
    <w:rsid w:val="00F861C6"/>
    <w:rsid w:val="00F9076F"/>
    <w:rsid w:val="00F914AA"/>
    <w:rsid w:val="00F92356"/>
    <w:rsid w:val="00F9411F"/>
    <w:rsid w:val="00F95F76"/>
    <w:rsid w:val="00F97425"/>
    <w:rsid w:val="00FA067B"/>
    <w:rsid w:val="00FA134A"/>
    <w:rsid w:val="00FA333B"/>
    <w:rsid w:val="00FA369A"/>
    <w:rsid w:val="00FA7075"/>
    <w:rsid w:val="00FB1A18"/>
    <w:rsid w:val="00FB2ADE"/>
    <w:rsid w:val="00FB462A"/>
    <w:rsid w:val="00FB5F10"/>
    <w:rsid w:val="00FC08A1"/>
    <w:rsid w:val="00FC0E1C"/>
    <w:rsid w:val="00FC45CF"/>
    <w:rsid w:val="00FC6BF2"/>
    <w:rsid w:val="00FD0761"/>
    <w:rsid w:val="00FD1B1D"/>
    <w:rsid w:val="00FD1DD7"/>
    <w:rsid w:val="00FD46DB"/>
    <w:rsid w:val="00FE0CD4"/>
    <w:rsid w:val="00FE13A9"/>
    <w:rsid w:val="00FE2DD0"/>
    <w:rsid w:val="00FE33B2"/>
    <w:rsid w:val="00FE799E"/>
    <w:rsid w:val="00FF3B10"/>
    <w:rsid w:val="00FF6D5F"/>
    <w:rsid w:val="00FF79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83BB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ED4DC3"/>
    <w:pPr>
      <w:keepNext/>
      <w:keepLines/>
      <w:spacing w:before="40" w:after="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ED4DC3"/>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5A5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2E2E"/>
    <w:pPr>
      <w:ind w:left="720"/>
      <w:contextualSpacing/>
    </w:pPr>
  </w:style>
  <w:style w:type="paragraph" w:styleId="HTMLPreformatted">
    <w:name w:val="HTML Preformatted"/>
    <w:basedOn w:val="Normal"/>
    <w:link w:val="HTMLPreformattedChar"/>
    <w:uiPriority w:val="99"/>
    <w:unhideWhenUsed/>
    <w:rsid w:val="00B11E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11EC9"/>
    <w:rPr>
      <w:rFonts w:ascii="Courier New" w:eastAsia="Times New Roman" w:hAnsi="Courier New" w:cs="Courier New"/>
      <w:sz w:val="20"/>
      <w:szCs w:val="20"/>
    </w:rPr>
  </w:style>
  <w:style w:type="character" w:customStyle="1" w:styleId="gnkrckgcgsb">
    <w:name w:val="gnkrckgcgsb"/>
    <w:basedOn w:val="DefaultParagraphFont"/>
    <w:rsid w:val="00B11EC9"/>
  </w:style>
  <w:style w:type="character" w:styleId="Hyperlink">
    <w:name w:val="Hyperlink"/>
    <w:basedOn w:val="DefaultParagraphFont"/>
    <w:uiPriority w:val="99"/>
    <w:unhideWhenUsed/>
    <w:rsid w:val="00F861C6"/>
    <w:rPr>
      <w:color w:val="0000FF"/>
      <w:u w:val="single"/>
    </w:rPr>
  </w:style>
  <w:style w:type="table" w:customStyle="1" w:styleId="LightShading1">
    <w:name w:val="Light Shading1"/>
    <w:basedOn w:val="TableNormal"/>
    <w:uiPriority w:val="60"/>
    <w:rsid w:val="00CF4765"/>
    <w:pPr>
      <w:spacing w:after="0" w:line="240" w:lineRule="auto"/>
    </w:pPr>
    <w:rPr>
      <w:rFonts w:asciiTheme="minorHAnsi" w:hAnsiTheme="minorHAnsi" w:cstheme="minorBidi"/>
      <w:color w:val="000000" w:themeColor="text1" w:themeShade="BF"/>
      <w:sz w:val="22"/>
      <w:szCs w:val="22"/>
      <w:lang w:val="en-CA"/>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NoSpacing">
    <w:name w:val="No Spacing"/>
    <w:uiPriority w:val="1"/>
    <w:qFormat/>
    <w:rsid w:val="00CF4765"/>
    <w:pPr>
      <w:spacing w:after="0" w:line="240" w:lineRule="auto"/>
    </w:pPr>
  </w:style>
  <w:style w:type="paragraph" w:styleId="Header">
    <w:name w:val="header"/>
    <w:basedOn w:val="Normal"/>
    <w:link w:val="HeaderChar"/>
    <w:uiPriority w:val="99"/>
    <w:unhideWhenUsed/>
    <w:rsid w:val="00E829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2973"/>
  </w:style>
  <w:style w:type="paragraph" w:styleId="Footer">
    <w:name w:val="footer"/>
    <w:basedOn w:val="Normal"/>
    <w:link w:val="FooterChar"/>
    <w:uiPriority w:val="99"/>
    <w:unhideWhenUsed/>
    <w:rsid w:val="00E829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2973"/>
  </w:style>
  <w:style w:type="character" w:customStyle="1" w:styleId="pln">
    <w:name w:val="pln"/>
    <w:basedOn w:val="DefaultParagraphFont"/>
    <w:rsid w:val="007F106C"/>
  </w:style>
  <w:style w:type="character" w:customStyle="1" w:styleId="pun">
    <w:name w:val="pun"/>
    <w:basedOn w:val="DefaultParagraphFont"/>
    <w:rsid w:val="007F106C"/>
  </w:style>
  <w:style w:type="character" w:customStyle="1" w:styleId="str">
    <w:name w:val="str"/>
    <w:basedOn w:val="DefaultParagraphFont"/>
    <w:rsid w:val="007F106C"/>
  </w:style>
  <w:style w:type="paragraph" w:customStyle="1" w:styleId="EndNoteBibliographyTitle">
    <w:name w:val="EndNote Bibliography Title"/>
    <w:basedOn w:val="Normal"/>
    <w:link w:val="EndNoteBibliographyTitleChar"/>
    <w:rsid w:val="00D7348A"/>
    <w:pPr>
      <w:spacing w:after="0"/>
      <w:jc w:val="center"/>
    </w:pPr>
    <w:rPr>
      <w:noProof/>
    </w:rPr>
  </w:style>
  <w:style w:type="character" w:customStyle="1" w:styleId="EndNoteBibliographyTitleChar">
    <w:name w:val="EndNote Bibliography Title Char"/>
    <w:basedOn w:val="DefaultParagraphFont"/>
    <w:link w:val="EndNoteBibliographyTitle"/>
    <w:rsid w:val="00D7348A"/>
    <w:rPr>
      <w:noProof/>
    </w:rPr>
  </w:style>
  <w:style w:type="paragraph" w:customStyle="1" w:styleId="EndNoteBibliography">
    <w:name w:val="EndNote Bibliography"/>
    <w:basedOn w:val="Normal"/>
    <w:link w:val="EndNoteBibliographyChar"/>
    <w:rsid w:val="00D7348A"/>
    <w:pPr>
      <w:spacing w:line="240" w:lineRule="auto"/>
    </w:pPr>
    <w:rPr>
      <w:noProof/>
    </w:rPr>
  </w:style>
  <w:style w:type="character" w:customStyle="1" w:styleId="EndNoteBibliographyChar">
    <w:name w:val="EndNote Bibliography Char"/>
    <w:basedOn w:val="DefaultParagraphFont"/>
    <w:link w:val="EndNoteBibliography"/>
    <w:rsid w:val="00D7348A"/>
    <w:rPr>
      <w:noProof/>
    </w:rPr>
  </w:style>
  <w:style w:type="character" w:styleId="PlaceholderText">
    <w:name w:val="Placeholder Text"/>
    <w:basedOn w:val="DefaultParagraphFont"/>
    <w:uiPriority w:val="99"/>
    <w:semiHidden/>
    <w:rsid w:val="00323ECC"/>
    <w:rPr>
      <w:color w:val="808080"/>
    </w:rPr>
  </w:style>
  <w:style w:type="character" w:customStyle="1" w:styleId="Heading2Char">
    <w:name w:val="Heading 2 Char"/>
    <w:basedOn w:val="DefaultParagraphFont"/>
    <w:link w:val="Heading2"/>
    <w:uiPriority w:val="9"/>
    <w:rsid w:val="00ED4DC3"/>
    <w:rPr>
      <w:rFonts w:eastAsiaTheme="majorEastAsia" w:cstheme="majorBidi"/>
      <w:szCs w:val="26"/>
    </w:rPr>
  </w:style>
  <w:style w:type="table" w:customStyle="1" w:styleId="PlainTable2">
    <w:name w:val="Plain Table 2"/>
    <w:basedOn w:val="TableNormal"/>
    <w:uiPriority w:val="42"/>
    <w:rsid w:val="00ED4DC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3Char">
    <w:name w:val="Heading 3 Char"/>
    <w:basedOn w:val="DefaultParagraphFont"/>
    <w:link w:val="Heading3"/>
    <w:uiPriority w:val="9"/>
    <w:semiHidden/>
    <w:rsid w:val="00ED4DC3"/>
    <w:rPr>
      <w:rFonts w:asciiTheme="majorHAnsi" w:eastAsiaTheme="majorEastAsia" w:hAnsiTheme="majorHAnsi" w:cstheme="majorBidi"/>
      <w:color w:val="1F4D78" w:themeColor="accent1" w:themeShade="7F"/>
    </w:rPr>
  </w:style>
  <w:style w:type="character" w:customStyle="1" w:styleId="gnkrckgcmsb">
    <w:name w:val="gnkrckgcmsb"/>
    <w:basedOn w:val="DefaultParagraphFont"/>
    <w:rsid w:val="00193054"/>
  </w:style>
  <w:style w:type="character" w:styleId="HTMLCode">
    <w:name w:val="HTML Code"/>
    <w:basedOn w:val="DefaultParagraphFont"/>
    <w:uiPriority w:val="99"/>
    <w:semiHidden/>
    <w:unhideWhenUsed/>
    <w:rsid w:val="00636DE2"/>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22E8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2E8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03918">
      <w:bodyDiv w:val="1"/>
      <w:marLeft w:val="0"/>
      <w:marRight w:val="0"/>
      <w:marTop w:val="0"/>
      <w:marBottom w:val="0"/>
      <w:divBdr>
        <w:top w:val="none" w:sz="0" w:space="0" w:color="auto"/>
        <w:left w:val="none" w:sz="0" w:space="0" w:color="auto"/>
        <w:bottom w:val="none" w:sz="0" w:space="0" w:color="auto"/>
        <w:right w:val="none" w:sz="0" w:space="0" w:color="auto"/>
      </w:divBdr>
    </w:div>
    <w:div w:id="16203081">
      <w:bodyDiv w:val="1"/>
      <w:marLeft w:val="0"/>
      <w:marRight w:val="0"/>
      <w:marTop w:val="0"/>
      <w:marBottom w:val="0"/>
      <w:divBdr>
        <w:top w:val="none" w:sz="0" w:space="0" w:color="auto"/>
        <w:left w:val="none" w:sz="0" w:space="0" w:color="auto"/>
        <w:bottom w:val="none" w:sz="0" w:space="0" w:color="auto"/>
        <w:right w:val="none" w:sz="0" w:space="0" w:color="auto"/>
      </w:divBdr>
    </w:div>
    <w:div w:id="58214485">
      <w:bodyDiv w:val="1"/>
      <w:marLeft w:val="0"/>
      <w:marRight w:val="0"/>
      <w:marTop w:val="0"/>
      <w:marBottom w:val="0"/>
      <w:divBdr>
        <w:top w:val="none" w:sz="0" w:space="0" w:color="auto"/>
        <w:left w:val="none" w:sz="0" w:space="0" w:color="auto"/>
        <w:bottom w:val="none" w:sz="0" w:space="0" w:color="auto"/>
        <w:right w:val="none" w:sz="0" w:space="0" w:color="auto"/>
      </w:divBdr>
    </w:div>
    <w:div w:id="125468033">
      <w:bodyDiv w:val="1"/>
      <w:marLeft w:val="0"/>
      <w:marRight w:val="0"/>
      <w:marTop w:val="0"/>
      <w:marBottom w:val="0"/>
      <w:divBdr>
        <w:top w:val="none" w:sz="0" w:space="0" w:color="auto"/>
        <w:left w:val="none" w:sz="0" w:space="0" w:color="auto"/>
        <w:bottom w:val="none" w:sz="0" w:space="0" w:color="auto"/>
        <w:right w:val="none" w:sz="0" w:space="0" w:color="auto"/>
      </w:divBdr>
    </w:div>
    <w:div w:id="143739701">
      <w:bodyDiv w:val="1"/>
      <w:marLeft w:val="0"/>
      <w:marRight w:val="0"/>
      <w:marTop w:val="0"/>
      <w:marBottom w:val="0"/>
      <w:divBdr>
        <w:top w:val="none" w:sz="0" w:space="0" w:color="auto"/>
        <w:left w:val="none" w:sz="0" w:space="0" w:color="auto"/>
        <w:bottom w:val="none" w:sz="0" w:space="0" w:color="auto"/>
        <w:right w:val="none" w:sz="0" w:space="0" w:color="auto"/>
      </w:divBdr>
    </w:div>
    <w:div w:id="171530425">
      <w:bodyDiv w:val="1"/>
      <w:marLeft w:val="0"/>
      <w:marRight w:val="0"/>
      <w:marTop w:val="0"/>
      <w:marBottom w:val="0"/>
      <w:divBdr>
        <w:top w:val="none" w:sz="0" w:space="0" w:color="auto"/>
        <w:left w:val="none" w:sz="0" w:space="0" w:color="auto"/>
        <w:bottom w:val="none" w:sz="0" w:space="0" w:color="auto"/>
        <w:right w:val="none" w:sz="0" w:space="0" w:color="auto"/>
      </w:divBdr>
      <w:divsChild>
        <w:div w:id="1736470327">
          <w:marLeft w:val="0"/>
          <w:marRight w:val="0"/>
          <w:marTop w:val="0"/>
          <w:marBottom w:val="0"/>
          <w:divBdr>
            <w:top w:val="none" w:sz="0" w:space="0" w:color="auto"/>
            <w:left w:val="none" w:sz="0" w:space="0" w:color="auto"/>
            <w:bottom w:val="none" w:sz="0" w:space="0" w:color="auto"/>
            <w:right w:val="none" w:sz="0" w:space="0" w:color="auto"/>
          </w:divBdr>
        </w:div>
        <w:div w:id="1051885219">
          <w:marLeft w:val="0"/>
          <w:marRight w:val="0"/>
          <w:marTop w:val="0"/>
          <w:marBottom w:val="0"/>
          <w:divBdr>
            <w:top w:val="none" w:sz="0" w:space="0" w:color="auto"/>
            <w:left w:val="none" w:sz="0" w:space="0" w:color="auto"/>
            <w:bottom w:val="none" w:sz="0" w:space="0" w:color="auto"/>
            <w:right w:val="none" w:sz="0" w:space="0" w:color="auto"/>
          </w:divBdr>
        </w:div>
        <w:div w:id="1783988148">
          <w:marLeft w:val="0"/>
          <w:marRight w:val="0"/>
          <w:marTop w:val="0"/>
          <w:marBottom w:val="0"/>
          <w:divBdr>
            <w:top w:val="none" w:sz="0" w:space="0" w:color="auto"/>
            <w:left w:val="none" w:sz="0" w:space="0" w:color="auto"/>
            <w:bottom w:val="none" w:sz="0" w:space="0" w:color="auto"/>
            <w:right w:val="none" w:sz="0" w:space="0" w:color="auto"/>
          </w:divBdr>
        </w:div>
        <w:div w:id="1099107055">
          <w:marLeft w:val="0"/>
          <w:marRight w:val="0"/>
          <w:marTop w:val="0"/>
          <w:marBottom w:val="0"/>
          <w:divBdr>
            <w:top w:val="none" w:sz="0" w:space="0" w:color="auto"/>
            <w:left w:val="none" w:sz="0" w:space="0" w:color="auto"/>
            <w:bottom w:val="none" w:sz="0" w:space="0" w:color="auto"/>
            <w:right w:val="none" w:sz="0" w:space="0" w:color="auto"/>
          </w:divBdr>
        </w:div>
      </w:divsChild>
    </w:div>
    <w:div w:id="342049163">
      <w:bodyDiv w:val="1"/>
      <w:marLeft w:val="0"/>
      <w:marRight w:val="0"/>
      <w:marTop w:val="0"/>
      <w:marBottom w:val="0"/>
      <w:divBdr>
        <w:top w:val="none" w:sz="0" w:space="0" w:color="auto"/>
        <w:left w:val="none" w:sz="0" w:space="0" w:color="auto"/>
        <w:bottom w:val="none" w:sz="0" w:space="0" w:color="auto"/>
        <w:right w:val="none" w:sz="0" w:space="0" w:color="auto"/>
      </w:divBdr>
    </w:div>
    <w:div w:id="367150434">
      <w:bodyDiv w:val="1"/>
      <w:marLeft w:val="0"/>
      <w:marRight w:val="0"/>
      <w:marTop w:val="0"/>
      <w:marBottom w:val="0"/>
      <w:divBdr>
        <w:top w:val="none" w:sz="0" w:space="0" w:color="auto"/>
        <w:left w:val="none" w:sz="0" w:space="0" w:color="auto"/>
        <w:bottom w:val="none" w:sz="0" w:space="0" w:color="auto"/>
        <w:right w:val="none" w:sz="0" w:space="0" w:color="auto"/>
      </w:divBdr>
    </w:div>
    <w:div w:id="387344396">
      <w:bodyDiv w:val="1"/>
      <w:marLeft w:val="0"/>
      <w:marRight w:val="0"/>
      <w:marTop w:val="0"/>
      <w:marBottom w:val="0"/>
      <w:divBdr>
        <w:top w:val="none" w:sz="0" w:space="0" w:color="auto"/>
        <w:left w:val="none" w:sz="0" w:space="0" w:color="auto"/>
        <w:bottom w:val="none" w:sz="0" w:space="0" w:color="auto"/>
        <w:right w:val="none" w:sz="0" w:space="0" w:color="auto"/>
      </w:divBdr>
    </w:div>
    <w:div w:id="431433386">
      <w:bodyDiv w:val="1"/>
      <w:marLeft w:val="0"/>
      <w:marRight w:val="0"/>
      <w:marTop w:val="0"/>
      <w:marBottom w:val="0"/>
      <w:divBdr>
        <w:top w:val="none" w:sz="0" w:space="0" w:color="auto"/>
        <w:left w:val="none" w:sz="0" w:space="0" w:color="auto"/>
        <w:bottom w:val="none" w:sz="0" w:space="0" w:color="auto"/>
        <w:right w:val="none" w:sz="0" w:space="0" w:color="auto"/>
      </w:divBdr>
    </w:div>
    <w:div w:id="591282469">
      <w:bodyDiv w:val="1"/>
      <w:marLeft w:val="0"/>
      <w:marRight w:val="0"/>
      <w:marTop w:val="0"/>
      <w:marBottom w:val="0"/>
      <w:divBdr>
        <w:top w:val="none" w:sz="0" w:space="0" w:color="auto"/>
        <w:left w:val="none" w:sz="0" w:space="0" w:color="auto"/>
        <w:bottom w:val="none" w:sz="0" w:space="0" w:color="auto"/>
        <w:right w:val="none" w:sz="0" w:space="0" w:color="auto"/>
      </w:divBdr>
    </w:div>
    <w:div w:id="723065579">
      <w:bodyDiv w:val="1"/>
      <w:marLeft w:val="0"/>
      <w:marRight w:val="0"/>
      <w:marTop w:val="0"/>
      <w:marBottom w:val="0"/>
      <w:divBdr>
        <w:top w:val="none" w:sz="0" w:space="0" w:color="auto"/>
        <w:left w:val="none" w:sz="0" w:space="0" w:color="auto"/>
        <w:bottom w:val="none" w:sz="0" w:space="0" w:color="auto"/>
        <w:right w:val="none" w:sz="0" w:space="0" w:color="auto"/>
      </w:divBdr>
    </w:div>
    <w:div w:id="746996933">
      <w:bodyDiv w:val="1"/>
      <w:marLeft w:val="0"/>
      <w:marRight w:val="0"/>
      <w:marTop w:val="0"/>
      <w:marBottom w:val="0"/>
      <w:divBdr>
        <w:top w:val="none" w:sz="0" w:space="0" w:color="auto"/>
        <w:left w:val="none" w:sz="0" w:space="0" w:color="auto"/>
        <w:bottom w:val="none" w:sz="0" w:space="0" w:color="auto"/>
        <w:right w:val="none" w:sz="0" w:space="0" w:color="auto"/>
      </w:divBdr>
    </w:div>
    <w:div w:id="865295865">
      <w:bodyDiv w:val="1"/>
      <w:marLeft w:val="0"/>
      <w:marRight w:val="0"/>
      <w:marTop w:val="0"/>
      <w:marBottom w:val="0"/>
      <w:divBdr>
        <w:top w:val="none" w:sz="0" w:space="0" w:color="auto"/>
        <w:left w:val="none" w:sz="0" w:space="0" w:color="auto"/>
        <w:bottom w:val="none" w:sz="0" w:space="0" w:color="auto"/>
        <w:right w:val="none" w:sz="0" w:space="0" w:color="auto"/>
      </w:divBdr>
    </w:div>
    <w:div w:id="1009916741">
      <w:bodyDiv w:val="1"/>
      <w:marLeft w:val="0"/>
      <w:marRight w:val="0"/>
      <w:marTop w:val="0"/>
      <w:marBottom w:val="0"/>
      <w:divBdr>
        <w:top w:val="none" w:sz="0" w:space="0" w:color="auto"/>
        <w:left w:val="none" w:sz="0" w:space="0" w:color="auto"/>
        <w:bottom w:val="none" w:sz="0" w:space="0" w:color="auto"/>
        <w:right w:val="none" w:sz="0" w:space="0" w:color="auto"/>
      </w:divBdr>
    </w:div>
    <w:div w:id="1371492470">
      <w:bodyDiv w:val="1"/>
      <w:marLeft w:val="0"/>
      <w:marRight w:val="0"/>
      <w:marTop w:val="0"/>
      <w:marBottom w:val="0"/>
      <w:divBdr>
        <w:top w:val="none" w:sz="0" w:space="0" w:color="auto"/>
        <w:left w:val="none" w:sz="0" w:space="0" w:color="auto"/>
        <w:bottom w:val="none" w:sz="0" w:space="0" w:color="auto"/>
        <w:right w:val="none" w:sz="0" w:space="0" w:color="auto"/>
      </w:divBdr>
    </w:div>
    <w:div w:id="1469009586">
      <w:bodyDiv w:val="1"/>
      <w:marLeft w:val="0"/>
      <w:marRight w:val="0"/>
      <w:marTop w:val="0"/>
      <w:marBottom w:val="0"/>
      <w:divBdr>
        <w:top w:val="none" w:sz="0" w:space="0" w:color="auto"/>
        <w:left w:val="none" w:sz="0" w:space="0" w:color="auto"/>
        <w:bottom w:val="none" w:sz="0" w:space="0" w:color="auto"/>
        <w:right w:val="none" w:sz="0" w:space="0" w:color="auto"/>
      </w:divBdr>
    </w:div>
    <w:div w:id="1517764497">
      <w:bodyDiv w:val="1"/>
      <w:marLeft w:val="0"/>
      <w:marRight w:val="0"/>
      <w:marTop w:val="0"/>
      <w:marBottom w:val="0"/>
      <w:divBdr>
        <w:top w:val="none" w:sz="0" w:space="0" w:color="auto"/>
        <w:left w:val="none" w:sz="0" w:space="0" w:color="auto"/>
        <w:bottom w:val="none" w:sz="0" w:space="0" w:color="auto"/>
        <w:right w:val="none" w:sz="0" w:space="0" w:color="auto"/>
      </w:divBdr>
    </w:div>
    <w:div w:id="1522818817">
      <w:bodyDiv w:val="1"/>
      <w:marLeft w:val="0"/>
      <w:marRight w:val="0"/>
      <w:marTop w:val="0"/>
      <w:marBottom w:val="0"/>
      <w:divBdr>
        <w:top w:val="none" w:sz="0" w:space="0" w:color="auto"/>
        <w:left w:val="none" w:sz="0" w:space="0" w:color="auto"/>
        <w:bottom w:val="none" w:sz="0" w:space="0" w:color="auto"/>
        <w:right w:val="none" w:sz="0" w:space="0" w:color="auto"/>
      </w:divBdr>
    </w:div>
    <w:div w:id="1530795635">
      <w:bodyDiv w:val="1"/>
      <w:marLeft w:val="0"/>
      <w:marRight w:val="0"/>
      <w:marTop w:val="0"/>
      <w:marBottom w:val="0"/>
      <w:divBdr>
        <w:top w:val="none" w:sz="0" w:space="0" w:color="auto"/>
        <w:left w:val="none" w:sz="0" w:space="0" w:color="auto"/>
        <w:bottom w:val="none" w:sz="0" w:space="0" w:color="auto"/>
        <w:right w:val="none" w:sz="0" w:space="0" w:color="auto"/>
      </w:divBdr>
    </w:div>
    <w:div w:id="1559365382">
      <w:bodyDiv w:val="1"/>
      <w:marLeft w:val="0"/>
      <w:marRight w:val="0"/>
      <w:marTop w:val="0"/>
      <w:marBottom w:val="0"/>
      <w:divBdr>
        <w:top w:val="none" w:sz="0" w:space="0" w:color="auto"/>
        <w:left w:val="none" w:sz="0" w:space="0" w:color="auto"/>
        <w:bottom w:val="none" w:sz="0" w:space="0" w:color="auto"/>
        <w:right w:val="none" w:sz="0" w:space="0" w:color="auto"/>
      </w:divBdr>
    </w:div>
    <w:div w:id="1566454271">
      <w:bodyDiv w:val="1"/>
      <w:marLeft w:val="0"/>
      <w:marRight w:val="0"/>
      <w:marTop w:val="0"/>
      <w:marBottom w:val="0"/>
      <w:divBdr>
        <w:top w:val="none" w:sz="0" w:space="0" w:color="auto"/>
        <w:left w:val="none" w:sz="0" w:space="0" w:color="auto"/>
        <w:bottom w:val="none" w:sz="0" w:space="0" w:color="auto"/>
        <w:right w:val="none" w:sz="0" w:space="0" w:color="auto"/>
      </w:divBdr>
    </w:div>
    <w:div w:id="1589077289">
      <w:bodyDiv w:val="1"/>
      <w:marLeft w:val="0"/>
      <w:marRight w:val="0"/>
      <w:marTop w:val="0"/>
      <w:marBottom w:val="0"/>
      <w:divBdr>
        <w:top w:val="none" w:sz="0" w:space="0" w:color="auto"/>
        <w:left w:val="none" w:sz="0" w:space="0" w:color="auto"/>
        <w:bottom w:val="none" w:sz="0" w:space="0" w:color="auto"/>
        <w:right w:val="none" w:sz="0" w:space="0" w:color="auto"/>
      </w:divBdr>
    </w:div>
    <w:div w:id="1603875237">
      <w:bodyDiv w:val="1"/>
      <w:marLeft w:val="0"/>
      <w:marRight w:val="0"/>
      <w:marTop w:val="0"/>
      <w:marBottom w:val="0"/>
      <w:divBdr>
        <w:top w:val="none" w:sz="0" w:space="0" w:color="auto"/>
        <w:left w:val="none" w:sz="0" w:space="0" w:color="auto"/>
        <w:bottom w:val="none" w:sz="0" w:space="0" w:color="auto"/>
        <w:right w:val="none" w:sz="0" w:space="0" w:color="auto"/>
      </w:divBdr>
    </w:div>
    <w:div w:id="1623733936">
      <w:bodyDiv w:val="1"/>
      <w:marLeft w:val="0"/>
      <w:marRight w:val="0"/>
      <w:marTop w:val="0"/>
      <w:marBottom w:val="0"/>
      <w:divBdr>
        <w:top w:val="none" w:sz="0" w:space="0" w:color="auto"/>
        <w:left w:val="none" w:sz="0" w:space="0" w:color="auto"/>
        <w:bottom w:val="none" w:sz="0" w:space="0" w:color="auto"/>
        <w:right w:val="none" w:sz="0" w:space="0" w:color="auto"/>
      </w:divBdr>
    </w:div>
    <w:div w:id="1647469639">
      <w:bodyDiv w:val="1"/>
      <w:marLeft w:val="0"/>
      <w:marRight w:val="0"/>
      <w:marTop w:val="0"/>
      <w:marBottom w:val="0"/>
      <w:divBdr>
        <w:top w:val="none" w:sz="0" w:space="0" w:color="auto"/>
        <w:left w:val="none" w:sz="0" w:space="0" w:color="auto"/>
        <w:bottom w:val="none" w:sz="0" w:space="0" w:color="auto"/>
        <w:right w:val="none" w:sz="0" w:space="0" w:color="auto"/>
      </w:divBdr>
    </w:div>
    <w:div w:id="1652903004">
      <w:bodyDiv w:val="1"/>
      <w:marLeft w:val="0"/>
      <w:marRight w:val="0"/>
      <w:marTop w:val="0"/>
      <w:marBottom w:val="0"/>
      <w:divBdr>
        <w:top w:val="none" w:sz="0" w:space="0" w:color="auto"/>
        <w:left w:val="none" w:sz="0" w:space="0" w:color="auto"/>
        <w:bottom w:val="none" w:sz="0" w:space="0" w:color="auto"/>
        <w:right w:val="none" w:sz="0" w:space="0" w:color="auto"/>
      </w:divBdr>
    </w:div>
    <w:div w:id="1779133504">
      <w:bodyDiv w:val="1"/>
      <w:marLeft w:val="0"/>
      <w:marRight w:val="0"/>
      <w:marTop w:val="0"/>
      <w:marBottom w:val="0"/>
      <w:divBdr>
        <w:top w:val="none" w:sz="0" w:space="0" w:color="auto"/>
        <w:left w:val="none" w:sz="0" w:space="0" w:color="auto"/>
        <w:bottom w:val="none" w:sz="0" w:space="0" w:color="auto"/>
        <w:right w:val="none" w:sz="0" w:space="0" w:color="auto"/>
      </w:divBdr>
    </w:div>
    <w:div w:id="2016688325">
      <w:bodyDiv w:val="1"/>
      <w:marLeft w:val="0"/>
      <w:marRight w:val="0"/>
      <w:marTop w:val="0"/>
      <w:marBottom w:val="0"/>
      <w:divBdr>
        <w:top w:val="none" w:sz="0" w:space="0" w:color="auto"/>
        <w:left w:val="none" w:sz="0" w:space="0" w:color="auto"/>
        <w:bottom w:val="none" w:sz="0" w:space="0" w:color="auto"/>
        <w:right w:val="none" w:sz="0" w:space="0" w:color="auto"/>
      </w:divBdr>
    </w:div>
    <w:div w:id="2075621498">
      <w:bodyDiv w:val="1"/>
      <w:marLeft w:val="0"/>
      <w:marRight w:val="0"/>
      <w:marTop w:val="0"/>
      <w:marBottom w:val="0"/>
      <w:divBdr>
        <w:top w:val="none" w:sz="0" w:space="0" w:color="auto"/>
        <w:left w:val="none" w:sz="0" w:space="0" w:color="auto"/>
        <w:bottom w:val="none" w:sz="0" w:space="0" w:color="auto"/>
        <w:right w:val="none" w:sz="0" w:space="0" w:color="auto"/>
      </w:divBdr>
    </w:div>
    <w:div w:id="2101641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ps.gov/moja/learn/nature/upload/201204MOJAscience.pdf"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1.jpeg"/><Relationship Id="rId11" Type="http://schemas.openxmlformats.org/officeDocument/2006/relationships/image" Target="media/image2.jpeg"/><Relationship Id="rId12" Type="http://schemas.openxmlformats.org/officeDocument/2006/relationships/image" Target="media/image3.jpeg"/><Relationship Id="rId13" Type="http://schemas.openxmlformats.org/officeDocument/2006/relationships/image" Target="media/image4.jpeg"/><Relationship Id="rId14" Type="http://schemas.openxmlformats.org/officeDocument/2006/relationships/image" Target="media/image5.jpeg"/><Relationship Id="rId15" Type="http://schemas.openxmlformats.org/officeDocument/2006/relationships/image" Target="media/image6.jpeg"/><Relationship Id="rId16" Type="http://schemas.openxmlformats.org/officeDocument/2006/relationships/image" Target="media/image7.jpeg"/><Relationship Id="rId17" Type="http://schemas.openxmlformats.org/officeDocument/2006/relationships/hyperlink" Target="https://bugguide.net/node/view/787796" TargetMode="External"/><Relationship Id="rId18" Type="http://schemas.openxmlformats.org/officeDocument/2006/relationships/hyperlink" Target="https://bugguide.net/node/view/117329" TargetMode="External"/><Relationship Id="rId19" Type="http://schemas.openxmlformats.org/officeDocument/2006/relationships/hyperlink" Target="https://bugguide.net/node/view/14738"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11717-EBE4-E947-A086-8985A2D83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8960</TotalTime>
  <Pages>35</Pages>
  <Words>22129</Words>
  <Characters>126140</Characters>
  <Application>Microsoft Macintosh Word</Application>
  <DocSecurity>0</DocSecurity>
  <Lines>1051</Lines>
  <Paragraphs>295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147974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zenrunner</cp:lastModifiedBy>
  <cp:revision>1333</cp:revision>
  <dcterms:created xsi:type="dcterms:W3CDTF">2018-02-28T22:36:00Z</dcterms:created>
  <dcterms:modified xsi:type="dcterms:W3CDTF">2018-09-11T16:53:00Z</dcterms:modified>
</cp:coreProperties>
</file>