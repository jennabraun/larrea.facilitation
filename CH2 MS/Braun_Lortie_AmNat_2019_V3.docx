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CD7D0" w14:textId="67B7253A" w:rsidR="00B51372" w:rsidRDefault="002C6EAC" w:rsidP="00707480">
      <w:pPr>
        <w:pStyle w:val="Heading1"/>
        <w:spacing w:line="480" w:lineRule="auto"/>
        <w:rPr>
          <w:i/>
        </w:rPr>
      </w:pPr>
      <w:bookmarkStart w:id="0" w:name="_Toc532565882"/>
      <w:r>
        <w:t>Facilitation with a</w:t>
      </w:r>
      <w:r w:rsidR="00237BD1">
        <w:t xml:space="preserve"> grain of salt: d</w:t>
      </w:r>
      <w:r w:rsidR="00237BD1" w:rsidRPr="000813FC">
        <w:t xml:space="preserve">isentangling </w:t>
      </w:r>
      <w:r w:rsidR="00B51372" w:rsidRPr="000813FC">
        <w:t xml:space="preserve">the drivers and trade-offs of pollinator-mediated interactions between </w:t>
      </w:r>
      <w:r w:rsidR="002F7618">
        <w:t>the foundation shrub C</w:t>
      </w:r>
      <w:r w:rsidR="00B51372" w:rsidRPr="000813FC">
        <w:t>reosote bush (</w:t>
      </w:r>
      <w:r w:rsidR="00B51372" w:rsidRPr="00D43A8A">
        <w:rPr>
          <w:i/>
        </w:rPr>
        <w:t>Larrea tridentata</w:t>
      </w:r>
      <w:r w:rsidR="00B51372" w:rsidRPr="000813FC">
        <w:t xml:space="preserve">) </w:t>
      </w:r>
      <w:bookmarkEnd w:id="0"/>
      <w:r w:rsidR="002F7618">
        <w:t xml:space="preserve">and the annual </w:t>
      </w:r>
      <w:r w:rsidR="00886F90">
        <w:t>desert dandelion (</w:t>
      </w:r>
      <w:r w:rsidR="00886F90">
        <w:rPr>
          <w:i/>
        </w:rPr>
        <w:t>Malacothrix glabrata)</w:t>
      </w:r>
      <w:r w:rsidR="000A24EC">
        <w:rPr>
          <w:i/>
        </w:rPr>
        <w:t>.</w:t>
      </w:r>
    </w:p>
    <w:p w14:paraId="3960DE82" w14:textId="77777777" w:rsidR="008844E6" w:rsidRDefault="008844E6" w:rsidP="009A0527"/>
    <w:p w14:paraId="4DC09A69" w14:textId="77777777" w:rsidR="003245FC" w:rsidRDefault="003245FC" w:rsidP="009A0527"/>
    <w:p w14:paraId="577C06FD" w14:textId="77777777" w:rsidR="008844E6" w:rsidRPr="009A0527" w:rsidRDefault="008844E6" w:rsidP="009A0527"/>
    <w:p w14:paraId="7AD5B9A9" w14:textId="362AC93C" w:rsidR="00BA618F" w:rsidRPr="00BA618F" w:rsidRDefault="002E596D" w:rsidP="00BA618F">
      <w:r>
        <w:t xml:space="preserve">Running title: </w:t>
      </w:r>
      <w:r w:rsidR="002E2F93">
        <w:t xml:space="preserve">Blooming intensifies pollinator-mediated competition in a </w:t>
      </w:r>
      <w:r w:rsidR="008844E6">
        <w:t xml:space="preserve">plant </w:t>
      </w:r>
      <w:r w:rsidR="002E2F93">
        <w:t xml:space="preserve">facilitation system </w:t>
      </w:r>
    </w:p>
    <w:p w14:paraId="74407184" w14:textId="77777777" w:rsidR="00B51372" w:rsidRDefault="00A52269" w:rsidP="00707480">
      <w:pPr>
        <w:pStyle w:val="Heading1"/>
        <w:spacing w:line="480" w:lineRule="auto"/>
      </w:pPr>
      <w:r>
        <w:t>Research article</w:t>
      </w:r>
    </w:p>
    <w:p w14:paraId="674FCF29" w14:textId="77777777" w:rsidR="00A52269" w:rsidRDefault="00A52269" w:rsidP="00A52269"/>
    <w:p w14:paraId="7BCB3B9F" w14:textId="2EFFE1EA" w:rsidR="00A52269" w:rsidRDefault="00A52269" w:rsidP="00A52269">
      <w:r w:rsidRPr="00A52269">
        <w:rPr>
          <w:b/>
        </w:rPr>
        <w:t>Keywords:</w:t>
      </w:r>
      <w:r>
        <w:t xml:space="preserve"> Pollination, competition, </w:t>
      </w:r>
      <w:r w:rsidR="001D25D5">
        <w:t xml:space="preserve">facilitation, </w:t>
      </w:r>
      <w:r w:rsidR="001D25D5" w:rsidRPr="001D25D5">
        <w:rPr>
          <w:i/>
        </w:rPr>
        <w:t>Larrea tridentata</w:t>
      </w:r>
      <w:r>
        <w:t>, arid environments, community assembly</w:t>
      </w:r>
    </w:p>
    <w:p w14:paraId="3EBB39E6" w14:textId="77777777" w:rsidR="00A52269" w:rsidRDefault="00A52269" w:rsidP="00A52269"/>
    <w:p w14:paraId="2FA8FF34" w14:textId="0CB0395A" w:rsidR="00A52269" w:rsidRDefault="00A52269" w:rsidP="00A52269">
      <w:r>
        <w:t>There are x number of words in the main body of the text.</w:t>
      </w:r>
      <w:r w:rsidR="002D00B0">
        <w:t xml:space="preserve"> </w:t>
      </w:r>
      <w:r w:rsidR="00E21920">
        <w:t>5733</w:t>
      </w:r>
    </w:p>
    <w:p w14:paraId="01532EC8" w14:textId="77777777" w:rsidR="00A52269" w:rsidRDefault="00A52269" w:rsidP="00A52269"/>
    <w:p w14:paraId="6F366DAB" w14:textId="3EE420B4" w:rsidR="00B51372" w:rsidRDefault="00A52269" w:rsidP="00A52269">
      <w:r>
        <w:t>List of all the elements of the manuscript:</w:t>
      </w:r>
    </w:p>
    <w:p w14:paraId="50C76824" w14:textId="32F00486" w:rsidR="002A3EC6" w:rsidRDefault="002A3EC6" w:rsidP="00A52269">
      <w:r>
        <w:t>Body text</w:t>
      </w:r>
    </w:p>
    <w:p w14:paraId="3CEA4CF1" w14:textId="18CC7EB8" w:rsidR="002A3EC6" w:rsidRDefault="002A3EC6" w:rsidP="00A52269">
      <w:r>
        <w:t>Lit cited</w:t>
      </w:r>
    </w:p>
    <w:p w14:paraId="78262079" w14:textId="2B4B82D0" w:rsidR="002A3EC6" w:rsidRDefault="002A3EC6" w:rsidP="00A52269">
      <w:pPr>
        <w:rPr>
          <w:sz w:val="28"/>
          <w:szCs w:val="28"/>
        </w:rPr>
      </w:pPr>
      <w:r>
        <w:t>Appendix</w:t>
      </w:r>
    </w:p>
    <w:p w14:paraId="161A301C" w14:textId="304EB030" w:rsidR="00B51372" w:rsidRDefault="00B51372" w:rsidP="00707480">
      <w:pPr>
        <w:spacing w:line="480" w:lineRule="auto"/>
        <w:rPr>
          <w:sz w:val="28"/>
          <w:szCs w:val="28"/>
        </w:rPr>
      </w:pPr>
    </w:p>
    <w:p w14:paraId="05B47246" w14:textId="55C9E147" w:rsidR="00B51372" w:rsidRDefault="00B51372" w:rsidP="00707480">
      <w:pPr>
        <w:spacing w:line="480" w:lineRule="auto"/>
        <w:rPr>
          <w:sz w:val="28"/>
          <w:szCs w:val="28"/>
        </w:rPr>
      </w:pPr>
    </w:p>
    <w:p w14:paraId="26FB8C58" w14:textId="734DCBEE" w:rsidR="00D97DB3" w:rsidRDefault="00D97DB3" w:rsidP="00707480">
      <w:pPr>
        <w:spacing w:line="480" w:lineRule="auto"/>
        <w:rPr>
          <w:sz w:val="28"/>
          <w:szCs w:val="28"/>
        </w:rPr>
      </w:pPr>
    </w:p>
    <w:p w14:paraId="25935C72" w14:textId="77777777" w:rsidR="00B51372" w:rsidRDefault="00B51372" w:rsidP="00707480">
      <w:pPr>
        <w:spacing w:line="480" w:lineRule="auto"/>
        <w:rPr>
          <w:sz w:val="28"/>
          <w:szCs w:val="28"/>
        </w:rPr>
      </w:pPr>
    </w:p>
    <w:p w14:paraId="214E4560" w14:textId="77777777" w:rsidR="00B51372" w:rsidRDefault="00B51372" w:rsidP="00707480">
      <w:pPr>
        <w:spacing w:line="480" w:lineRule="auto"/>
        <w:rPr>
          <w:sz w:val="28"/>
          <w:szCs w:val="28"/>
        </w:rPr>
      </w:pPr>
    </w:p>
    <w:p w14:paraId="692E4E04" w14:textId="0413B40B" w:rsidR="00B51372" w:rsidRPr="000813FC" w:rsidRDefault="00B51372" w:rsidP="00571455">
      <w:pPr>
        <w:pStyle w:val="Heading2"/>
        <w:spacing w:line="480" w:lineRule="auto"/>
      </w:pPr>
      <w:bookmarkStart w:id="1" w:name="_Toc532565883"/>
      <w:r w:rsidRPr="000813FC">
        <w:lastRenderedPageBreak/>
        <w:t>Abstract</w:t>
      </w:r>
      <w:bookmarkEnd w:id="1"/>
    </w:p>
    <w:p w14:paraId="2F257B31" w14:textId="4D1D9507" w:rsidR="00B51372" w:rsidRDefault="00CB0B98" w:rsidP="00571455">
      <w:pPr>
        <w:spacing w:line="480" w:lineRule="auto"/>
      </w:pPr>
      <w:r>
        <w:t>In arid ecosystems</w:t>
      </w:r>
      <w:r w:rsidR="00013615">
        <w:t>,</w:t>
      </w:r>
      <w:r w:rsidR="00B51372">
        <w:t xml:space="preserve"> </w:t>
      </w:r>
      <w:r w:rsidR="006F3E99">
        <w:t xml:space="preserve">shrub facilitation is a </w:t>
      </w:r>
      <w:r w:rsidR="00C33506">
        <w:t>critical</w:t>
      </w:r>
      <w:r w:rsidR="000D4B8B">
        <w:t xml:space="preserve"> process driving plant</w:t>
      </w:r>
      <w:r w:rsidR="00B51372">
        <w:t xml:space="preserve"> co</w:t>
      </w:r>
      <w:r w:rsidR="00C33506">
        <w:t>mmunity structure and assembly</w:t>
      </w:r>
      <w:r w:rsidR="009B54A2">
        <w:t>,</w:t>
      </w:r>
      <w:r w:rsidR="00BA691B">
        <w:t xml:space="preserve"> </w:t>
      </w:r>
      <w:r w:rsidR="009B54A2">
        <w:t>often result</w:t>
      </w:r>
      <w:r w:rsidR="00BA691B">
        <w:t>ing</w:t>
      </w:r>
      <w:r w:rsidR="009B54A2">
        <w:t xml:space="preserve"> in i</w:t>
      </w:r>
      <w:r w:rsidR="00922668">
        <w:t xml:space="preserve">ncreased densities </w:t>
      </w:r>
      <w:r w:rsidR="006F3E99">
        <w:t>of annual</w:t>
      </w:r>
      <w:r w:rsidR="001D52E5">
        <w:t xml:space="preserve"> plants</w:t>
      </w:r>
      <w:r w:rsidR="00FD25C1">
        <w:t xml:space="preserve"> beneath </w:t>
      </w:r>
      <w:r w:rsidR="006F3E99">
        <w:t>shrub canopies.</w:t>
      </w:r>
      <w:r w:rsidR="000D4B8B">
        <w:t xml:space="preserve"> Pollinator-mediated interactions have fitness consequences for participants</w:t>
      </w:r>
      <w:r w:rsidR="00031BF0">
        <w:t xml:space="preserve"> but are largely</w:t>
      </w:r>
      <w:r w:rsidR="006A3C91">
        <w:t xml:space="preserve"> unexplored </w:t>
      </w:r>
      <w:r w:rsidR="009E6FC0">
        <w:t xml:space="preserve">as an </w:t>
      </w:r>
      <w:r w:rsidR="006A3C91">
        <w:t>indirect consequence of shrub-annual facilitation. W</w:t>
      </w:r>
      <w:r w:rsidR="00060485">
        <w:t xml:space="preserve">e tested the capacity of the geographically </w:t>
      </w:r>
      <w:r w:rsidR="00031BF0">
        <w:t>widespread</w:t>
      </w:r>
      <w:r w:rsidR="00060485">
        <w:t xml:space="preserve"> Creosote bush</w:t>
      </w:r>
      <w:r w:rsidR="00692ED2">
        <w:t>,</w:t>
      </w:r>
      <w:r w:rsidR="00060485">
        <w:t xml:space="preserve"> </w:t>
      </w:r>
      <w:r w:rsidR="00060485">
        <w:rPr>
          <w:i/>
        </w:rPr>
        <w:t>Larrea tridentata</w:t>
      </w:r>
      <w:r w:rsidR="00692ED2">
        <w:rPr>
          <w:i/>
        </w:rPr>
        <w:t>,</w:t>
      </w:r>
      <w:r w:rsidR="00060485">
        <w:t xml:space="preserve"> to influence the pollination of its annual understory </w:t>
      </w:r>
      <w:r w:rsidR="00B51372">
        <w:t>during its phenological shift into</w:t>
      </w:r>
      <w:r w:rsidR="00031BF0">
        <w:t xml:space="preserve"> spring</w:t>
      </w:r>
      <w:r w:rsidR="00B51372">
        <w:t xml:space="preserve"> flowering. </w:t>
      </w:r>
      <w:r w:rsidR="00B51372" w:rsidRPr="00B914AF">
        <w:t xml:space="preserve">In this system, we </w:t>
      </w:r>
      <w:r w:rsidR="00E81CAF">
        <w:t>confirmed</w:t>
      </w:r>
      <w:r w:rsidR="00E81CAF" w:rsidRPr="00B914AF">
        <w:t xml:space="preserve"> </w:t>
      </w:r>
      <w:r w:rsidR="00B51372" w:rsidRPr="00B914AF">
        <w:t xml:space="preserve">that </w:t>
      </w:r>
      <w:r w:rsidR="00B51372" w:rsidRPr="00B914AF">
        <w:rPr>
          <w:i/>
        </w:rPr>
        <w:t>L. tridentata</w:t>
      </w:r>
      <w:r w:rsidR="00B51372" w:rsidRPr="00B914AF">
        <w:t xml:space="preserve"> </w:t>
      </w:r>
      <w:r w:rsidR="00B51372">
        <w:t>had</w:t>
      </w:r>
      <w:r w:rsidR="00B51372" w:rsidRPr="00B914AF">
        <w:t xml:space="preserve"> a positive ecological effect on annual </w:t>
      </w:r>
      <w:r w:rsidR="00B51372">
        <w:t>plant cover</w:t>
      </w:r>
      <w:r w:rsidR="00E42CD9">
        <w:t xml:space="preserve">. This shrub species also facilitated </w:t>
      </w:r>
      <w:r w:rsidR="00B51372">
        <w:t xml:space="preserve">abundance and </w:t>
      </w:r>
      <w:r w:rsidR="006F3E99">
        <w:t>richness</w:t>
      </w:r>
      <w:r w:rsidR="00B51372">
        <w:t xml:space="preserve"> of the </w:t>
      </w:r>
      <w:r w:rsidR="00B51372" w:rsidRPr="00B914AF">
        <w:t xml:space="preserve">arthropod community but had indirect negative effects on pollinator visitation </w:t>
      </w:r>
      <w:r w:rsidR="00CD22F3">
        <w:t xml:space="preserve">to a </w:t>
      </w:r>
      <w:r w:rsidR="00B51372" w:rsidRPr="00B914AF">
        <w:t>flowering annual</w:t>
      </w:r>
      <w:r w:rsidR="00B51372">
        <w:t xml:space="preserve"> plant</w:t>
      </w:r>
      <w:r w:rsidR="00DD5024">
        <w:t>. This competition</w:t>
      </w:r>
      <w:r w:rsidR="00FD25C1">
        <w:t xml:space="preserve"> </w:t>
      </w:r>
      <w:r w:rsidR="00060485">
        <w:t>intensifie</w:t>
      </w:r>
      <w:r w:rsidR="00621234">
        <w:t xml:space="preserve">d </w:t>
      </w:r>
      <w:r w:rsidR="00EF6B11">
        <w:t xml:space="preserve">with </w:t>
      </w:r>
      <w:r w:rsidR="00621234" w:rsidRPr="00031BF0">
        <w:rPr>
          <w:i/>
        </w:rPr>
        <w:t>L. tridentata</w:t>
      </w:r>
      <w:r w:rsidR="00621234">
        <w:t xml:space="preserve"> bloom</w:t>
      </w:r>
      <w:r w:rsidR="00EF6B11">
        <w:t>ing</w:t>
      </w:r>
      <w:r w:rsidR="00B51372">
        <w:t xml:space="preserve">. </w:t>
      </w:r>
      <w:r w:rsidR="00BD2C4E">
        <w:t xml:space="preserve">Phenology </w:t>
      </w:r>
      <w:r w:rsidR="00DE39B9">
        <w:t xml:space="preserve">and life-stage </w:t>
      </w:r>
      <w:r w:rsidR="00BD2C4E">
        <w:t>can thus shift t</w:t>
      </w:r>
      <w:r w:rsidR="00B87138">
        <w:t>he</w:t>
      </w:r>
      <w:r w:rsidR="00B51372" w:rsidRPr="00B914AF">
        <w:t xml:space="preserve"> net </w:t>
      </w:r>
      <w:r w:rsidR="00B51372">
        <w:t>outcome of association</w:t>
      </w:r>
      <w:r w:rsidR="00B51372" w:rsidRPr="00B914AF">
        <w:t xml:space="preserve"> with foundation plant species </w:t>
      </w:r>
      <w:r w:rsidR="00594FA8">
        <w:t>in facilitation complexes</w:t>
      </w:r>
      <w:r w:rsidR="00B51372" w:rsidRPr="00B914AF">
        <w:t xml:space="preserve">. There is the capacity for these trade-offs to be widespread and an increasing focus on further </w:t>
      </w:r>
      <w:r w:rsidR="00B51372">
        <w:t>documenting these</w:t>
      </w:r>
      <w:r w:rsidR="00B51372" w:rsidRPr="00B914AF">
        <w:t xml:space="preserve"> trade-offs will advance both </w:t>
      </w:r>
      <w:r w:rsidR="005F091F">
        <w:t xml:space="preserve">ecological </w:t>
      </w:r>
      <w:r w:rsidR="001B792B">
        <w:t>interaction</w:t>
      </w:r>
      <w:r w:rsidR="001B792B" w:rsidRPr="00B914AF">
        <w:t xml:space="preserve"> </w:t>
      </w:r>
      <w:r w:rsidR="00B51372" w:rsidRPr="00B914AF">
        <w:t>theory and assessment of selection processes that drive co-evolutionary relationships between shrubs, annual plants, and pollinators.</w:t>
      </w:r>
    </w:p>
    <w:p w14:paraId="4BF3E356" w14:textId="77777777" w:rsidR="00B51372" w:rsidRPr="002A3EC6" w:rsidRDefault="00B51372" w:rsidP="00571455">
      <w:pPr>
        <w:spacing w:line="480" w:lineRule="auto"/>
        <w:rPr>
          <w:b/>
        </w:rPr>
      </w:pPr>
      <w:r>
        <w:br w:type="page"/>
      </w:r>
      <w:bookmarkStart w:id="2" w:name="_Toc532565884"/>
      <w:r w:rsidRPr="002A3EC6">
        <w:rPr>
          <w:b/>
        </w:rPr>
        <w:lastRenderedPageBreak/>
        <w:t>Introduction</w:t>
      </w:r>
      <w:bookmarkEnd w:id="2"/>
    </w:p>
    <w:p w14:paraId="08857F4E" w14:textId="5091037D" w:rsidR="001537D5" w:rsidRDefault="00B02071" w:rsidP="00571455">
      <w:pPr>
        <w:spacing w:line="480" w:lineRule="auto"/>
      </w:pPr>
      <w:r>
        <w:t>I</w:t>
      </w:r>
      <w:r w:rsidR="00302FF2" w:rsidRPr="007E7202">
        <w:t xml:space="preserve">nteractions </w:t>
      </w:r>
      <w:r w:rsidR="008B14DB">
        <w:t xml:space="preserve">between species </w:t>
      </w:r>
      <w:r w:rsidR="00302FF2" w:rsidRPr="007E7202">
        <w:t xml:space="preserve">are fundamental </w:t>
      </w:r>
      <w:r w:rsidR="008B14DB">
        <w:t>drivers of</w:t>
      </w:r>
      <w:r w:rsidR="00302FF2" w:rsidRPr="007E7202">
        <w:t xml:space="preserve"> </w:t>
      </w:r>
      <w:r w:rsidR="00437733" w:rsidRPr="007E7202">
        <w:t xml:space="preserve">ecological </w:t>
      </w:r>
      <w:r w:rsidR="00302FF2" w:rsidRPr="007E7202">
        <w:t>community assembly</w:t>
      </w:r>
      <w:r w:rsidR="00437733" w:rsidRPr="007E7202">
        <w:t xml:space="preserve"> and </w:t>
      </w:r>
      <w:r w:rsidR="002A3EC6" w:rsidRPr="007E7202">
        <w:t xml:space="preserve">the </w:t>
      </w:r>
      <w:r w:rsidR="00437733" w:rsidRPr="007E7202">
        <w:t>evolutionary processes that influence long-term dynamics in biodiversity.</w:t>
      </w:r>
      <w:r w:rsidR="00437733">
        <w:t xml:space="preserve"> </w:t>
      </w:r>
      <w:r w:rsidR="00B51372">
        <w:t xml:space="preserve">Foundation species </w:t>
      </w:r>
      <w:r w:rsidR="00085D68">
        <w:t xml:space="preserve">physically structure </w:t>
      </w:r>
      <w:r w:rsidR="00B51372">
        <w:t xml:space="preserve">plant communities by creating locally stable conditions for other species </w:t>
      </w:r>
      <w:r w:rsidR="00192019">
        <w:fldChar w:fldCharType="begin"/>
      </w:r>
      <w:r w:rsidR="005E44FC">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192019">
        <w:fldChar w:fldCharType="separate"/>
      </w:r>
      <w:r w:rsidR="005E44FC">
        <w:rPr>
          <w:noProof/>
        </w:rPr>
        <w:t>(</w:t>
      </w:r>
      <w:hyperlink w:anchor="_ENREF_26" w:tooltip="Ellison, 2005 #42" w:history="1">
        <w:r w:rsidR="00663A38">
          <w:rPr>
            <w:noProof/>
          </w:rPr>
          <w:t>Ellison et al. 2005</w:t>
        </w:r>
      </w:hyperlink>
      <w:r w:rsidR="005E44FC">
        <w:rPr>
          <w:noProof/>
        </w:rPr>
        <w:t>)</w:t>
      </w:r>
      <w:r w:rsidR="00192019">
        <w:fldChar w:fldCharType="end"/>
      </w:r>
      <w:r w:rsidR="00B51372">
        <w:t xml:space="preserve">. </w:t>
      </w:r>
      <w:r w:rsidR="001537D5">
        <w:t xml:space="preserve">These positive interactions lead to patterns in species coexistence </w:t>
      </w:r>
      <w:r w:rsidR="001537D5" w:rsidRPr="00E33D02">
        <w:t>within plant</w:t>
      </w:r>
      <w:r w:rsidR="001537D5" w:rsidRPr="00B90B49">
        <w:t xml:space="preserve"> communities</w:t>
      </w:r>
      <w:r w:rsidR="001537D5">
        <w:t xml:space="preserve"> </w:t>
      </w:r>
      <w:r w:rsidR="001537D5">
        <w:fldChar w:fldCharType="begin"/>
      </w:r>
      <w:r w:rsidR="001537D5">
        <w:instrText xml:space="preserve"> ADDIN EN.CITE &lt;EndNote&gt;&lt;Cite&gt;&lt;Author&gt;Brooker&lt;/Author&gt;&lt;Year&gt;2008&lt;/Year&gt;&lt;RecNum&gt;22&lt;/RecNum&gt;&lt;DisplayText&gt;(Valiente‐Banuet and Verdú 2007; Brooker et al. 2008)&lt;/DisplayText&gt;&lt;record&gt;&lt;rec-number&gt;22&lt;/rec-number&gt;&lt;foreign-keys&gt;&lt;key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1537D5">
        <w:fldChar w:fldCharType="separate"/>
      </w:r>
      <w:r w:rsidR="001537D5">
        <w:rPr>
          <w:noProof/>
        </w:rPr>
        <w:t>(</w:t>
      </w:r>
      <w:hyperlink w:anchor="_ENREF_88" w:tooltip="Valiente‐Banuet, 2007 #23" w:history="1">
        <w:r w:rsidR="001537D5">
          <w:rPr>
            <w:noProof/>
          </w:rPr>
          <w:t>Valiente‐Banuet and Verdú 2007</w:t>
        </w:r>
      </w:hyperlink>
      <w:r w:rsidR="001537D5">
        <w:rPr>
          <w:noProof/>
        </w:rPr>
        <w:t xml:space="preserve">; </w:t>
      </w:r>
      <w:hyperlink w:anchor="_ENREF_12" w:tooltip="Brooker, 2008 #22" w:history="1">
        <w:r w:rsidR="001537D5">
          <w:rPr>
            <w:noProof/>
          </w:rPr>
          <w:t>Brooker et al. 2008</w:t>
        </w:r>
      </w:hyperlink>
      <w:r w:rsidR="001537D5">
        <w:rPr>
          <w:noProof/>
        </w:rPr>
        <w:t>)</w:t>
      </w:r>
      <w:r w:rsidR="001537D5">
        <w:fldChar w:fldCharType="end"/>
      </w:r>
      <w:r w:rsidR="001537D5">
        <w:t xml:space="preserve"> including the frequent association of annuals </w:t>
      </w:r>
      <w:r w:rsidR="00727444">
        <w:t xml:space="preserve">with shrubs </w:t>
      </w:r>
      <w:r w:rsidR="001537D5">
        <w:t xml:space="preserve">in arid ecosystems (Holzapfel et al 2005, Pugnaire 2011, </w:t>
      </w:r>
      <w:r w:rsidR="001537D5">
        <w:fldChar w:fldCharType="begin"/>
      </w:r>
      <w:r w:rsidR="001537D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1537D5">
        <w:fldChar w:fldCharType="separate"/>
      </w:r>
      <w:hyperlink w:anchor="_ENREF_27" w:tooltip="Facelli, 2002 #24" w:history="1">
        <w:r w:rsidR="001537D5">
          <w:rPr>
            <w:noProof/>
          </w:rPr>
          <w:t>Facelli and Temby 2002</w:t>
        </w:r>
      </w:hyperlink>
      <w:r w:rsidR="001537D5">
        <w:rPr>
          <w:noProof/>
        </w:rPr>
        <w:t>)</w:t>
      </w:r>
      <w:r w:rsidR="001537D5">
        <w:fldChar w:fldCharType="end"/>
      </w:r>
      <w:r w:rsidR="001537D5">
        <w:t xml:space="preserve">. </w:t>
      </w:r>
      <w:r w:rsidR="005B1601">
        <w:t xml:space="preserve">Foundation shrubs act as keystone facilitators directly benefiting understory annual plants via multiple mechanistic pathways across all life stages of the protégé species </w:t>
      </w:r>
      <w:r w:rsidR="005B1601">
        <w:fldChar w:fldCharType="begin"/>
      </w:r>
      <w:r w:rsidR="005B1601">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B1601">
        <w:fldChar w:fldCharType="separate"/>
      </w:r>
      <w:r w:rsidR="005B1601">
        <w:rPr>
          <w:noProof/>
        </w:rPr>
        <w:t>(</w:t>
      </w:r>
      <w:hyperlink w:anchor="_ENREF_28" w:tooltip="Filazzola, 2014 #43" w:history="1">
        <w:r w:rsidR="005B1601">
          <w:rPr>
            <w:noProof/>
          </w:rPr>
          <w:t>Filazzola and Lortie 2014</w:t>
        </w:r>
      </w:hyperlink>
      <w:r w:rsidR="005B1601">
        <w:rPr>
          <w:noProof/>
        </w:rPr>
        <w:t>)</w:t>
      </w:r>
      <w:r w:rsidR="005B1601">
        <w:fldChar w:fldCharType="end"/>
      </w:r>
      <w:r w:rsidR="005B1601">
        <w:t xml:space="preserve">. These </w:t>
      </w:r>
      <w:r w:rsidR="00D03029">
        <w:t xml:space="preserve">benefits can </w:t>
      </w:r>
      <w:r w:rsidR="005B1601">
        <w:t>include stress amelioration</w:t>
      </w:r>
      <w:r w:rsidR="005B1601">
        <w:rPr>
          <w:noProof/>
        </w:rPr>
        <w:t xml:space="preserve"> </w:t>
      </w:r>
      <w:r w:rsidR="005B1601">
        <w:rPr>
          <w:noProof/>
        </w:rPr>
        <w:fldChar w:fldCharType="begin"/>
      </w:r>
      <w:r w:rsidR="005B1601">
        <w:rPr>
          <w:noProof/>
        </w:rPr>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B1601">
        <w:rPr>
          <w:noProof/>
        </w:rPr>
        <w:fldChar w:fldCharType="separate"/>
      </w:r>
      <w:r w:rsidR="005B1601">
        <w:rPr>
          <w:noProof/>
        </w:rPr>
        <w:t>(</w:t>
      </w:r>
      <w:hyperlink w:anchor="_ENREF_50" w:tooltip="McIntire, 2014 #17" w:history="1">
        <w:r w:rsidR="005B1601">
          <w:rPr>
            <w:noProof/>
          </w:rPr>
          <w:t>McIntire and Fajardo 2014</w:t>
        </w:r>
      </w:hyperlink>
      <w:r w:rsidR="005B1601">
        <w:rPr>
          <w:noProof/>
        </w:rPr>
        <w:t>)</w:t>
      </w:r>
      <w:r w:rsidR="005B1601">
        <w:rPr>
          <w:noProof/>
        </w:rPr>
        <w:fldChar w:fldCharType="end"/>
      </w:r>
      <w:r w:rsidR="005B1601">
        <w:t xml:space="preserve">, improved water and nutrient availability </w:t>
      </w:r>
      <w:r w:rsidR="005B1601">
        <w:fldChar w:fldCharType="begin"/>
      </w:r>
      <w:r w:rsidR="005B1601">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B1601">
        <w:fldChar w:fldCharType="separate"/>
      </w:r>
      <w:r w:rsidR="005B1601">
        <w:rPr>
          <w:noProof/>
        </w:rPr>
        <w:t>(</w:t>
      </w:r>
      <w:hyperlink w:anchor="_ENREF_32" w:tooltip="Franco, 1994 #226" w:history="1">
        <w:r w:rsidR="005B1601">
          <w:rPr>
            <w:noProof/>
          </w:rPr>
          <w:t>Franco et al. 1994</w:t>
        </w:r>
      </w:hyperlink>
      <w:r w:rsidR="005B1601">
        <w:rPr>
          <w:noProof/>
        </w:rPr>
        <w:t>)</w:t>
      </w:r>
      <w:r w:rsidR="005B1601">
        <w:fldChar w:fldCharType="end"/>
      </w:r>
      <w:r w:rsidR="005B1601">
        <w:t xml:space="preserve">, and seed trapping </w:t>
      </w:r>
      <w:r w:rsidR="005B1601">
        <w:fldChar w:fldCharType="begin"/>
      </w:r>
      <w:r w:rsidR="005B1601">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B1601">
        <w:fldChar w:fldCharType="separate"/>
      </w:r>
      <w:r w:rsidR="005B1601">
        <w:rPr>
          <w:noProof/>
        </w:rPr>
        <w:t>(</w:t>
      </w:r>
      <w:hyperlink w:anchor="_ENREF_31" w:tooltip="Flores, 2003 #227" w:history="1">
        <w:r w:rsidR="005B1601">
          <w:rPr>
            <w:noProof/>
          </w:rPr>
          <w:t>Flores and Jurado 2003</w:t>
        </w:r>
      </w:hyperlink>
      <w:r w:rsidR="005B1601">
        <w:rPr>
          <w:noProof/>
        </w:rPr>
        <w:t>)</w:t>
      </w:r>
      <w:r w:rsidR="005B1601">
        <w:fldChar w:fldCharType="end"/>
      </w:r>
      <w:r w:rsidR="005B1601">
        <w:t xml:space="preserve">. </w:t>
      </w:r>
      <w:r w:rsidR="00B51372">
        <w:t xml:space="preserve">Direct interactions between shrubs and annuals can be simultaneously facilitative and competitive </w:t>
      </w:r>
      <w:r w:rsidR="00192019">
        <w:fldChar w:fldCharType="begin">
          <w:fldData xml:space="preserve">PEVuZE5vdGU+PENpdGU+PEF1dGhvcj5CZXJ0bmVzczwvQXV0aG9yPjxZZWFyPjE5OTQ8L1llYXI+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</w:fldData>
        </w:fldChar>
      </w:r>
      <w:r w:rsidR="005E44FC">
        <w:instrText xml:space="preserve"> ADDIN EN.CITE </w:instrText>
      </w:r>
      <w:r w:rsidR="005E44FC">
        <w:fldChar w:fldCharType="begin">
          <w:fldData xml:space="preserve">PEVuZE5vdGU+PENpdGU+PEF1dGhvcj5CZXJ0bmVzczwvQXV0aG9yPjxZZWFyPjE5OTQ8L1llYXI+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</w:fldData>
        </w:fldChar>
      </w:r>
      <w:r w:rsidR="005E44FC">
        <w:instrText xml:space="preserve"> ADDIN EN.CITE.DATA </w:instrText>
      </w:r>
      <w:r w:rsidR="005E44FC">
        <w:fldChar w:fldCharType="end"/>
      </w:r>
      <w:r w:rsidR="00192019">
        <w:fldChar w:fldCharType="separate"/>
      </w:r>
      <w:r w:rsidR="005E44FC">
        <w:rPr>
          <w:noProof/>
        </w:rPr>
        <w:t>(</w:t>
      </w:r>
      <w:hyperlink w:anchor="_ENREF_6" w:tooltip="Bertness, 1994 #129" w:history="1">
        <w:r w:rsidR="00663A38">
          <w:rPr>
            <w:noProof/>
          </w:rPr>
          <w:t>Bertness and Callaway 1994</w:t>
        </w:r>
      </w:hyperlink>
      <w:r w:rsidR="005E44FC">
        <w:rPr>
          <w:noProof/>
        </w:rPr>
        <w:t xml:space="preserve">; </w:t>
      </w:r>
      <w:hyperlink w:anchor="_ENREF_17" w:tooltip="Callaway, 1997 #132" w:history="1">
        <w:r w:rsidR="00663A38">
          <w:rPr>
            <w:noProof/>
          </w:rPr>
          <w:t>Callaway and Walker 1997a</w:t>
        </w:r>
      </w:hyperlink>
      <w:r w:rsidR="005E44FC">
        <w:rPr>
          <w:noProof/>
        </w:rPr>
        <w:t xml:space="preserve">; </w:t>
      </w:r>
      <w:hyperlink w:anchor="_ENREF_40" w:tooltip="Holzapfel, 1999 #18" w:history="1">
        <w:r w:rsidR="00663A38">
          <w:rPr>
            <w:noProof/>
          </w:rPr>
          <w:t>Holzapfel and Mahall 1999</w:t>
        </w:r>
      </w:hyperlink>
      <w:r w:rsidR="005E44FC">
        <w:rPr>
          <w:noProof/>
        </w:rPr>
        <w:t>)</w:t>
      </w:r>
      <w:r w:rsidR="00192019">
        <w:fldChar w:fldCharType="end"/>
      </w:r>
      <w:r w:rsidR="00C71A0E">
        <w:t xml:space="preserve">. </w:t>
      </w:r>
      <w:r w:rsidR="005B1601">
        <w:t>H</w:t>
      </w:r>
      <w:r w:rsidR="005B1601" w:rsidRPr="005B1601">
        <w:t>owever</w:t>
      </w:r>
      <w:r w:rsidR="005B1601">
        <w:t>,</w:t>
      </w:r>
      <w:r w:rsidR="005B1601" w:rsidRPr="005B1601">
        <w:t xml:space="preserve"> these pairwise interactions are often inadequate to predict actual observed </w:t>
      </w:r>
      <w:r w:rsidR="005B1601">
        <w:t xml:space="preserve">net </w:t>
      </w:r>
      <w:r w:rsidR="005B1601" w:rsidRPr="005B1601">
        <w:t>outcomes in natural ecosystems (Callaway and Pennings, 2000)</w:t>
      </w:r>
      <w:r w:rsidR="005B1601">
        <w:t xml:space="preserve">. </w:t>
      </w:r>
      <w:r w:rsidR="007725C2">
        <w:t xml:space="preserve">If the associated annual </w:t>
      </w:r>
      <w:r w:rsidR="000E39DE">
        <w:t xml:space="preserve">species are </w:t>
      </w:r>
      <w:r w:rsidR="007725C2">
        <w:t>animal-pollinated</w:t>
      </w:r>
      <w:r w:rsidR="000E39DE">
        <w:t>,</w:t>
      </w:r>
      <w:r w:rsidR="007725C2">
        <w:t xml:space="preserve"> there is the capacity for the plants to </w:t>
      </w:r>
      <w:r w:rsidR="00B25672">
        <w:t xml:space="preserve">also </w:t>
      </w:r>
      <w:r w:rsidR="007725C2">
        <w:t>interact indirectly via pollinators.</w:t>
      </w:r>
      <w:r w:rsidR="008A00F3">
        <w:t xml:space="preserve"> </w:t>
      </w:r>
      <w:r w:rsidR="007C6C53">
        <w:t>Indirect interaction occurs</w:t>
      </w:r>
      <w:r w:rsidR="007C6C53" w:rsidRPr="001C368F">
        <w:t xml:space="preserve"> when</w:t>
      </w:r>
      <w:r w:rsidR="007C6C53">
        <w:t>ever</w:t>
      </w:r>
      <w:r w:rsidR="007C6C53" w:rsidRPr="001C368F">
        <w:t xml:space="preserve"> a third species alters the interaction between two other species </w:t>
      </w:r>
      <w:r w:rsidR="007C6C53">
        <w:fldChar w:fldCharType="begin">
          <w:fldData xml:space="preserve">PEVuZE5vdGU+PENpdGU+PEF1dGhvcj5DYWxsYXdheTwvQXV0aG9yPjxZZWFyPjIwMDA8L1llYXI+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</w:fldData>
        </w:fldChar>
      </w:r>
      <w:r w:rsidR="007C6C53">
        <w:instrText xml:space="preserve"> ADDIN EN.CITE </w:instrText>
      </w:r>
      <w:r w:rsidR="007C6C53">
        <w:fldChar w:fldCharType="begin">
          <w:fldData xml:space="preserve">PEVuZE5vdGU+PENpdGU+PEF1dGhvcj5DYWxsYXdheTwvQXV0aG9yPjxZZWFyPjIwMDA8L1llYXI+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</w:fldData>
        </w:fldChar>
      </w:r>
      <w:r w:rsidR="007C6C53">
        <w:instrText xml:space="preserve"> ADDIN EN.CITE.DATA </w:instrText>
      </w:r>
      <w:r w:rsidR="007C6C53">
        <w:fldChar w:fldCharType="end"/>
      </w:r>
      <w:r w:rsidR="007C6C53">
        <w:fldChar w:fldCharType="separate"/>
      </w:r>
      <w:r w:rsidR="007C6C53">
        <w:rPr>
          <w:noProof/>
        </w:rPr>
        <w:t>(</w:t>
      </w:r>
      <w:hyperlink w:anchor="_ENREF_94" w:tooltip="Wootton, 1994 #146" w:history="1">
        <w:r w:rsidR="007C6C53">
          <w:rPr>
            <w:noProof/>
          </w:rPr>
          <w:t>Wootton 1994</w:t>
        </w:r>
      </w:hyperlink>
      <w:r w:rsidR="007C6C53">
        <w:rPr>
          <w:noProof/>
        </w:rPr>
        <w:t xml:space="preserve">; </w:t>
      </w:r>
      <w:hyperlink w:anchor="_ENREF_18" w:tooltip="Callaway, 1997 #3" w:history="1">
        <w:r w:rsidR="007C6C53">
          <w:rPr>
            <w:noProof/>
          </w:rPr>
          <w:t>Callaway and Walker 1997b</w:t>
        </w:r>
      </w:hyperlink>
      <w:r w:rsidR="007C6C53">
        <w:rPr>
          <w:noProof/>
        </w:rPr>
        <w:t xml:space="preserve">; </w:t>
      </w:r>
      <w:hyperlink w:anchor="_ENREF_16" w:tooltip="Callaway, 2000 #131" w:history="1">
        <w:r w:rsidR="007C6C53">
          <w:rPr>
            <w:noProof/>
          </w:rPr>
          <w:t>Callaway and Pennings 2000</w:t>
        </w:r>
      </w:hyperlink>
      <w:r w:rsidR="00B25672">
        <w:rPr>
          <w:noProof/>
        </w:rPr>
        <w:t>, Sotomayor and Lortie 2015</w:t>
      </w:r>
      <w:r w:rsidR="007C6C53">
        <w:rPr>
          <w:noProof/>
        </w:rPr>
        <w:t>)</w:t>
      </w:r>
      <w:r w:rsidR="007C6C53">
        <w:fldChar w:fldCharType="end"/>
      </w:r>
      <w:r w:rsidR="007C6C53">
        <w:t xml:space="preserve">. </w:t>
      </w:r>
      <w:r w:rsidR="008A00F3">
        <w:t>This is important because indirect interactions can significantly influence net ecological outcomes</w:t>
      </w:r>
      <w:r w:rsidR="005A5C9A">
        <w:t xml:space="preserve"> (</w:t>
      </w:r>
      <w:r w:rsidR="005A5C9A" w:rsidRPr="0010564A">
        <w:rPr>
          <w:highlight w:val="yellow"/>
          <w:rPrChange w:id="3" w:author="zenrunner" w:date="2019-03-03T13:13:00Z">
            <w:rPr/>
          </w:rPrChange>
        </w:rPr>
        <w:t>citation</w:t>
      </w:r>
      <w:r w:rsidR="005A5C9A">
        <w:t>)</w:t>
      </w:r>
      <w:ins w:id="4" w:author="zenrunner" w:date="2019-03-03T13:14:00Z">
        <w:r w:rsidR="0010564A">
          <w:t>.</w:t>
        </w:r>
      </w:ins>
      <w:del w:id="5" w:author="zenrunner" w:date="2019-03-03T13:14:00Z">
        <w:r w:rsidR="00841896" w:rsidDel="0010564A">
          <w:delText>.</w:delText>
        </w:r>
        <w:r w:rsidR="00B65881" w:rsidDel="0010564A">
          <w:delText xml:space="preserve"> </w:delText>
        </w:r>
      </w:del>
    </w:p>
    <w:p w14:paraId="04B0E660" w14:textId="4AEB2B73" w:rsidR="00846454" w:rsidRDefault="008F4FF7" w:rsidP="00571455">
      <w:pPr>
        <w:spacing w:line="480" w:lineRule="auto"/>
      </w:pPr>
      <w:r>
        <w:t xml:space="preserve">Plants can interact through </w:t>
      </w:r>
      <w:r w:rsidR="007C6C53">
        <w:t>pollinators</w:t>
      </w:r>
      <w:r w:rsidR="005011DB">
        <w:t xml:space="preserve"> in </w:t>
      </w:r>
      <w:r w:rsidR="00D20858">
        <w:t>many</w:t>
      </w:r>
      <w:r>
        <w:t xml:space="preserve"> capacities </w:t>
      </w:r>
      <w:r w:rsidR="0045341A">
        <w:t>mechanistically</w:t>
      </w:r>
      <w:r w:rsidR="005011DB">
        <w:t xml:space="preserve"> (Braun and Lortie, 2018)</w:t>
      </w:r>
      <w:r w:rsidR="00E94324">
        <w:t xml:space="preserve">. </w:t>
      </w:r>
      <w:r w:rsidR="009A129B">
        <w:t>Shrubs and annuals with</w:t>
      </w:r>
      <w:r w:rsidR="00E94324">
        <w:t xml:space="preserve"> overlapping phenologies likely interact </w:t>
      </w:r>
      <w:r w:rsidR="00550258">
        <w:t xml:space="preserve">through mechanisms mediated </w:t>
      </w:r>
      <w:r w:rsidR="007A719E">
        <w:t>by pollinator responses to floral resources</w:t>
      </w:r>
      <w:r w:rsidR="009A129B">
        <w:t xml:space="preserve">. </w:t>
      </w:r>
      <w:r w:rsidR="00E94324">
        <w:t xml:space="preserve">Highly attractive plants i.e. magnet species </w:t>
      </w:r>
      <w:r w:rsidR="00E94324">
        <w:lastRenderedPageBreak/>
        <w:t xml:space="preserve">increase local pollinator abundances which benefits their less attractive neighbours </w:t>
      </w:r>
      <w:r w:rsidR="00E94324">
        <w:fldChar w:fldCharType="begin"/>
      </w:r>
      <w:r w:rsidR="00E94324">
        <w:instrText xml:space="preserve"> ADDIN EN.CITE &lt;EndNote&gt;&lt;Cite&gt;&lt;Author&gt;Laverty&lt;/Author&gt;&lt;Year&gt;1992&lt;/Year&gt;&lt;RecNum&gt;108&lt;/RecNum&gt;&lt;DisplayText&gt;(Thomson 1978; Laverty 1992)&lt;/DisplayText&gt;&lt;record&gt;&lt;rec-number&gt;108&lt;/rec-number&gt;&lt;foreign-keys&gt;&lt;key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Thomson&lt;/Author&gt;&lt;Year&gt;1978&lt;/Year&gt;&lt;RecNum&gt;72&lt;/RecNum&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Naturalist&lt;/full-title&gt;&lt;/periodical&gt;&lt;pages&gt;431-440&lt;/pages&gt;&lt;volume&gt;100&lt;/volume&gt;&lt;number&gt;2&lt;/number&gt;&lt;dates&gt;&lt;year&gt;1978&lt;/year&gt;&lt;/dates&gt;&lt;urls&gt;&lt;/urls&gt;&lt;/record&gt;&lt;/Cite&gt;&lt;/EndNote&gt;</w:instrText>
      </w:r>
      <w:r w:rsidR="00E94324">
        <w:fldChar w:fldCharType="separate"/>
      </w:r>
      <w:r w:rsidR="00E94324">
        <w:rPr>
          <w:noProof/>
        </w:rPr>
        <w:t>(</w:t>
      </w:r>
      <w:hyperlink w:anchor="_ENREF_46" w:tooltip="Laverty, 1992 #108" w:history="1">
        <w:r w:rsidR="00E94324">
          <w:rPr>
            <w:noProof/>
          </w:rPr>
          <w:t>Laverty 1992</w:t>
        </w:r>
      </w:hyperlink>
      <w:r w:rsidR="00E94324">
        <w:rPr>
          <w:noProof/>
        </w:rPr>
        <w:t>, McKinney)</w:t>
      </w:r>
      <w:r w:rsidR="00E94324">
        <w:fldChar w:fldCharType="end"/>
      </w:r>
      <w:r w:rsidR="00E94324">
        <w:t xml:space="preserve">. Many pollinators forage optimally (Pyke 1977, Pyke 2016), thus co-blooming, associated plants can jointly improve their pollination success by combining their floral displays to increase </w:t>
      </w:r>
      <w:r w:rsidR="00E94324">
        <w:rPr>
          <w:color w:val="000000" w:themeColor="text1"/>
        </w:rPr>
        <w:t>the</w:t>
      </w:r>
      <w:r w:rsidR="00E94324" w:rsidRPr="004D69A2">
        <w:rPr>
          <w:color w:val="000000" w:themeColor="text1"/>
        </w:rPr>
        <w:t xml:space="preserve"> </w:t>
      </w:r>
      <w:r w:rsidR="00E94324">
        <w:rPr>
          <w:color w:val="000000" w:themeColor="text1"/>
        </w:rPr>
        <w:t>size or diversity</w:t>
      </w:r>
      <w:r w:rsidR="00E94324" w:rsidRPr="004D69A2">
        <w:rPr>
          <w:color w:val="000000" w:themeColor="text1"/>
        </w:rPr>
        <w:t xml:space="preserve"> of the resource pool</w:t>
      </w:r>
      <w:r w:rsidR="00E94324">
        <w:rPr>
          <w:color w:val="000000" w:themeColor="text1"/>
        </w:rPr>
        <w:t xml:space="preserve"> </w:t>
      </w:r>
      <w:r w:rsidR="00E94324" w:rsidRPr="004D69A2">
        <w:rPr>
          <w:color w:val="000000" w:themeColor="text1"/>
        </w:rPr>
        <w:t>(</w:t>
      </w:r>
      <w:r w:rsidR="00E94324">
        <w:rPr>
          <w:color w:val="000000" w:themeColor="text1"/>
        </w:rPr>
        <w:t>Ghazoul, 2006)</w:t>
      </w:r>
      <w:r w:rsidR="00E94324" w:rsidRPr="004D69A2">
        <w:rPr>
          <w:color w:val="000000" w:themeColor="text1"/>
        </w:rPr>
        <w:t xml:space="preserve">. </w:t>
      </w:r>
      <w:r w:rsidR="00E94324">
        <w:t xml:space="preserve">If shrubs concentrate pollinators that do not in turn visit their neighbours, competition or interference rather than facilitation will arise. Similarly, an increase in floral density that is greater than pollinator availability can have a dilution effect </w:t>
      </w:r>
      <w:r w:rsidR="00550258">
        <w:t xml:space="preserve">decreasing visitation rates </w:t>
      </w:r>
      <w:r w:rsidR="00E94324">
        <w:t>(Rathcke 1983, Ye 2013).</w:t>
      </w:r>
      <w:r w:rsidR="005011DB">
        <w:t xml:space="preserve"> Simultaneous flowering is not however a necessary condition</w:t>
      </w:r>
      <w:r w:rsidR="00550258">
        <w:t xml:space="preserve"> for plants to interact via pollinators</w:t>
      </w:r>
      <w:r w:rsidR="005011DB">
        <w:t xml:space="preserve"> (</w:t>
      </w:r>
      <w:r w:rsidR="00D20858">
        <w:t xml:space="preserve">Hansen 2007, </w:t>
      </w:r>
      <w:r w:rsidR="005011DB">
        <w:t xml:space="preserve">Braun and Lortie 2018). </w:t>
      </w:r>
      <w:r w:rsidR="001010C3">
        <w:t xml:space="preserve">Shrubs are salient features of desert scrub ecosystems due their large size and structural complexity relative to ephemeral plants. Annuals growing under shrubs </w:t>
      </w:r>
      <w:r w:rsidR="00550258">
        <w:t>c</w:t>
      </w:r>
      <w:r w:rsidR="004A3AC3">
        <w:t>an</w:t>
      </w:r>
      <w:r w:rsidR="00550258">
        <w:t xml:space="preserve"> </w:t>
      </w:r>
      <w:r w:rsidR="001010C3">
        <w:t xml:space="preserve">be physically obscured from foraging pollinators or shaded thereby reducing </w:t>
      </w:r>
      <w:r w:rsidR="00DE7C3A">
        <w:t xml:space="preserve">pollinator </w:t>
      </w:r>
      <w:r w:rsidR="001010C3">
        <w:t>visitation</w:t>
      </w:r>
      <w:r w:rsidR="00D21CF2">
        <w:t xml:space="preserve"> (i.e. </w:t>
      </w:r>
      <w:r w:rsidR="0033772D">
        <w:t>through interference</w:t>
      </w:r>
      <w:r w:rsidR="00E94324">
        <w:t>)</w:t>
      </w:r>
      <w:r w:rsidR="00D20858">
        <w:t>.</w:t>
      </w:r>
      <w:r w:rsidR="0033772D">
        <w:t xml:space="preserve"> </w:t>
      </w:r>
      <w:r w:rsidR="001010C3">
        <w:t xml:space="preserve">For example, shading by the shrub </w:t>
      </w:r>
      <w:r w:rsidR="001010C3" w:rsidRPr="00285C9B">
        <w:rPr>
          <w:i/>
        </w:rPr>
        <w:t>Lonicera</w:t>
      </w:r>
      <w:r w:rsidR="001010C3">
        <w:t xml:space="preserve"> decreases pollinator visitation and pollen deposition to its understory annuals </w:t>
      </w:r>
      <w:r w:rsidR="001010C3">
        <w:fldChar w:fldCharType="begin"/>
      </w:r>
      <w:r w:rsidR="001010C3">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1010C3">
        <w:fldChar w:fldCharType="separate"/>
      </w:r>
      <w:r w:rsidR="001010C3">
        <w:rPr>
          <w:noProof/>
        </w:rPr>
        <w:t>(</w:t>
      </w:r>
      <w:hyperlink w:anchor="_ENREF_51" w:tooltip="McKinney, 2010 #229" w:history="1">
        <w:r w:rsidR="001010C3">
          <w:rPr>
            <w:noProof/>
          </w:rPr>
          <w:t>McKinney and Goodell 2010</w:t>
        </w:r>
      </w:hyperlink>
      <w:r w:rsidR="001010C3">
        <w:rPr>
          <w:noProof/>
        </w:rPr>
        <w:t>)</w:t>
      </w:r>
      <w:r w:rsidR="001010C3">
        <w:fldChar w:fldCharType="end"/>
      </w:r>
      <w:r w:rsidR="001010C3">
        <w:t>.</w:t>
      </w:r>
      <w:r w:rsidR="00831BD6">
        <w:t xml:space="preserve"> Alternatively, shrubs</w:t>
      </w:r>
      <w:r w:rsidR="00550258">
        <w:t xml:space="preserve"> </w:t>
      </w:r>
      <w:r w:rsidR="00642A93">
        <w:t xml:space="preserve">can </w:t>
      </w:r>
      <w:r w:rsidR="001010C3">
        <w:t>facil</w:t>
      </w:r>
      <w:r w:rsidR="00D20858">
        <w:t xml:space="preserve">itate their annual understory if they </w:t>
      </w:r>
      <w:r w:rsidR="008F2506">
        <w:t xml:space="preserve">provide refuge to pollinators like they do for other species (citations </w:t>
      </w:r>
      <w:r w:rsidR="00C133BD">
        <w:t xml:space="preserve">to arthropod facilitation) from harsh conditions. </w:t>
      </w:r>
      <w:r w:rsidR="00B51372" w:rsidRPr="0033772D">
        <w:t xml:space="preserve">Consequently, direct and indirect shrub effects on other species function simultaneously to </w:t>
      </w:r>
      <w:r w:rsidR="00464D9C">
        <w:t>shift</w:t>
      </w:r>
      <w:r w:rsidR="00464D9C" w:rsidRPr="0033772D">
        <w:t xml:space="preserve"> </w:t>
      </w:r>
      <w:r w:rsidR="00B51372" w:rsidRPr="0033772D">
        <w:t>net outcomes</w:t>
      </w:r>
      <w:r w:rsidR="006E09A8">
        <w:t xml:space="preserve"> even within predominantly net positive facilitation complexes</w:t>
      </w:r>
      <w:r w:rsidR="00B51372" w:rsidRPr="0033772D">
        <w:t>.</w:t>
      </w:r>
      <w:r w:rsidR="00B51372">
        <w:t xml:space="preserve"> </w:t>
      </w:r>
    </w:p>
    <w:p w14:paraId="34AEB5B8" w14:textId="4AD881D5" w:rsidR="00545A7B" w:rsidRPr="0025702F" w:rsidRDefault="00846454" w:rsidP="00571455">
      <w:pPr>
        <w:spacing w:line="480" w:lineRule="auto"/>
      </w:pPr>
      <w:r>
        <w:t>S</w:t>
      </w:r>
      <w:r w:rsidR="00003BBC">
        <w:t>hifts in net interactions are</w:t>
      </w:r>
      <w:r>
        <w:t xml:space="preserve"> driven by </w:t>
      </w:r>
      <w:r w:rsidR="00003BBC">
        <w:t xml:space="preserve">both </w:t>
      </w:r>
      <w:r>
        <w:t>biotic and abiotic</w:t>
      </w:r>
      <w:r w:rsidR="004A3EA9">
        <w:t xml:space="preserve"> drivers within a system. T</w:t>
      </w:r>
      <w:r>
        <w:t>he relative importance of net outcomes versus net interactions is a critical concept in the ecological literature for communities (</w:t>
      </w:r>
      <w:r w:rsidR="00E95149">
        <w:t xml:space="preserve">Brooker et al </w:t>
      </w:r>
      <w:r w:rsidR="00003BBC">
        <w:t>2005</w:t>
      </w:r>
      <w:r w:rsidR="00E95149">
        <w:t>, Lortie et al</w:t>
      </w:r>
      <w:r w:rsidR="004A3EA9">
        <w:t xml:space="preserve"> </w:t>
      </w:r>
      <w:r w:rsidR="00003BBC">
        <w:t>2016</w:t>
      </w:r>
      <w:r w:rsidR="00D20858">
        <w:t>)</w:t>
      </w:r>
      <w:r w:rsidR="004A3EA9">
        <w:t xml:space="preserve">. </w:t>
      </w:r>
      <w:r w:rsidR="005A0379">
        <w:t xml:space="preserve">The context-dependence of </w:t>
      </w:r>
      <w:r w:rsidR="00DF72F9">
        <w:t xml:space="preserve">species </w:t>
      </w:r>
      <w:r w:rsidR="005A0379">
        <w:t>interactions leads to shifts in their strength or sign across gradients, space and time (Chamberlain 2014</w:t>
      </w:r>
      <w:r w:rsidR="004A3EA9">
        <w:t>)</w:t>
      </w:r>
      <w:r w:rsidR="00EA6FAC">
        <w:t>,</w:t>
      </w:r>
      <w:r w:rsidR="00DF72F9">
        <w:t xml:space="preserve"> as well as</w:t>
      </w:r>
      <w:r w:rsidR="00B55AB0">
        <w:t xml:space="preserve"> </w:t>
      </w:r>
      <w:r w:rsidR="00EA6FAC">
        <w:t>across</w:t>
      </w:r>
      <w:r w:rsidR="00B51372">
        <w:t xml:space="preserve"> </w:t>
      </w:r>
      <w:r w:rsidR="00DF72F9">
        <w:t xml:space="preserve">the </w:t>
      </w:r>
      <w:r w:rsidR="00B51372">
        <w:t>life stage</w:t>
      </w:r>
      <w:r w:rsidR="00513A53">
        <w:t xml:space="preserve"> of the protégé species</w:t>
      </w:r>
      <w:r w:rsidR="00B51372" w:rsidRPr="000E1927">
        <w:t xml:space="preserve"> </w:t>
      </w:r>
      <w:r w:rsidR="00ED07F6">
        <w:fldChar w:fldCharType="begin">
          <w:fldData xml:space="preserve">PEVuZE5vdGU+PENpdGU+PEF1dGhvcj5CcnVubzwvQXV0aG9yPjxZZWFyPjIwMDM8L1llYXI+PFJl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</w:fldData>
        </w:fldChar>
      </w:r>
      <w:r w:rsidR="001467D2">
        <w:instrText xml:space="preserve"> ADDIN EN.CITE </w:instrText>
      </w:r>
      <w:r w:rsidR="001467D2">
        <w:fldChar w:fldCharType="begin">
          <w:fldData xml:space="preserve">PEVuZE5vdGU+PENpdGU+PEF1dGhvcj5CcnVubzwvQXV0aG9yPjxZZWFyPjIwMDM8L1llYXI+PFJl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</w:fldData>
        </w:fldChar>
      </w:r>
      <w:r w:rsidR="001467D2">
        <w:instrText xml:space="preserve"> ADDIN EN.CITE.DATA </w:instrText>
      </w:r>
      <w:r w:rsidR="001467D2">
        <w:fldChar w:fldCharType="end"/>
      </w:r>
      <w:r w:rsidR="00ED07F6">
        <w:fldChar w:fldCharType="separate"/>
      </w:r>
      <w:r w:rsidR="001467D2">
        <w:rPr>
          <w:noProof/>
        </w:rPr>
        <w:t>(</w:t>
      </w:r>
      <w:hyperlink w:anchor="_ENREF_87" w:tooltip="Valiente-Banuet, 1991 #143" w:history="1">
        <w:r w:rsidR="00663A38">
          <w:rPr>
            <w:noProof/>
          </w:rPr>
          <w:t xml:space="preserve">Valiente-Banuet et al. </w:t>
        </w:r>
        <w:r w:rsidR="00663A38">
          <w:rPr>
            <w:noProof/>
          </w:rPr>
          <w:lastRenderedPageBreak/>
          <w:t>1991</w:t>
        </w:r>
      </w:hyperlink>
      <w:r w:rsidR="001467D2">
        <w:rPr>
          <w:noProof/>
        </w:rPr>
        <w:t xml:space="preserve">; </w:t>
      </w:r>
      <w:hyperlink w:anchor="_ENREF_63" w:tooltip="Pugnaire, 1996 #19" w:history="1">
        <w:r w:rsidR="00663A38">
          <w:rPr>
            <w:noProof/>
          </w:rPr>
          <w:t>Pugnaire et al. 1996</w:t>
        </w:r>
      </w:hyperlink>
      <w:r w:rsidR="001467D2">
        <w:rPr>
          <w:noProof/>
        </w:rPr>
        <w:t xml:space="preserve">; </w:t>
      </w:r>
      <w:hyperlink w:anchor="_ENREF_18" w:tooltip="Callaway, 1997 #3" w:history="1">
        <w:r w:rsidR="00663A38">
          <w:rPr>
            <w:noProof/>
          </w:rPr>
          <w:t>Callaway and Walker 1997b</w:t>
        </w:r>
      </w:hyperlink>
      <w:r w:rsidR="001467D2">
        <w:rPr>
          <w:noProof/>
        </w:rPr>
        <w:t xml:space="preserve">; </w:t>
      </w:r>
      <w:hyperlink w:anchor="_ENREF_69" w:tooltip="Rousset, 2000 #246" w:history="1">
        <w:r w:rsidR="00663A38">
          <w:rPr>
            <w:noProof/>
          </w:rPr>
          <w:t>Rousset and Lepart 2000</w:t>
        </w:r>
      </w:hyperlink>
      <w:r w:rsidR="001467D2">
        <w:rPr>
          <w:noProof/>
        </w:rPr>
        <w:t xml:space="preserve">; </w:t>
      </w:r>
      <w:hyperlink w:anchor="_ENREF_14" w:tooltip="Bruno, 2003 #25" w:history="1">
        <w:r w:rsidR="00663A38">
          <w:rPr>
            <w:noProof/>
          </w:rPr>
          <w:t>Bruno et al. 2003</w:t>
        </w:r>
      </w:hyperlink>
      <w:r w:rsidR="001467D2">
        <w:rPr>
          <w:noProof/>
        </w:rPr>
        <w:t>)</w:t>
      </w:r>
      <w:r w:rsidR="00ED07F6">
        <w:fldChar w:fldCharType="end"/>
      </w:r>
      <w:r w:rsidR="0091713B">
        <w:t>.</w:t>
      </w:r>
      <w:r w:rsidR="00513A53">
        <w:t xml:space="preserve"> </w:t>
      </w:r>
      <w:r w:rsidR="001E3D0D">
        <w:t>There is evidence that earli</w:t>
      </w:r>
      <w:r w:rsidR="001F5C63">
        <w:t>er life stages</w:t>
      </w:r>
      <w:r w:rsidR="001E3D0D">
        <w:t xml:space="preserve"> experience higher rel</w:t>
      </w:r>
      <w:r w:rsidR="001F5C63">
        <w:t>ative mortality rates (</w:t>
      </w:r>
      <w:commentRangeStart w:id="6"/>
      <w:r w:rsidR="001F5C63">
        <w:t>Fenner 1987</w:t>
      </w:r>
      <w:commentRangeEnd w:id="6"/>
      <w:r w:rsidR="001F5C63">
        <w:rPr>
          <w:rStyle w:val="CommentReference"/>
        </w:rPr>
        <w:commentReference w:id="6"/>
      </w:r>
      <w:r w:rsidR="001E3D0D">
        <w:t>)</w:t>
      </w:r>
      <w:ins w:id="7" w:author="zenrunner" w:date="2019-03-03T13:19:00Z">
        <w:r w:rsidR="00A854F6">
          <w:t xml:space="preserve"> – ok – check my PhD work on fa</w:t>
        </w:r>
        <w:r w:rsidR="00C15D09">
          <w:t xml:space="preserve">cilitation because I tested this and at that time had citations and you could cite one of those papers – ie I found </w:t>
        </w:r>
      </w:ins>
      <w:ins w:id="8" w:author="zenrunner" w:date="2019-03-03T13:20:00Z">
        <w:r w:rsidR="00C15D09">
          <w:t>facilitation</w:t>
        </w:r>
      </w:ins>
      <w:ins w:id="9" w:author="zenrunner" w:date="2019-03-03T13:19:00Z">
        <w:r w:rsidR="00C15D09">
          <w:t xml:space="preserve"> </w:t>
        </w:r>
      </w:ins>
      <w:ins w:id="10" w:author="zenrunner" w:date="2019-03-03T13:20:00Z">
        <w:r w:rsidR="00C15D09">
          <w:t>early because of high mortality</w:t>
        </w:r>
      </w:ins>
      <w:r w:rsidR="001E3D0D">
        <w:t>. However</w:t>
      </w:r>
      <w:r w:rsidR="00B51372" w:rsidRPr="000E1927">
        <w:t xml:space="preserve">, the </w:t>
      </w:r>
      <w:r w:rsidR="00B51372">
        <w:t xml:space="preserve">life stage </w:t>
      </w:r>
      <w:r w:rsidR="00B51372" w:rsidRPr="000E1927">
        <w:t>shift from vegetative growth to reproductive growth is a major event</w:t>
      </w:r>
      <w:r w:rsidR="00B51372">
        <w:t xml:space="preserve"> in resource allocation</w:t>
      </w:r>
      <w:r w:rsidR="00ED07F6">
        <w:t xml:space="preserve"> </w:t>
      </w:r>
      <w:r w:rsidR="00ED07F6">
        <w:fldChar w:fldCharType="begin"/>
      </w:r>
      <w:r w:rsidR="005E44FC">
        <w:instrText xml:space="preserve"> ADDIN EN.CITE &lt;EndNote&gt;&lt;Cite&gt;&lt;Author&gt;Bazzaz&lt;/Author&gt;&lt;Year&gt;1987&lt;/Year&gt;&lt;RecNum&gt;318&lt;/RecNum&gt;&lt;DisplayText&gt;(Bazzaz et al. 1987)&lt;/DisplayText&gt;&lt;record&gt;&lt;rec-number&gt;318&lt;/rec-number&gt;&lt;foreign-keys&gt;&lt;key app="EN" db-id="efxxxd2elfvxfde05eev9swq9zv0dswrxzp2"&gt;318&lt;/key&gt;&lt;/foreign-keys&gt;&lt;ref-type name="Journal Article"&gt;17&lt;/ref-type&gt;&lt;contributors&gt;&lt;authors&gt;&lt;author&gt;Bazzaz, Fakhri A&lt;/author&gt;&lt;author&gt;Chiariello, Nona R&lt;/author&gt;&lt;author&gt;Coley, Phyllis D&lt;/author&gt;&lt;author&gt;Pitelka, Louis F&lt;/author&gt;&lt;/authors&gt;&lt;/contributors&gt;&lt;titles&gt;&lt;title&gt;Allocating resources to reproduction and defense&lt;/title&gt;&lt;secondary-title&gt;BioScience&lt;/secondary-title&gt;&lt;/titles&gt;&lt;periodical&gt;&lt;full-title&gt;BioScience&lt;/full-title&gt;&lt;/periodical&gt;&lt;pages&gt;58-67&lt;/pages&gt;&lt;volume&gt;37&lt;/volume&gt;&lt;number&gt;1&lt;/number&gt;&lt;dates&gt;&lt;year&gt;1987&lt;/year&gt;&lt;/dates&gt;&lt;isbn&gt;0006-3568&lt;/isbn&gt;&lt;urls&gt;&lt;/urls&gt;&lt;/record&gt;&lt;/Cite&gt;&lt;/EndNote&gt;</w:instrText>
      </w:r>
      <w:r w:rsidR="00ED07F6">
        <w:fldChar w:fldCharType="separate"/>
      </w:r>
      <w:r w:rsidR="005E44FC">
        <w:rPr>
          <w:noProof/>
        </w:rPr>
        <w:t>(</w:t>
      </w:r>
      <w:hyperlink w:anchor="_ENREF_5" w:tooltip="Bazzaz, 1987 #318" w:history="1">
        <w:r w:rsidR="00663A38">
          <w:rPr>
            <w:noProof/>
          </w:rPr>
          <w:t>Bazzaz et al. 1987</w:t>
        </w:r>
      </w:hyperlink>
      <w:r w:rsidR="005E44FC">
        <w:rPr>
          <w:noProof/>
        </w:rPr>
        <w:t>)</w:t>
      </w:r>
      <w:r w:rsidR="00ED07F6">
        <w:fldChar w:fldCharType="end"/>
      </w:r>
      <w:ins w:id="11" w:author="zenrunner" w:date="2019-03-03T13:20:00Z">
        <w:r w:rsidR="009D5CF8">
          <w:t>,</w:t>
        </w:r>
      </w:ins>
      <w:r w:rsidR="00EC7DDA">
        <w:t xml:space="preserve"> and</w:t>
      </w:r>
      <w:r w:rsidR="00EA6FAC">
        <w:t xml:space="preserve"> thus</w:t>
      </w:r>
      <w:r w:rsidR="00545A7B">
        <w:t xml:space="preserve"> reproductive output and fitness consequences are ultima</w:t>
      </w:r>
      <w:r w:rsidR="007821EF">
        <w:t xml:space="preserve">tely also important life stages. </w:t>
      </w:r>
      <w:r w:rsidR="00DF72F9">
        <w:t>The life stage of the foundation plant</w:t>
      </w:r>
      <w:ins w:id="12" w:author="zenrunner" w:date="2019-03-03T13:20:00Z">
        <w:r w:rsidR="00F54F85">
          <w:t>,</w:t>
        </w:r>
      </w:ins>
      <w:r w:rsidR="00DF72F9">
        <w:t xml:space="preserve"> i.e. flowering</w:t>
      </w:r>
      <w:ins w:id="13" w:author="zenrunner" w:date="2019-03-03T13:20:00Z">
        <w:r w:rsidR="00F54F85">
          <w:t>,</w:t>
        </w:r>
      </w:ins>
      <w:r w:rsidR="00DF72F9">
        <w:t xml:space="preserve"> is </w:t>
      </w:r>
      <w:ins w:id="14" w:author="zenrunner" w:date="2019-03-03T13:20:00Z">
        <w:r w:rsidR="00F54F85">
          <w:t xml:space="preserve">also </w:t>
        </w:r>
      </w:ins>
      <w:del w:id="15" w:author="zenrunner" w:date="2019-03-03T13:20:00Z">
        <w:r w:rsidR="00DF72F9" w:rsidDel="00F54F85">
          <w:delText>important too</w:delText>
        </w:r>
      </w:del>
      <w:ins w:id="16" w:author="zenrunner" w:date="2019-03-03T13:20:00Z">
        <w:r w:rsidR="00F54F85">
          <w:t>critical</w:t>
        </w:r>
      </w:ins>
      <w:r w:rsidR="00DF72F9">
        <w:t xml:space="preserve"> because </w:t>
      </w:r>
      <w:ins w:id="17" w:author="zenrunner" w:date="2019-03-03T13:21:00Z">
        <w:r w:rsidR="00FD5A11">
          <w:t xml:space="preserve">a showy floral canopy can potentially </w:t>
        </w:r>
        <w:r w:rsidR="00A01B98">
          <w:t xml:space="preserve">change net outcomes </w:t>
        </w:r>
      </w:ins>
      <w:ins w:id="18" w:author="zenrunner" w:date="2019-03-03T13:22:00Z">
        <w:r w:rsidR="004F0DAC">
          <w:t xml:space="preserve">for annuals </w:t>
        </w:r>
      </w:ins>
      <w:ins w:id="19" w:author="zenrunner" w:date="2019-03-03T13:21:00Z">
        <w:r w:rsidR="00A01B98">
          <w:t>th</w:t>
        </w:r>
        <w:r w:rsidR="00CF485A">
          <w:t>rough changes in the pollinator community</w:t>
        </w:r>
        <w:r w:rsidR="00A01B98">
          <w:t>.</w:t>
        </w:r>
      </w:ins>
      <w:del w:id="20" w:author="zenrunner" w:date="2019-03-03T13:21:00Z">
        <w:r w:rsidR="001E3D0D" w:rsidDel="00A01B98">
          <w:delText>of fitness effects mediated through pollination competition and facilitation.</w:delText>
        </w:r>
      </w:del>
      <w:r w:rsidR="001E3D0D">
        <w:t xml:space="preserve"> </w:t>
      </w:r>
      <w:del w:id="21" w:author="zenrunner" w:date="2019-03-03T13:22:00Z">
        <w:r w:rsidR="00545A7B" w:rsidDel="003675C1">
          <w:delText>Thus, within</w:delText>
        </w:r>
      </w:del>
      <w:ins w:id="22" w:author="zenrunner" w:date="2019-03-03T13:22:00Z">
        <w:r w:rsidR="003675C1">
          <w:t>Intra-</w:t>
        </w:r>
      </w:ins>
      <w:del w:id="23" w:author="zenrunner" w:date="2019-03-03T13:22:00Z">
        <w:r w:rsidR="00545A7B" w:rsidDel="003675C1">
          <w:delText xml:space="preserve"> </w:delText>
        </w:r>
      </w:del>
      <w:r w:rsidR="00545A7B">
        <w:t>season</w:t>
      </w:r>
      <w:ins w:id="24" w:author="zenrunner" w:date="2019-03-03T13:22:00Z">
        <w:r w:rsidR="003675C1">
          <w:t>al</w:t>
        </w:r>
      </w:ins>
      <w:r w:rsidR="00545A7B">
        <w:t xml:space="preserve"> </w:t>
      </w:r>
      <w:r w:rsidR="00545A7B" w:rsidRPr="007940B9">
        <w:t xml:space="preserve">phenology is </w:t>
      </w:r>
      <w:ins w:id="25" w:author="zenrunner" w:date="2019-03-03T13:27:00Z">
        <w:r w:rsidR="00F544DB">
          <w:t xml:space="preserve">thus </w:t>
        </w:r>
      </w:ins>
      <w:del w:id="26" w:author="zenrunner" w:date="2019-03-03T13:25:00Z">
        <w:r w:rsidR="00545A7B" w:rsidRPr="007940B9" w:rsidDel="00956C23">
          <w:delText>likely a</w:delText>
        </w:r>
      </w:del>
      <w:ins w:id="27" w:author="zenrunner" w:date="2019-03-03T13:25:00Z">
        <w:r w:rsidR="00956C23">
          <w:t>a</w:t>
        </w:r>
      </w:ins>
      <w:ins w:id="28" w:author="zenrunner" w:date="2019-03-03T13:24:00Z">
        <w:r w:rsidR="00956C23">
          <w:t xml:space="preserve"> component of interactions in tightly coupled plant sy</w:t>
        </w:r>
        <w:r w:rsidR="004E6CE9">
          <w:t>stems sharing</w:t>
        </w:r>
        <w:r w:rsidR="00956C23">
          <w:t xml:space="preserve"> </w:t>
        </w:r>
      </w:ins>
      <w:ins w:id="29" w:author="zenrunner" w:date="2019-03-03T13:25:00Z">
        <w:r w:rsidR="00956C23">
          <w:t>pollinators</w:t>
        </w:r>
      </w:ins>
      <w:del w:id="30" w:author="zenrunner" w:date="2019-03-03T13:25:00Z">
        <w:r w:rsidR="00545A7B" w:rsidRPr="007940B9" w:rsidDel="00956C23">
          <w:delText xml:space="preserve"> critical mediator of the sign of net outcomes of interacti</w:delText>
        </w:r>
        <w:r w:rsidR="00545A7B" w:rsidRPr="0085591C" w:rsidDel="00956C23">
          <w:delText>ons with flowering, foundation plant species such as shrubs</w:delText>
        </w:r>
      </w:del>
      <w:ins w:id="31" w:author="zenrunner" w:date="2019-03-03T13:26:00Z">
        <w:r w:rsidR="002F2FA6">
          <w:t xml:space="preserve"> that must be examined to better examine sensitivity of positive interactions and selection processes </w:t>
        </w:r>
        <w:r w:rsidR="00241FFA">
          <w:t>that stabilize diversity.</w:t>
        </w:r>
      </w:ins>
      <w:del w:id="32" w:author="zenrunner" w:date="2019-03-03T13:26:00Z">
        <w:r w:rsidR="00545A7B" w:rsidRPr="0085591C" w:rsidDel="002F2FA6">
          <w:delText>.</w:delText>
        </w:r>
        <w:r w:rsidR="00545A7B" w:rsidDel="002F2FA6">
          <w:delText xml:space="preserve"> </w:delText>
        </w:r>
      </w:del>
    </w:p>
    <w:p w14:paraId="76EEF9DF" w14:textId="34E80A54" w:rsidR="00B51372" w:rsidRPr="000327C0" w:rsidRDefault="00B51372" w:rsidP="00571455">
      <w:pPr>
        <w:spacing w:line="480" w:lineRule="auto"/>
      </w:pPr>
      <w:r>
        <w:t xml:space="preserve">The Mojave Desert is a biodiversity hotspot supporting </w:t>
      </w:r>
      <w:r w:rsidR="00D1380D">
        <w:t xml:space="preserve">at least </w:t>
      </w:r>
      <w:r>
        <w:t xml:space="preserve">659 species of bees </w:t>
      </w:r>
      <w:r w:rsidR="00B6614C">
        <w:fldChar w:fldCharType="begin"/>
      </w:r>
      <w:r w:rsidR="005E44FC">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B6614C">
        <w:fldChar w:fldCharType="separate"/>
      </w:r>
      <w:r w:rsidR="005E44FC">
        <w:rPr>
          <w:noProof/>
        </w:rPr>
        <w:t>(</w:t>
      </w:r>
      <w:hyperlink w:anchor="_ENREF_72" w:tooltip="Saul-Gershenz, 2012 #230" w:history="1">
        <w:r w:rsidR="00663A38">
          <w:rPr>
            <w:noProof/>
          </w:rPr>
          <w:t>Saul-Gershenz et al. 2012</w:t>
        </w:r>
      </w:hyperlink>
      <w:r w:rsidR="005E44FC">
        <w:rPr>
          <w:noProof/>
        </w:rPr>
        <w:t>)</w:t>
      </w:r>
      <w:r w:rsidR="00B6614C">
        <w:fldChar w:fldCharType="end"/>
      </w:r>
      <w:r w:rsidR="00B6614C">
        <w:t xml:space="preserve"> </w:t>
      </w:r>
      <w:r>
        <w:t>and 1680 species of vascular plants</w:t>
      </w:r>
      <w:r w:rsidR="00B6614C">
        <w:t xml:space="preserve"> </w:t>
      </w:r>
      <w:r w:rsidR="00B6614C">
        <w:fldChar w:fldCharType="begin"/>
      </w:r>
      <w:r w:rsidR="005E44FC">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B6614C">
        <w:fldChar w:fldCharType="separate"/>
      </w:r>
      <w:r w:rsidR="005E44FC">
        <w:rPr>
          <w:noProof/>
        </w:rPr>
        <w:t>(</w:t>
      </w:r>
      <w:hyperlink w:anchor="_ENREF_70" w:tooltip="Rundel, 2005 #231" w:history="1">
        <w:r w:rsidR="00663A38">
          <w:rPr>
            <w:noProof/>
          </w:rPr>
          <w:t>Rundel and Gibson 2005</w:t>
        </w:r>
      </w:hyperlink>
      <w:r w:rsidR="005E44FC">
        <w:rPr>
          <w:noProof/>
        </w:rPr>
        <w:t>)</w:t>
      </w:r>
      <w:r w:rsidR="00B6614C">
        <w:fldChar w:fldCharType="end"/>
      </w:r>
      <w:r>
        <w:t xml:space="preserve">. Despite the celebrated biodiversity of Southwestern Deserts, pollinator-mediated interactions </w:t>
      </w:r>
      <w:ins w:id="33" w:author="zenrunner" w:date="2019-03-03T13:28:00Z">
        <w:r w:rsidR="00C640C0">
          <w:t xml:space="preserve">or indirect interactions in general that can influence biodiversity </w:t>
        </w:r>
      </w:ins>
      <w:r>
        <w:t xml:space="preserve">in this region are infrequently studied. </w:t>
      </w:r>
      <w:r w:rsidRPr="006159DB">
        <w:rPr>
          <w:highlight w:val="yellow"/>
          <w:rPrChange w:id="34" w:author="zenrunner" w:date="2019-03-03T13:28:00Z">
            <w:rPr/>
          </w:rPrChange>
        </w:rPr>
        <w:t xml:space="preserve">Increases in intraspecific density can benefit the pollination of desert mustard </w:t>
      </w:r>
      <w:r w:rsidRPr="006159DB">
        <w:rPr>
          <w:i/>
          <w:iCs/>
          <w:highlight w:val="yellow"/>
          <w:rPrChange w:id="35" w:author="zenrunner" w:date="2019-03-03T13:28:00Z">
            <w:rPr>
              <w:i/>
              <w:iCs/>
            </w:rPr>
          </w:rPrChange>
        </w:rPr>
        <w:t>Lesquerella fendleri</w:t>
      </w:r>
      <w:r w:rsidRPr="006159DB">
        <w:rPr>
          <w:highlight w:val="yellow"/>
          <w:rPrChange w:id="36" w:author="zenrunner" w:date="2019-03-03T13:28:00Z">
            <w:rPr/>
          </w:rPrChange>
        </w:rPr>
        <w:t xml:space="preserve"> </w:t>
      </w:r>
      <w:r w:rsidR="00B6614C" w:rsidRPr="006159DB">
        <w:rPr>
          <w:highlight w:val="yellow"/>
          <w:rPrChange w:id="37" w:author="zenrunner" w:date="2019-03-03T13:28:00Z">
            <w:rPr/>
          </w:rPrChange>
        </w:rPr>
        <w:fldChar w:fldCharType="begin"/>
      </w:r>
      <w:r w:rsidR="005E44FC" w:rsidRPr="006159DB">
        <w:rPr>
          <w:highlight w:val="yellow"/>
          <w:rPrChange w:id="38" w:author="zenrunner" w:date="2019-03-03T13:28:00Z">
            <w:rPr/>
          </w:rPrChange>
        </w:rPr>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B6614C" w:rsidRPr="006159DB">
        <w:rPr>
          <w:highlight w:val="yellow"/>
          <w:rPrChange w:id="39" w:author="zenrunner" w:date="2019-03-03T13:28:00Z">
            <w:rPr/>
          </w:rPrChange>
        </w:rPr>
        <w:fldChar w:fldCharType="separate"/>
      </w:r>
      <w:r w:rsidR="005E44FC" w:rsidRPr="006159DB">
        <w:rPr>
          <w:noProof/>
          <w:highlight w:val="yellow"/>
          <w:rPrChange w:id="40" w:author="zenrunner" w:date="2019-03-03T13:28:00Z">
            <w:rPr>
              <w:noProof/>
            </w:rPr>
          </w:rPrChange>
        </w:rPr>
        <w:t>(</w:t>
      </w:r>
      <w:r w:rsidR="003E5278" w:rsidRPr="006159DB">
        <w:rPr>
          <w:highlight w:val="yellow"/>
          <w:rPrChange w:id="41" w:author="zenrunner" w:date="2019-03-03T13:28:00Z">
            <w:rPr/>
          </w:rPrChange>
        </w:rPr>
        <w:fldChar w:fldCharType="begin"/>
      </w:r>
      <w:r w:rsidR="003E5278" w:rsidRPr="006159DB">
        <w:rPr>
          <w:highlight w:val="yellow"/>
          <w:rPrChange w:id="42" w:author="zenrunner" w:date="2019-03-03T13:28:00Z">
            <w:rPr/>
          </w:rPrChange>
        </w:rPr>
        <w:instrText xml:space="preserve"> HYPERLINK \l "_ENREF_68" \o "Roll, 1997 #232" </w:instrText>
      </w:r>
      <w:r w:rsidR="003E5278" w:rsidRPr="006159DB">
        <w:rPr>
          <w:highlight w:val="yellow"/>
          <w:rPrChange w:id="43" w:author="zenrunner" w:date="2019-03-03T13:28:00Z">
            <w:rPr>
              <w:noProof/>
            </w:rPr>
          </w:rPrChange>
        </w:rPr>
        <w:fldChar w:fldCharType="separate"/>
      </w:r>
      <w:r w:rsidR="00663A38" w:rsidRPr="006159DB">
        <w:rPr>
          <w:noProof/>
          <w:highlight w:val="yellow"/>
          <w:rPrChange w:id="44" w:author="zenrunner" w:date="2019-03-03T13:28:00Z">
            <w:rPr>
              <w:noProof/>
            </w:rPr>
          </w:rPrChange>
        </w:rPr>
        <w:t>Roll et al. 1997</w:t>
      </w:r>
      <w:r w:rsidR="003E5278" w:rsidRPr="006159DB">
        <w:rPr>
          <w:noProof/>
          <w:highlight w:val="yellow"/>
          <w:rPrChange w:id="45" w:author="zenrunner" w:date="2019-03-03T13:28:00Z">
            <w:rPr>
              <w:noProof/>
            </w:rPr>
          </w:rPrChange>
        </w:rPr>
        <w:fldChar w:fldCharType="end"/>
      </w:r>
      <w:r w:rsidR="005E44FC" w:rsidRPr="006159DB">
        <w:rPr>
          <w:noProof/>
          <w:highlight w:val="yellow"/>
          <w:rPrChange w:id="46" w:author="zenrunner" w:date="2019-03-03T13:28:00Z">
            <w:rPr>
              <w:noProof/>
            </w:rPr>
          </w:rPrChange>
        </w:rPr>
        <w:t>)</w:t>
      </w:r>
      <w:r w:rsidR="00B6614C" w:rsidRPr="006159DB">
        <w:rPr>
          <w:highlight w:val="yellow"/>
          <w:rPrChange w:id="47" w:author="zenrunner" w:date="2019-03-03T13:28:00Z">
            <w:rPr/>
          </w:rPrChange>
        </w:rPr>
        <w:fldChar w:fldCharType="end"/>
      </w:r>
      <w:r w:rsidRPr="006159DB">
        <w:rPr>
          <w:highlight w:val="yellow"/>
          <w:rPrChange w:id="48" w:author="zenrunner" w:date="2019-03-03T13:28:00Z">
            <w:rPr/>
          </w:rPrChange>
        </w:rPr>
        <w:t xml:space="preserve">; however, interspecific studies have primarily focused on competition within cacti systems in the Sonoran Desert </w:t>
      </w:r>
      <w:r w:rsidR="00B6614C" w:rsidRPr="006159DB">
        <w:rPr>
          <w:highlight w:val="yellow"/>
          <w:rPrChange w:id="49" w:author="zenrunner" w:date="2019-03-03T13:28:00Z">
            <w:rPr/>
          </w:rPrChange>
        </w:rPr>
        <w:fldChar w:fldCharType="begin"/>
      </w:r>
      <w:r w:rsidR="005E44FC" w:rsidRPr="006159DB">
        <w:rPr>
          <w:highlight w:val="yellow"/>
          <w:rPrChange w:id="50" w:author="zenrunner" w:date="2019-03-03T13:28:00Z">
            <w:rPr/>
          </w:rPrChange>
        </w:rPr>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B6614C" w:rsidRPr="006159DB">
        <w:rPr>
          <w:highlight w:val="yellow"/>
          <w:rPrChange w:id="51" w:author="zenrunner" w:date="2019-03-03T13:28:00Z">
            <w:rPr/>
          </w:rPrChange>
        </w:rPr>
        <w:fldChar w:fldCharType="separate"/>
      </w:r>
      <w:r w:rsidR="005E44FC" w:rsidRPr="006159DB">
        <w:rPr>
          <w:noProof/>
          <w:highlight w:val="yellow"/>
          <w:rPrChange w:id="52" w:author="zenrunner" w:date="2019-03-03T13:28:00Z">
            <w:rPr>
              <w:noProof/>
            </w:rPr>
          </w:rPrChange>
        </w:rPr>
        <w:t>(</w:t>
      </w:r>
      <w:r w:rsidR="003E5278" w:rsidRPr="006159DB">
        <w:rPr>
          <w:highlight w:val="yellow"/>
          <w:rPrChange w:id="53" w:author="zenrunner" w:date="2019-03-03T13:28:00Z">
            <w:rPr/>
          </w:rPrChange>
        </w:rPr>
        <w:fldChar w:fldCharType="begin"/>
      </w:r>
      <w:r w:rsidR="003E5278" w:rsidRPr="006159DB">
        <w:rPr>
          <w:highlight w:val="yellow"/>
          <w:rPrChange w:id="54" w:author="zenrunner" w:date="2019-03-03T13:28:00Z">
            <w:rPr/>
          </w:rPrChange>
        </w:rPr>
        <w:instrText xml:space="preserve"> HYPERLINK \l "_ENREF_30" \o "Fleming, 2001 #233" </w:instrText>
      </w:r>
      <w:r w:rsidR="003E5278" w:rsidRPr="006159DB">
        <w:rPr>
          <w:highlight w:val="yellow"/>
          <w:rPrChange w:id="55" w:author="zenrunner" w:date="2019-03-03T13:28:00Z">
            <w:rPr>
              <w:noProof/>
            </w:rPr>
          </w:rPrChange>
        </w:rPr>
        <w:fldChar w:fldCharType="separate"/>
      </w:r>
      <w:r w:rsidR="00663A38" w:rsidRPr="006159DB">
        <w:rPr>
          <w:noProof/>
          <w:highlight w:val="yellow"/>
          <w:rPrChange w:id="56" w:author="zenrunner" w:date="2019-03-03T13:28:00Z">
            <w:rPr>
              <w:noProof/>
            </w:rPr>
          </w:rPrChange>
        </w:rPr>
        <w:t>Fleming et al. 2001</w:t>
      </w:r>
      <w:r w:rsidR="003E5278" w:rsidRPr="006159DB">
        <w:rPr>
          <w:noProof/>
          <w:highlight w:val="yellow"/>
          <w:rPrChange w:id="57" w:author="zenrunner" w:date="2019-03-03T13:28:00Z">
            <w:rPr>
              <w:noProof/>
            </w:rPr>
          </w:rPrChange>
        </w:rPr>
        <w:fldChar w:fldCharType="end"/>
      </w:r>
      <w:r w:rsidR="005E44FC" w:rsidRPr="006159DB">
        <w:rPr>
          <w:noProof/>
          <w:highlight w:val="yellow"/>
          <w:rPrChange w:id="58" w:author="zenrunner" w:date="2019-03-03T13:28:00Z">
            <w:rPr>
              <w:noProof/>
            </w:rPr>
          </w:rPrChange>
        </w:rPr>
        <w:t>)</w:t>
      </w:r>
      <w:r w:rsidR="00B6614C" w:rsidRPr="006159DB">
        <w:rPr>
          <w:highlight w:val="yellow"/>
          <w:rPrChange w:id="59" w:author="zenrunner" w:date="2019-03-03T13:28:00Z">
            <w:rPr/>
          </w:rPrChange>
        </w:rPr>
        <w:fldChar w:fldCharType="end"/>
      </w:r>
      <w:ins w:id="60" w:author="zenrunner" w:date="2019-03-03T13:28:00Z">
        <w:r w:rsidR="006159DB">
          <w:t xml:space="preserve"> cut and save for discussion</w:t>
        </w:r>
        <w:r w:rsidR="00F02819">
          <w:t xml:space="preserve"> – breaks flow here and not needed</w:t>
        </w:r>
      </w:ins>
      <w:r>
        <w:t xml:space="preserve">. Plant-pollinator systems in southwest deserts are home to rare obligate mutualisms such as the Joshua tree </w:t>
      </w:r>
      <w:r w:rsidRPr="00294B2F">
        <w:rPr>
          <w:i/>
        </w:rPr>
        <w:t>Yucca brevifolia</w:t>
      </w:r>
      <w:r>
        <w:t xml:space="preserve"> and Yucca moths</w:t>
      </w:r>
      <w:r w:rsidR="00B6614C">
        <w:t xml:space="preserve"> </w:t>
      </w:r>
      <w:r w:rsidR="00B6614C">
        <w:fldChar w:fldCharType="begin"/>
      </w:r>
      <w:r w:rsidR="005E44FC">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B6614C">
        <w:fldChar w:fldCharType="separate"/>
      </w:r>
      <w:r w:rsidR="005E44FC">
        <w:rPr>
          <w:noProof/>
        </w:rPr>
        <w:t>(</w:t>
      </w:r>
      <w:hyperlink w:anchor="_ENREF_60" w:tooltip="Pellmyr, 2003 #235" w:history="1">
        <w:r w:rsidR="00663A38">
          <w:rPr>
            <w:noProof/>
          </w:rPr>
          <w:t>Pellmyr 2003</w:t>
        </w:r>
      </w:hyperlink>
      <w:r w:rsidR="005E44FC">
        <w:rPr>
          <w:noProof/>
        </w:rPr>
        <w:t>)</w:t>
      </w:r>
      <w:r w:rsidR="00B6614C">
        <w:fldChar w:fldCharType="end"/>
      </w:r>
      <w:r w:rsidR="00B6614C">
        <w:t xml:space="preserve">, </w:t>
      </w:r>
      <w:r>
        <w:lastRenderedPageBreak/>
        <w:t xml:space="preserve">and the senita cactus </w:t>
      </w:r>
      <w:r w:rsidRPr="00294B2F">
        <w:rPr>
          <w:i/>
        </w:rPr>
        <w:t>Pachycereus schottii</w:t>
      </w:r>
      <w:r>
        <w:rPr>
          <w:i/>
        </w:rPr>
        <w:t xml:space="preserve"> </w:t>
      </w:r>
      <w:r>
        <w:t xml:space="preserve">and senita moths </w:t>
      </w:r>
      <w:r w:rsidR="00B6614C">
        <w:fldChar w:fldCharType="begin"/>
      </w:r>
      <w:r w:rsidR="005E44FC">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B6614C">
        <w:fldChar w:fldCharType="separate"/>
      </w:r>
      <w:r w:rsidR="005E44FC">
        <w:rPr>
          <w:noProof/>
        </w:rPr>
        <w:t>(</w:t>
      </w:r>
      <w:hyperlink w:anchor="_ENREF_29" w:tooltip="Fleming, 1998 #234" w:history="1">
        <w:r w:rsidR="00663A38">
          <w:rPr>
            <w:noProof/>
          </w:rPr>
          <w:t>Fleming and Holland 1998</w:t>
        </w:r>
      </w:hyperlink>
      <w:r w:rsidR="005E44FC">
        <w:rPr>
          <w:noProof/>
        </w:rPr>
        <w:t>)</w:t>
      </w:r>
      <w:r w:rsidR="00B6614C">
        <w:fldChar w:fldCharType="end"/>
      </w:r>
      <w:r w:rsidR="00B6614C">
        <w:t xml:space="preserve"> </w:t>
      </w:r>
      <w:r>
        <w:t xml:space="preserve">and are often considered highly specialized. The degree of specialization of species in desert ecosystems is a subject of ongoing debate </w:t>
      </w:r>
      <w:r w:rsidR="00B6614C">
        <w:fldChar w:fldCharType="begin"/>
      </w:r>
      <w:r w:rsidR="005E44FC">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B6614C">
        <w:fldChar w:fldCharType="separate"/>
      </w:r>
      <w:r w:rsidR="005E44FC">
        <w:rPr>
          <w:noProof/>
        </w:rPr>
        <w:t>(</w:t>
      </w:r>
      <w:hyperlink w:anchor="_ENREF_22" w:tooltip="Chesson, 2004 #34" w:history="1">
        <w:r w:rsidR="00663A38">
          <w:rPr>
            <w:noProof/>
          </w:rPr>
          <w:t>Chesson et al. 2004</w:t>
        </w:r>
      </w:hyperlink>
      <w:r w:rsidR="005E44FC">
        <w:rPr>
          <w:noProof/>
        </w:rPr>
        <w:t>)</w:t>
      </w:r>
      <w:r w:rsidR="00B6614C">
        <w:fldChar w:fldCharType="end"/>
      </w:r>
      <w:r>
        <w:t xml:space="preserve">. Desert organisms are hypothesized to adapt to high environmental variability by generalizing resource use </w:t>
      </w:r>
      <w:r w:rsidR="00B6614C">
        <w:fldChar w:fldCharType="begin"/>
      </w:r>
      <w:r w:rsidR="005E44FC">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B6614C">
        <w:fldChar w:fldCharType="separate"/>
      </w:r>
      <w:r w:rsidR="005E44FC">
        <w:rPr>
          <w:noProof/>
        </w:rPr>
        <w:t>(</w:t>
      </w:r>
      <w:hyperlink w:anchor="_ENREF_22" w:tooltip="Chesson, 2004 #34" w:history="1">
        <w:r w:rsidR="00663A38">
          <w:rPr>
            <w:noProof/>
          </w:rPr>
          <w:t>Chesson et al. 2004</w:t>
        </w:r>
      </w:hyperlink>
      <w:r w:rsidR="005E44FC">
        <w:rPr>
          <w:noProof/>
        </w:rPr>
        <w:t>)</w:t>
      </w:r>
      <w:r w:rsidR="00B6614C">
        <w:fldChar w:fldCharType="end"/>
      </w:r>
      <w:ins w:id="61" w:author="zenrunner" w:date="2019-03-03T13:29:00Z">
        <w:r w:rsidR="00863C50">
          <w:t>,</w:t>
        </w:r>
      </w:ins>
      <w:r>
        <w:t xml:space="preserve"> and this hypothesis has been supported to an extent through pollination network studies </w:t>
      </w:r>
      <w:r w:rsidR="00B6614C">
        <w:fldChar w:fldCharType="begin"/>
      </w:r>
      <w:r w:rsidR="005E44FC">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B6614C">
        <w:fldChar w:fldCharType="separate"/>
      </w:r>
      <w:r w:rsidR="005E44FC">
        <w:rPr>
          <w:noProof/>
        </w:rPr>
        <w:t>(</w:t>
      </w:r>
      <w:hyperlink w:anchor="_ENREF_21" w:tooltip="Chacoff, 2012 #238" w:history="1">
        <w:r w:rsidR="00663A38">
          <w:rPr>
            <w:noProof/>
          </w:rPr>
          <w:t>Chacoff et al. 2012</w:t>
        </w:r>
      </w:hyperlink>
      <w:r w:rsidR="005E44FC">
        <w:rPr>
          <w:noProof/>
        </w:rPr>
        <w:t>)</w:t>
      </w:r>
      <w:r w:rsidR="00B6614C">
        <w:fldChar w:fldCharType="end"/>
      </w:r>
      <w:r>
        <w:t xml:space="preserve">. Overall, few one-to-one relationships (i.e. matching between a single species of pollinator with a single species of plant) have been found with solitary bees </w:t>
      </w:r>
      <w:r w:rsidR="00162497">
        <w:fldChar w:fldCharType="begin"/>
      </w:r>
      <w:r w:rsidR="005E44FC">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162497">
        <w:fldChar w:fldCharType="separate"/>
      </w:r>
      <w:r w:rsidR="005E44FC">
        <w:rPr>
          <w:noProof/>
        </w:rPr>
        <w:t>(</w:t>
      </w:r>
      <w:hyperlink w:anchor="_ENREF_79" w:tooltip="Simpson, 1987 #237" w:history="1">
        <w:r w:rsidR="00663A38">
          <w:rPr>
            <w:noProof/>
          </w:rPr>
          <w:t>Simpson and Neff 1987</w:t>
        </w:r>
      </w:hyperlink>
      <w:r w:rsidR="005E44FC">
        <w:rPr>
          <w:noProof/>
        </w:rPr>
        <w:t>)</w:t>
      </w:r>
      <w:r w:rsidR="00162497">
        <w:fldChar w:fldCharType="end"/>
      </w:r>
      <w:r>
        <w:t xml:space="preserve">, and bees still visit even the senita cactus </w:t>
      </w:r>
      <w:r w:rsidR="00162497">
        <w:fldChar w:fldCharType="begin"/>
      </w:r>
      <w:r w:rsidR="005E44FC">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162497">
        <w:fldChar w:fldCharType="separate"/>
      </w:r>
      <w:r w:rsidR="005E44FC">
        <w:rPr>
          <w:noProof/>
        </w:rPr>
        <w:t>(</w:t>
      </w:r>
      <w:hyperlink w:anchor="_ENREF_39" w:tooltip="Holland, 2002 #33" w:history="1">
        <w:r w:rsidR="00663A38">
          <w:rPr>
            <w:noProof/>
          </w:rPr>
          <w:t>Holland and Fleming 2002</w:t>
        </w:r>
      </w:hyperlink>
      <w:r w:rsidR="005E44FC">
        <w:rPr>
          <w:noProof/>
        </w:rPr>
        <w:t>)</w:t>
      </w:r>
      <w:r w:rsidR="00162497">
        <w:fldChar w:fldCharType="end"/>
      </w:r>
      <w:r w:rsidR="00162497">
        <w:t xml:space="preserve">. </w:t>
      </w:r>
      <w:r>
        <w:t xml:space="preserve">Despite the high number of specialist pollinators present in the Mojave, </w:t>
      </w:r>
      <w:r w:rsidRPr="00997288">
        <w:t>most plant species nonetheless interact through pollinators and therefore there is the potential for competition and facilitation</w:t>
      </w:r>
      <w:r>
        <w:t xml:space="preserve"> between neighbouring plants to occur</w:t>
      </w:r>
      <w:r w:rsidRPr="00997288">
        <w:t>.</w:t>
      </w:r>
      <w:r>
        <w:t xml:space="preserve"> </w:t>
      </w:r>
    </w:p>
    <w:p w14:paraId="2C944166" w14:textId="47B349C7" w:rsidR="001D153E" w:rsidRDefault="00B51372" w:rsidP="00571455">
      <w:pPr>
        <w:spacing w:line="480" w:lineRule="auto"/>
        <w:rPr>
          <w:ins w:id="62" w:author="J" w:date="2019-03-04T13:58:00Z"/>
        </w:rPr>
      </w:pPr>
      <w:r w:rsidRPr="002917E9">
        <w:t xml:space="preserve">The purpose here was to examine both the direct and indirect effects of </w:t>
      </w:r>
      <w:r w:rsidRPr="002917E9">
        <w:rPr>
          <w:i/>
        </w:rPr>
        <w:t>Larrea tridentata</w:t>
      </w:r>
      <w:r w:rsidRPr="002917E9">
        <w:t xml:space="preserve"> on the </w:t>
      </w:r>
      <w:r>
        <w:t xml:space="preserve">general success </w:t>
      </w:r>
      <w:r w:rsidRPr="002917E9">
        <w:t>of its annual understory.</w:t>
      </w:r>
      <w:r>
        <w:t xml:space="preserve"> Single species of plants that are sensitive to environmental variation are called phytometers in </w:t>
      </w:r>
      <w:r w:rsidR="00276A0B">
        <w:t xml:space="preserve">the </w:t>
      </w:r>
      <w:r>
        <w:t>plant science</w:t>
      </w:r>
      <w:r w:rsidR="00276A0B">
        <w:t>s</w:t>
      </w:r>
      <w:r w:rsidR="00162497">
        <w:t xml:space="preserve"> </w:t>
      </w:r>
      <w:r w:rsidR="00162497">
        <w:fldChar w:fldCharType="begin"/>
      </w:r>
      <w:r w:rsidR="005E44FC">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162497">
        <w:fldChar w:fldCharType="separate"/>
      </w:r>
      <w:r w:rsidR="005E44FC">
        <w:rPr>
          <w:noProof/>
        </w:rPr>
        <w:t>(</w:t>
      </w:r>
      <w:hyperlink w:anchor="_ENREF_23" w:tooltip="Clements, 1924 #4" w:history="1">
        <w:r w:rsidR="00663A38">
          <w:rPr>
            <w:noProof/>
          </w:rPr>
          <w:t>Clements and Goldsmith 1924</w:t>
        </w:r>
      </w:hyperlink>
      <w:r w:rsidR="005E44FC">
        <w:rPr>
          <w:noProof/>
        </w:rPr>
        <w:t>)</w:t>
      </w:r>
      <w:r w:rsidR="00162497">
        <w:fldChar w:fldCharType="end"/>
      </w:r>
      <w:r w:rsidR="00162497">
        <w:t xml:space="preserve"> </w:t>
      </w:r>
      <w:r>
        <w:t xml:space="preserve">and have been recommended as a tool to study the relative importance versus intensity of plant-plant interactions as well </w:t>
      </w:r>
      <w:r w:rsidR="00162497">
        <w:fldChar w:fldCharType="begin"/>
      </w:r>
      <w:r w:rsidR="005E44FC">
        <w:instrText xml:space="preserve"> ADDIN EN.CITE &lt;EndNote&gt;&lt;Cite&gt;&lt;Author&gt;Brooker&lt;/Author&gt;&lt;Year&gt;2005&lt;/Year&gt;&lt;RecNum&gt;316&lt;/RecNum&gt;&lt;DisplayText&gt;(Brooker et al. 2005)&lt;/DisplayText&gt;&lt;record&gt;&lt;rec-number&gt;316&lt;/rec-number&gt;&lt;foreign-keys&gt;&lt;key app="EN" db-id="efxxxd2elfvxfde05eev9swq9zv0dswrxzp2"&gt;316&lt;/key&gt;&lt;/foreign-keys&gt;&lt;ref-type name="Journal Article"&gt;17&lt;/ref-type&gt;&lt;contributors&gt;&lt;authors&gt;&lt;author&gt;Brooker, Rob&lt;/author&gt;&lt;author&gt;Kikvidze, Zaal&lt;/author&gt;&lt;author&gt;Pugnaire, Francisco I&lt;/author&gt;&lt;author&gt;Callaway, Ragan M&lt;/author&gt;&lt;author&gt;Choler, Philippe&lt;/author&gt;&lt;author&gt;Lortie, Christopher J&lt;/author&gt;&lt;author&gt;Michalet, Richard&lt;/author&gt;&lt;/authors&gt;&lt;/contributors&gt;&lt;titles&gt;&lt;title&gt;The importance of importance&lt;/title&gt;&lt;secondary-title&gt;Oikos&lt;/secondary-title&gt;&lt;/titles&gt;&lt;periodical&gt;&lt;full-title&gt;Oikos&lt;/full-title&gt;&lt;/periodical&gt;&lt;pages&gt;63-70&lt;/pages&gt;&lt;volume&gt;109&lt;/volume&gt;&lt;number&gt;1&lt;/number&gt;&lt;dates&gt;&lt;year&gt;2005&lt;/year&gt;&lt;/dates&gt;&lt;isbn&gt;0030-1299&lt;/isbn&gt;&lt;urls&gt;&lt;/urls&gt;&lt;/record&gt;&lt;/Cite&gt;&lt;/EndNote&gt;</w:instrText>
      </w:r>
      <w:r w:rsidR="00162497">
        <w:fldChar w:fldCharType="separate"/>
      </w:r>
      <w:r w:rsidR="005E44FC">
        <w:rPr>
          <w:noProof/>
        </w:rPr>
        <w:t>(</w:t>
      </w:r>
      <w:hyperlink w:anchor="_ENREF_11" w:tooltip="Brooker, 2005 #316" w:history="1">
        <w:r w:rsidR="00663A38">
          <w:rPr>
            <w:noProof/>
          </w:rPr>
          <w:t>Brooker et al. 2005</w:t>
        </w:r>
      </w:hyperlink>
      <w:r w:rsidR="005E44FC">
        <w:rPr>
          <w:noProof/>
        </w:rPr>
        <w:t>)</w:t>
      </w:r>
      <w:r w:rsidR="00162497">
        <w:fldChar w:fldCharType="end"/>
      </w:r>
      <w:r w:rsidR="00162497">
        <w:t xml:space="preserve">. </w:t>
      </w:r>
      <w:r>
        <w:t xml:space="preserve">We used the commonly co-occurring annual </w:t>
      </w:r>
      <w:r w:rsidRPr="0034237C">
        <w:rPr>
          <w:i/>
        </w:rPr>
        <w:t>Malacothrix glabrata</w:t>
      </w:r>
      <w:r>
        <w:rPr>
          <w:i/>
        </w:rPr>
        <w:t xml:space="preserve"> </w:t>
      </w:r>
      <w:r>
        <w:t>as a phytometer to measure variation in pollination services</w:t>
      </w:r>
      <w:r w:rsidR="00D1380D">
        <w:t xml:space="preserve"> with</w:t>
      </w:r>
      <w:r>
        <w:t xml:space="preserve"> </w:t>
      </w:r>
      <w:r w:rsidR="009960C9">
        <w:t xml:space="preserve">local </w:t>
      </w:r>
      <w:r>
        <w:t>environmental context</w:t>
      </w:r>
      <w:r>
        <w:rPr>
          <w:i/>
        </w:rPr>
        <w:t>.</w:t>
      </w:r>
      <w:r>
        <w:t xml:space="preserve"> These species </w:t>
      </w:r>
      <w:r w:rsidRPr="008A267B">
        <w:t>co-flower at beginning and ends of their bloom period</w:t>
      </w:r>
      <w:r>
        <w:t xml:space="preserve"> </w:t>
      </w:r>
      <w:r w:rsidR="00162497">
        <w:fldChar w:fldCharType="begin"/>
      </w:r>
      <w:r w:rsidR="005E44FC">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162497">
        <w:fldChar w:fldCharType="separate"/>
      </w:r>
      <w:r w:rsidR="005E44FC">
        <w:rPr>
          <w:noProof/>
        </w:rPr>
        <w:t>(</w:t>
      </w:r>
      <w:hyperlink w:anchor="_ENREF_44" w:tooltip="Jennings, 2001 #5" w:history="1">
        <w:r w:rsidR="00663A38">
          <w:rPr>
            <w:noProof/>
          </w:rPr>
          <w:t>Jennings 2001</w:t>
        </w:r>
      </w:hyperlink>
      <w:r w:rsidR="005E44FC">
        <w:rPr>
          <w:noProof/>
        </w:rPr>
        <w:t>)</w:t>
      </w:r>
      <w:r w:rsidR="00162497">
        <w:fldChar w:fldCharType="end"/>
      </w:r>
      <w:r>
        <w:t xml:space="preserve">, and are thus a relevant system to model changes in net interactions within a growing season. </w:t>
      </w:r>
      <w:commentRangeStart w:id="63"/>
      <w:r w:rsidRPr="00E76974">
        <w:rPr>
          <w:highlight w:val="yellow"/>
          <w:rPrChange w:id="64" w:author="zenrunner" w:date="2019-03-03T13:30:00Z">
            <w:rPr/>
          </w:rPrChange>
        </w:rPr>
        <w:t>We hypothesize that desert</w:t>
      </w:r>
      <w:r w:rsidR="00E54EC9" w:rsidRPr="00E76974">
        <w:rPr>
          <w:highlight w:val="yellow"/>
          <w:rPrChange w:id="65" w:author="zenrunner" w:date="2019-03-03T13:30:00Z">
            <w:rPr/>
          </w:rPrChange>
        </w:rPr>
        <w:t xml:space="preserve"> foundation</w:t>
      </w:r>
      <w:r w:rsidRPr="00E76974">
        <w:rPr>
          <w:highlight w:val="yellow"/>
          <w:rPrChange w:id="66" w:author="zenrunner" w:date="2019-03-03T13:30:00Z">
            <w:rPr/>
          </w:rPrChange>
        </w:rPr>
        <w:t xml:space="preserve"> shrubs </w:t>
      </w:r>
      <w:commentRangeEnd w:id="63"/>
      <w:r w:rsidR="002E596D" w:rsidRPr="00E76974">
        <w:rPr>
          <w:rStyle w:val="CommentReference"/>
          <w:highlight w:val="yellow"/>
          <w:rPrChange w:id="67" w:author="zenrunner" w:date="2019-03-03T13:30:00Z">
            <w:rPr>
              <w:rStyle w:val="CommentReference"/>
            </w:rPr>
          </w:rPrChange>
        </w:rPr>
        <w:commentReference w:id="63"/>
      </w:r>
      <w:r w:rsidR="001C4A8B" w:rsidRPr="00E76974">
        <w:rPr>
          <w:highlight w:val="yellow"/>
          <w:rPrChange w:id="68" w:author="zenrunner" w:date="2019-03-03T13:30:00Z">
            <w:rPr/>
          </w:rPrChange>
        </w:rPr>
        <w:t xml:space="preserve">both </w:t>
      </w:r>
      <w:r w:rsidRPr="00E76974">
        <w:rPr>
          <w:highlight w:val="yellow"/>
          <w:rPrChange w:id="69" w:author="zenrunner" w:date="2019-03-03T13:30:00Z">
            <w:rPr/>
          </w:rPrChange>
        </w:rPr>
        <w:t xml:space="preserve">positively and negatively influence </w:t>
      </w:r>
      <w:r w:rsidR="00D320F4" w:rsidRPr="00E76974">
        <w:rPr>
          <w:highlight w:val="yellow"/>
          <w:rPrChange w:id="70" w:author="zenrunner" w:date="2019-03-03T13:30:00Z">
            <w:rPr/>
          </w:rPrChange>
        </w:rPr>
        <w:t xml:space="preserve">pollination </w:t>
      </w:r>
      <w:r w:rsidR="00EA6FAC" w:rsidRPr="00E76974">
        <w:rPr>
          <w:highlight w:val="yellow"/>
          <w:rPrChange w:id="71" w:author="zenrunner" w:date="2019-03-03T13:30:00Z">
            <w:rPr/>
          </w:rPrChange>
        </w:rPr>
        <w:t>success of</w:t>
      </w:r>
      <w:r w:rsidR="00E54EC9" w:rsidRPr="00E76974">
        <w:rPr>
          <w:highlight w:val="yellow"/>
          <w:rPrChange w:id="72" w:author="zenrunner" w:date="2019-03-03T13:30:00Z">
            <w:rPr/>
          </w:rPrChange>
        </w:rPr>
        <w:t xml:space="preserve"> beneficiary</w:t>
      </w:r>
      <w:r w:rsidRPr="00E76974">
        <w:rPr>
          <w:highlight w:val="yellow"/>
          <w:rPrChange w:id="73" w:author="zenrunner" w:date="2019-03-03T13:30:00Z">
            <w:rPr/>
          </w:rPrChange>
        </w:rPr>
        <w:t xml:space="preserve"> annual plants </w:t>
      </w:r>
      <w:r w:rsidR="00D320F4" w:rsidRPr="00E76974">
        <w:rPr>
          <w:highlight w:val="yellow"/>
          <w:rPrChange w:id="74" w:author="zenrunner" w:date="2019-03-03T13:30:00Z">
            <w:rPr/>
          </w:rPrChange>
        </w:rPr>
        <w:t xml:space="preserve">dependent on phenological overlap due to pollinator responses to the large floral display size </w:t>
      </w:r>
      <w:r w:rsidR="00A81784" w:rsidRPr="00E76974">
        <w:rPr>
          <w:highlight w:val="yellow"/>
          <w:rPrChange w:id="75" w:author="zenrunner" w:date="2019-03-03T13:30:00Z">
            <w:rPr/>
          </w:rPrChange>
        </w:rPr>
        <w:t xml:space="preserve">provided by </w:t>
      </w:r>
      <w:r w:rsidR="00D320F4" w:rsidRPr="00E76974">
        <w:rPr>
          <w:highlight w:val="yellow"/>
          <w:rPrChange w:id="76" w:author="zenrunner" w:date="2019-03-03T13:30:00Z">
            <w:rPr/>
          </w:rPrChange>
        </w:rPr>
        <w:t>the foundation shrub.</w:t>
      </w:r>
      <w:ins w:id="77" w:author="zenrunner" w:date="2019-03-03T13:30:00Z">
        <w:r w:rsidR="00E76974">
          <w:t xml:space="preserve"> – still clunky – how about these? </w:t>
        </w:r>
        <w:r w:rsidR="00E76974" w:rsidRPr="00CB7BCF">
          <w:rPr>
            <w:b/>
            <w:rPrChange w:id="78" w:author="zenrunner" w:date="2019-03-03T13:31:00Z">
              <w:rPr/>
            </w:rPrChange>
          </w:rPr>
          <w:t xml:space="preserve">We </w:t>
        </w:r>
      </w:ins>
      <w:ins w:id="79" w:author="zenrunner" w:date="2019-03-03T13:34:00Z">
        <w:r w:rsidR="002B4454">
          <w:rPr>
            <w:b/>
          </w:rPr>
          <w:t>examined</w:t>
        </w:r>
      </w:ins>
      <w:ins w:id="80" w:author="zenrunner" w:date="2019-03-03T13:30:00Z">
        <w:r w:rsidR="00E76974" w:rsidRPr="00CB7BCF">
          <w:rPr>
            <w:b/>
            <w:rPrChange w:id="81" w:author="zenrunner" w:date="2019-03-03T13:31:00Z">
              <w:rPr/>
            </w:rPrChange>
          </w:rPr>
          <w:t xml:space="preserve"> the hypothesis that net outcomes in a </w:t>
        </w:r>
      </w:ins>
      <w:ins w:id="82" w:author="zenrunner" w:date="2019-03-03T13:31:00Z">
        <w:r w:rsidR="00E76974" w:rsidRPr="00CB7BCF">
          <w:rPr>
            <w:b/>
            <w:rPrChange w:id="83" w:author="zenrunner" w:date="2019-03-03T13:31:00Z">
              <w:rPr/>
            </w:rPrChange>
          </w:rPr>
          <w:lastRenderedPageBreak/>
          <w:t xml:space="preserve">typical </w:t>
        </w:r>
      </w:ins>
      <w:ins w:id="84" w:author="zenrunner" w:date="2019-03-03T13:30:00Z">
        <w:r w:rsidR="00E76974" w:rsidRPr="00CB7BCF">
          <w:rPr>
            <w:b/>
            <w:rPrChange w:id="85" w:author="zenrunner" w:date="2019-03-03T13:31:00Z">
              <w:rPr/>
            </w:rPrChange>
          </w:rPr>
          <w:t>shrub-annual</w:t>
        </w:r>
      </w:ins>
      <w:ins w:id="86" w:author="zenrunner" w:date="2019-03-03T13:31:00Z">
        <w:r w:rsidR="00E76974" w:rsidRPr="00CB7BCF">
          <w:rPr>
            <w:b/>
            <w:rPrChange w:id="87" w:author="zenrunner" w:date="2019-03-03T13:31:00Z">
              <w:rPr/>
            </w:rPrChange>
          </w:rPr>
          <w:t xml:space="preserve"> facilitation </w:t>
        </w:r>
      </w:ins>
      <w:ins w:id="88" w:author="zenrunner" w:date="2019-03-03T13:32:00Z">
        <w:r w:rsidR="002B7FA2">
          <w:rPr>
            <w:b/>
          </w:rPr>
          <w:t xml:space="preserve">complex </w:t>
        </w:r>
      </w:ins>
      <w:ins w:id="89" w:author="zenrunner" w:date="2019-03-03T13:31:00Z">
        <w:r w:rsidR="00E76974" w:rsidRPr="00CB7BCF">
          <w:rPr>
            <w:b/>
            <w:rPrChange w:id="90" w:author="zenrunner" w:date="2019-03-03T13:31:00Z">
              <w:rPr/>
            </w:rPrChange>
          </w:rPr>
          <w:t>can s</w:t>
        </w:r>
        <w:r w:rsidR="00CB7BCF" w:rsidRPr="00CB7BCF">
          <w:rPr>
            <w:b/>
            <w:rPrChange w:id="91" w:author="zenrunner" w:date="2019-03-03T13:31:00Z">
              <w:rPr/>
            </w:rPrChange>
          </w:rPr>
          <w:t>hi</w:t>
        </w:r>
        <w:r w:rsidR="00E76974" w:rsidRPr="00CB7BCF">
          <w:rPr>
            <w:b/>
            <w:rPrChange w:id="92" w:author="zenrunner" w:date="2019-03-03T13:31:00Z">
              <w:rPr/>
            </w:rPrChange>
          </w:rPr>
          <w:t>ft</w:t>
        </w:r>
        <w:r w:rsidR="00CB7BCF" w:rsidRPr="00CB7BCF">
          <w:rPr>
            <w:b/>
            <w:rPrChange w:id="93" w:author="zenrunner" w:date="2019-03-03T13:31:00Z">
              <w:rPr/>
            </w:rPrChange>
          </w:rPr>
          <w:t xml:space="preserve"> with phenology within a season.</w:t>
        </w:r>
        <w:r w:rsidR="00E76974">
          <w:t xml:space="preserve"> </w:t>
        </w:r>
      </w:ins>
      <w:ins w:id="94" w:author="zenrunner" w:date="2019-03-03T13:30:00Z">
        <w:r w:rsidR="00E76974">
          <w:t xml:space="preserve"> </w:t>
        </w:r>
      </w:ins>
      <w:ins w:id="95" w:author="zenrunner" w:date="2019-03-03T13:31:00Z">
        <w:r w:rsidR="002B7FA2">
          <w:t xml:space="preserve">Or say </w:t>
        </w:r>
        <w:r w:rsidR="002B7FA2" w:rsidRPr="00117626">
          <w:rPr>
            <w:b/>
            <w:rPrChange w:id="96" w:author="zenrunner" w:date="2019-03-03T13:33:00Z">
              <w:rPr/>
            </w:rPrChange>
          </w:rPr>
          <w:t>common</w:t>
        </w:r>
        <w:r w:rsidR="002B7FA2">
          <w:t xml:space="preserve"> shrub-annual facilitation</w:t>
        </w:r>
      </w:ins>
      <w:ins w:id="97" w:author="zenrunner" w:date="2019-03-03T13:32:00Z">
        <w:r w:rsidR="00DE469A">
          <w:t xml:space="preserve"> complex or maybe say </w:t>
        </w:r>
        <w:r w:rsidR="00DE469A" w:rsidRPr="00117626">
          <w:rPr>
            <w:b/>
            <w:rPrChange w:id="98" w:author="zenrunner" w:date="2019-03-03T13:33:00Z">
              <w:rPr/>
            </w:rPrChange>
          </w:rPr>
          <w:t>representative</w:t>
        </w:r>
        <w:r w:rsidR="00DE469A" w:rsidRPr="00C07AB1">
          <w:rPr>
            <w:b/>
            <w:rPrChange w:id="99" w:author="J" w:date="2019-03-04T13:43:00Z">
              <w:rPr/>
            </w:rPrChange>
          </w:rPr>
          <w:t>.</w:t>
        </w:r>
        <w:r w:rsidR="00482CF8" w:rsidRPr="00C07AB1">
          <w:rPr>
            <w:b/>
            <w:rPrChange w:id="100" w:author="J" w:date="2019-03-04T13:43:00Z">
              <w:rPr/>
            </w:rPrChange>
          </w:rPr>
          <w:t xml:space="preserve">  One more idea – We </w:t>
        </w:r>
      </w:ins>
      <w:ins w:id="101" w:author="zenrunner" w:date="2019-03-03T13:34:00Z">
        <w:r w:rsidR="00FB0A6F" w:rsidRPr="00C07AB1">
          <w:rPr>
            <w:b/>
            <w:rPrChange w:id="102" w:author="J" w:date="2019-03-04T13:43:00Z">
              <w:rPr/>
            </w:rPrChange>
          </w:rPr>
          <w:t>ex</w:t>
        </w:r>
        <w:bookmarkStart w:id="103" w:name="_GoBack"/>
        <w:bookmarkEnd w:id="103"/>
        <w:r w:rsidR="00FB0A6F" w:rsidRPr="00C07AB1">
          <w:rPr>
            <w:b/>
            <w:rPrChange w:id="104" w:author="J" w:date="2019-03-04T13:43:00Z">
              <w:rPr/>
            </w:rPrChange>
          </w:rPr>
          <w:t>amined</w:t>
        </w:r>
      </w:ins>
      <w:ins w:id="105" w:author="zenrunner" w:date="2019-03-03T13:32:00Z">
        <w:r w:rsidR="00482CF8" w:rsidRPr="00C07AB1">
          <w:rPr>
            <w:b/>
            <w:rPrChange w:id="106" w:author="J" w:date="2019-03-04T13:43:00Z">
              <w:rPr/>
            </w:rPrChange>
          </w:rPr>
          <w:t xml:space="preserve"> the hypothesis that p</w:t>
        </w:r>
        <w:r w:rsidR="003954E6" w:rsidRPr="00C07AB1">
          <w:rPr>
            <w:b/>
            <w:rPrChange w:id="107" w:author="J" w:date="2019-03-04T13:43:00Z">
              <w:rPr/>
            </w:rPrChange>
          </w:rPr>
          <w:t>ollinator</w:t>
        </w:r>
      </w:ins>
      <w:ins w:id="108" w:author="zenrunner" w:date="2019-03-03T13:33:00Z">
        <w:r w:rsidR="003954E6" w:rsidRPr="00C07AB1">
          <w:rPr>
            <w:b/>
            <w:rPrChange w:id="109" w:author="J" w:date="2019-03-04T13:43:00Z">
              <w:rPr/>
            </w:rPrChange>
          </w:rPr>
          <w:t>-</w:t>
        </w:r>
      </w:ins>
      <w:ins w:id="110" w:author="zenrunner" w:date="2019-03-03T13:32:00Z">
        <w:r w:rsidR="00482CF8" w:rsidRPr="00C07AB1">
          <w:rPr>
            <w:b/>
            <w:rPrChange w:id="111" w:author="J" w:date="2019-03-04T13:43:00Z">
              <w:rPr/>
            </w:rPrChange>
          </w:rPr>
          <w:t xml:space="preserve">mediated interactions </w:t>
        </w:r>
      </w:ins>
      <w:ins w:id="112" w:author="zenrunner" w:date="2019-03-03T13:33:00Z">
        <w:r w:rsidR="00117626" w:rsidRPr="00C07AB1">
          <w:rPr>
            <w:b/>
            <w:rPrChange w:id="113" w:author="J" w:date="2019-03-04T13:43:00Z">
              <w:rPr/>
            </w:rPrChange>
          </w:rPr>
          <w:t>between a foundation shrub species</w:t>
        </w:r>
        <w:r w:rsidR="003954E6" w:rsidRPr="00C07AB1">
          <w:rPr>
            <w:b/>
            <w:rPrChange w:id="114" w:author="J" w:date="2019-03-04T13:43:00Z">
              <w:rPr/>
            </w:rPrChange>
          </w:rPr>
          <w:t xml:space="preserve"> and </w:t>
        </w:r>
      </w:ins>
      <w:ins w:id="115" w:author="zenrunner" w:date="2019-03-03T13:34:00Z">
        <w:r w:rsidR="003954E6" w:rsidRPr="00C07AB1">
          <w:rPr>
            <w:b/>
            <w:rPrChange w:id="116" w:author="J" w:date="2019-03-04T13:43:00Z">
              <w:rPr/>
            </w:rPrChange>
          </w:rPr>
          <w:t>a common annual species shift with phenology and life-stage.</w:t>
        </w:r>
      </w:ins>
      <w:ins w:id="117" w:author="zenrunner" w:date="2019-03-03T13:33:00Z">
        <w:r w:rsidR="00117626">
          <w:t xml:space="preserve"> </w:t>
        </w:r>
      </w:ins>
      <w:ins w:id="118" w:author="zenrunner" w:date="2019-03-03T13:31:00Z">
        <w:r w:rsidR="002B7FA2">
          <w:t xml:space="preserve"> </w:t>
        </w:r>
      </w:ins>
      <w:del w:id="119" w:author="zenrunner" w:date="2019-03-03T13:31:00Z">
        <w:r w:rsidR="00D320F4" w:rsidDel="002B7FA2">
          <w:delText xml:space="preserve"> </w:delText>
        </w:r>
      </w:del>
      <w:r>
        <w:t xml:space="preserve">The following three predictions were </w:t>
      </w:r>
      <w:del w:id="120" w:author="zenrunner" w:date="2019-03-03T13:34:00Z">
        <w:r w:rsidDel="00D601B3">
          <w:delText>tested</w:delText>
        </w:r>
      </w:del>
      <w:ins w:id="121" w:author="zenrunner" w:date="2019-03-03T13:34:00Z">
        <w:r w:rsidR="008F7A56">
          <w:t>tested</w:t>
        </w:r>
      </w:ins>
      <w:r>
        <w:t>: 1) visitation rates to an annual phytometer species differ under a shrub canopy relative to paired open microsites</w:t>
      </w:r>
      <w:ins w:id="122" w:author="zenrunner" w:date="2019-03-03T13:35:00Z">
        <w:r w:rsidR="003E5278">
          <w:t xml:space="preserve"> in general? Or maybe put 1 and 2 together and just say depending on phenology of the </w:t>
        </w:r>
        <w:r w:rsidR="00860A98">
          <w:t>shrub species</w:t>
        </w:r>
      </w:ins>
      <w:ins w:id="123" w:author="zenrunner" w:date="2019-03-03T13:36:00Z">
        <w:r w:rsidR="006717E1">
          <w:t xml:space="preserve"> then cut 2</w:t>
        </w:r>
      </w:ins>
      <w:r>
        <w:t xml:space="preserve">; 2) phenological stage of the shrub influences the pollination rates to the phytometer species; </w:t>
      </w:r>
      <w:ins w:id="124" w:author="J" w:date="2019-03-04T14:00:00Z">
        <w:r w:rsidR="001D153E">
          <w:t xml:space="preserve">Pollinator </w:t>
        </w:r>
      </w:ins>
      <w:ins w:id="125" w:author="J" w:date="2019-03-04T13:49:00Z">
        <w:r w:rsidR="001D153E">
          <w:t>v</w:t>
        </w:r>
        <w:r w:rsidR="003734E9">
          <w:t xml:space="preserve">isitation rates to acommon annual </w:t>
        </w:r>
      </w:ins>
      <w:ins w:id="126" w:author="J" w:date="2019-03-04T13:59:00Z">
        <w:r w:rsidR="001D153E">
          <w:t xml:space="preserve">changes with shrub </w:t>
        </w:r>
      </w:ins>
      <w:ins w:id="127" w:author="J" w:date="2019-03-04T13:49:00Z">
        <w:r w:rsidR="003734E9">
          <w:t>phenology.</w:t>
        </w:r>
      </w:ins>
      <w:ins w:id="128" w:author="J" w:date="2019-03-04T13:58:00Z">
        <w:r w:rsidR="001D153E">
          <w:t xml:space="preserve"> 2) Conspecific pollen depostition to a commo</w:t>
        </w:r>
      </w:ins>
      <w:ins w:id="129" w:author="J" w:date="2019-03-04T13:59:00Z">
        <w:r w:rsidR="001D153E">
          <w:t>n</w:t>
        </w:r>
      </w:ins>
      <w:ins w:id="130" w:author="J" w:date="2019-03-04T13:58:00Z">
        <w:r w:rsidR="001D153E">
          <w:t xml:space="preserve"> annual varies with distance from </w:t>
        </w:r>
      </w:ins>
      <w:ins w:id="131" w:author="J" w:date="2019-03-04T14:00:00Z">
        <w:r w:rsidR="001D153E">
          <w:t xml:space="preserve">the shrb or </w:t>
        </w:r>
      </w:ins>
      <w:ins w:id="132" w:author="J" w:date="2019-03-04T13:58:00Z">
        <w:r w:rsidR="001D153E">
          <w:t>L. tridentata</w:t>
        </w:r>
      </w:ins>
    </w:p>
    <w:p w14:paraId="75A95C75" w14:textId="3C15BB6D" w:rsidR="001D153E" w:rsidRDefault="003734E9" w:rsidP="00571455">
      <w:pPr>
        <w:spacing w:line="480" w:lineRule="auto"/>
        <w:rPr>
          <w:ins w:id="133" w:author="J" w:date="2019-03-04T13:57:00Z"/>
        </w:rPr>
      </w:pPr>
      <w:ins w:id="134" w:author="J" w:date="2019-03-04T13:49:00Z">
        <w:r>
          <w:t xml:space="preserve"> </w:t>
        </w:r>
      </w:ins>
      <w:ins w:id="135" w:author="J" w:date="2019-03-04T13:54:00Z">
        <w:r w:rsidR="001D153E">
          <w:t>2)</w:t>
        </w:r>
      </w:ins>
      <w:ins w:id="136" w:author="J" w:date="2019-03-04T13:57:00Z">
        <w:r w:rsidR="001D153E">
          <w:t xml:space="preserve"> Shrubs facilitate annual and arthropods though </w:t>
        </w:r>
      </w:ins>
      <w:ins w:id="137" w:author="J" w:date="2019-03-04T14:08:00Z">
        <w:r w:rsidR="00D519BA">
          <w:t>ameloriation benefiting</w:t>
        </w:r>
      </w:ins>
      <w:ins w:id="138" w:author="J" w:date="2019-03-04T14:05:00Z">
        <w:r w:rsidR="00D519BA">
          <w:t xml:space="preserve"> abundance</w:t>
        </w:r>
      </w:ins>
      <w:ins w:id="139" w:author="J" w:date="2019-03-04T14:06:00Z">
        <w:r w:rsidR="00D519BA">
          <w:t xml:space="preserve"> and richness</w:t>
        </w:r>
      </w:ins>
    </w:p>
    <w:p w14:paraId="16E2BF0E" w14:textId="77777777" w:rsidR="001D153E" w:rsidRDefault="001D153E" w:rsidP="00571455">
      <w:pPr>
        <w:spacing w:line="480" w:lineRule="auto"/>
        <w:rPr>
          <w:ins w:id="140" w:author="J" w:date="2019-03-04T13:57:00Z"/>
        </w:rPr>
      </w:pPr>
    </w:p>
    <w:p w14:paraId="2CC7FD88" w14:textId="2675F91E" w:rsidR="003734E9" w:rsidRDefault="001D153E" w:rsidP="00571455">
      <w:pPr>
        <w:spacing w:line="480" w:lineRule="auto"/>
        <w:rPr>
          <w:ins w:id="141" w:author="J" w:date="2019-03-04T13:49:00Z"/>
        </w:rPr>
      </w:pPr>
      <w:ins w:id="142" w:author="J" w:date="2019-03-04T13:54:00Z">
        <w:r>
          <w:t xml:space="preserve">acilitation also </w:t>
        </w:r>
      </w:ins>
      <w:ins w:id="143" w:author="J" w:date="2019-03-04T13:55:00Z">
        <w:r>
          <w:t xml:space="preserve">vary with the life stage of the </w:t>
        </w:r>
      </w:ins>
      <w:ins w:id="144" w:author="J" w:date="2019-03-04T13:56:00Z">
        <w:r>
          <w:t>annual community</w:t>
        </w:r>
      </w:ins>
    </w:p>
    <w:p w14:paraId="48F4C577" w14:textId="5CA122FC" w:rsidR="00B51372" w:rsidRPr="00162497" w:rsidRDefault="00B51372" w:rsidP="00571455">
      <w:pPr>
        <w:spacing w:line="480" w:lineRule="auto"/>
      </w:pPr>
      <w:r>
        <w:t>3</w:t>
      </w:r>
      <w:r w:rsidRPr="00E4556C">
        <w:t>) annual community performance metrics including cover and richness will be higher under the shrub canopy</w:t>
      </w:r>
      <w:ins w:id="145" w:author="zenrunner" w:date="2019-03-03T13:36:00Z">
        <w:r w:rsidR="008B75DD">
          <w:t xml:space="preserve"> – again I think this is just confirming that the annuals are in general facilitated and you</w:t>
        </w:r>
        <w:r w:rsidR="00C85600">
          <w:t xml:space="preserve"> are confirming this before mov</w:t>
        </w:r>
        <w:r w:rsidR="008B75DD">
          <w:t>ing to the flowering test right?</w:t>
        </w:r>
      </w:ins>
      <w:r w:rsidRPr="00E4556C">
        <w:t>.</w:t>
      </w:r>
      <w:r>
        <w:t xml:space="preserve"> Understanding interactions for pollination at a community level is critica</w:t>
      </w:r>
      <w:r w:rsidR="00023D8C">
        <w:t>l</w:t>
      </w:r>
      <w:r>
        <w:t xml:space="preserve"> for understanding potential impacts of any decline in pollinator populations</w:t>
      </w:r>
      <w:r w:rsidRPr="00AA04E1">
        <w:t xml:space="preserve">. If shrubs </w:t>
      </w:r>
      <w:r w:rsidR="00AA04E1">
        <w:t xml:space="preserve">tend to </w:t>
      </w:r>
      <w:r w:rsidRPr="00AA04E1">
        <w:t>faci</w:t>
      </w:r>
      <w:r w:rsidR="00D320F4">
        <w:t>litate their understory annuals</w:t>
      </w:r>
      <w:ins w:id="146" w:author="zenrunner" w:date="2019-03-03T13:36:00Z">
        <w:r w:rsidR="00463B1A">
          <w:t>,</w:t>
        </w:r>
      </w:ins>
      <w:r w:rsidRPr="00AA04E1">
        <w:t xml:space="preserve"> they </w:t>
      </w:r>
      <w:del w:id="147" w:author="zenrunner" w:date="2019-03-03T13:36:00Z">
        <w:r w:rsidR="00AA04E1" w:rsidDel="00463B1A">
          <w:delText xml:space="preserve">may </w:delText>
        </w:r>
      </w:del>
      <w:ins w:id="148" w:author="zenrunner" w:date="2019-03-03T13:36:00Z">
        <w:r w:rsidR="00463B1A">
          <w:t xml:space="preserve">will </w:t>
        </w:r>
      </w:ins>
      <w:ins w:id="149" w:author="zenrunner" w:date="2019-03-03T13:37:00Z">
        <w:r w:rsidR="00CD7420">
          <w:t xml:space="preserve">buffer </w:t>
        </w:r>
      </w:ins>
      <w:ins w:id="150" w:author="zenrunner" w:date="2019-03-03T14:07:00Z">
        <w:r w:rsidR="00201430">
          <w:t>the effects of pollinator declines on the plant community</w:t>
        </w:r>
      </w:ins>
      <w:ins w:id="151" w:author="zenrunner" w:date="2019-03-03T14:08:00Z">
        <w:r w:rsidR="00504957">
          <w:t>,</w:t>
        </w:r>
      </w:ins>
      <w:ins w:id="152" w:author="zenrunner" w:date="2019-03-03T14:07:00Z">
        <w:r w:rsidR="00201430">
          <w:t xml:space="preserve"> </w:t>
        </w:r>
      </w:ins>
      <w:del w:id="153" w:author="zenrunner" w:date="2019-03-03T14:08:00Z">
        <w:r w:rsidR="00AA04E1" w:rsidDel="00201430">
          <w:delText xml:space="preserve">have a buffering effect </w:delText>
        </w:r>
        <w:r w:rsidR="00D320F4" w:rsidDel="00201430">
          <w:delText xml:space="preserve">for the community </w:delText>
        </w:r>
        <w:r w:rsidR="00AA04E1" w:rsidDel="00201430">
          <w:delText>under pollinator population declines</w:delText>
        </w:r>
        <w:r w:rsidRPr="00AA04E1" w:rsidDel="00201430">
          <w:delText xml:space="preserve">, </w:delText>
        </w:r>
      </w:del>
      <w:r w:rsidRPr="00AA04E1">
        <w:t>but if shrubs typically interfere</w:t>
      </w:r>
      <w:r>
        <w:t xml:space="preserve"> with pollination for annuals, the sensitivity to change for the community increases.  </w:t>
      </w:r>
    </w:p>
    <w:p w14:paraId="71483DF8" w14:textId="77777777" w:rsidR="00B51372" w:rsidRPr="000813FC" w:rsidRDefault="00B51372" w:rsidP="00571455">
      <w:pPr>
        <w:pStyle w:val="Heading2"/>
        <w:spacing w:line="480" w:lineRule="auto"/>
      </w:pPr>
      <w:bookmarkStart w:id="154" w:name="_Toc532565885"/>
      <w:r w:rsidRPr="000813FC">
        <w:lastRenderedPageBreak/>
        <w:t>Methods</w:t>
      </w:r>
      <w:bookmarkEnd w:id="154"/>
    </w:p>
    <w:p w14:paraId="7B7E47D4" w14:textId="77777777" w:rsidR="00B51372" w:rsidRPr="000813FC" w:rsidRDefault="00B51372" w:rsidP="00571455">
      <w:pPr>
        <w:spacing w:line="480" w:lineRule="auto"/>
        <w:rPr>
          <w:u w:val="single"/>
        </w:rPr>
      </w:pPr>
      <w:r w:rsidRPr="000813FC">
        <w:rPr>
          <w:u w:val="single"/>
        </w:rPr>
        <w:t>Study site</w:t>
      </w:r>
    </w:p>
    <w:p w14:paraId="36969038" w14:textId="09214D19" w:rsidR="00B51372" w:rsidRPr="00C4548E" w:rsidRDefault="00B51372" w:rsidP="00571455">
      <w:pPr>
        <w:spacing w:line="480" w:lineRule="auto"/>
      </w:pPr>
      <w:r>
        <w:t xml:space="preserve">The </w:t>
      </w:r>
      <w:ins w:id="155" w:author="zenrunner" w:date="2019-03-03T14:09:00Z">
        <w:r w:rsidR="002C3238">
          <w:t xml:space="preserve">pollinator interaction </w:t>
        </w:r>
      </w:ins>
      <w:del w:id="156" w:author="zenrunner" w:date="2019-03-03T14:08:00Z">
        <w:r w:rsidR="003F0AB9" w:rsidDel="007B748D">
          <w:delText xml:space="preserve">main </w:delText>
        </w:r>
      </w:del>
      <w:r>
        <w:t>study</w:t>
      </w:r>
      <w:r w:rsidR="003F0AB9">
        <w:t xml:space="preserve"> site</w:t>
      </w:r>
      <w:r>
        <w:t xml:space="preserve"> is located in Sunset Cove </w:t>
      </w:r>
      <w:r w:rsidR="003B652F">
        <w:t>at</w:t>
      </w:r>
      <w:r>
        <w:t xml:space="preserve"> the Sweeney Granite Mountains Desert Research Station within the Mojave National Preserve in California (</w:t>
      </w:r>
      <w:r w:rsidRPr="00BD3EE0">
        <w:t>34°46'26.5"N 115°39'31.3"W</w:t>
      </w:r>
      <w:r>
        <w:t xml:space="preserve">). The </w:t>
      </w:r>
      <w:r w:rsidR="003B652F">
        <w:t xml:space="preserve">area has an extent of 0.07 </w:t>
      </w:r>
      <w:r w:rsidR="003B652F" w:rsidRPr="0041560D">
        <w:t>km</w:t>
      </w:r>
      <w:r w:rsidR="003B652F" w:rsidRPr="0041560D">
        <w:rPr>
          <w:vertAlign w:val="superscript"/>
        </w:rPr>
        <w:t>2</w:t>
      </w:r>
      <w:del w:id="157" w:author="zenrunner" w:date="2019-03-03T14:09:00Z">
        <w:r w:rsidR="003B652F" w:rsidDel="00C645AD">
          <w:delText>, and</w:delText>
        </w:r>
        <w:r w:rsidDel="00C645AD">
          <w:delText xml:space="preserve"> </w:delText>
        </w:r>
        <w:r w:rsidR="003B652F" w:rsidDel="00C645AD">
          <w:delText xml:space="preserve">it </w:delText>
        </w:r>
        <w:r w:rsidDel="00C645AD">
          <w:delText>is created by tall rock formations on three sides, gently sloping and widening to the south</w:delText>
        </w:r>
      </w:del>
      <w:r>
        <w:t xml:space="preserve">. The diverse shrub and cactus community includes </w:t>
      </w:r>
      <w:r w:rsidRPr="00C34FE0">
        <w:rPr>
          <w:i/>
        </w:rPr>
        <w:t>Larrea tridentata</w:t>
      </w:r>
      <w:r>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Pr>
          <w:i/>
        </w:rPr>
        <w:t>,</w:t>
      </w:r>
      <w:r w:rsidRPr="003E0D81">
        <w:rPr>
          <w:i/>
        </w:rPr>
        <w:t xml:space="preserve"> Phacelia tanacetifolia, Malacothrix glabrata</w:t>
      </w:r>
      <w:r>
        <w:t xml:space="preserve"> and </w:t>
      </w:r>
      <w:r w:rsidRPr="003E0D81">
        <w:rPr>
          <w:i/>
        </w:rPr>
        <w:t>Chaenactis fremontii</w:t>
      </w:r>
      <w:r w:rsidR="009C0F1B">
        <w:t xml:space="preserve"> (Braun pers. obs).</w:t>
      </w:r>
      <w:r w:rsidR="000015B7">
        <w:t xml:space="preserve"> The </w:t>
      </w:r>
      <w:del w:id="158" w:author="zenrunner" w:date="2019-03-03T14:09:00Z">
        <w:r w:rsidR="000015B7" w:rsidDel="00404489">
          <w:delText xml:space="preserve">secondary </w:delText>
        </w:r>
      </w:del>
      <w:ins w:id="159" w:author="zenrunner" w:date="2019-03-03T14:09:00Z">
        <w:r w:rsidR="00404489">
          <w:t xml:space="preserve">plant facilitation? </w:t>
        </w:r>
      </w:ins>
      <w:r w:rsidR="000015B7">
        <w:t xml:space="preserve">study site is located </w:t>
      </w:r>
      <w:r w:rsidR="0085591C">
        <w:t>approximate 2.7 km away</w:t>
      </w:r>
      <w:r w:rsidR="000015B7">
        <w:t xml:space="preserve"> </w:t>
      </w:r>
      <w:r w:rsidR="00E910A9">
        <w:t xml:space="preserve">and is a flat </w:t>
      </w:r>
      <w:r w:rsidR="0085591C">
        <w:t xml:space="preserve">typical </w:t>
      </w:r>
      <w:r w:rsidR="0085591C" w:rsidRPr="0085591C">
        <w:rPr>
          <w:i/>
        </w:rPr>
        <w:t>Larrea tridentata</w:t>
      </w:r>
      <w:r w:rsidR="0085591C">
        <w:t xml:space="preserve"> and </w:t>
      </w:r>
      <w:r w:rsidR="0085591C" w:rsidRPr="0085591C">
        <w:rPr>
          <w:i/>
        </w:rPr>
        <w:t>Ambrosia dumosa</w:t>
      </w:r>
      <w:r w:rsidR="0085591C">
        <w:t xml:space="preserve"> shrubland (</w:t>
      </w:r>
      <w:r w:rsidR="0085591C" w:rsidRPr="0085591C">
        <w:t>34°44'42.9"N 115°39'37.8"W</w:t>
      </w:r>
      <w:r w:rsidR="0085591C">
        <w:t>).</w:t>
      </w:r>
      <w:r w:rsidR="00E910A9">
        <w:t xml:space="preserve"> </w:t>
      </w:r>
    </w:p>
    <w:p w14:paraId="74383695" w14:textId="77777777" w:rsidR="00B51372" w:rsidRPr="000813FC" w:rsidRDefault="00B51372" w:rsidP="00571455">
      <w:pPr>
        <w:spacing w:line="480" w:lineRule="auto"/>
        <w:rPr>
          <w:u w:val="single"/>
        </w:rPr>
      </w:pPr>
      <w:r w:rsidRPr="000813FC">
        <w:rPr>
          <w:u w:val="single"/>
        </w:rPr>
        <w:t>Study species</w:t>
      </w:r>
    </w:p>
    <w:p w14:paraId="2F9AF4AF" w14:textId="7EB3305E" w:rsidR="005E0099" w:rsidRDefault="00B51372" w:rsidP="00571455">
      <w:pPr>
        <w:spacing w:line="480" w:lineRule="auto"/>
      </w:pPr>
      <w:r>
        <w:t xml:space="preserve">Creosote bush, </w:t>
      </w:r>
      <w:r w:rsidRPr="00DD0851">
        <w:rPr>
          <w:i/>
        </w:rPr>
        <w:t>Larrea tridentata</w:t>
      </w:r>
      <w:r>
        <w:t xml:space="preserve"> </w:t>
      </w:r>
      <w:r w:rsidRPr="00D1380D">
        <w:t>(Zygophyllaceae)</w:t>
      </w:r>
      <w:r>
        <w:t xml:space="preserve">, has been a dominant flowering shrub of the </w:t>
      </w:r>
      <w:r w:rsidR="00033674">
        <w:t>S</w:t>
      </w:r>
      <w:r>
        <w:t>outhwestern United States for 25 000 years</w:t>
      </w:r>
      <w:r w:rsidR="00445002">
        <w:t xml:space="preserve"> </w:t>
      </w:r>
      <w:r w:rsidR="00445002">
        <w:fldChar w:fldCharType="begin"/>
      </w:r>
      <w:r w:rsidR="005E44FC">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445002">
        <w:fldChar w:fldCharType="separate"/>
      </w:r>
      <w:r w:rsidR="005E44FC">
        <w:rPr>
          <w:noProof/>
        </w:rPr>
        <w:t>(</w:t>
      </w:r>
      <w:hyperlink w:anchor="_ENREF_7" w:tooltip="Betancourt, 1990 #239" w:history="1">
        <w:r w:rsidR="00663A38">
          <w:rPr>
            <w:noProof/>
          </w:rPr>
          <w:t>Betancourt et al. 1990</w:t>
        </w:r>
      </w:hyperlink>
      <w:r w:rsidR="005E44FC">
        <w:rPr>
          <w:noProof/>
        </w:rPr>
        <w:t>)</w:t>
      </w:r>
      <w:r w:rsidR="00445002">
        <w:fldChar w:fldCharType="end"/>
      </w:r>
      <w:r>
        <w:t xml:space="preserve">. It is able to maintain photosynthesis even under high temperatures and low water potentials </w:t>
      </w:r>
      <w:r w:rsidR="00445002">
        <w:fldChar w:fldCharType="begin"/>
      </w:r>
      <w:r w:rsidR="005E44FC">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445002">
        <w:fldChar w:fldCharType="separate"/>
      </w:r>
      <w:r w:rsidR="005E44FC">
        <w:rPr>
          <w:noProof/>
        </w:rPr>
        <w:t>(</w:t>
      </w:r>
      <w:hyperlink w:anchor="_ENREF_4" w:tooltip="Barbour, 2007 #14" w:history="1">
        <w:r w:rsidR="00663A38">
          <w:rPr>
            <w:noProof/>
          </w:rPr>
          <w:t>Barbour et al. 2007</w:t>
        </w:r>
      </w:hyperlink>
      <w:r w:rsidR="005E44FC">
        <w:rPr>
          <w:noProof/>
        </w:rPr>
        <w:t>)</w:t>
      </w:r>
      <w:r w:rsidR="00445002">
        <w:fldChar w:fldCharType="end"/>
      </w:r>
      <w:r>
        <w:t>. This shrub species also primarily reproduces clonally leading to individuals that are exceptionally long lived. Clones that are over 1000 years old have been documented</w:t>
      </w:r>
      <w:r w:rsidR="00445002">
        <w:t xml:space="preserve"> </w:t>
      </w:r>
      <w:r w:rsidR="00445002">
        <w:fldChar w:fldCharType="begin"/>
      </w:r>
      <w:r w:rsidR="005E44FC">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445002">
        <w:fldChar w:fldCharType="separate"/>
      </w:r>
      <w:r w:rsidR="005E44FC">
        <w:rPr>
          <w:noProof/>
        </w:rPr>
        <w:t>(</w:t>
      </w:r>
      <w:hyperlink w:anchor="_ENREF_90" w:tooltip="Vasek, 1980 #240" w:history="1">
        <w:r w:rsidR="00663A38">
          <w:rPr>
            <w:noProof/>
          </w:rPr>
          <w:t>Vasek 1980</w:t>
        </w:r>
      </w:hyperlink>
      <w:r w:rsidR="005E44FC">
        <w:rPr>
          <w:noProof/>
        </w:rPr>
        <w:t>)</w:t>
      </w:r>
      <w:r w:rsidR="00445002">
        <w:fldChar w:fldCharType="end"/>
      </w:r>
      <w:r>
        <w:t xml:space="preserve">. The full pollinator guild contains 22 specialist pollinators and more than 80 generalists </w:t>
      </w:r>
      <w:r w:rsidR="00445002">
        <w:fldChar w:fldCharType="begin"/>
      </w:r>
      <w:r w:rsidR="005E44FC">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445002">
        <w:fldChar w:fldCharType="separate"/>
      </w:r>
      <w:r w:rsidR="005E44FC">
        <w:rPr>
          <w:noProof/>
        </w:rPr>
        <w:t>(</w:t>
      </w:r>
      <w:hyperlink w:anchor="_ENREF_55" w:tooltip="Minckley, 1999 #241" w:history="1">
        <w:r w:rsidR="00663A38">
          <w:rPr>
            <w:noProof/>
          </w:rPr>
          <w:t>Minckley et al. 1999</w:t>
        </w:r>
      </w:hyperlink>
      <w:r w:rsidR="005E44FC">
        <w:rPr>
          <w:noProof/>
        </w:rPr>
        <w:t>)</w:t>
      </w:r>
      <w:r w:rsidR="00445002">
        <w:fldChar w:fldCharType="end"/>
      </w:r>
      <w:r>
        <w:t xml:space="preserve">. The associated pollinator guilds are highly variable over space, and most shrubs will only interact with 20% of their full guild </w:t>
      </w:r>
      <w:r w:rsidR="00445002">
        <w:fldChar w:fldCharType="begin"/>
      </w:r>
      <w:r w:rsidR="005E44FC">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445002">
        <w:fldChar w:fldCharType="separate"/>
      </w:r>
      <w:r w:rsidR="005E44FC">
        <w:rPr>
          <w:noProof/>
        </w:rPr>
        <w:t>(</w:t>
      </w:r>
      <w:hyperlink w:anchor="_ENREF_19" w:tooltip="Cane, 2005 #243" w:history="1">
        <w:r w:rsidR="00663A38">
          <w:rPr>
            <w:noProof/>
          </w:rPr>
          <w:t>Cane et al. 2005</w:t>
        </w:r>
      </w:hyperlink>
      <w:r w:rsidR="005E44FC">
        <w:rPr>
          <w:noProof/>
        </w:rPr>
        <w:t>)</w:t>
      </w:r>
      <w:r w:rsidR="00445002">
        <w:fldChar w:fldCharType="end"/>
      </w:r>
      <w:r>
        <w:t xml:space="preserve">. </w:t>
      </w:r>
      <w:r w:rsidRPr="00AA3928">
        <w:rPr>
          <w:i/>
        </w:rPr>
        <w:t>L. tridentata</w:t>
      </w:r>
      <w:r>
        <w:t xml:space="preserve"> is one of the most reliable flowering plants in the Mojave because it has one of the lowest rainfall thresholds </w:t>
      </w:r>
      <w:r>
        <w:lastRenderedPageBreak/>
        <w:t xml:space="preserve">(12 mm) for blooming </w:t>
      </w:r>
      <w:r w:rsidR="00445002">
        <w:fldChar w:fldCharType="begin"/>
      </w:r>
      <w:r w:rsidR="005E44FC">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445002">
        <w:fldChar w:fldCharType="separate"/>
      </w:r>
      <w:r w:rsidR="005E44FC">
        <w:rPr>
          <w:noProof/>
        </w:rPr>
        <w:t>(</w:t>
      </w:r>
      <w:hyperlink w:anchor="_ENREF_9" w:tooltip="Bowers, 1994 #41" w:history="1">
        <w:r w:rsidR="00663A38">
          <w:rPr>
            <w:noProof/>
          </w:rPr>
          <w:t>Bowers and Dimmitt 1994</w:t>
        </w:r>
      </w:hyperlink>
      <w:r w:rsidR="005E44FC">
        <w:rPr>
          <w:noProof/>
        </w:rPr>
        <w:t>)</w:t>
      </w:r>
      <w:r w:rsidR="00445002">
        <w:fldChar w:fldCharType="end"/>
      </w:r>
      <w:r>
        <w:t xml:space="preserve">. It produces copious nectar and pollen rich flowers </w:t>
      </w:r>
      <w:r w:rsidR="00445002">
        <w:fldChar w:fldCharType="begin"/>
      </w:r>
      <w:r w:rsidR="005E44FC">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445002">
        <w:fldChar w:fldCharType="separate"/>
      </w:r>
      <w:r w:rsidR="005E44FC">
        <w:rPr>
          <w:noProof/>
        </w:rPr>
        <w:t>(</w:t>
      </w:r>
      <w:hyperlink w:anchor="_ENREF_78" w:tooltip="Simpson, 1977 #245" w:history="1">
        <w:r w:rsidR="00663A38">
          <w:rPr>
            <w:noProof/>
          </w:rPr>
          <w:t>Simpson et al. 1977</w:t>
        </w:r>
      </w:hyperlink>
      <w:r w:rsidR="005E44FC">
        <w:rPr>
          <w:noProof/>
        </w:rPr>
        <w:t>)</w:t>
      </w:r>
      <w:r w:rsidR="00445002">
        <w:fldChar w:fldCharType="end"/>
      </w:r>
      <w:r w:rsidR="00445002">
        <w:t xml:space="preserve"> </w:t>
      </w:r>
      <w:r>
        <w:t xml:space="preserve">and provides critical resources to pollinators in drought years. </w:t>
      </w:r>
      <w:r w:rsidRPr="00AA3928">
        <w:rPr>
          <w:i/>
        </w:rPr>
        <w:t>L. tridentata</w:t>
      </w:r>
      <w:r>
        <w:t xml:space="preserve"> functions as a benefactor species for other desert perennials such as </w:t>
      </w:r>
      <w:r w:rsidRPr="00AA3928">
        <w:rPr>
          <w:i/>
        </w:rPr>
        <w:t>Opuntia leptocaulis</w:t>
      </w:r>
      <w:r w:rsidR="00445002">
        <w:rPr>
          <w:i/>
        </w:rPr>
        <w:t xml:space="preserve"> </w:t>
      </w:r>
      <w:r w:rsidR="00445002">
        <w:rPr>
          <w:i/>
        </w:rPr>
        <w:fldChar w:fldCharType="begin"/>
      </w:r>
      <w:r w:rsidR="005E44FC">
        <w:rPr>
          <w:i/>
        </w:rP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445002">
        <w:rPr>
          <w:i/>
        </w:rPr>
        <w:fldChar w:fldCharType="separate"/>
      </w:r>
      <w:r w:rsidR="005E44FC">
        <w:rPr>
          <w:i/>
          <w:noProof/>
        </w:rPr>
        <w:t>(</w:t>
      </w:r>
      <w:hyperlink w:anchor="_ENREF_95" w:tooltip="Yeaton, 1978 #15" w:history="1">
        <w:r w:rsidR="00663A38">
          <w:rPr>
            <w:i/>
            <w:noProof/>
          </w:rPr>
          <w:t>Yeaton 1978</w:t>
        </w:r>
      </w:hyperlink>
      <w:r w:rsidR="005E44FC">
        <w:rPr>
          <w:i/>
          <w:noProof/>
        </w:rPr>
        <w:t>)</w:t>
      </w:r>
      <w:r w:rsidR="00445002">
        <w:rPr>
          <w:i/>
        </w:rPr>
        <w:fldChar w:fldCharType="end"/>
      </w:r>
      <w:r w:rsidR="00445002">
        <w:rPr>
          <w:i/>
        </w:rPr>
        <w:t xml:space="preserve">, </w:t>
      </w:r>
      <w:r w:rsidRPr="00AA3928">
        <w:rPr>
          <w:i/>
        </w:rPr>
        <w:t>Peniocereus striatus</w:t>
      </w:r>
      <w:r>
        <w:t xml:space="preserve"> </w:t>
      </w:r>
      <w:r w:rsidR="00445002">
        <w:fldChar w:fldCharType="begin"/>
      </w:r>
      <w:r w:rsidR="005E44FC">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445002">
        <w:fldChar w:fldCharType="separate"/>
      </w:r>
      <w:r w:rsidR="005E44FC">
        <w:rPr>
          <w:noProof/>
        </w:rPr>
        <w:t>(</w:t>
      </w:r>
      <w:hyperlink w:anchor="_ENREF_82" w:tooltip="Suzán, 1994 #16" w:history="1">
        <w:r w:rsidR="00663A38">
          <w:rPr>
            <w:noProof/>
          </w:rPr>
          <w:t>Suzán et al. 1994</w:t>
        </w:r>
      </w:hyperlink>
      <w:r w:rsidR="005E44FC">
        <w:rPr>
          <w:noProof/>
        </w:rPr>
        <w:t>)</w:t>
      </w:r>
      <w:r w:rsidR="00445002">
        <w:fldChar w:fldCharType="end"/>
      </w:r>
      <w:r w:rsidR="00445002">
        <w:t xml:space="preserve">, </w:t>
      </w:r>
      <w:r>
        <w:t xml:space="preserve">and facilitates </w:t>
      </w:r>
      <w:r w:rsidRPr="00B145C7">
        <w:t xml:space="preserve">native annuals </w:t>
      </w:r>
      <w:r w:rsidR="00445002">
        <w:fldChar w:fldCharType="begin"/>
      </w:r>
      <w:r w:rsidR="005E44FC">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445002">
        <w:fldChar w:fldCharType="separate"/>
      </w:r>
      <w:r w:rsidR="005E44FC">
        <w:rPr>
          <w:noProof/>
        </w:rPr>
        <w:t>(</w:t>
      </w:r>
      <w:hyperlink w:anchor="_ENREF_73" w:tooltip="Schafer, 2012 #2" w:history="1">
        <w:r w:rsidR="00663A38">
          <w:rPr>
            <w:noProof/>
          </w:rPr>
          <w:t>Schafer et al. 2012</w:t>
        </w:r>
      </w:hyperlink>
      <w:r w:rsidR="005E44FC">
        <w:rPr>
          <w:noProof/>
        </w:rPr>
        <w:t>)</w:t>
      </w:r>
      <w:r w:rsidR="00445002">
        <w:fldChar w:fldCharType="end"/>
      </w:r>
      <w:r w:rsidRPr="00B145C7">
        <w:t>.</w:t>
      </w:r>
      <w:r w:rsidR="004F02D4">
        <w:t xml:space="preserve"> </w:t>
      </w:r>
      <w:ins w:id="160" w:author="zenrunner" w:date="2019-03-03T14:10:00Z">
        <w:r w:rsidR="001C52FA">
          <w:t>Is it the shrub species with the most documented diversity of associated pollinators – if so – state – cool fact and important to this study.</w:t>
        </w:r>
      </w:ins>
    </w:p>
    <w:p w14:paraId="25E10FEA" w14:textId="77777777" w:rsidR="005E0099" w:rsidRPr="000813FC" w:rsidRDefault="005E0099" w:rsidP="00571455">
      <w:pPr>
        <w:spacing w:line="480" w:lineRule="auto"/>
        <w:rPr>
          <w:u w:val="single"/>
        </w:rPr>
      </w:pPr>
      <w:r w:rsidRPr="000813FC">
        <w:rPr>
          <w:u w:val="single"/>
        </w:rPr>
        <w:t>Phytometer species</w:t>
      </w:r>
    </w:p>
    <w:p w14:paraId="2346CF48" w14:textId="67B08CCD" w:rsidR="005E0099" w:rsidRPr="00445002" w:rsidRDefault="005E0099" w:rsidP="00571455">
      <w:pPr>
        <w:spacing w:line="480" w:lineRule="auto"/>
      </w:pPr>
      <w:r>
        <w:t xml:space="preserve">We used the desert dandelion </w:t>
      </w:r>
      <w:r w:rsidRPr="00F3485C">
        <w:rPr>
          <w:i/>
        </w:rPr>
        <w:t>Malacothrix glabrata</w:t>
      </w:r>
      <w:r>
        <w:rPr>
          <w:i/>
        </w:rPr>
        <w:t xml:space="preserve"> </w:t>
      </w:r>
      <w:r w:rsidRPr="00D1380D">
        <w:t>(Asteraceae)</w:t>
      </w:r>
      <w:r>
        <w:t xml:space="preserve"> as a phytometer to measure pollination services. </w:t>
      </w:r>
      <w:r w:rsidRPr="00A1048B">
        <w:rPr>
          <w:i/>
        </w:rPr>
        <w:t>M. glabrata</w:t>
      </w:r>
      <w:r>
        <w:t xml:space="preserve"> is an abundant, native annual wildflower that commonly co-occurs with </w:t>
      </w:r>
      <w:r w:rsidRPr="006E41A1">
        <w:rPr>
          <w:i/>
        </w:rPr>
        <w:t>L. tridentata</w:t>
      </w:r>
      <w:r>
        <w:t xml:space="preserve">. The flowerheads are dense with yellow corollas and grow up to 40 cm tall </w:t>
      </w:r>
      <w:r>
        <w:rPr>
          <w:noProof/>
        </w:rPr>
        <w:t>(Morhardt and Morhardt, 2004)</w:t>
      </w:r>
      <w:r>
        <w:t xml:space="preserve">. </w:t>
      </w:r>
      <w:r w:rsidRPr="006E41A1">
        <w:rPr>
          <w:i/>
        </w:rPr>
        <w:t>M. glabrata</w:t>
      </w:r>
      <w:r>
        <w:t xml:space="preserve"> is insect-pollinated</w:t>
      </w:r>
      <w:del w:id="161" w:author="zenrunner" w:date="2019-03-03T14:11:00Z">
        <w:r w:rsidDel="00536A98">
          <w:delText>,</w:delText>
        </w:r>
      </w:del>
      <w:r>
        <w:t xml:space="preserve"> including bees in the genera </w:t>
      </w:r>
      <w:r w:rsidRPr="006E41A1">
        <w:rPr>
          <w:i/>
        </w:rPr>
        <w:t>Nomadopsis</w:t>
      </w:r>
      <w:r>
        <w:t xml:space="preserve"> </w:t>
      </w:r>
      <w:r>
        <w:fldChar w:fldCharType="begin"/>
      </w:r>
      <w:r>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fldChar w:fldCharType="separate"/>
      </w:r>
      <w:r>
        <w:rPr>
          <w:noProof/>
        </w:rPr>
        <w:t>(</w:t>
      </w:r>
      <w:hyperlink w:anchor="_ENREF_71" w:tooltip="Rutowski, 1980 #6" w:history="1">
        <w:r>
          <w:rPr>
            <w:noProof/>
          </w:rPr>
          <w:t>Rutowski and Alcock 1980</w:t>
        </w:r>
      </w:hyperlink>
      <w:r>
        <w:rPr>
          <w:noProof/>
        </w:rPr>
        <w:t>)</w:t>
      </w:r>
      <w:r>
        <w:fldChar w:fldCharType="end"/>
      </w:r>
      <w:r>
        <w:t xml:space="preserve"> and </w:t>
      </w:r>
      <w:r w:rsidRPr="00120D56">
        <w:rPr>
          <w:i/>
        </w:rPr>
        <w:t>Anthidium</w:t>
      </w:r>
      <w:r>
        <w:t xml:space="preserve"> </w:t>
      </w:r>
      <w:r>
        <w:fldChar w:fldCharType="begin"/>
      </w:r>
      <w:r>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fldChar w:fldCharType="separate"/>
      </w:r>
      <w:r>
        <w:rPr>
          <w:noProof/>
        </w:rPr>
        <w:t>(</w:t>
      </w:r>
      <w:hyperlink w:anchor="_ENREF_92" w:tooltip="Wainwright, 1978 #9" w:history="1">
        <w:r>
          <w:rPr>
            <w:noProof/>
          </w:rPr>
          <w:t>Wainwright 1978</w:t>
        </w:r>
      </w:hyperlink>
      <w:r>
        <w:rPr>
          <w:noProof/>
        </w:rPr>
        <w:t>)</w:t>
      </w:r>
      <w:r>
        <w:fldChar w:fldCharType="end"/>
      </w:r>
      <w:r>
        <w:t xml:space="preserve"> as well as short-winged flower beetles of the family </w:t>
      </w:r>
      <w:r w:rsidRPr="009D3CE2">
        <w:rPr>
          <w:i/>
        </w:rPr>
        <w:t>Kateretidae</w:t>
      </w:r>
      <w:r>
        <w:t xml:space="preserve"> </w:t>
      </w:r>
      <w:r>
        <w:fldChar w:fldCharType="begin"/>
      </w:r>
      <w:r>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fldChar w:fldCharType="separate"/>
      </w:r>
      <w:r>
        <w:rPr>
          <w:noProof/>
        </w:rPr>
        <w:t>(</w:t>
      </w:r>
      <w:hyperlink w:anchor="_ENREF_24" w:tooltip="Cline, 2010 #8" w:history="1">
        <w:r>
          <w:rPr>
            <w:noProof/>
          </w:rPr>
          <w:t>Cline and Audisio 2010</w:t>
        </w:r>
      </w:hyperlink>
      <w:r>
        <w:rPr>
          <w:noProof/>
        </w:rPr>
        <w:t>)</w:t>
      </w:r>
      <w:r>
        <w:fldChar w:fldCharType="end"/>
      </w:r>
      <w:r>
        <w:t xml:space="preserve">. Several of the 24 species of </w:t>
      </w:r>
      <w:r w:rsidRPr="00A1048B">
        <w:rPr>
          <w:i/>
        </w:rPr>
        <w:t>Malacothrix</w:t>
      </w:r>
      <w:r>
        <w:t xml:space="preserve"> are self-compatible </w:t>
      </w:r>
      <w:r>
        <w:fldChar w:fldCharType="begin"/>
      </w:r>
      <w:r>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fldChar w:fldCharType="separate"/>
      </w:r>
      <w:r>
        <w:rPr>
          <w:noProof/>
        </w:rPr>
        <w:t>(</w:t>
      </w:r>
      <w:hyperlink w:anchor="_ENREF_25" w:tooltip="Davis, 1986 #7" w:history="1">
        <w:r>
          <w:rPr>
            <w:noProof/>
          </w:rPr>
          <w:t>Davis and Philbrick 1986</w:t>
        </w:r>
      </w:hyperlink>
      <w:r>
        <w:rPr>
          <w:noProof/>
        </w:rPr>
        <w:t>)</w:t>
      </w:r>
      <w:r>
        <w:fldChar w:fldCharType="end"/>
      </w:r>
      <w:r>
        <w:t xml:space="preserve">, however the reproductive biology of </w:t>
      </w:r>
      <w:r w:rsidRPr="00A1048B">
        <w:rPr>
          <w:i/>
        </w:rPr>
        <w:t>M. glabrata</w:t>
      </w:r>
      <w:r>
        <w:rPr>
          <w:i/>
        </w:rPr>
        <w:t xml:space="preserve"> </w:t>
      </w:r>
      <w:r>
        <w:t xml:space="preserve">has not been studied in detail. </w:t>
      </w:r>
    </w:p>
    <w:p w14:paraId="3D597038" w14:textId="77777777" w:rsidR="00B51372" w:rsidRPr="00445002" w:rsidRDefault="00B51372" w:rsidP="00571455">
      <w:pPr>
        <w:pStyle w:val="Heading3"/>
        <w:spacing w:line="480" w:lineRule="auto"/>
        <w:rPr>
          <w:u w:val="single"/>
        </w:rPr>
      </w:pPr>
      <w:bookmarkStart w:id="162" w:name="_Toc532565886"/>
      <w:r w:rsidRPr="00C50B1B">
        <w:rPr>
          <w:u w:val="single"/>
        </w:rPr>
        <w:t>Study design</w:t>
      </w:r>
      <w:bookmarkEnd w:id="162"/>
    </w:p>
    <w:p w14:paraId="2B32E09F" w14:textId="57178D6F" w:rsidR="00B51372" w:rsidRDefault="00B51372" w:rsidP="00571455">
      <w:pPr>
        <w:spacing w:line="480" w:lineRule="auto"/>
      </w:pPr>
      <w:r>
        <w:t xml:space="preserve">A total of </w:t>
      </w:r>
      <w:r w:rsidRPr="00E51A53">
        <w:t xml:space="preserve">60 </w:t>
      </w:r>
      <w:r w:rsidRPr="00E51A53">
        <w:rPr>
          <w:i/>
        </w:rPr>
        <w:t>L. tridentata</w:t>
      </w:r>
      <w:r w:rsidRPr="00E51A53">
        <w:t xml:space="preserve"> shrubs </w:t>
      </w:r>
      <w:r>
        <w:t>with</w:t>
      </w:r>
      <w:r w:rsidRPr="00E51A53">
        <w:t xml:space="preserve"> developed floral buds and minimal perennial understory were chosen </w:t>
      </w:r>
      <w:ins w:id="163" w:author="zenrunner" w:date="2019-03-03T14:12:00Z">
        <w:r w:rsidR="00675EF3">
          <w:t xml:space="preserve">evenly distributed </w:t>
        </w:r>
      </w:ins>
      <w:r w:rsidRPr="00E51A53">
        <w:t xml:space="preserve">across the </w:t>
      </w:r>
      <w:ins w:id="164" w:author="zenrunner" w:date="2019-03-03T14:12:00Z">
        <w:r w:rsidR="00675EF3">
          <w:t xml:space="preserve">first </w:t>
        </w:r>
      </w:ins>
      <w:r w:rsidRPr="00E51A53">
        <w:t xml:space="preserve">study </w:t>
      </w:r>
      <w:r>
        <w:t xml:space="preserve">site </w:t>
      </w:r>
      <w:del w:id="165" w:author="zenrunner" w:date="2019-03-03T14:12:00Z">
        <w:r w:rsidDel="00675EF3">
          <w:delText xml:space="preserve">haphazardly </w:delText>
        </w:r>
      </w:del>
      <w:r w:rsidRPr="006D4B10">
        <w:t xml:space="preserve">(mean </w:t>
      </w:r>
      <w:ins w:id="166" w:author="zenrunner" w:date="2019-03-03T14:12:00Z">
        <w:r w:rsidR="007524DC">
          <w:t xml:space="preserve">shrub </w:t>
        </w:r>
      </w:ins>
      <w:r w:rsidRPr="006D4B10">
        <w:t>width: 336 cm, mean height: 209 cm)</w:t>
      </w:r>
      <w:r w:rsidRPr="00E51A53">
        <w:t xml:space="preserve">. </w:t>
      </w:r>
      <w:r>
        <w:t xml:space="preserve">Paired shrub-open microsites were selected </w:t>
      </w:r>
      <w:r w:rsidRPr="00AE2B73">
        <w:t xml:space="preserve">inside the dripline of the focal </w:t>
      </w:r>
      <w:r>
        <w:t>shrub</w:t>
      </w:r>
      <w:r w:rsidRPr="00AE2B73">
        <w:t xml:space="preserve"> and a minimum of 1</w:t>
      </w:r>
      <w:r>
        <w:t>.5</w:t>
      </w:r>
      <w:r w:rsidRPr="00AE2B73">
        <w:t xml:space="preserve"> m away in an open area</w:t>
      </w:r>
      <w:r>
        <w:t xml:space="preserve"> respectively. Both microsites were sampled on the south side of the shrub to minimize shading and were paired to minimize variation due to environmental heterogeneity. To separate floral and non-floral interaction pathways, interactions were tested prior to focal shrubs blooming and repeated using the same </w:t>
      </w:r>
      <w:r>
        <w:lastRenderedPageBreak/>
        <w:t>shrubs after they had entered into full bloom. Shrubs with fewer than five open blooms were considered non-blooming (“pre-blooming”)</w:t>
      </w:r>
      <w:r w:rsidR="00BE0C2B">
        <w:t>.</w:t>
      </w:r>
      <w:r>
        <w:t xml:space="preserve"> The mean number of blooms</w:t>
      </w:r>
      <w:r w:rsidR="00BE0C2B">
        <w:t xml:space="preserve"> per shrub </w:t>
      </w:r>
      <w:r>
        <w:t xml:space="preserve">of the ‘blooming’ treatment was </w:t>
      </w:r>
      <w:r w:rsidRPr="006D4B10">
        <w:t>300.2 (min: 102, max: 1080)</w:t>
      </w:r>
      <w:r w:rsidR="00BF3835">
        <w:t xml:space="preserve">. </w:t>
      </w:r>
      <w:r>
        <w:t>The repeated</w:t>
      </w:r>
      <w:r w:rsidR="00A24692">
        <w:t>-</w:t>
      </w:r>
      <w:r>
        <w:t xml:space="preserve">measures study design was chosen to measure relative changes in interactions with natural shrub phenology and to reduce between shrub variability. </w:t>
      </w:r>
      <w:r w:rsidRPr="00C47B5E">
        <w:t xml:space="preserve">In two cases, a focal shrub did not bloom within the study period and was replaced by a different blooming shrub. </w:t>
      </w:r>
    </w:p>
    <w:p w14:paraId="59E00A27" w14:textId="77777777" w:rsidR="00B51372" w:rsidRPr="000813FC" w:rsidRDefault="00B51372" w:rsidP="00571455">
      <w:pPr>
        <w:spacing w:line="480" w:lineRule="auto"/>
        <w:rPr>
          <w:u w:val="single"/>
        </w:rPr>
      </w:pPr>
      <w:r w:rsidRPr="000813FC">
        <w:rPr>
          <w:u w:val="single"/>
        </w:rPr>
        <w:t>Visitation and Pollen Deposition</w:t>
      </w:r>
    </w:p>
    <w:p w14:paraId="02F26492" w14:textId="7C6DE31A" w:rsidR="00B51372" w:rsidRDefault="00B51372" w:rsidP="00571455">
      <w:pPr>
        <w:spacing w:line="480" w:lineRule="auto"/>
      </w:pPr>
      <w:r w:rsidRPr="00F465EA">
        <w:rPr>
          <w:i/>
        </w:rPr>
        <w:t>M. glabrata</w:t>
      </w:r>
      <w:r>
        <w:t xml:space="preserve"> were gathered freshly each morning from nearby (&lt; 3 km) populations where they seasonally coexist with </w:t>
      </w:r>
      <w:r w:rsidRPr="00F3485C">
        <w:rPr>
          <w:i/>
        </w:rPr>
        <w:t>L</w:t>
      </w:r>
      <w:r>
        <w:rPr>
          <w:i/>
        </w:rPr>
        <w:t>. tridentata.</w:t>
      </w:r>
      <w:r>
        <w:t xml:space="preserve"> These plants were transplanted into 15 cm diameter black pots and one pot was placed at each microsite for a total of six shrub/open pairs per day. Conspecific floral density influences pollinator visitation </w:t>
      </w:r>
      <w:r w:rsidR="00445002">
        <w:fldChar w:fldCharType="begin"/>
      </w:r>
      <w:r w:rsidR="005E44FC">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445002">
        <w:fldChar w:fldCharType="separate"/>
      </w:r>
      <w:r w:rsidR="005E44FC">
        <w:rPr>
          <w:noProof/>
        </w:rPr>
        <w:t>(</w:t>
      </w:r>
      <w:hyperlink w:anchor="_ENREF_8" w:tooltip="Bosch, 2001 #253" w:history="1">
        <w:r w:rsidR="00663A38">
          <w:rPr>
            <w:noProof/>
          </w:rPr>
          <w:t>Bosch and Waser 2001</w:t>
        </w:r>
      </w:hyperlink>
      <w:r w:rsidR="005E44FC">
        <w:rPr>
          <w:noProof/>
        </w:rPr>
        <w:t>)</w:t>
      </w:r>
      <w:r w:rsidR="00445002">
        <w:fldChar w:fldCharType="end"/>
      </w:r>
      <w:r>
        <w:t>. Therefore, transplants of similar size</w:t>
      </w:r>
      <w:r w:rsidR="004E59E6">
        <w:t xml:space="preserve">, floral number and habit were paired </w:t>
      </w:r>
      <w:r>
        <w:t>between paired microsites, but left to vary between replicates. The mean number of flowers per pot was 10 (min 6, max 20</w:t>
      </w:r>
      <w:r w:rsidR="009C0F1B">
        <w:t xml:space="preserve">) </w:t>
      </w:r>
      <w:r>
        <w:t xml:space="preserve">Polaroid Cube+ HD video cameras (1080p) were used to record pollinator activity to each potted </w:t>
      </w:r>
      <w:r w:rsidRPr="00F627D9">
        <w:rPr>
          <w:i/>
        </w:rPr>
        <w:t>M. glabrata</w:t>
      </w:r>
      <w:r>
        <w:t xml:space="preserve">. </w:t>
      </w:r>
      <w:del w:id="167" w:author="zenrunner" w:date="2019-03-03T14:13:00Z">
        <w:r w:rsidDel="003F0E4F">
          <w:delText>Recording took</w:delText>
        </w:r>
        <w:r w:rsidR="00561535" w:rsidDel="003F0E4F">
          <w:delText xml:space="preserve"> place between</w:delText>
        </w:r>
      </w:del>
      <w:ins w:id="168" w:author="zenrunner" w:date="2019-03-03T14:13:00Z">
        <w:r w:rsidR="003F0E4F">
          <w:t>Visitations were recor</w:t>
        </w:r>
        <w:r w:rsidR="004F6202">
          <w:t>d</w:t>
        </w:r>
        <w:r w:rsidR="003F0E4F">
          <w:t>ed from</w:t>
        </w:r>
      </w:ins>
      <w:r w:rsidR="00561535">
        <w:t xml:space="preserve"> 11:30 am </w:t>
      </w:r>
      <w:ins w:id="169" w:author="zenrunner" w:date="2019-03-03T14:13:00Z">
        <w:r w:rsidR="003D7B6F">
          <w:t>to</w:t>
        </w:r>
      </w:ins>
      <w:del w:id="170" w:author="zenrunner" w:date="2019-03-03T14:13:00Z">
        <w:r w:rsidR="00561535" w:rsidDel="003D7B6F">
          <w:delText>and</w:delText>
        </w:r>
      </w:del>
      <w:r w:rsidR="00561535">
        <w:t xml:space="preserve"> 4:00</w:t>
      </w:r>
      <w:r>
        <w:t xml:space="preserve"> pm (mean length: 1:19 hr:min). The use of video technology allows for higher temporal resolution and replication beyond what is possible using traditional </w:t>
      </w:r>
      <w:r w:rsidRPr="00402C49">
        <w:rPr>
          <w:i/>
        </w:rPr>
        <w:t>in situ</w:t>
      </w:r>
      <w:r>
        <w:t xml:space="preserve"> observations </w:t>
      </w:r>
      <w:r w:rsidR="00753C6D">
        <w:fldChar w:fldCharType="begin"/>
      </w:r>
      <w:r w:rsidR="005E44FC">
        <w:instrText xml:space="preserve"> ADDIN EN.CITE &lt;EndNote&gt;&lt;Cite&gt;&lt;Author&gt;Lortie&lt;/Author&gt;&lt;Year&gt;2012&lt;/Year&gt;&lt;RecNum&gt;289&lt;/RecNum&gt;&lt;DisplayText&gt;(Lortie et al. 2012)&lt;/DisplayText&gt;&lt;record&gt;&lt;rec-number&gt;289&lt;/rec-number&gt;&lt;foreign-keys&gt;&lt;key app="EN" db-id="efxxxd2elfvxfde05eev9swq9zv0dswrxzp2"&gt;289&lt;/key&gt;&lt;/foreign-keys&gt;&lt;ref-type name="Journal Article"&gt;17&lt;/ref-type&gt;&lt;contributors&gt;&lt;authors&gt;&lt;author&gt;Lortie, Christopher J&lt;/author&gt;&lt;author&gt;Budden, Amber E&lt;/author&gt;&lt;author&gt;Reid, Anya M&lt;/author&gt;&lt;/authors&gt;&lt;/contributors&gt;&lt;titles&gt;&lt;title&gt;From birds to bees: applying video observation techniques to invertebrate pollinators&lt;/title&gt;&lt;secondary-title&gt;Journal of Pollination Ecology&lt;/secondary-title&gt;&lt;/titles&gt;&lt;periodical&gt;&lt;full-title&gt;Journal of Pollination Ecology&lt;/full-title&gt;&lt;/periodical&gt;&lt;pages&gt;125-128&lt;/pages&gt;&lt;volume&gt;6&lt;/volume&gt;&lt;number&gt;0&lt;/number&gt;&lt;dates&gt;&lt;year&gt;2012&lt;/year&gt;&lt;/dates&gt;&lt;urls&gt;&lt;/urls&gt;&lt;/record&gt;&lt;/Cite&gt;&lt;/EndNote&gt;</w:instrText>
      </w:r>
      <w:r w:rsidR="00753C6D">
        <w:fldChar w:fldCharType="separate"/>
      </w:r>
      <w:r w:rsidR="005E44FC">
        <w:rPr>
          <w:noProof/>
        </w:rPr>
        <w:t>(</w:t>
      </w:r>
      <w:hyperlink w:anchor="_ENREF_48" w:tooltip="Lortie, 2012 #289" w:history="1">
        <w:r w:rsidR="00663A38">
          <w:rPr>
            <w:noProof/>
          </w:rPr>
          <w:t>Lortie et al. 2012</w:t>
        </w:r>
      </w:hyperlink>
      <w:r w:rsidR="005E44FC">
        <w:rPr>
          <w:noProof/>
        </w:rPr>
        <w:t>)</w:t>
      </w:r>
      <w:r w:rsidR="00753C6D">
        <w:fldChar w:fldCharType="end"/>
      </w:r>
      <w:r>
        <w:t>. Ten days of pre-blooming trials (60 shrub/open pairs) were conducted between April 10 and April 20</w:t>
      </w:r>
      <w:ins w:id="171" w:author="zenrunner" w:date="2019-03-03T14:14:00Z">
        <w:r w:rsidR="00064162">
          <w:t>,</w:t>
        </w:r>
      </w:ins>
      <w:r>
        <w:t xml:space="preserve"> and ten days of blooming trials (60 shrub/open pairs) </w:t>
      </w:r>
      <w:ins w:id="172" w:author="zenrunner" w:date="2019-03-03T14:14:00Z">
        <w:r w:rsidR="00064162">
          <w:t xml:space="preserve">were recorded </w:t>
        </w:r>
      </w:ins>
      <w:r>
        <w:t xml:space="preserve">between April 21 and May 2. To test for any influence of naturally co-occurring annuals and blooming shrubs, </w:t>
      </w:r>
      <w:r w:rsidRPr="0009286C">
        <w:t>heterospecific annual floral density was measured within a 0.25 m</w:t>
      </w:r>
      <w:r w:rsidRPr="0009286C">
        <w:rPr>
          <w:vertAlign w:val="superscript"/>
        </w:rPr>
        <w:t>2</w:t>
      </w:r>
      <w:r w:rsidRPr="0009286C">
        <w:t xml:space="preserve"> quadrat in each microsite </w:t>
      </w:r>
      <w:ins w:id="173" w:author="zenrunner" w:date="2019-03-03T14:14:00Z">
        <w:r w:rsidR="00414A61">
          <w:t>with the phytometer in the center of each plot</w:t>
        </w:r>
        <w:r w:rsidR="006E4549">
          <w:t>,</w:t>
        </w:r>
        <w:r w:rsidR="00414A61">
          <w:t xml:space="preserve"> </w:t>
        </w:r>
      </w:ins>
      <w:r w:rsidRPr="0009286C">
        <w:t xml:space="preserve">and the number of heterospecific shrubs </w:t>
      </w:r>
      <w:r w:rsidRPr="0009286C">
        <w:lastRenderedPageBreak/>
        <w:t>in bloom were counted within a 2 m radius of each microsite</w:t>
      </w:r>
      <w:r>
        <w:t xml:space="preserve">. The number of open </w:t>
      </w:r>
      <w:r w:rsidR="0009360F">
        <w:t xml:space="preserve">flowers </w:t>
      </w:r>
      <w:r w:rsidR="00A34FEF">
        <w:t xml:space="preserve">for </w:t>
      </w:r>
      <w:r>
        <w:t xml:space="preserve">each </w:t>
      </w:r>
      <w:r w:rsidRPr="00465E1C">
        <w:rPr>
          <w:i/>
        </w:rPr>
        <w:t>L. tridentata</w:t>
      </w:r>
      <w:r>
        <w:t xml:space="preserve"> </w:t>
      </w:r>
      <w:r w:rsidR="00A34FEF">
        <w:t xml:space="preserve">shrub were </w:t>
      </w:r>
      <w:r>
        <w:t>counted at the same time.</w:t>
      </w:r>
    </w:p>
    <w:p w14:paraId="2808E5D2" w14:textId="30BD1456" w:rsidR="00B51372" w:rsidRDefault="00B51372" w:rsidP="00571455">
      <w:pPr>
        <w:spacing w:line="480" w:lineRule="auto"/>
      </w:pPr>
      <w:r>
        <w:t xml:space="preserve">Plant-pollinator interactions were estimated using the timestamps of the videos. A flower visit was </w:t>
      </w:r>
      <w:ins w:id="174" w:author="zenrunner" w:date="2019-03-03T14:16:00Z">
        <w:r w:rsidR="009A30A0">
          <w:t>defined</w:t>
        </w:r>
      </w:ins>
      <w:ins w:id="175" w:author="zenrunner" w:date="2019-03-03T14:15:00Z">
        <w:r w:rsidR="009A30A0">
          <w:t xml:space="preserve"> as </w:t>
        </w:r>
      </w:ins>
      <w:del w:id="176" w:author="zenrunner" w:date="2019-03-03T14:15:00Z">
        <w:r w:rsidDel="009A30A0">
          <w:delText xml:space="preserve">defined as when </w:delText>
        </w:r>
      </w:del>
      <w:r>
        <w:t>an insect visitor flew on and touched the open side of a flower</w:t>
      </w:r>
      <w:ins w:id="177" w:author="zenrunner" w:date="2019-03-03T14:16:00Z">
        <w:r w:rsidR="004236C7">
          <w:t xml:space="preserve"> rework</w:t>
        </w:r>
      </w:ins>
      <w:r>
        <w:t xml:space="preserve">. </w:t>
      </w:r>
      <w:r w:rsidRPr="009B777A">
        <w:t xml:space="preserve">A foraging </w:t>
      </w:r>
      <w:r>
        <w:t>instance</w:t>
      </w:r>
      <w:r w:rsidRPr="009B777A">
        <w:t xml:space="preserve"> was defined as </w:t>
      </w:r>
      <w:r>
        <w:t xml:space="preserve">one plant visit, measured between initial floral contact and </w:t>
      </w:r>
      <w:r w:rsidRPr="00D60EA1">
        <w:rPr>
          <w:highlight w:val="yellow"/>
          <w:rPrChange w:id="178" w:author="zenrunner" w:date="2019-03-03T14:16:00Z">
            <w:rPr/>
          </w:rPrChange>
        </w:rPr>
        <w:t>when the visitor departed from physical contact of the final flower and left the field of view</w:t>
      </w:r>
      <w:ins w:id="179" w:author="zenrunner" w:date="2019-03-03T14:16:00Z">
        <w:r w:rsidR="00D60EA1">
          <w:t xml:space="preserve"> same Flower visits were defined as fly</w:t>
        </w:r>
      </w:ins>
      <w:ins w:id="180" w:author="zenrunner" w:date="2019-03-03T14:17:00Z">
        <w:r w:rsidR="00306D0C">
          <w:t>ing</w:t>
        </w:r>
      </w:ins>
      <w:ins w:id="181" w:author="zenrunner" w:date="2019-03-03T14:16:00Z">
        <w:r w:rsidR="00D60EA1">
          <w:t xml:space="preserve"> insect </w:t>
        </w:r>
      </w:ins>
      <w:ins w:id="182" w:author="zenrunner" w:date="2019-03-03T14:17:00Z">
        <w:r w:rsidR="00D60EA1">
          <w:t>contact with the open size of flower</w:t>
        </w:r>
        <w:r w:rsidR="004960CD">
          <w:t>,</w:t>
        </w:r>
        <w:r w:rsidR="00D60EA1">
          <w:t xml:space="preserve"> and foraging instance as </w:t>
        </w:r>
        <w:r w:rsidR="00306D0C">
          <w:t>a total net visits to a single plant before departure from field of view</w:t>
        </w:r>
      </w:ins>
      <w:r>
        <w:t xml:space="preserve">. Foraging duration </w:t>
      </w:r>
      <w:ins w:id="183" w:author="zenrunner" w:date="2019-03-03T14:18:00Z">
        <w:r w:rsidR="003F306E">
          <w:t xml:space="preserve">thus </w:t>
        </w:r>
      </w:ins>
      <w:r>
        <w:t xml:space="preserve">included flower-to-flower travel time </w:t>
      </w:r>
      <w:ins w:id="184" w:author="zenrunner" w:date="2019-03-03T14:19:00Z">
        <w:r w:rsidR="003F306E">
          <w:t>on the same plant</w:t>
        </w:r>
      </w:ins>
      <w:del w:id="185" w:author="zenrunner" w:date="2019-03-03T14:19:00Z">
        <w:r w:rsidRPr="009B777A" w:rsidDel="007118E3">
          <w:delText xml:space="preserve">and multiple flowers could be visited during one foraging </w:delText>
        </w:r>
        <w:r w:rsidDel="007118E3">
          <w:delText>instance</w:delText>
        </w:r>
      </w:del>
      <w:r w:rsidRPr="009B777A">
        <w:t>.</w:t>
      </w:r>
      <w:r>
        <w:t xml:space="preserve"> Total flowers </w:t>
      </w:r>
      <w:ins w:id="186" w:author="zenrunner" w:date="2019-03-03T14:19:00Z">
        <w:r w:rsidR="001E724D">
          <w:t>wa</w:t>
        </w:r>
      </w:ins>
      <w:del w:id="187" w:author="zenrunner" w:date="2019-03-03T14:19:00Z">
        <w:r w:rsidDel="001E724D">
          <w:delText>i</w:delText>
        </w:r>
      </w:del>
      <w:r>
        <w:t xml:space="preserve">s </w:t>
      </w:r>
      <w:ins w:id="188" w:author="zenrunner" w:date="2019-03-03T14:19:00Z">
        <w:r w:rsidR="00BF1F04">
          <w:t xml:space="preserve">coded as </w:t>
        </w:r>
      </w:ins>
      <w:r>
        <w:t xml:space="preserve">the sum of all flowers visited per </w:t>
      </w:r>
      <w:del w:id="189" w:author="zenrunner" w:date="2019-03-03T14:19:00Z">
        <w:r w:rsidDel="001C59EB">
          <w:delText>replicate</w:delText>
        </w:r>
      </w:del>
      <w:ins w:id="190" w:author="zenrunner" w:date="2019-03-03T14:19:00Z">
        <w:r w:rsidR="001C59EB">
          <w:t xml:space="preserve">forgaing </w:t>
        </w:r>
        <w:r w:rsidR="004A31A8">
          <w:t xml:space="preserve">instance (or did you mean per replicate – ie sum of all flowers within the phytometer pot </w:t>
        </w:r>
      </w:ins>
      <w:ins w:id="191" w:author="zenrunner" w:date="2019-03-03T14:20:00Z">
        <w:r w:rsidR="004A31A8">
          <w:t>–</w:t>
        </w:r>
      </w:ins>
      <w:ins w:id="192" w:author="zenrunner" w:date="2019-03-03T14:19:00Z">
        <w:r w:rsidR="004A31A8">
          <w:t xml:space="preserve"> but </w:t>
        </w:r>
      </w:ins>
      <w:ins w:id="193" w:author="zenrunner" w:date="2019-03-03T14:20:00Z">
        <w:r w:rsidR="004A31A8">
          <w:t>you added only one plant right?)</w:t>
        </w:r>
      </w:ins>
      <w:r>
        <w:t>. Proportion of flowers visited is the number of unique flowers visited per foraging instance divided by the number of flowers in the field of vision. Floral visitors were identified to recognizable taxonomic units (RTU) including the following categories: honeybees, solitary bees, Lepidoptera, syrphid flies, bombyliid flies and other, which was comprised primarily of small beetles and muscoid flies. A total of f</w:t>
      </w:r>
      <w:r w:rsidRPr="000B2215">
        <w:t>ive videos were omitted due to disturbance or battery failure</w:t>
      </w:r>
      <w:r w:rsidR="00F40A29">
        <w:t xml:space="preserve"> (n = 235 videos</w:t>
      </w:r>
      <w:r w:rsidR="005D5007">
        <w:t>)</w:t>
      </w:r>
      <w:r w:rsidRPr="000B2215">
        <w:t>.</w:t>
      </w:r>
      <w:ins w:id="194" w:author="zenrunner" w:date="2019-03-03T14:20:00Z">
        <w:r w:rsidR="00586092">
          <w:t xml:space="preserve">  All stills of visits are archived at figshare (</w:t>
        </w:r>
        <w:r w:rsidR="002B5777">
          <w:t xml:space="preserve">then </w:t>
        </w:r>
        <w:r w:rsidR="00586092">
          <w:t>cite Braun and Lortie, 2019</w:t>
        </w:r>
      </w:ins>
      <w:ins w:id="195" w:author="zenrunner" w:date="2019-03-03T14:21:00Z">
        <w:r w:rsidR="002B5777">
          <w:t xml:space="preserve"> for this dataset – they give you a doi and citation etc</w:t>
        </w:r>
      </w:ins>
      <w:ins w:id="196" w:author="zenrunner" w:date="2019-03-03T14:20:00Z">
        <w:r w:rsidR="00586092">
          <w:t>).</w:t>
        </w:r>
      </w:ins>
    </w:p>
    <w:p w14:paraId="78656648" w14:textId="581A2AAC" w:rsidR="00B51372" w:rsidRPr="005C06E6" w:rsidRDefault="00B51372" w:rsidP="00571455">
      <w:pPr>
        <w:spacing w:line="480" w:lineRule="auto"/>
      </w:pPr>
      <w:r>
        <w:t xml:space="preserve">To quantify </w:t>
      </w:r>
      <w:r w:rsidR="00DC445E">
        <w:t xml:space="preserve">the influence of proximity to </w:t>
      </w:r>
      <w:r w:rsidR="00DC445E" w:rsidRPr="0010779D">
        <w:rPr>
          <w:i/>
        </w:rPr>
        <w:t>L. tridentata</w:t>
      </w:r>
      <w:r w:rsidR="00DC445E" w:rsidDel="00DC445E">
        <w:t xml:space="preserve"> </w:t>
      </w:r>
      <w:r w:rsidR="00DC445E">
        <w:t xml:space="preserve">on </w:t>
      </w:r>
      <w:r>
        <w:t xml:space="preserve">pollen deposition, stigma were excised from </w:t>
      </w:r>
      <w:r w:rsidRPr="0010779D">
        <w:rPr>
          <w:i/>
        </w:rPr>
        <w:t>M. glabrata</w:t>
      </w:r>
      <w:r>
        <w:t xml:space="preserve"> at </w:t>
      </w:r>
      <w:r w:rsidR="00635A83">
        <w:t xml:space="preserve">the nearby secondary site </w:t>
      </w:r>
      <w:r>
        <w:t xml:space="preserve">with a naturally occurring, co-blooming population of </w:t>
      </w:r>
      <w:r w:rsidRPr="0010779D">
        <w:rPr>
          <w:i/>
        </w:rPr>
        <w:t>M. glabrata</w:t>
      </w:r>
      <w:r>
        <w:t xml:space="preserve"> and </w:t>
      </w:r>
      <w:r w:rsidRPr="0010779D">
        <w:rPr>
          <w:i/>
        </w:rPr>
        <w:t>L. tridentata</w:t>
      </w:r>
      <w:r>
        <w:t xml:space="preserve"> between April 31</w:t>
      </w:r>
      <w:r w:rsidRPr="00D41A4E">
        <w:rPr>
          <w:vertAlign w:val="superscript"/>
        </w:rPr>
        <w:t>st</w:t>
      </w:r>
      <w:r>
        <w:t xml:space="preserve"> and May 2</w:t>
      </w:r>
      <w:r w:rsidRPr="00D41A4E">
        <w:rPr>
          <w:vertAlign w:val="superscript"/>
        </w:rPr>
        <w:t>nd</w:t>
      </w:r>
      <w:r w:rsidRPr="003A5AEA">
        <w:t>, 2017</w:t>
      </w:r>
      <w:r>
        <w:t xml:space="preserve">. Three stigma from each of three flowers per </w:t>
      </w:r>
      <w:r w:rsidRPr="0010779D">
        <w:rPr>
          <w:i/>
        </w:rPr>
        <w:t>M. glabrata</w:t>
      </w:r>
      <w:r>
        <w:t xml:space="preserve"> (nine stigma per plant) growing under the dripline </w:t>
      </w:r>
      <w:r>
        <w:lastRenderedPageBreak/>
        <w:t xml:space="preserve">and in nearby open areas were collected generating a total of 298 stigma from 13 shrub/open pairs. Distance to the nearest </w:t>
      </w:r>
      <w:r w:rsidRPr="0010779D">
        <w:rPr>
          <w:i/>
        </w:rPr>
        <w:t>L. tridentata</w:t>
      </w:r>
      <w:r>
        <w:t xml:space="preserve"> and three nearest </w:t>
      </w:r>
      <w:r w:rsidRPr="0010779D">
        <w:rPr>
          <w:i/>
        </w:rPr>
        <w:t>M. glabrata</w:t>
      </w:r>
      <w:r>
        <w:t xml:space="preserve"> neighbours were also recorded, and the number of </w:t>
      </w:r>
      <w:r w:rsidRPr="0010779D">
        <w:rPr>
          <w:i/>
        </w:rPr>
        <w:t>M. glabrata</w:t>
      </w:r>
      <w:r>
        <w:t xml:space="preserve"> flowers per plant w</w:t>
      </w:r>
      <w:r w:rsidR="00613C88">
        <w:t>as</w:t>
      </w:r>
      <w:r>
        <w:t xml:space="preserve"> counted. The stigmas were stored individually in micro-centrifuge tubes filled with denatured alcohol. The tubes were spun down in a centrifuge at 4200 rpm for 4.5 minutes and the pellet pipetted onto the slide. This along with the stigma were mounted in fuchsin jelly </w:t>
      </w:r>
      <w:r w:rsidR="00445002">
        <w:fldChar w:fldCharType="begin"/>
      </w:r>
      <w:r w:rsidR="005E44FC">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rsidR="00445002">
        <w:fldChar w:fldCharType="separate"/>
      </w:r>
      <w:r w:rsidR="005E44FC">
        <w:rPr>
          <w:noProof/>
        </w:rPr>
        <w:t>(</w:t>
      </w:r>
      <w:hyperlink w:anchor="_ENREF_45" w:tooltip="Kearns, 1993 #266" w:history="1">
        <w:r w:rsidR="00663A38">
          <w:rPr>
            <w:noProof/>
          </w:rPr>
          <w:t>Kearns and Inouye 1993</w:t>
        </w:r>
      </w:hyperlink>
      <w:r w:rsidR="005E44FC">
        <w:rPr>
          <w:noProof/>
        </w:rPr>
        <w:t>)</w:t>
      </w:r>
      <w:r w:rsidR="00445002">
        <w:fldChar w:fldCharType="end"/>
      </w:r>
      <w:r>
        <w:t xml:space="preserve">. At 100 x magnification, 10 longitudinal transects (18 mm long) of pollen in addition to the stigma were counted per slide. Heterospecific pollen grains were imaged using a Canon 60D SLR with 60mm macro </w:t>
      </w:r>
      <w:r w:rsidR="004E091B">
        <w:t>lens into microscope afocally.</w:t>
      </w:r>
      <w:ins w:id="197" w:author="zenrunner" w:date="2019-03-03T14:23:00Z">
        <w:r w:rsidR="00BE789F">
          <w:t xml:space="preserve"> THIS seems really good to me and does not really pop in the Intro or abtract </w:t>
        </w:r>
      </w:ins>
      <w:ins w:id="198" w:author="zenrunner" w:date="2019-03-03T14:24:00Z">
        <w:r w:rsidR="00BE789F">
          <w:t>–</w:t>
        </w:r>
      </w:ins>
      <w:ins w:id="199" w:author="zenrunner" w:date="2019-03-03T14:23:00Z">
        <w:r w:rsidR="00BE789F">
          <w:t xml:space="preserve"> so </w:t>
        </w:r>
      </w:ins>
      <w:ins w:id="200" w:author="zenrunner" w:date="2019-03-03T14:24:00Z">
        <w:r w:rsidR="00BE789F">
          <w:t>propose you mention in AB: Pollen dep was also assayed in an adjacent population and we found that… Then in INTRO – maybe never end – highlight very briefly with one prediction?</w:t>
        </w:r>
        <w:r w:rsidR="002525A6">
          <w:t xml:space="preserve"> Or at least mention in that final paragraph as a means to double check visitation rate measures</w:t>
        </w:r>
      </w:ins>
      <w:ins w:id="201" w:author="zenrunner" w:date="2019-03-03T14:25:00Z">
        <w:r w:rsidR="002525A6">
          <w:t xml:space="preserve"> ob</w:t>
        </w:r>
        <w:r w:rsidR="0076656B">
          <w:t xml:space="preserve">servation data with actual pollen dep.  THIS will be a big thing that we do not want readers to wait for too long.  </w:t>
        </w:r>
        <w:r w:rsidR="0091799F">
          <w:t xml:space="preserve">Mention </w:t>
        </w:r>
        <w:r w:rsidR="00FA5E06">
          <w:t>soon and mention ofen</w:t>
        </w:r>
        <w:r w:rsidR="0091799F">
          <w:t>. Haha.</w:t>
        </w:r>
      </w:ins>
    </w:p>
    <w:p w14:paraId="6511C374" w14:textId="77777777" w:rsidR="00B51372" w:rsidRDefault="00B51372" w:rsidP="00571455">
      <w:pPr>
        <w:tabs>
          <w:tab w:val="left" w:pos="1335"/>
        </w:tabs>
        <w:spacing w:line="480" w:lineRule="auto"/>
        <w:rPr>
          <w:u w:val="single"/>
        </w:rPr>
      </w:pPr>
      <w:r>
        <w:rPr>
          <w:u w:val="single"/>
        </w:rPr>
        <w:t xml:space="preserve">Community-level effects of </w:t>
      </w:r>
      <w:r w:rsidR="004E091B" w:rsidRPr="004E091B">
        <w:rPr>
          <w:i/>
          <w:u w:val="single"/>
        </w:rPr>
        <w:t>L. tridentata</w:t>
      </w:r>
    </w:p>
    <w:p w14:paraId="7584172C" w14:textId="133EB015" w:rsidR="00B51372" w:rsidRDefault="00B51372" w:rsidP="00571455">
      <w:pPr>
        <w:tabs>
          <w:tab w:val="left" w:pos="6195"/>
        </w:tabs>
        <w:spacing w:line="480" w:lineRule="auto"/>
      </w:pPr>
      <w:r>
        <w:t xml:space="preserve">The arthropod communities were sampled to provide an estimate of pollinator availability for each microsite and to assess if </w:t>
      </w:r>
      <w:r w:rsidRPr="002918EF">
        <w:rPr>
          <w:i/>
        </w:rPr>
        <w:t>L. tridentata</w:t>
      </w:r>
      <w:r>
        <w:t xml:space="preserve"> acts as a foundation species for other taxa</w:t>
      </w:r>
      <w:ins w:id="202" w:author="zenrunner" w:date="2019-03-03T14:26:00Z">
        <w:r w:rsidR="000D195D">
          <w:t xml:space="preserve"> at this secondary site?? If so – many name the sites above when you describe – ie the phytometer interaction s</w:t>
        </w:r>
        <w:r w:rsidR="00BE51CD">
          <w:t>tud</w:t>
        </w:r>
        <w:r w:rsidR="000D195D">
          <w:t xml:space="preserve">y </w:t>
        </w:r>
        <w:r w:rsidR="00BE51CD">
          <w:t xml:space="preserve">site and the </w:t>
        </w:r>
        <w:r w:rsidR="00D70C97">
          <w:t>population and community-level interaction site?</w:t>
        </w:r>
      </w:ins>
      <w:r>
        <w:t xml:space="preserve">. Yellow, white, and blue coloured six-inch diameter plastic bowls filled with water with a few drops of </w:t>
      </w:r>
      <w:r w:rsidRPr="00AE3D2D">
        <w:t>dish detergent</w:t>
      </w:r>
      <w:r>
        <w:t xml:space="preserve"> added to sample via pan trapping. Each study day, pan traps were set out by 10 am and collected by 5:30 pm. Arrays of three pan traps were deployed in a triangular shape at each microsite, marginally embedded in the ground to prevent disturbance. Total percent vegetation </w:t>
      </w:r>
      <w:r>
        <w:lastRenderedPageBreak/>
        <w:t xml:space="preserve">cover (a proxy for annual biomass) and annual species richness were recorded within a 0.25 </w:t>
      </w:r>
      <w:r w:rsidRPr="00A709B4">
        <w:t>m</w:t>
      </w:r>
      <w:r w:rsidRPr="00A709B4">
        <w:rPr>
          <w:vertAlign w:val="superscript"/>
        </w:rPr>
        <w:t>2</w:t>
      </w:r>
      <w:r>
        <w:t xml:space="preserve"> quadrat when the traps were laid out. Arthropod sampling was conducted within two days of the video test but never on the same day to avoid influencing visitation</w:t>
      </w:r>
      <w:ins w:id="203" w:author="zenrunner" w:date="2019-03-03T14:27:00Z">
        <w:r w:rsidR="00D613E6">
          <w:t xml:space="preserve"> ah so you did at first site? Ok so make clear sooner</w:t>
        </w:r>
      </w:ins>
      <w:r>
        <w:t>. Nine days (54 shrub/open pairs) of sampling were completed before blooming, and 10 days (60 shrub/open pairs) during full bloom.</w:t>
      </w:r>
    </w:p>
    <w:p w14:paraId="6779F19C" w14:textId="3F3D634A" w:rsidR="00B51372" w:rsidRDefault="00B51372" w:rsidP="00571455">
      <w:pPr>
        <w:spacing w:line="480" w:lineRule="auto"/>
      </w:pPr>
      <w:r>
        <w:t>Bees and syrphid flies were identified to species or genus</w:t>
      </w:r>
      <w:r w:rsidR="00505B23">
        <w:t xml:space="preserve"> </w:t>
      </w:r>
      <w:r w:rsidR="00505B23">
        <w:fldChar w:fldCharType="begin">
          <w:fldData xml:space="preserve">PEVuZE5vdGU+PENpdGU+PEF1dGhvcj5Bc2NoZXI8L0F1dGhvcj48WWVhcj4yMDE1PC9ZZWFyPjxS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</w:fldData>
        </w:fldChar>
      </w:r>
      <w:r w:rsidR="001467D2">
        <w:instrText xml:space="preserve"> ADDIN EN.CITE </w:instrText>
      </w:r>
      <w:r w:rsidR="001467D2">
        <w:fldChar w:fldCharType="begin">
          <w:fldData xml:space="preserve">PEVuZE5vdGU+PENpdGU+PEF1dGhvcj5Bc2NoZXI8L0F1dGhvcj48WWVhcj4yMDE1PC9ZZWFyPjxS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</w:fldData>
        </w:fldChar>
      </w:r>
      <w:r w:rsidR="001467D2">
        <w:instrText xml:space="preserve"> ADDIN EN.CITE.DATA </w:instrText>
      </w:r>
      <w:r w:rsidR="001467D2">
        <w:fldChar w:fldCharType="end"/>
      </w:r>
      <w:r w:rsidR="00505B23">
        <w:fldChar w:fldCharType="separate"/>
      </w:r>
      <w:r w:rsidR="001467D2">
        <w:rPr>
          <w:noProof/>
        </w:rPr>
        <w:t>(</w:t>
      </w:r>
      <w:hyperlink w:anchor="_ENREF_54" w:tooltip="Michener, 1994 #12" w:history="1">
        <w:r w:rsidR="00663A38">
          <w:rPr>
            <w:noProof/>
          </w:rPr>
          <w:t>Michener et al. 1994</w:t>
        </w:r>
      </w:hyperlink>
      <w:r w:rsidR="001467D2">
        <w:rPr>
          <w:noProof/>
        </w:rPr>
        <w:t xml:space="preserve">; </w:t>
      </w:r>
      <w:hyperlink w:anchor="_ENREF_53" w:tooltip="Michener, 2000 #13" w:history="1">
        <w:r w:rsidR="00663A38">
          <w:rPr>
            <w:noProof/>
          </w:rPr>
          <w:t>Michener 2000</w:t>
        </w:r>
      </w:hyperlink>
      <w:r w:rsidR="001467D2">
        <w:rPr>
          <w:noProof/>
        </w:rPr>
        <w:t xml:space="preserve">; </w:t>
      </w:r>
      <w:hyperlink w:anchor="_ENREF_56" w:tooltip="Miranda, 2013 #259" w:history="1">
        <w:r w:rsidR="00663A38">
          <w:rPr>
            <w:noProof/>
          </w:rPr>
          <w:t>Miranda et al. 2013</w:t>
        </w:r>
      </w:hyperlink>
      <w:r w:rsidR="001467D2">
        <w:rPr>
          <w:noProof/>
        </w:rPr>
        <w:t xml:space="preserve">; </w:t>
      </w:r>
      <w:hyperlink w:anchor="_ENREF_3" w:tooltip="Ascher, 2015 #256" w:history="1">
        <w:r w:rsidR="00663A38">
          <w:rPr>
            <w:noProof/>
          </w:rPr>
          <w:t>Ascher and Pickering 2015</w:t>
        </w:r>
      </w:hyperlink>
      <w:r w:rsidR="001467D2">
        <w:rPr>
          <w:noProof/>
        </w:rPr>
        <w:t>)</w:t>
      </w:r>
      <w:r w:rsidR="00505B23">
        <w:fldChar w:fldCharType="end"/>
      </w:r>
      <w:r w:rsidR="00505B23">
        <w:t xml:space="preserve">. </w:t>
      </w:r>
      <w:r>
        <w:t xml:space="preserve">The majority of remaining individuals was identified to at least the taxonomic resolution of family </w:t>
      </w:r>
      <w:r w:rsidR="00505B23">
        <w:fldChar w:fldCharType="begin">
          <w:fldData xml:space="preserve">PEVuZE5vdGU+PENpdGU+PEF1dGhvcj5Hcmlzc2VsbDwvQXV0aG9yPjxZZWFyPjE5OTA8L1llYXI+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==
</w:fldData>
        </w:fldChar>
      </w:r>
      <w:r w:rsidR="001467D2">
        <w:instrText xml:space="preserve"> ADDIN EN.CITE </w:instrText>
      </w:r>
      <w:r w:rsidR="001467D2">
        <w:fldChar w:fldCharType="begin">
          <w:fldData xml:space="preserve">PEVuZE5vdGU+PENpdGU+PEF1dGhvcj5Hcmlzc2VsbDwvQXV0aG9yPjxZZWFyPjE5OTA8L1llYXI+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==
</w:fldData>
        </w:fldChar>
      </w:r>
      <w:r w:rsidR="001467D2">
        <w:instrText xml:space="preserve"> ADDIN EN.CITE.DATA </w:instrText>
      </w:r>
      <w:r w:rsidR="001467D2">
        <w:fldChar w:fldCharType="end"/>
      </w:r>
      <w:r w:rsidR="00505B23">
        <w:fldChar w:fldCharType="separate"/>
      </w:r>
      <w:r w:rsidR="001467D2">
        <w:rPr>
          <w:noProof/>
        </w:rPr>
        <w:t>(</w:t>
      </w:r>
      <w:hyperlink w:anchor="_ENREF_83" w:tooltip="Teskey, 1981 #264" w:history="1">
        <w:r w:rsidR="00663A38">
          <w:rPr>
            <w:noProof/>
          </w:rPr>
          <w:t>Teskey et al. 1981</w:t>
        </w:r>
      </w:hyperlink>
      <w:r w:rsidR="001467D2">
        <w:rPr>
          <w:noProof/>
        </w:rPr>
        <w:t xml:space="preserve">; </w:t>
      </w:r>
      <w:hyperlink w:anchor="_ENREF_36" w:tooltip="Grissell, 1990 #263" w:history="1">
        <w:r w:rsidR="00663A38">
          <w:rPr>
            <w:noProof/>
          </w:rPr>
          <w:t>Grissell and Schauff 1990</w:t>
        </w:r>
      </w:hyperlink>
      <w:r w:rsidR="001467D2">
        <w:rPr>
          <w:noProof/>
        </w:rPr>
        <w:t xml:space="preserve">; </w:t>
      </w:r>
      <w:hyperlink w:anchor="_ENREF_86" w:tooltip="Triplehorn, 2005 #260" w:history="1">
        <w:r w:rsidR="00663A38">
          <w:rPr>
            <w:noProof/>
          </w:rPr>
          <w:t>Triplehorn and Johnson 2005</w:t>
        </w:r>
      </w:hyperlink>
      <w:r w:rsidR="001467D2">
        <w:rPr>
          <w:noProof/>
        </w:rPr>
        <w:t xml:space="preserve">; </w:t>
      </w:r>
      <w:hyperlink w:anchor="_ENREF_49" w:tooltip="Marshall, 2012 #262" w:history="1">
        <w:r w:rsidR="00663A38">
          <w:rPr>
            <w:noProof/>
          </w:rPr>
          <w:t>Marshall 2012</w:t>
        </w:r>
      </w:hyperlink>
      <w:r w:rsidR="001467D2">
        <w:rPr>
          <w:noProof/>
        </w:rPr>
        <w:t>)</w:t>
      </w:r>
      <w:r w:rsidR="00505B23">
        <w:fldChar w:fldCharType="end"/>
      </w:r>
      <w:r w:rsidR="00505B23">
        <w:t xml:space="preserve">, except </w:t>
      </w:r>
      <w:r>
        <w:t xml:space="preserve">Thysanoptera, Orthoptera and Arachnida which were </w:t>
      </w:r>
      <w:r w:rsidR="005938E7">
        <w:t xml:space="preserve">resolved </w:t>
      </w:r>
      <w:r>
        <w:t>to order. Recognizable taxonomic unit (RTU) is a suitable approximation of traditional species richness</w:t>
      </w:r>
      <w:r w:rsidR="00505B23">
        <w:t xml:space="preserve"> </w:t>
      </w:r>
      <w:r w:rsidR="00505B23">
        <w:fldChar w:fldCharType="begin"/>
      </w:r>
      <w:r w:rsidR="005E44FC">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505B23">
        <w:fldChar w:fldCharType="separate"/>
      </w:r>
      <w:r w:rsidR="005E44FC">
        <w:rPr>
          <w:noProof/>
        </w:rPr>
        <w:t>(</w:t>
      </w:r>
      <w:hyperlink w:anchor="_ENREF_59" w:tooltip="Oliver, 1993 #265" w:history="1">
        <w:r w:rsidR="00663A38">
          <w:rPr>
            <w:noProof/>
          </w:rPr>
          <w:t>Oliver and Beattie 1993</w:t>
        </w:r>
      </w:hyperlink>
      <w:r w:rsidR="005E44FC">
        <w:rPr>
          <w:noProof/>
        </w:rPr>
        <w:t>)</w:t>
      </w:r>
      <w:r w:rsidR="00505B23">
        <w:fldChar w:fldCharType="end"/>
      </w:r>
      <w:r>
        <w:t xml:space="preserve">. Using RTU limits resolution compared with species-level identification, however many desert insect species have not been described and furthermore useful keys are often lacking. This method of categorizing diversity was a trade-off between maximizing resolution and speed given the high diversity of desert species. Related groups may be identified to different levels. E.g. wasps in the genus </w:t>
      </w:r>
      <w:r w:rsidRPr="00CE4665">
        <w:rPr>
          <w:i/>
        </w:rPr>
        <w:t>Miscophus</w:t>
      </w:r>
      <w:r>
        <w:t xml:space="preserve"> and subfamily</w:t>
      </w:r>
      <w:r w:rsidRPr="00EB08B5">
        <w:t xml:space="preserve"> </w:t>
      </w:r>
      <w:r w:rsidRPr="00CE4665">
        <w:rPr>
          <w:i/>
        </w:rPr>
        <w:t>Pemphredoninae</w:t>
      </w:r>
      <w:r>
        <w:t xml:space="preserve"> are both within the family </w:t>
      </w:r>
      <w:r w:rsidRPr="00CE4665">
        <w:rPr>
          <w:i/>
        </w:rPr>
        <w:t>Crabronidae</w:t>
      </w:r>
      <w:r>
        <w:t>. No individuals were double counted, and these groups were considered distinct, exclusive RTUs for diversity analyses. Nymphs were included in abundance analyses provided they could be identified at least to taxonomic order. Hemipteran nymphs that could not be identified to family were aggregated for diversity analyses. Mites (Acari) and springtails (Collembola) were excluded from all analyses due to biases in collection methods. T</w:t>
      </w:r>
      <w:r w:rsidR="002A340E">
        <w:t xml:space="preserve">he full dataset of </w:t>
      </w:r>
      <w:r w:rsidR="002A340E" w:rsidRPr="005A1C9C">
        <w:t>119</w:t>
      </w:r>
      <w:r w:rsidRPr="005A1C9C">
        <w:t xml:space="preserve"> RTU</w:t>
      </w:r>
      <w:r w:rsidR="005A1C9C">
        <w:t xml:space="preserve"> archived</w:t>
      </w:r>
      <w:r>
        <w:t xml:space="preserve"> online (</w:t>
      </w:r>
      <w:r w:rsidR="000642A3">
        <w:t>see journal office</w:t>
      </w:r>
      <w:r>
        <w:t xml:space="preserve">). All physical specimens are archived at </w:t>
      </w:r>
      <w:r w:rsidR="000642A3" w:rsidRPr="00C75766">
        <w:rPr>
          <w:i/>
          <w:highlight w:val="yellow"/>
          <w:rPrChange w:id="204" w:author="zenrunner" w:date="2019-03-03T14:28:00Z">
            <w:rPr>
              <w:i/>
            </w:rPr>
          </w:rPrChange>
        </w:rPr>
        <w:t>redacted</w:t>
      </w:r>
      <w:r w:rsidRPr="00C75766">
        <w:rPr>
          <w:highlight w:val="yellow"/>
          <w:rPrChange w:id="205" w:author="zenrunner" w:date="2019-03-03T14:28:00Z">
            <w:rPr/>
          </w:rPrChange>
        </w:rPr>
        <w:t>.</w:t>
      </w:r>
      <w:ins w:id="206" w:author="zenrunner" w:date="2019-03-03T14:28:00Z">
        <w:r w:rsidR="00C75766">
          <w:t>?</w:t>
        </w:r>
        <w:r w:rsidR="00BE6EEE">
          <w:t xml:space="preserve"> What happened? Not with Packer anymore? If not, perhaps offer up to McMaster </w:t>
        </w:r>
        <w:r w:rsidR="0052519C">
          <w:t>or in our lab</w:t>
        </w:r>
        <w:r w:rsidR="0037558E">
          <w:t>?</w:t>
        </w:r>
      </w:ins>
    </w:p>
    <w:p w14:paraId="0278783D" w14:textId="072C119F" w:rsidR="0009286C" w:rsidRDefault="00B51372" w:rsidP="00571455">
      <w:pPr>
        <w:spacing w:line="480" w:lineRule="auto"/>
      </w:pPr>
      <w:r>
        <w:lastRenderedPageBreak/>
        <w:t xml:space="preserve">To determine </w:t>
      </w:r>
      <w:r w:rsidR="0009286C">
        <w:t>which pollinator species</w:t>
      </w:r>
      <w:r>
        <w:t xml:space="preserve"> visited </w:t>
      </w:r>
      <w:r w:rsidRPr="00EB08B5">
        <w:rPr>
          <w:i/>
        </w:rPr>
        <w:t>L. tridentata</w:t>
      </w:r>
      <w:r>
        <w:t xml:space="preserve"> flowers during the study period, 15-minute </w:t>
      </w:r>
      <w:r w:rsidR="00D34DBC" w:rsidRPr="00D34DBC">
        <w:rPr>
          <w:i/>
        </w:rPr>
        <w:t>in-situ</w:t>
      </w:r>
      <w:r w:rsidR="00D34DBC">
        <w:t xml:space="preserve"> </w:t>
      </w:r>
      <w:r>
        <w:t xml:space="preserve">observation periods were completed at up to 6 shrubs per day for 10 days when blooming (14.5 hours). The same focal shrubs were observed but on different days than pan trap sampling and video trials. Due to the large size of the shrubs, it was not possible to accurately track flower visits per foraging instance, therefore only the frequency of foraging instances was recorded. The identity and behaviour of the visitors were recorded and voucher insects were collected to facilitate identification. </w:t>
      </w:r>
      <w:r w:rsidR="00735923">
        <w:t xml:space="preserve"> </w:t>
      </w:r>
    </w:p>
    <w:p w14:paraId="722DFD99" w14:textId="4211BB68" w:rsidR="00B51372" w:rsidRDefault="00B51372" w:rsidP="00571455">
      <w:pPr>
        <w:spacing w:line="480" w:lineRule="auto"/>
      </w:pPr>
      <w:r>
        <w:t xml:space="preserve">To </w:t>
      </w:r>
      <w:r w:rsidR="00735923">
        <w:t>assess the influence of</w:t>
      </w:r>
      <w:r>
        <w:t xml:space="preserve"> </w:t>
      </w:r>
      <w:r w:rsidRPr="00C251F0">
        <w:rPr>
          <w:i/>
        </w:rPr>
        <w:t>L. tridentata</w:t>
      </w:r>
      <w:r>
        <w:t xml:space="preserve"> </w:t>
      </w:r>
      <w:r w:rsidR="00735923">
        <w:t>on</w:t>
      </w:r>
      <w:r>
        <w:t xml:space="preserve"> microclimate, a total of 16 HOBO pendant data loggers were used to record micro-environmental conditions. Ground level temperature and light availability were recorded every 30 minutes between March 19</w:t>
      </w:r>
      <w:r w:rsidRPr="00745FD2">
        <w:rPr>
          <w:vertAlign w:val="superscript"/>
        </w:rPr>
        <w:t>th</w:t>
      </w:r>
      <w:r>
        <w:t xml:space="preserve"> and May 14</w:t>
      </w:r>
      <w:r w:rsidRPr="00745FD2">
        <w:rPr>
          <w:vertAlign w:val="superscript"/>
        </w:rPr>
        <w:t>th</w:t>
      </w:r>
      <w:r>
        <w:t>, 2017 at eight microsite pairs. Daytime (9am to 9pm) and nighttime (9pm to 9am) averages and daily temperature variance were calculated.</w:t>
      </w:r>
    </w:p>
    <w:p w14:paraId="6966BB0F" w14:textId="77777777" w:rsidR="00B51372" w:rsidRPr="005C41BB" w:rsidRDefault="00B51372" w:rsidP="00571455">
      <w:pPr>
        <w:pStyle w:val="Heading3"/>
        <w:spacing w:line="480" w:lineRule="auto"/>
        <w:rPr>
          <w:u w:val="single"/>
        </w:rPr>
      </w:pPr>
      <w:bookmarkStart w:id="207" w:name="_Toc532565887"/>
      <w:r w:rsidRPr="00C50B1B">
        <w:rPr>
          <w:u w:val="single"/>
        </w:rPr>
        <w:t>Statistical Analysis</w:t>
      </w:r>
      <w:bookmarkEnd w:id="207"/>
    </w:p>
    <w:p w14:paraId="25231E9E" w14:textId="57FED202" w:rsidR="00B51372" w:rsidRDefault="00B51372" w:rsidP="00571455">
      <w:pPr>
        <w:tabs>
          <w:tab w:val="left" w:pos="1335"/>
        </w:tabs>
        <w:spacing w:line="480" w:lineRule="auto"/>
      </w:pPr>
      <w:r>
        <w:t>All statistical analyses were performed using R</w:t>
      </w:r>
      <w:r w:rsidR="0009286C">
        <w:t xml:space="preserve"> Version</w:t>
      </w:r>
      <w:r w:rsidR="004F5D08">
        <w:t xml:space="preserve"> 3.4.2</w:t>
      </w:r>
      <w:r>
        <w:t xml:space="preserve"> (R Core Team, 2017)</w:t>
      </w:r>
      <w:r w:rsidR="00551F35">
        <w:t>,</w:t>
      </w:r>
      <w:r>
        <w:t xml:space="preserve"> and all code is available </w:t>
      </w:r>
      <w:r w:rsidR="00F36B35">
        <w:t>on GitHub</w:t>
      </w:r>
      <w:r>
        <w:t xml:space="preserve"> (</w:t>
      </w:r>
      <w:r w:rsidR="009F57B8" w:rsidRPr="003C1A38">
        <w:rPr>
          <w:highlight w:val="yellow"/>
          <w:rPrChange w:id="208" w:author="zenrunner" w:date="2019-03-03T14:30:00Z">
            <w:rPr/>
          </w:rPrChange>
        </w:rPr>
        <w:t xml:space="preserve">url </w:t>
      </w:r>
      <w:r w:rsidR="004F5D08" w:rsidRPr="003C1A38">
        <w:rPr>
          <w:highlight w:val="yellow"/>
          <w:rPrChange w:id="209" w:author="zenrunner" w:date="2019-03-03T14:30:00Z">
            <w:rPr/>
          </w:rPrChange>
        </w:rPr>
        <w:t>available from journal office</w:t>
      </w:r>
      <w:r>
        <w:t>).</w:t>
      </w:r>
      <w:ins w:id="210" w:author="zenrunner" w:date="2019-03-03T14:30:00Z">
        <w:r w:rsidR="003C1A38">
          <w:t xml:space="preserve"> You can publish on Zenodo, get a DOI and make it a citable object here if you want?</w:t>
        </w:r>
      </w:ins>
    </w:p>
    <w:p w14:paraId="4F5A6A04" w14:textId="77777777" w:rsidR="00B51372" w:rsidRPr="00354C9D" w:rsidRDefault="00B51372" w:rsidP="00571455">
      <w:pPr>
        <w:tabs>
          <w:tab w:val="left" w:pos="1335"/>
        </w:tabs>
        <w:spacing w:line="480" w:lineRule="auto"/>
        <w:rPr>
          <w:u w:val="single"/>
        </w:rPr>
      </w:pPr>
      <w:r w:rsidRPr="00354C9D">
        <w:rPr>
          <w:u w:val="single"/>
        </w:rPr>
        <w:t>Visitation and Pollen Deposition</w:t>
      </w:r>
    </w:p>
    <w:p w14:paraId="6050B1C4" w14:textId="2005E03C" w:rsidR="00E4560A" w:rsidRPr="002909A7" w:rsidDel="007E1549" w:rsidRDefault="00A63669" w:rsidP="00571455">
      <w:pPr>
        <w:spacing w:line="480" w:lineRule="auto"/>
        <w:rPr>
          <w:del w:id="211" w:author="zenrunner" w:date="2019-03-03T14:32:00Z"/>
        </w:rPr>
      </w:pPr>
      <w:r>
        <w:t xml:space="preserve">To test for evidence that </w:t>
      </w:r>
      <w:r w:rsidRPr="00B44DA7">
        <w:rPr>
          <w:i/>
        </w:rPr>
        <w:t>L. tridentata</w:t>
      </w:r>
      <w:r>
        <w:t xml:space="preserve"> mediates pollinator visitation to </w:t>
      </w:r>
      <w:r w:rsidRPr="00FF79E0">
        <w:rPr>
          <w:i/>
        </w:rPr>
        <w:t>M. glabrata</w:t>
      </w:r>
      <w:r>
        <w:rPr>
          <w:i/>
        </w:rPr>
        <w:t>,</w:t>
      </w:r>
      <w:r>
        <w:t xml:space="preserve"> g</w:t>
      </w:r>
      <w:r w:rsidR="00B51372">
        <w:t xml:space="preserve">eneralized linear mixed-models </w:t>
      </w:r>
      <w:r w:rsidR="00C84D28">
        <w:t>[GLMM]</w:t>
      </w:r>
      <w:r w:rsidR="006134AA">
        <w:t xml:space="preserve"> were fit</w:t>
      </w:r>
      <w:r w:rsidR="00C84D28">
        <w:t xml:space="preserve"> </w:t>
      </w:r>
      <w:r w:rsidR="00B51372">
        <w:t>using negative binomial error distributions with a loglink function to account for</w:t>
      </w:r>
      <w:r w:rsidR="006134AA">
        <w:t xml:space="preserve"> overdispersion</w:t>
      </w:r>
      <w:r w:rsidR="00C84D28">
        <w:t xml:space="preserve"> (</w:t>
      </w:r>
      <w:commentRangeStart w:id="212"/>
      <w:r w:rsidR="002909A7">
        <w:t>glmmTMB</w:t>
      </w:r>
      <w:r w:rsidR="005A1C9C">
        <w:t>, Brooks 2017</w:t>
      </w:r>
      <w:commentRangeEnd w:id="212"/>
      <w:r w:rsidR="002067EE">
        <w:rPr>
          <w:rStyle w:val="CommentReference"/>
        </w:rPr>
        <w:commentReference w:id="212"/>
      </w:r>
      <w:r w:rsidR="00B51372">
        <w:t xml:space="preserve">). The number of foraging instances and total number of flowers visited were treated as response variables. Video length was log-transformed for the loglink function and used as an offset to maintain the count structure </w:t>
      </w:r>
      <w:r w:rsidR="00B51372">
        <w:lastRenderedPageBreak/>
        <w:t>of the data</w:t>
      </w:r>
      <w:r w:rsidR="003F016E">
        <w:t xml:space="preserve"> (Zuur 2009)</w:t>
      </w:r>
      <w:r w:rsidR="00B51372">
        <w:t xml:space="preserve">. We did not standardize visitation to visits/hour/flower because this assumes that pollinators respond linearly to conspecific floral density </w:t>
      </w:r>
      <w:r w:rsidR="00B51372" w:rsidRPr="00C33506">
        <w:t>and that the slope of the relationship does not change with treatment</w:t>
      </w:r>
      <w:r w:rsidR="00B51372">
        <w:t xml:space="preserve"> </w:t>
      </w:r>
      <w:r w:rsidR="00505B23">
        <w:fldChar w:fldCharType="begin"/>
      </w:r>
      <w:r w:rsidR="005E44FC">
        <w:instrText xml:space="preserve"> ADDIN EN.CITE &lt;EndNote&gt;&lt;Cite&gt;&lt;Author&gt;Reitan&lt;/Author&gt;&lt;Year&gt;2016&lt;/Year&gt;&lt;RecNum&gt;330&lt;/RecNum&gt;&lt;DisplayText&gt;(Reitan and Nielsen 2016)&lt;/DisplayText&gt;&lt;record&gt;&lt;rec-number&gt;330&lt;/rec-number&gt;&lt;foreign-keys&gt;&lt;key app="EN" db-id="efxxxd2elfvxfde05eev9swq9zv0dswrxzp2"&gt;330&lt;/key&gt;&lt;/foreign-keys&gt;&lt;ref-type name="Journal Article"&gt;17&lt;/ref-type&gt;&lt;contributors&gt;&lt;authors&gt;&lt;author&gt;Reitan, Trond&lt;/author&gt;&lt;author&gt;Nielsen, Anders&lt;/author&gt;&lt;/authors&gt;&lt;/contributors&gt;&lt;titles&gt;&lt;title&gt;Do not divide count data with count data; a story from pollination ecology with implications beyond&lt;/title&gt;&lt;secondary-title&gt;PloS one&lt;/secondary-title&gt;&lt;/titles&gt;&lt;periodical&gt;&lt;full-title&gt;PLoS ONE&lt;/full-title&gt;&lt;/periodical&gt;&lt;pages&gt;e0149129&lt;/pages&gt;&lt;volume&gt;11&lt;/volume&gt;&lt;number&gt;2&lt;/number&gt;&lt;dates&gt;&lt;year&gt;2016&lt;/year&gt;&lt;/dates&gt;&lt;isbn&gt;1932-6203&lt;/isbn&gt;&lt;urls&gt;&lt;/urls&gt;&lt;/record&gt;&lt;/Cite&gt;&lt;/EndNote&gt;</w:instrText>
      </w:r>
      <w:r w:rsidR="00505B23">
        <w:fldChar w:fldCharType="separate"/>
      </w:r>
      <w:r w:rsidR="005E44FC">
        <w:rPr>
          <w:noProof/>
        </w:rPr>
        <w:t>(</w:t>
      </w:r>
      <w:hyperlink w:anchor="_ENREF_66" w:tooltip="Reitan, 2016 #330" w:history="1">
        <w:r w:rsidR="00663A38">
          <w:rPr>
            <w:noProof/>
          </w:rPr>
          <w:t>Reitan and Nielsen 2016</w:t>
        </w:r>
      </w:hyperlink>
      <w:r w:rsidR="005E44FC">
        <w:rPr>
          <w:noProof/>
        </w:rPr>
        <w:t>)</w:t>
      </w:r>
      <w:r w:rsidR="00505B23">
        <w:fldChar w:fldCharType="end"/>
      </w:r>
      <w:r w:rsidR="00B51372">
        <w:t xml:space="preserve">. </w:t>
      </w:r>
      <w:r w:rsidR="000138D2">
        <w:t xml:space="preserve">Instead, the number of </w:t>
      </w:r>
      <w:r w:rsidR="000138D2" w:rsidRPr="00FF79E0">
        <w:rPr>
          <w:i/>
        </w:rPr>
        <w:t>M. glabrata</w:t>
      </w:r>
      <w:r w:rsidR="000138D2">
        <w:t xml:space="preserve"> flowers within the pot was included as a covariate</w:t>
      </w:r>
      <w:ins w:id="213" w:author="zenrunner" w:date="2019-03-03T14:31:00Z">
        <w:r w:rsidR="008D2F9C">
          <w:t xml:space="preserve"> or offset</w:t>
        </w:r>
      </w:ins>
      <w:r w:rsidR="000138D2">
        <w:t xml:space="preserve"> to account for the influence of conspecific floral density. </w:t>
      </w:r>
      <w:r w:rsidR="00B51372">
        <w:t xml:space="preserve">The </w:t>
      </w:r>
      <w:r w:rsidR="0019557F">
        <w:t>individual microsite</w:t>
      </w:r>
      <w:r w:rsidR="00B51372">
        <w:t xml:space="preserve"> </w:t>
      </w:r>
      <w:r w:rsidR="0019557F">
        <w:t>i.e. shrub ID + microsite</w:t>
      </w:r>
      <w:r w:rsidR="00B51372">
        <w:t xml:space="preserve"> was used as a random effect to account for the repeated</w:t>
      </w:r>
      <w:ins w:id="214" w:author="zenrunner" w:date="2019-03-03T14:31:00Z">
        <w:r w:rsidR="00A45A8F">
          <w:t>-</w:t>
        </w:r>
      </w:ins>
      <w:del w:id="215" w:author="zenrunner" w:date="2019-03-03T14:31:00Z">
        <w:r w:rsidR="00B51372" w:rsidDel="00A45A8F">
          <w:delText xml:space="preserve"> </w:delText>
        </w:r>
      </w:del>
      <w:r w:rsidR="00B51372">
        <w:t>measures study design in all models</w:t>
      </w:r>
      <w:r w:rsidR="000138D2">
        <w:t xml:space="preserve"> (Zuur 2009</w:t>
      </w:r>
      <w:r w:rsidR="004F5D08">
        <w:t>)</w:t>
      </w:r>
      <w:r w:rsidR="00B51372">
        <w:t xml:space="preserve">. Interactive, additive, and intercept only models were compared by AIC and likelihood ratio tests with </w:t>
      </w:r>
      <w:r w:rsidR="00B51372" w:rsidRPr="00D00CEA">
        <w:t>χ2</w:t>
      </w:r>
      <w:r w:rsidR="0019557F">
        <w:t xml:space="preserve"> approximations</w:t>
      </w:r>
      <w:r w:rsidR="007226BF">
        <w:t xml:space="preserve"> (Table A1, A2)</w:t>
      </w:r>
      <w:r w:rsidR="00B51372" w:rsidRPr="00A6649E">
        <w:t>.</w:t>
      </w:r>
      <w:r w:rsidR="00B51372">
        <w:t xml:space="preserve"> </w:t>
      </w:r>
      <w:r w:rsidR="00406E0D" w:rsidRPr="005A1C9C">
        <w:t>T</w:t>
      </w:r>
      <w:r w:rsidR="00B51372" w:rsidRPr="005A1C9C">
        <w:t>he influence of heterospecific blooming annuals and shrubs</w:t>
      </w:r>
      <w:r w:rsidR="004F5D08" w:rsidRPr="005A1C9C">
        <w:t xml:space="preserve"> on visitation to </w:t>
      </w:r>
      <w:r w:rsidR="004F5D08" w:rsidRPr="005A1C9C">
        <w:rPr>
          <w:i/>
        </w:rPr>
        <w:t>M. glabrata</w:t>
      </w:r>
      <w:r w:rsidR="004F5D08" w:rsidRPr="005A1C9C">
        <w:t xml:space="preserve"> was tested </w:t>
      </w:r>
      <w:r w:rsidR="002909A7">
        <w:t>by adding the covariates to the additive model.</w:t>
      </w:r>
      <w:ins w:id="216" w:author="zenrunner" w:date="2019-03-03T14:32:00Z">
        <w:r w:rsidR="007E1549">
          <w:t xml:space="preserve"> </w:t>
        </w:r>
      </w:ins>
    </w:p>
    <w:p w14:paraId="5AA1F464" w14:textId="034D74D3" w:rsidR="00B51372" w:rsidRDefault="00B51372">
      <w:pPr>
        <w:spacing w:line="480" w:lineRule="auto"/>
        <w:pPrChange w:id="217" w:author="zenrunner" w:date="2019-03-03T14:32:00Z">
          <w:pPr>
            <w:tabs>
              <w:tab w:val="left" w:pos="1335"/>
            </w:tabs>
            <w:spacing w:line="480" w:lineRule="auto"/>
          </w:pPr>
        </w:pPrChange>
      </w:pPr>
      <w:r w:rsidRPr="005A1C9C">
        <w:t>A quasipoisson GLMM (glmmPQL, MASS</w:t>
      </w:r>
      <w:r w:rsidR="005A1C9C">
        <w:t>, Venables 2002</w:t>
      </w:r>
      <w:r w:rsidRPr="005A1C9C">
        <w:t xml:space="preserve">) was used to explore </w:t>
      </w:r>
      <w:r w:rsidR="004F5D08" w:rsidRPr="005A1C9C">
        <w:t xml:space="preserve">which pollinator groups </w:t>
      </w:r>
      <w:r w:rsidRPr="005A1C9C">
        <w:t>were drivin</w:t>
      </w:r>
      <w:r w:rsidR="004F5D08" w:rsidRPr="005A1C9C">
        <w:t>g observed visitation patterns by including them as a factor in the GLMM.</w:t>
      </w:r>
      <w:ins w:id="218" w:author="zenrunner" w:date="2019-03-03T14:32:00Z">
        <w:r w:rsidR="00BB48BD">
          <w:t xml:space="preserve"> Like.</w:t>
        </w:r>
      </w:ins>
    </w:p>
    <w:p w14:paraId="12299179" w14:textId="512FE266" w:rsidR="00B51372" w:rsidRDefault="0019557F" w:rsidP="00571455">
      <w:pPr>
        <w:tabs>
          <w:tab w:val="left" w:pos="1335"/>
        </w:tabs>
        <w:spacing w:line="480" w:lineRule="auto"/>
      </w:pPr>
      <w:r w:rsidRPr="00A63669">
        <w:t xml:space="preserve">In order to test for </w:t>
      </w:r>
      <w:r w:rsidR="0021240A" w:rsidRPr="00A63669">
        <w:t>differences in foraging behaviours,</w:t>
      </w:r>
      <w:r w:rsidR="0021240A">
        <w:t xml:space="preserve"> </w:t>
      </w:r>
      <w:r w:rsidR="002909A7">
        <w:t>Gamma GLMM</w:t>
      </w:r>
      <w:r w:rsidR="00B51372">
        <w:t xml:space="preserve"> (</w:t>
      </w:r>
      <w:r w:rsidR="005A1C9C">
        <w:t>glmmTMB</w:t>
      </w:r>
      <w:r w:rsidR="00B51372">
        <w:t xml:space="preserve">) </w:t>
      </w:r>
      <w:r w:rsidR="0021240A">
        <w:t xml:space="preserve">were fit </w:t>
      </w:r>
      <w:r w:rsidR="00B51372">
        <w:t>with foraging duration and proportion of flowers visited per foraging instance as respo</w:t>
      </w:r>
      <w:r w:rsidR="0021240A">
        <w:t>nse variables</w:t>
      </w:r>
      <w:r>
        <w:t>.</w:t>
      </w:r>
      <w:r w:rsidR="0021240A">
        <w:t xml:space="preserve"> </w:t>
      </w:r>
      <w:r w:rsidRPr="004F5D08">
        <w:t>L</w:t>
      </w:r>
      <w:r w:rsidR="00B51372" w:rsidRPr="004F5D08">
        <w:t xml:space="preserve">east-squares </w:t>
      </w:r>
      <w:r w:rsidR="00B51372" w:rsidRPr="00A63669">
        <w:rPr>
          <w:i/>
        </w:rPr>
        <w:t>post hoc</w:t>
      </w:r>
      <w:r w:rsidR="00B51372" w:rsidRPr="00A63669">
        <w:t xml:space="preserve"> tests (lsmeans</w:t>
      </w:r>
      <w:r w:rsidR="00C72DFC">
        <w:t>, Russel 2016</w:t>
      </w:r>
      <w:r w:rsidR="00B51372" w:rsidRPr="00A63669">
        <w:t xml:space="preserve">) were used on any significant interactions and the </w:t>
      </w:r>
      <w:r w:rsidRPr="00A63669">
        <w:t>individual microsite</w:t>
      </w:r>
      <w:r w:rsidR="00B51372" w:rsidRPr="00A63669">
        <w:t xml:space="preserve"> was included as a random effect.</w:t>
      </w:r>
    </w:p>
    <w:p w14:paraId="5FBE8D12" w14:textId="2E7FC0FD" w:rsidR="00B51372" w:rsidRDefault="003F016E" w:rsidP="00571455">
      <w:pPr>
        <w:tabs>
          <w:tab w:val="left" w:pos="1335"/>
        </w:tabs>
        <w:spacing w:line="480" w:lineRule="auto"/>
      </w:pPr>
      <w:r>
        <w:t xml:space="preserve">To test for the influence of proximity to </w:t>
      </w:r>
      <w:r w:rsidRPr="006703FD">
        <w:rPr>
          <w:i/>
        </w:rPr>
        <w:t>L. tridentata</w:t>
      </w:r>
      <w:r>
        <w:t xml:space="preserve"> on pollen deposition to </w:t>
      </w:r>
      <w:r w:rsidRPr="006703FD">
        <w:rPr>
          <w:i/>
        </w:rPr>
        <w:t>M. glabrata</w:t>
      </w:r>
      <w:r>
        <w:t>, q</w:t>
      </w:r>
      <w:r w:rsidR="00B51372" w:rsidRPr="004F5D08">
        <w:t xml:space="preserve">uasipoisson models (glmmPQL, MASS) were fit with conspecific and heterospecific pollen deposition as response variables. Distance to </w:t>
      </w:r>
      <w:r w:rsidR="00B51372" w:rsidRPr="004F5D08">
        <w:rPr>
          <w:i/>
        </w:rPr>
        <w:t>L. tridentata</w:t>
      </w:r>
      <w:r w:rsidR="00B51372" w:rsidRPr="004F5D08">
        <w:t xml:space="preserve">, distance to the nearest conspecific neighbour and the number of </w:t>
      </w:r>
      <w:r w:rsidR="00B51372" w:rsidRPr="00A63669">
        <w:rPr>
          <w:i/>
        </w:rPr>
        <w:t>M. glabrata</w:t>
      </w:r>
      <w:r w:rsidR="00B51372" w:rsidRPr="00A63669">
        <w:t xml:space="preserve"> flowers were modeled as predictors. The</w:t>
      </w:r>
      <w:r w:rsidR="00B51372">
        <w:t xml:space="preserve"> sample ID nested in the flower</w:t>
      </w:r>
      <w:r w:rsidR="00B15520">
        <w:t xml:space="preserve"> ID nested in the plant was included</w:t>
      </w:r>
      <w:r w:rsidR="004F5D08">
        <w:t xml:space="preserve"> as a random effect</w:t>
      </w:r>
      <w:r w:rsidR="00E53B9B">
        <w:t xml:space="preserve"> to account for the within plant correlation structure. </w:t>
      </w:r>
      <w:ins w:id="219" w:author="zenrunner" w:date="2019-03-03T14:32:00Z">
        <w:r w:rsidR="007E1549">
          <w:t>Good!</w:t>
        </w:r>
      </w:ins>
    </w:p>
    <w:p w14:paraId="2C36DBA2" w14:textId="6A078663" w:rsidR="00B51372" w:rsidRPr="00357EA3" w:rsidRDefault="00B51372" w:rsidP="00571455">
      <w:pPr>
        <w:tabs>
          <w:tab w:val="left" w:pos="1335"/>
        </w:tabs>
        <w:spacing w:line="480" w:lineRule="auto"/>
        <w:rPr>
          <w:u w:val="single"/>
        </w:rPr>
      </w:pPr>
      <w:r>
        <w:rPr>
          <w:u w:val="single"/>
        </w:rPr>
        <w:lastRenderedPageBreak/>
        <w:t>C</w:t>
      </w:r>
      <w:r w:rsidRPr="00357EA3">
        <w:rPr>
          <w:u w:val="single"/>
        </w:rPr>
        <w:t>ommunity</w:t>
      </w:r>
      <w:r>
        <w:rPr>
          <w:u w:val="single"/>
        </w:rPr>
        <w:t>-</w:t>
      </w:r>
      <w:r w:rsidRPr="00357EA3">
        <w:rPr>
          <w:u w:val="single"/>
        </w:rPr>
        <w:t>level shrub effects</w:t>
      </w:r>
    </w:p>
    <w:p w14:paraId="446B4698" w14:textId="09DA4B4A" w:rsidR="003F54E4" w:rsidRDefault="00B51372" w:rsidP="00571455">
      <w:pPr>
        <w:spacing w:line="480" w:lineRule="auto"/>
      </w:pPr>
      <w:r>
        <w:t xml:space="preserve">GLMMs </w:t>
      </w:r>
      <w:r w:rsidR="005464E8">
        <w:t xml:space="preserve">(glmmTMB) were used to test for shrub effects on the local community (negative binomial: arthropod abundance, percent annual cover, annual species richness, annual bloom density, bee richness, poisson: arthropod species richness and bee abundance). </w:t>
      </w:r>
      <w:r>
        <w:t xml:space="preserve">Beetles from the family </w:t>
      </w:r>
      <w:r w:rsidRPr="00357EA3">
        <w:rPr>
          <w:i/>
        </w:rPr>
        <w:t>Melyridae</w:t>
      </w:r>
      <w:r w:rsidR="006939AC">
        <w:t xml:space="preserve"> comprised 1248</w:t>
      </w:r>
      <w:r>
        <w:t xml:space="preserve"> of the 3384 total arthropods captured, therefore abundance models were fit with </w:t>
      </w:r>
      <w:r w:rsidRPr="00357EA3">
        <w:rPr>
          <w:i/>
        </w:rPr>
        <w:t>Melyridae</w:t>
      </w:r>
      <w:r>
        <w:t xml:space="preserve"> excluded, included and individually to explore model sensitivities. </w:t>
      </w:r>
      <w:r w:rsidR="0021240A">
        <w:t>L</w:t>
      </w:r>
      <w:r>
        <w:t xml:space="preserve">east-squares </w:t>
      </w:r>
      <w:r w:rsidRPr="009F21F3">
        <w:rPr>
          <w:i/>
        </w:rPr>
        <w:t>post hoc</w:t>
      </w:r>
      <w:r>
        <w:t xml:space="preserve"> </w:t>
      </w:r>
      <w:r w:rsidR="00311DE5">
        <w:t>tests (lsmeans) were used on</w:t>
      </w:r>
      <w:r>
        <w:t xml:space="preserve"> significant interactions, and the </w:t>
      </w:r>
      <w:r w:rsidR="0021240A">
        <w:t>individual microsite</w:t>
      </w:r>
      <w:r>
        <w:t xml:space="preserve"> was included as a random effect to control for repeated measures.</w:t>
      </w:r>
      <w:r w:rsidR="00311DE5">
        <w:t xml:space="preserve"> </w:t>
      </w:r>
    </w:p>
    <w:p w14:paraId="149DFC90" w14:textId="409D20D9" w:rsidR="00B51372" w:rsidRPr="003F54E4" w:rsidRDefault="0021240A" w:rsidP="00571455">
      <w:pPr>
        <w:spacing w:line="480" w:lineRule="auto"/>
      </w:pPr>
      <w:r w:rsidRPr="0021240A">
        <w:t>To explore</w:t>
      </w:r>
      <w:r w:rsidR="00311DE5" w:rsidRPr="0021240A">
        <w:t xml:space="preserve"> if </w:t>
      </w:r>
      <w:r w:rsidR="00311DE5" w:rsidRPr="0021240A">
        <w:rPr>
          <w:i/>
        </w:rPr>
        <w:t>L. tridentata</w:t>
      </w:r>
      <w:r w:rsidR="00311DE5" w:rsidRPr="0021240A">
        <w:t xml:space="preserve"> individuals</w:t>
      </w:r>
      <w:r w:rsidR="00311DE5">
        <w:t xml:space="preserve"> with more flowers were more attractive to pollinators, a quasipoisson GLM (glm) with visitation rates as the response and flower number </w:t>
      </w:r>
      <w:commentRangeStart w:id="220"/>
      <w:r w:rsidR="00311DE5">
        <w:t xml:space="preserve">and height as </w:t>
      </w:r>
      <w:commentRangeEnd w:id="220"/>
      <w:r w:rsidR="00A63669">
        <w:rPr>
          <w:rStyle w:val="CommentReference"/>
        </w:rPr>
        <w:commentReference w:id="220"/>
      </w:r>
      <w:r w:rsidR="00311DE5">
        <w:t>predictors.</w:t>
      </w:r>
      <w:r w:rsidR="003F54E4">
        <w:t xml:space="preserve"> </w:t>
      </w:r>
      <w:r w:rsidR="00194483">
        <w:t>T</w:t>
      </w:r>
      <w:r w:rsidR="00194483" w:rsidRPr="000A1CDB">
        <w:t xml:space="preserve">o test for the capacity of </w:t>
      </w:r>
      <w:r w:rsidR="00194483" w:rsidRPr="003B0850">
        <w:rPr>
          <w:i/>
        </w:rPr>
        <w:t>L. tridentata</w:t>
      </w:r>
      <w:r w:rsidR="00194483">
        <w:t xml:space="preserve"> to create </w:t>
      </w:r>
      <w:r w:rsidR="00194483" w:rsidRPr="000642A3">
        <w:t xml:space="preserve">stable microclimates beneath the canopy, Gamma </w:t>
      </w:r>
      <w:r w:rsidR="00B51372" w:rsidRPr="000642A3">
        <w:t>GLMMs (</w:t>
      </w:r>
      <w:r w:rsidR="00C72DFC">
        <w:t>glmmTMB</w:t>
      </w:r>
      <w:r w:rsidR="00B51372" w:rsidRPr="000642A3">
        <w:t>)</w:t>
      </w:r>
      <w:r w:rsidR="00194483" w:rsidRPr="000642A3">
        <w:t xml:space="preserve"> were fit using microsite as a predictor and </w:t>
      </w:r>
      <w:r w:rsidR="00B51372" w:rsidRPr="000642A3">
        <w:t>mean daytime temperature, mean nighttime temperatures</w:t>
      </w:r>
      <w:r w:rsidR="00194483" w:rsidRPr="000642A3">
        <w:t>,</w:t>
      </w:r>
      <w:r w:rsidR="00B51372" w:rsidRPr="000A1CDB">
        <w:t xml:space="preserve"> and daily temperature variance as response variables</w:t>
      </w:r>
      <w:r w:rsidR="00194483">
        <w:t xml:space="preserve">. </w:t>
      </w:r>
      <w:r w:rsidR="00B51372" w:rsidRPr="00311DE5">
        <w:t xml:space="preserve">The </w:t>
      </w:r>
      <w:r w:rsidR="00311DE5">
        <w:t>logger IDs</w:t>
      </w:r>
      <w:r w:rsidR="00311DE5" w:rsidRPr="00311DE5">
        <w:t xml:space="preserve"> were</w:t>
      </w:r>
      <w:r w:rsidR="00B51372" w:rsidRPr="00311DE5">
        <w:t xml:space="preserve"> </w:t>
      </w:r>
      <w:r w:rsidR="00311DE5" w:rsidRPr="00311DE5">
        <w:t>included as a</w:t>
      </w:r>
      <w:r w:rsidR="00B51372" w:rsidRPr="00311DE5">
        <w:t xml:space="preserve"> random effect to control for the repeated measures.</w:t>
      </w:r>
    </w:p>
    <w:p w14:paraId="0BEEEAB8" w14:textId="77777777" w:rsidR="00B51372" w:rsidRPr="007C7338" w:rsidRDefault="00B51372" w:rsidP="00571455">
      <w:pPr>
        <w:spacing w:line="480" w:lineRule="auto"/>
        <w:rPr>
          <w:u w:val="single"/>
        </w:rPr>
      </w:pPr>
      <w:r>
        <w:rPr>
          <w:u w:val="single"/>
        </w:rPr>
        <w:t>Ecological effect sizes</w:t>
      </w:r>
    </w:p>
    <w:p w14:paraId="67AF567B" w14:textId="50E77BDC" w:rsidR="00B51372" w:rsidRPr="00342490" w:rsidRDefault="00B51372" w:rsidP="00571455">
      <w:pPr>
        <w:spacing w:line="480" w:lineRule="auto"/>
      </w:pPr>
      <w:r>
        <w:t>To compare the ecological effect of shrubs and blooming on five community response metrics (</w:t>
      </w:r>
      <w:r w:rsidR="00C72DFC">
        <w:t xml:space="preserve">hourly </w:t>
      </w:r>
      <w:r>
        <w:t>floral visitation of</w:t>
      </w:r>
      <w:r w:rsidRPr="00F46593">
        <w:rPr>
          <w:i/>
        </w:rPr>
        <w:t xml:space="preserve"> M. glabrata</w:t>
      </w:r>
      <w:r>
        <w:t xml:space="preserve">, arthropod abundance, arthropod species richness, percent annual cover and annual species richness), and to estimate the biological importance of statistically significant differences the effect size estimate </w:t>
      </w:r>
      <w:r w:rsidR="0043647E">
        <w:t>Relative Interaction Index (</w:t>
      </w:r>
      <w:r>
        <w:t>RII</w:t>
      </w:r>
      <w:r w:rsidR="0043647E">
        <w:t>)</w:t>
      </w:r>
      <w:r>
        <w:t xml:space="preserve"> </w:t>
      </w:r>
      <w:r w:rsidR="00992A74">
        <w:t xml:space="preserve">was calculated </w:t>
      </w:r>
      <w:r>
        <w:rPr>
          <w:noProof/>
        </w:rPr>
        <w:t>(Armas et al., 2004)</w:t>
      </w:r>
      <w:r>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Pr>
          <w:rFonts w:eastAsiaTheme="minorEastAsia"/>
        </w:rPr>
        <w:t xml:space="preserve"> was used. Treatments were shrub microsite or blooming, while the controls were open microsite or pre-blooming. Only paired microsites in the data were used to calculate effect sizes.</w:t>
      </w:r>
      <w:r>
        <w:t xml:space="preserve"> This measure ranges</w:t>
      </w:r>
      <w:r w:rsidRPr="00A6649E">
        <w:t xml:space="preserve"> from −1 to </w:t>
      </w:r>
      <w:r w:rsidRPr="00A6649E">
        <w:lastRenderedPageBreak/>
        <w:t>+1,</w:t>
      </w:r>
      <w:r>
        <w:t xml:space="preserve"> is </w:t>
      </w:r>
      <w:r w:rsidRPr="00A6649E">
        <w:t xml:space="preserve">symmetric around </w:t>
      </w:r>
      <w:r w:rsidR="00992A74">
        <w:t>0, and negative values indicate</w:t>
      </w:r>
      <w:r w:rsidRPr="00A6649E">
        <w:t xml:space="preserve"> relative competition whilst positives indicate facilitation</w:t>
      </w:r>
      <w:r>
        <w:t xml:space="preserve"> (Armas et al., 2004). To determine if the effect was significantly different from 0, 95% confidence intervals around mean values were bootstrapped (</w:t>
      </w:r>
      <w:r w:rsidR="00C72DFC">
        <w:t xml:space="preserve">package </w:t>
      </w:r>
      <w:r>
        <w:t>boot</w:t>
      </w:r>
      <w:r w:rsidR="00C72DFC">
        <w:t>, Canty and Riply 2017</w:t>
      </w:r>
      <w:r>
        <w:t>)</w:t>
      </w:r>
      <w:ins w:id="221" w:author="zenrunner" w:date="2019-03-03T14:33:00Z">
        <w:r w:rsidR="00CE119E">
          <w:t xml:space="preserve"> and </w:t>
        </w:r>
      </w:ins>
      <w:del w:id="222" w:author="zenrunner" w:date="2019-03-03T14:33:00Z">
        <w:r w:rsidDel="00CE119E">
          <w:delText xml:space="preserve">, </w:delText>
        </w:r>
      </w:del>
      <w:r>
        <w:t>stratified by the focal shrub ID to account for the repeated measures study design.</w:t>
      </w:r>
      <w:r w:rsidR="009C0F1B">
        <w:t xml:space="preserve"> </w:t>
      </w:r>
      <w:r w:rsidR="00297766">
        <w:t xml:space="preserve">Only matched microsites were used for these calculations. </w:t>
      </w:r>
    </w:p>
    <w:p w14:paraId="4C958B05" w14:textId="77777777" w:rsidR="00B51372" w:rsidRPr="00C50B1B" w:rsidRDefault="00B51372" w:rsidP="00571455">
      <w:pPr>
        <w:pStyle w:val="Heading2"/>
        <w:spacing w:line="480" w:lineRule="auto"/>
      </w:pPr>
      <w:bookmarkStart w:id="223" w:name="_Toc532565888"/>
      <w:r w:rsidRPr="00C50B1B">
        <w:t>Results</w:t>
      </w:r>
      <w:bookmarkEnd w:id="223"/>
    </w:p>
    <w:p w14:paraId="20030C98" w14:textId="77777777" w:rsidR="00B51372" w:rsidRPr="00992A74" w:rsidRDefault="00B51372" w:rsidP="00571455">
      <w:pPr>
        <w:pStyle w:val="Heading3"/>
        <w:spacing w:line="480" w:lineRule="auto"/>
        <w:rPr>
          <w:u w:val="single"/>
        </w:rPr>
      </w:pPr>
      <w:bookmarkStart w:id="224" w:name="_Toc532565889"/>
      <w:r>
        <w:rPr>
          <w:u w:val="single"/>
        </w:rPr>
        <w:t>Shrub effects on visitation rates and pollen deposition to phytometer species</w:t>
      </w:r>
      <w:bookmarkEnd w:id="224"/>
    </w:p>
    <w:p w14:paraId="62BEAA9D" w14:textId="7628EF5C" w:rsidR="00C476B5" w:rsidRDefault="00B51372" w:rsidP="00571455">
      <w:pPr>
        <w:spacing w:line="480" w:lineRule="auto"/>
      </w:pPr>
      <w:r>
        <w:t>A total of 697 flying insect</w:t>
      </w:r>
      <w:r w:rsidRPr="00DE356D">
        <w:t xml:space="preserve">s </w:t>
      </w:r>
      <w:r>
        <w:t>visited</w:t>
      </w:r>
      <w:r w:rsidRPr="00DE356D">
        <w:t xml:space="preserve"> 925 </w:t>
      </w:r>
      <w:r>
        <w:t xml:space="preserve">flowers (hereafter “pollinators”) </w:t>
      </w:r>
      <w:r w:rsidRPr="00DE356D">
        <w:t xml:space="preserve">to </w:t>
      </w:r>
      <w:r w:rsidRPr="00BB5BDF">
        <w:rPr>
          <w:i/>
        </w:rPr>
        <w:t>M. glabrata</w:t>
      </w:r>
      <w:r w:rsidRPr="00DE356D">
        <w:t xml:space="preserve"> in 303 hours of video recording. </w:t>
      </w:r>
      <w:r>
        <w:t xml:space="preserve">No pollinators were observed in 61 of the 235 video observation periods. Foraging </w:t>
      </w:r>
      <w:r w:rsidRPr="0035289A">
        <w:t>instance</w:t>
      </w:r>
      <w:r>
        <w:t xml:space="preserve"> frequency and total floral visitation by pollinators to</w:t>
      </w:r>
      <w:r w:rsidRPr="00DE356D">
        <w:t xml:space="preserve"> </w:t>
      </w:r>
      <w:r w:rsidRPr="00E82973">
        <w:rPr>
          <w:i/>
        </w:rPr>
        <w:t>M. glabrata</w:t>
      </w:r>
      <w:r w:rsidRPr="00DE356D">
        <w:t xml:space="preserve"> were significantly lower </w:t>
      </w:r>
      <w:r>
        <w:t>at the shrub microsite relative to</w:t>
      </w:r>
      <w:r w:rsidRPr="00DE356D">
        <w:t xml:space="preserve"> open</w:t>
      </w:r>
      <w:r>
        <w:t xml:space="preserve"> areas </w:t>
      </w:r>
      <w:ins w:id="225" w:author="zenrunner" w:date="2019-03-03T14:34:00Z">
        <w:r w:rsidR="00D33639">
          <w:t xml:space="preserve">pre-blooming? </w:t>
        </w:r>
      </w:ins>
      <w:r>
        <w:t xml:space="preserve">and were </w:t>
      </w:r>
      <w:ins w:id="226" w:author="zenrunner" w:date="2019-03-03T14:34:00Z">
        <w:r w:rsidR="00D33639">
          <w:t xml:space="preserve">further? </w:t>
        </w:r>
      </w:ins>
      <w:r>
        <w:t xml:space="preserve">reduced at both microsites when </w:t>
      </w:r>
      <w:r w:rsidRPr="00992C0C">
        <w:rPr>
          <w:i/>
        </w:rPr>
        <w:t>L. tridentata</w:t>
      </w:r>
      <w:r w:rsidR="007226BF">
        <w:t xml:space="preserve"> entered full bloom (Table 1</w:t>
      </w:r>
      <w:r w:rsidR="00075AF4">
        <w:t>, A2</w:t>
      </w:r>
      <w:r>
        <w:t xml:space="preserve">). There was a positive effect of </w:t>
      </w:r>
      <w:r w:rsidRPr="009D5841">
        <w:rPr>
          <w:i/>
        </w:rPr>
        <w:t xml:space="preserve">M. glabrata </w:t>
      </w:r>
      <w:r w:rsidR="00075AF4">
        <w:t>floral display size</w:t>
      </w:r>
      <w:r>
        <w:t xml:space="preserve"> on both the frequency of foraging instance</w:t>
      </w:r>
      <w:r w:rsidR="007226BF">
        <w:t>s and floral visitation</w:t>
      </w:r>
      <w:ins w:id="227" w:author="zenrunner" w:date="2019-03-03T14:35:00Z">
        <w:r w:rsidR="00FD5207">
          <w:t xml:space="preserve"> to annuals?</w:t>
        </w:r>
      </w:ins>
      <w:r w:rsidR="007226BF">
        <w:t xml:space="preserve"> (Table </w:t>
      </w:r>
      <w:r>
        <w:t>1)</w:t>
      </w:r>
      <w:ins w:id="228" w:author="zenrunner" w:date="2019-03-03T14:35:00Z">
        <w:r w:rsidR="003E782C">
          <w:t xml:space="preserve"> – so does this mean it counteracts the net negative effect to some extent?</w:t>
        </w:r>
      </w:ins>
      <w:r>
        <w:t xml:space="preserve">. </w:t>
      </w:r>
      <w:r w:rsidR="0024513A">
        <w:t xml:space="preserve">There was a significant, positive effect of heterospecific annual floral </w:t>
      </w:r>
      <w:r w:rsidR="00C72DFC">
        <w:t>density</w:t>
      </w:r>
      <w:r w:rsidR="0024513A">
        <w:t xml:space="preserve"> on </w:t>
      </w:r>
      <w:r w:rsidR="00C72DFC">
        <w:t xml:space="preserve">the frequency of </w:t>
      </w:r>
      <w:r w:rsidR="0024513A">
        <w:t xml:space="preserve">foraging </w:t>
      </w:r>
      <w:r w:rsidR="0024513A" w:rsidRPr="00AB1B16">
        <w:t xml:space="preserve">instances </w:t>
      </w:r>
      <w:r w:rsidR="00075AF4" w:rsidRPr="00AB1B16">
        <w:t>(Table 1, A2)</w:t>
      </w:r>
      <w:r w:rsidR="0024513A" w:rsidRPr="00AB1B16">
        <w:t xml:space="preserve"> but not </w:t>
      </w:r>
      <w:ins w:id="229" w:author="zenrunner" w:date="2019-03-03T14:35:00Z">
        <w:r w:rsidR="00A972A1">
          <w:t xml:space="preserve">to total </w:t>
        </w:r>
      </w:ins>
      <w:r w:rsidR="0024513A" w:rsidRPr="00AB1B16">
        <w:t>flowers visited.</w:t>
      </w:r>
      <w:r w:rsidR="0024513A">
        <w:t xml:space="preserve"> </w:t>
      </w:r>
      <w:r w:rsidR="0024513A" w:rsidRPr="00AB1B16">
        <w:t xml:space="preserve">The influence of heterospecific </w:t>
      </w:r>
      <w:r w:rsidR="00C72DFC">
        <w:t>blooming shrub d</w:t>
      </w:r>
      <w:r w:rsidR="0024513A" w:rsidRPr="00AB1B16">
        <w:t xml:space="preserve">ensity on foraging instance frequency was </w:t>
      </w:r>
      <w:del w:id="230" w:author="zenrunner" w:date="2019-03-03T14:35:00Z">
        <w:r w:rsidR="0024513A" w:rsidRPr="00AB1B16" w:rsidDel="0020756B">
          <w:delText xml:space="preserve">insignificant </w:delText>
        </w:r>
      </w:del>
      <w:ins w:id="231" w:author="zenrunner" w:date="2019-03-03T14:35:00Z">
        <w:r w:rsidR="0020756B">
          <w:t xml:space="preserve">not statistically </w:t>
        </w:r>
        <w:r w:rsidR="0020756B" w:rsidRPr="00AB1B16">
          <w:t xml:space="preserve">significant </w:t>
        </w:r>
      </w:ins>
      <w:r w:rsidR="0024513A" w:rsidRPr="00AB1B16">
        <w:t xml:space="preserve">(p &gt; </w:t>
      </w:r>
      <w:r w:rsidR="00075AF4" w:rsidRPr="00AB1B16">
        <w:t>0.</w:t>
      </w:r>
      <w:r w:rsidR="00075AF4">
        <w:t xml:space="preserve">09) </w:t>
      </w:r>
      <w:r w:rsidR="0024513A">
        <w:t>and excluded from the final models.</w:t>
      </w:r>
      <w:r w:rsidR="009D48C1">
        <w:t xml:space="preserve"> </w:t>
      </w:r>
      <w:r w:rsidR="00AB1B16">
        <w:t xml:space="preserve">Pollinator foraging duration was shorter when </w:t>
      </w:r>
      <w:r w:rsidR="00AB1B16" w:rsidRPr="004862EA">
        <w:rPr>
          <w:i/>
        </w:rPr>
        <w:t>L. tridentata</w:t>
      </w:r>
      <w:r w:rsidR="00AB1B16">
        <w:t xml:space="preserve"> was blooming and did not differ between the microsites (Table 1). </w:t>
      </w:r>
      <w:r w:rsidR="008814D1">
        <w:t xml:space="preserve">The proportion of flowers visited per foraging instance was positively influenced by the size of </w:t>
      </w:r>
      <w:r w:rsidR="008814D1" w:rsidRPr="00C476B5">
        <w:rPr>
          <w:i/>
        </w:rPr>
        <w:t>M. glabrata</w:t>
      </w:r>
      <w:r w:rsidR="008814D1">
        <w:t xml:space="preserve"> floral display but otherwise did not differ between microsites or shrub blooming stage (Table 1). </w:t>
      </w:r>
      <w:ins w:id="232" w:author="zenrunner" w:date="2019-03-03T14:36:00Z">
        <w:r w:rsidR="008E0B54">
          <w:t>OK great – complex though</w:t>
        </w:r>
        <w:r w:rsidR="0023489F">
          <w:t>.</w:t>
        </w:r>
      </w:ins>
    </w:p>
    <w:p w14:paraId="14865863" w14:textId="58A7832A" w:rsidR="00B51372" w:rsidRDefault="00B51372" w:rsidP="00571455">
      <w:pPr>
        <w:spacing w:line="480" w:lineRule="auto"/>
      </w:pPr>
      <w:r>
        <w:lastRenderedPageBreak/>
        <w:t xml:space="preserve">The frequency of </w:t>
      </w:r>
      <w:r w:rsidR="0024513A">
        <w:t xml:space="preserve">foraging instances and </w:t>
      </w:r>
      <w:r w:rsidR="00C72DFC">
        <w:t>flower visits by S</w:t>
      </w:r>
      <w:r>
        <w:t>yrphids and solitary bees declined signif</w:t>
      </w:r>
      <w:r w:rsidR="007226BF">
        <w:t xml:space="preserve">icantly with </w:t>
      </w:r>
      <w:r w:rsidR="00F04BDF">
        <w:t xml:space="preserve">shrub </w:t>
      </w:r>
      <w:r w:rsidR="007226BF">
        <w:t>blooming (Table 2</w:t>
      </w:r>
      <w:r>
        <w:t>). There was no significant difference between RTU vis</w:t>
      </w:r>
      <w:r w:rsidR="007226BF">
        <w:t>iting the microsites n</w:t>
      </w:r>
      <w:r>
        <w:t>or were there significant interactions between RTU, microsite, and blooming on the total flowers visited or frequency o</w:t>
      </w:r>
      <w:r w:rsidR="007226BF">
        <w:t>f foraging instances (Table A4</w:t>
      </w:r>
      <w:r w:rsidR="0024513A">
        <w:t xml:space="preserve">). </w:t>
      </w:r>
      <w:r w:rsidRPr="007202A5">
        <w:rPr>
          <w:highlight w:val="yellow"/>
          <w:rPrChange w:id="233" w:author="zenrunner" w:date="2019-02-13T14:26:00Z">
            <w:rPr/>
          </w:rPrChange>
        </w:rPr>
        <w:t>Floral visitation rates (flowers/hr) were significantly correlated between paired shrub/open microsites (Pearson’s = 0.262, t = 2.8708, df = 112, p-value = 0.</w:t>
      </w:r>
      <w:commentRangeStart w:id="234"/>
      <w:r w:rsidRPr="007202A5">
        <w:rPr>
          <w:highlight w:val="yellow"/>
          <w:rPrChange w:id="235" w:author="zenrunner" w:date="2019-02-13T14:26:00Z">
            <w:rPr/>
          </w:rPrChange>
        </w:rPr>
        <w:t>004898</w:t>
      </w:r>
      <w:commentRangeEnd w:id="234"/>
      <w:r w:rsidR="00EA4DDD">
        <w:rPr>
          <w:rStyle w:val="CommentReference"/>
        </w:rPr>
        <w:commentReference w:id="234"/>
      </w:r>
      <w:r w:rsidRPr="007202A5">
        <w:rPr>
          <w:highlight w:val="yellow"/>
          <w:rPrChange w:id="236" w:author="zenrunner" w:date="2019-02-13T14:26:00Z">
            <w:rPr/>
          </w:rPrChange>
        </w:rPr>
        <w:t>).</w:t>
      </w:r>
    </w:p>
    <w:p w14:paraId="7150641F" w14:textId="76F9FD6D" w:rsidR="00852EAD" w:rsidRDefault="006C6E7F" w:rsidP="00571455">
      <w:pPr>
        <w:spacing w:line="480" w:lineRule="auto"/>
        <w:rPr>
          <w:ins w:id="237" w:author="zenrunner" w:date="2019-03-03T14:36:00Z"/>
        </w:rPr>
      </w:pPr>
      <w:ins w:id="238" w:author="zenrunner" w:date="2019-03-03T14:37:00Z">
        <w:r w:rsidRPr="004302D8">
          <w:rPr>
            <w:i/>
          </w:rPr>
          <w:t>M. glabrata</w:t>
        </w:r>
        <w:r>
          <w:t xml:space="preserve"> p</w:t>
        </w:r>
      </w:ins>
      <w:ins w:id="239" w:author="zenrunner" w:date="2019-03-03T14:36:00Z">
        <w:r w:rsidR="00852EAD">
          <w:t>opulation-study</w:t>
        </w:r>
      </w:ins>
      <w:ins w:id="240" w:author="zenrunner" w:date="2019-03-03T14:37:00Z">
        <w:r>
          <w:t xml:space="preserve"> – maybe c9nsider grouping up somehow like this with another heading to match it clearer and match how you explained above?</w:t>
        </w:r>
      </w:ins>
      <w:ins w:id="241" w:author="zenrunner" w:date="2019-03-03T14:39:00Z">
        <w:r w:rsidR="006D5B73">
          <w:t xml:space="preserve"> Hmm see below – work on subheadings so that really clear refer to the key process measured</w:t>
        </w:r>
      </w:ins>
    </w:p>
    <w:p w14:paraId="7F9F9571" w14:textId="2E1DB520" w:rsidR="00B51372" w:rsidRPr="006364C7" w:rsidRDefault="00B51372" w:rsidP="00571455">
      <w:pPr>
        <w:spacing w:line="480" w:lineRule="auto"/>
      </w:pPr>
      <w:r>
        <w:t xml:space="preserve">A total of </w:t>
      </w:r>
      <w:r w:rsidRPr="004738C4">
        <w:t>16209</w:t>
      </w:r>
      <w:r>
        <w:t xml:space="preserve"> grains of conspecific pollen and </w:t>
      </w:r>
      <w:r w:rsidRPr="004738C4">
        <w:t>1719</w:t>
      </w:r>
      <w:r>
        <w:t xml:space="preserve"> of heterospecific grains were recorded on </w:t>
      </w:r>
      <w:r w:rsidRPr="004302D8">
        <w:rPr>
          <w:i/>
        </w:rPr>
        <w:t>M. glabrata</w:t>
      </w:r>
      <w:r>
        <w:t xml:space="preserve"> stigma. </w:t>
      </w:r>
      <w:r w:rsidRPr="00AA68D6">
        <w:t xml:space="preserve">At the nearby site, there was no </w:t>
      </w:r>
      <w:r>
        <w:t xml:space="preserve">significant influence of </w:t>
      </w:r>
      <w:r w:rsidRPr="00AA68D6">
        <w:t xml:space="preserve">proximity to </w:t>
      </w:r>
      <w:r w:rsidRPr="00C7284D">
        <w:rPr>
          <w:i/>
        </w:rPr>
        <w:t>L. tridentata</w:t>
      </w:r>
      <w:r w:rsidR="007D281C">
        <w:rPr>
          <w:i/>
        </w:rPr>
        <w:t xml:space="preserve"> </w:t>
      </w:r>
      <w:r w:rsidR="007D281C" w:rsidRPr="007D281C">
        <w:t>(</w:t>
      </w:r>
      <w:r w:rsidR="00865720">
        <w:t xml:space="preserve">GLMM, </w:t>
      </w:r>
      <w:r w:rsidR="007D281C" w:rsidRPr="007D281C">
        <w:rPr>
          <w:i/>
        </w:rPr>
        <w:t>χ</w:t>
      </w:r>
      <w:r w:rsidR="00A53DDF">
        <w:t>2= 0.3099, p = 0.5777</w:t>
      </w:r>
      <w:r w:rsidR="007D281C" w:rsidRPr="007D281C">
        <w:t>)</w:t>
      </w:r>
      <w:r w:rsidRPr="007D281C">
        <w:t>,</w:t>
      </w:r>
      <w:r>
        <w:t xml:space="preserve"> nearest conspecific </w:t>
      </w:r>
      <w:r w:rsidRPr="007D281C">
        <w:t xml:space="preserve">plant </w:t>
      </w:r>
      <w:r w:rsidR="007D281C" w:rsidRPr="007D281C">
        <w:t>(</w:t>
      </w:r>
      <w:r w:rsidR="00865720">
        <w:t xml:space="preserve">GLMM, </w:t>
      </w:r>
      <w:r w:rsidR="00A53DDF">
        <w:t>χ2= 2.3299, p = 0.1269</w:t>
      </w:r>
      <w:r w:rsidR="007D281C" w:rsidRPr="007D281C">
        <w:t xml:space="preserve">) </w:t>
      </w:r>
      <w:r w:rsidRPr="007D281C">
        <w:t>or the</w:t>
      </w:r>
      <w:r>
        <w:t xml:space="preserve"> number of conspecific flowers on</w:t>
      </w:r>
      <w:r w:rsidR="007D281C">
        <w:t xml:space="preserve"> conspecific pollen deposition (</w:t>
      </w:r>
      <w:r w:rsidR="004333B8">
        <w:t xml:space="preserve">GLMM, </w:t>
      </w:r>
      <w:r w:rsidR="007D281C">
        <w:t xml:space="preserve">χ2= </w:t>
      </w:r>
      <w:r w:rsidR="00A53DDF" w:rsidRPr="00A53DDF">
        <w:t>0.6290</w:t>
      </w:r>
      <w:r w:rsidR="007D281C">
        <w:t>, p = 0.</w:t>
      </w:r>
      <w:r w:rsidR="00A53DDF">
        <w:t>4277</w:t>
      </w:r>
      <w:r>
        <w:t>). H</w:t>
      </w:r>
      <w:r w:rsidRPr="00AA68D6">
        <w:t>eterospecific pollen deposition increased</w:t>
      </w:r>
      <w:r>
        <w:t xml:space="preserve"> significantly with distance</w:t>
      </w:r>
      <w:r w:rsidRPr="00AA68D6">
        <w:t xml:space="preserve"> from </w:t>
      </w:r>
      <w:r w:rsidRPr="00C7284D">
        <w:rPr>
          <w:i/>
        </w:rPr>
        <w:t>L.</w:t>
      </w:r>
      <w:r w:rsidR="00F361A7">
        <w:rPr>
          <w:i/>
        </w:rPr>
        <w:t xml:space="preserve"> tridentata</w:t>
      </w:r>
      <w:r w:rsidR="00F361A7" w:rsidRPr="00F361A7">
        <w:rPr>
          <w:i/>
        </w:rPr>
        <w:t xml:space="preserve"> </w:t>
      </w:r>
      <w:r w:rsidR="00F361A7" w:rsidRPr="00F361A7">
        <w:t>(</w:t>
      </w:r>
      <w:r w:rsidR="004333B8">
        <w:t xml:space="preserve">GLMM, </w:t>
      </w:r>
      <w:r w:rsidR="00A53DDF">
        <w:t>χ2= 5.8389, p = 0.0157</w:t>
      </w:r>
      <w:r w:rsidR="00F361A7" w:rsidRPr="00F361A7">
        <w:t>),</w:t>
      </w:r>
      <w:r w:rsidR="00F361A7" w:rsidRPr="00F361A7">
        <w:rPr>
          <w:i/>
        </w:rPr>
        <w:t xml:space="preserve"> </w:t>
      </w:r>
      <w:r w:rsidR="00F361A7">
        <w:t xml:space="preserve">but there was no influence of nearest conspecific </w:t>
      </w:r>
      <w:r w:rsidR="00F361A7" w:rsidRPr="00F361A7">
        <w:t>(</w:t>
      </w:r>
      <w:r w:rsidR="004333B8">
        <w:t xml:space="preserve">GLMM, </w:t>
      </w:r>
      <w:r w:rsidR="00A53DDF">
        <w:t>χ2= 0.1082, p = 0.7422</w:t>
      </w:r>
      <w:r w:rsidR="00F361A7" w:rsidRPr="00F361A7">
        <w:t>)</w:t>
      </w:r>
      <w:r w:rsidR="00F361A7">
        <w:t xml:space="preserve"> or floral number </w:t>
      </w:r>
      <w:r w:rsidR="00F361A7" w:rsidRPr="00F361A7">
        <w:t>(</w:t>
      </w:r>
      <w:r w:rsidR="004333B8">
        <w:t xml:space="preserve">GLMM, </w:t>
      </w:r>
      <w:r w:rsidR="00A53DDF">
        <w:t>χ2= 1.8422, p = 0.1747</w:t>
      </w:r>
      <w:r w:rsidR="00F361A7" w:rsidRPr="00F361A7">
        <w:t>)</w:t>
      </w:r>
      <w:r>
        <w:rPr>
          <w:i/>
        </w:rPr>
        <w:t xml:space="preserve">. </w:t>
      </w:r>
      <w:r>
        <w:t xml:space="preserve">Conspecific and heterospecific pollen deposition were significantly correlated (Pearson’s = 0.15, t = 2.397, df = 229, p = 0.01). </w:t>
      </w:r>
    </w:p>
    <w:p w14:paraId="2835149A" w14:textId="14E12871" w:rsidR="00B51372" w:rsidRPr="00992A74" w:rsidRDefault="00B51372" w:rsidP="00571455">
      <w:pPr>
        <w:pStyle w:val="Heading3"/>
        <w:spacing w:line="480" w:lineRule="auto"/>
        <w:rPr>
          <w:u w:val="single"/>
        </w:rPr>
      </w:pPr>
      <w:bookmarkStart w:id="242" w:name="_Toc532565890"/>
      <w:r w:rsidRPr="00C50B1B">
        <w:rPr>
          <w:u w:val="single"/>
        </w:rPr>
        <w:t>Community-level shrub effects</w:t>
      </w:r>
      <w:bookmarkEnd w:id="242"/>
      <w:r w:rsidR="008E158F">
        <w:rPr>
          <w:u w:val="single"/>
        </w:rPr>
        <w:t xml:space="preserve"> </w:t>
      </w:r>
      <w:ins w:id="243" w:author="zenrunner" w:date="2019-03-03T14:38:00Z">
        <w:r w:rsidR="00A83EFE">
          <w:rPr>
            <w:u w:val="single"/>
          </w:rPr>
          <w:t>– could flip this subheading a bit –</w:t>
        </w:r>
        <w:r w:rsidR="003B7AC3">
          <w:rPr>
            <w:u w:val="single"/>
          </w:rPr>
          <w:t xml:space="preserve"> Shrub effects</w:t>
        </w:r>
        <w:r w:rsidR="00A83EFE">
          <w:rPr>
            <w:u w:val="single"/>
          </w:rPr>
          <w:t xml:space="preserve"> on plant community</w:t>
        </w:r>
      </w:ins>
    </w:p>
    <w:p w14:paraId="51AAF5E0" w14:textId="28BBDF68" w:rsidR="00B42F86" w:rsidRDefault="00B51372" w:rsidP="00571455">
      <w:pPr>
        <w:spacing w:line="480" w:lineRule="auto"/>
      </w:pPr>
      <w:r w:rsidRPr="00870FB5">
        <w:t>A total of 3384 arthropods</w:t>
      </w:r>
      <w:r w:rsidR="004802F2" w:rsidRPr="00870FB5">
        <w:t xml:space="preserve"> spanning 118 taxonomic groups </w:t>
      </w:r>
      <w:r w:rsidRPr="00870FB5">
        <w:t>were</w:t>
      </w:r>
      <w:r>
        <w:t xml:space="preserve"> caught in 19 days of pan trapping. </w:t>
      </w:r>
      <w:r w:rsidR="001654B5">
        <w:t>A</w:t>
      </w:r>
      <w:r>
        <w:t>rthropod abundance (Me</w:t>
      </w:r>
      <w:r w:rsidR="001654B5">
        <w:t xml:space="preserve">lyridae excluded) and </w:t>
      </w:r>
      <w:r>
        <w:t>richness</w:t>
      </w:r>
      <w:r w:rsidR="001654B5">
        <w:t xml:space="preserve"> were higher in the shrub microsite and both decreased with shrub blooming </w:t>
      </w:r>
      <w:r w:rsidR="00A55652">
        <w:t>(Table 3</w:t>
      </w:r>
      <w:r>
        <w:t xml:space="preserve">). </w:t>
      </w:r>
      <w:r w:rsidR="00B42F86">
        <w:t>Arthropod</w:t>
      </w:r>
      <w:r>
        <w:t xml:space="preserve"> abundance (Melyridae </w:t>
      </w:r>
      <w:r>
        <w:lastRenderedPageBreak/>
        <w:t xml:space="preserve">excluded) was significantly correlated between paired shrub/open microsites (Pearson’s = 0.46, p &lt; 0.001). Melyridae </w:t>
      </w:r>
      <w:r w:rsidR="001654B5">
        <w:t xml:space="preserve">beetle </w:t>
      </w:r>
      <w:r>
        <w:t>abundance was significantly lower at the shrub microsites, and decreased with blooming at the open microsite only (</w:t>
      </w:r>
      <w:r w:rsidR="00F720FF">
        <w:t>Table A7</w:t>
      </w:r>
      <w:r>
        <w:t xml:space="preserve">). </w:t>
      </w:r>
      <w:r w:rsidR="00B42F86">
        <w:t>A total of 144 bees were captured in pan traps comprising 22 taxonomic groups. Bee abundance and richness were consistent between all treatments (Table 3).</w:t>
      </w:r>
    </w:p>
    <w:p w14:paraId="77AED685" w14:textId="6A7DFADD" w:rsidR="00B51372" w:rsidRDefault="00B51372" w:rsidP="00571455">
      <w:pPr>
        <w:spacing w:line="480" w:lineRule="auto"/>
      </w:pPr>
      <w:r>
        <w:t>Percent cover of groun</w:t>
      </w:r>
      <w:r w:rsidR="00C72DFC">
        <w:t>d vegetation was significantly highe</w:t>
      </w:r>
      <w:r>
        <w:t xml:space="preserve">r in shrub microsites, and </w:t>
      </w:r>
      <w:r w:rsidR="001654B5">
        <w:t xml:space="preserve">declined </w:t>
      </w:r>
      <w:commentRangeStart w:id="244"/>
      <w:r w:rsidR="001654B5">
        <w:t>with shrub blooming in open areas only</w:t>
      </w:r>
      <w:r w:rsidR="006A607A">
        <w:t xml:space="preserve"> </w:t>
      </w:r>
      <w:commentRangeEnd w:id="244"/>
      <w:r w:rsidR="006A607A">
        <w:rPr>
          <w:rStyle w:val="CommentReference"/>
        </w:rPr>
        <w:commentReference w:id="244"/>
      </w:r>
      <w:r w:rsidR="00A55652">
        <w:t>(Table 3</w:t>
      </w:r>
      <w:r>
        <w:t xml:space="preserve">). </w:t>
      </w:r>
      <w:r w:rsidR="00CA3498">
        <w:t>Heterospecific a</w:t>
      </w:r>
      <w:r w:rsidR="006A607A">
        <w:t xml:space="preserve">nnual floral </w:t>
      </w:r>
      <w:r w:rsidR="00C72DFC">
        <w:t>density</w:t>
      </w:r>
      <w:r w:rsidR="006A607A">
        <w:t xml:space="preserve"> did not differ between</w:t>
      </w:r>
      <w:r w:rsidR="00464E6A">
        <w:t xml:space="preserve"> shrub and open microsites, also </w:t>
      </w:r>
      <w:r w:rsidR="006A607A">
        <w:t xml:space="preserve">declined with shrub blooming (Table 3). </w:t>
      </w:r>
      <w:r>
        <w:t>There wa</w:t>
      </w:r>
      <w:r w:rsidR="00C72DFC">
        <w:t>s no significant difference in a</w:t>
      </w:r>
      <w:r>
        <w:t xml:space="preserve">nnual species richness between </w:t>
      </w:r>
      <w:r w:rsidR="00A55652">
        <w:t>any of the treatments (Table 3</w:t>
      </w:r>
      <w:r>
        <w:t>).</w:t>
      </w:r>
    </w:p>
    <w:p w14:paraId="1DFDE7BF" w14:textId="0BDF2E59" w:rsidR="002B5EA9" w:rsidRDefault="004306D2" w:rsidP="00571455">
      <w:pPr>
        <w:spacing w:line="480" w:lineRule="auto"/>
      </w:pPr>
      <w:r>
        <w:t>Shrubs exerted</w:t>
      </w:r>
      <w:r w:rsidR="00B51372">
        <w:t xml:space="preserve"> a competitive effect </w:t>
      </w:r>
      <w:r w:rsidR="002B5EA9">
        <w:t xml:space="preserve">(RII &lt; 0) </w:t>
      </w:r>
      <w:r w:rsidR="00B51372">
        <w:t>on</w:t>
      </w:r>
      <w:r w:rsidR="002B5EA9">
        <w:t xml:space="preserve"> hourly</w:t>
      </w:r>
      <w:r w:rsidR="00B51372">
        <w:t xml:space="preserve"> floral visitation </w:t>
      </w:r>
      <w:r w:rsidR="002B5EA9">
        <w:t>rates to</w:t>
      </w:r>
      <w:r w:rsidR="00B51372">
        <w:t xml:space="preserve"> </w:t>
      </w:r>
      <w:r w:rsidR="00B51372" w:rsidRPr="00D51033">
        <w:rPr>
          <w:i/>
        </w:rPr>
        <w:t>M. glabrata</w:t>
      </w:r>
      <w:r w:rsidR="002B5EA9">
        <w:rPr>
          <w:i/>
        </w:rPr>
        <w:t xml:space="preserve"> </w:t>
      </w:r>
      <w:r w:rsidR="002B5EA9">
        <w:t xml:space="preserve">and </w:t>
      </w:r>
      <w:r w:rsidR="00B51372">
        <w:t xml:space="preserve">a facilitative effect </w:t>
      </w:r>
      <w:r w:rsidR="002B5EA9">
        <w:t xml:space="preserve">(RII &gt; 0) </w:t>
      </w:r>
      <w:r w:rsidR="00B51372">
        <w:t>on arthropod abundance, art</w:t>
      </w:r>
      <w:r w:rsidR="002B5EA9">
        <w:t xml:space="preserve">hropod species richness, and </w:t>
      </w:r>
      <w:r w:rsidR="00B51372">
        <w:t>annual percent cov</w:t>
      </w:r>
      <w:r w:rsidR="00C72DFC">
        <w:t>er (Figure 3</w:t>
      </w:r>
      <w:r w:rsidR="00A55652">
        <w:t>A</w:t>
      </w:r>
      <w:r w:rsidR="002B5EA9">
        <w:t>, Appendix 1000</w:t>
      </w:r>
      <w:r w:rsidR="00B51372">
        <w:t xml:space="preserve">). </w:t>
      </w:r>
      <w:r w:rsidR="002B5EA9">
        <w:t>Negative effects (RII &lt; 0) were observed for most community metrics within individual microsites however percent cover</w:t>
      </w:r>
      <w:r>
        <w:t xml:space="preserve"> at the shrub </w:t>
      </w:r>
      <w:r w:rsidR="00C72DFC">
        <w:t>micro</w:t>
      </w:r>
      <w:r>
        <w:t>site’s interaction index was 0</w:t>
      </w:r>
      <w:r w:rsidR="00C72DFC">
        <w:t xml:space="preserve"> (Figure 3B)</w:t>
      </w:r>
      <w:r>
        <w:t xml:space="preserve">. </w:t>
      </w:r>
    </w:p>
    <w:p w14:paraId="0D7615AC" w14:textId="140BAD63" w:rsidR="00B51372" w:rsidRDefault="00B51372" w:rsidP="00571455">
      <w:pPr>
        <w:spacing w:line="480" w:lineRule="auto"/>
      </w:pPr>
      <w:r>
        <w:t xml:space="preserve">Pollinator visitation to </w:t>
      </w:r>
      <w:r w:rsidRPr="00C7284D">
        <w:rPr>
          <w:i/>
        </w:rPr>
        <w:t>L. tridentata</w:t>
      </w:r>
      <w:r>
        <w:t xml:space="preserve"> increased w</w:t>
      </w:r>
      <w:r w:rsidR="00A55652">
        <w:t>ith floral</w:t>
      </w:r>
      <w:r w:rsidR="00416C1F">
        <w:t xml:space="preserve"> abundance</w:t>
      </w:r>
      <w:ins w:id="245" w:author="zenrunner" w:date="2019-03-03T14:40:00Z">
        <w:r w:rsidR="0035077E">
          <w:t xml:space="preserve"> of shrub canopy</w:t>
        </w:r>
        <w:r w:rsidR="0090379D">
          <w:t>?</w:t>
        </w:r>
      </w:ins>
      <w:r w:rsidR="00416C1F">
        <w:t xml:space="preserve"> (Figure 2</w:t>
      </w:r>
      <w:r>
        <w:t xml:space="preserve">, GLM: Est: </w:t>
      </w:r>
      <w:r w:rsidRPr="00B86602">
        <w:t>0.0013408</w:t>
      </w:r>
      <w:r>
        <w:t xml:space="preserve">, </w:t>
      </w:r>
      <w:r w:rsidRPr="00B86602">
        <w:t>χ2</w:t>
      </w:r>
      <w:r>
        <w:t>:</w:t>
      </w:r>
      <w:r w:rsidRPr="00B86602">
        <w:t xml:space="preserve"> 4.6383</w:t>
      </w:r>
      <w:r>
        <w:t xml:space="preserve">, p = </w:t>
      </w:r>
      <w:r w:rsidRPr="00B86602">
        <w:t>0.02283</w:t>
      </w:r>
      <w:r>
        <w:t xml:space="preserve">). Floral abundance and shrub height (Pearson’s = 0.335, t = 2.6659, df = 56, p = </w:t>
      </w:r>
      <w:r w:rsidRPr="0014622A">
        <w:t>0.0</w:t>
      </w:r>
      <w:r>
        <w:t>1002) were correlated, however height was not a significant predictor of pollinator visitation (GLM: Est:</w:t>
      </w:r>
      <w:r w:rsidRPr="002F5FDE">
        <w:t xml:space="preserve"> </w:t>
      </w:r>
      <w:r>
        <w:t xml:space="preserve">0.0054, </w:t>
      </w:r>
      <w:r w:rsidRPr="00B86602">
        <w:t>χ2</w:t>
      </w:r>
      <w:r>
        <w:t>:</w:t>
      </w:r>
      <w:r w:rsidRPr="00B86602">
        <w:t xml:space="preserve"> </w:t>
      </w:r>
      <w:r w:rsidRPr="002F5FDE">
        <w:t>3.6066</w:t>
      </w:r>
      <w:r>
        <w:t xml:space="preserve">, p = </w:t>
      </w:r>
      <w:r w:rsidRPr="002F5FDE">
        <w:t>0.061</w:t>
      </w:r>
      <w:r>
        <w:t xml:space="preserve">). </w:t>
      </w:r>
      <w:r>
        <w:rPr>
          <w:i/>
        </w:rPr>
        <w:t>L. tridentata</w:t>
      </w:r>
      <w:r>
        <w:t xml:space="preserve"> received 197 floral visit over </w:t>
      </w:r>
      <w:r w:rsidRPr="00F22DE0">
        <w:t>1</w:t>
      </w:r>
      <w:r w:rsidR="00F22DE0">
        <w:t>4.</w:t>
      </w:r>
      <w:r w:rsidRPr="00F22DE0">
        <w:t>5 hours</w:t>
      </w:r>
      <w:r>
        <w:t xml:space="preserve"> of observations. Of 169 visits made by bees, </w:t>
      </w:r>
      <w:r w:rsidRPr="004012A4">
        <w:rPr>
          <w:i/>
        </w:rPr>
        <w:t>Apis mellifera</w:t>
      </w:r>
      <w:r>
        <w:t xml:space="preserve"> was the most frequent visitor (32%), followed by </w:t>
      </w:r>
      <w:r w:rsidRPr="004012A4">
        <w:rPr>
          <w:i/>
        </w:rPr>
        <w:t>Centris</w:t>
      </w:r>
      <w:r>
        <w:t xml:space="preserve"> sp. (21%), </w:t>
      </w:r>
      <w:r>
        <w:rPr>
          <w:i/>
        </w:rPr>
        <w:t>Hesperapis sp.</w:t>
      </w:r>
      <w:r>
        <w:t xml:space="preserve"> (18%) and </w:t>
      </w:r>
      <w:r w:rsidRPr="004012A4">
        <w:rPr>
          <w:i/>
        </w:rPr>
        <w:t>Megandrena enceliae</w:t>
      </w:r>
      <w:r>
        <w:t xml:space="preserve"> (7%) and other solitary bees (23%) including </w:t>
      </w:r>
      <w:r w:rsidRPr="004012A4">
        <w:rPr>
          <w:i/>
        </w:rPr>
        <w:t>Hoplitis</w:t>
      </w:r>
      <w:r>
        <w:t xml:space="preserve"> and </w:t>
      </w:r>
      <w:r w:rsidRPr="004012A4">
        <w:rPr>
          <w:i/>
        </w:rPr>
        <w:t>Megachile</w:t>
      </w:r>
      <w:r>
        <w:t>.</w:t>
      </w:r>
    </w:p>
    <w:p w14:paraId="062A2BD3" w14:textId="6716D477" w:rsidR="00B51372" w:rsidRDefault="00B51372" w:rsidP="00571455">
      <w:pPr>
        <w:spacing w:line="480" w:lineRule="auto"/>
        <w:rPr>
          <w:ins w:id="246" w:author="zenrunner" w:date="2019-03-03T14:40:00Z"/>
        </w:rPr>
      </w:pPr>
      <w:r>
        <w:lastRenderedPageBreak/>
        <w:t>Mean daytime temperatures were</w:t>
      </w:r>
      <w:r w:rsidR="00416C1F">
        <w:t xml:space="preserve"> significantly lower (Figure 3</w:t>
      </w:r>
      <w:r>
        <w:t xml:space="preserve">, </w:t>
      </w:r>
      <w:r w:rsidRPr="00B86602">
        <w:t>χ2</w:t>
      </w:r>
      <w:r>
        <w:t>:</w:t>
      </w:r>
      <w:r w:rsidR="00072998">
        <w:t>84.959</w:t>
      </w:r>
      <w:r>
        <w:t xml:space="preserve">, p </w:t>
      </w:r>
      <w:r w:rsidRPr="00D97412">
        <w:t>&lt;0.0001</w:t>
      </w:r>
      <w:r>
        <w:t>), and mean nighttime temperatures were significantly higher under the shrub canopy (</w:t>
      </w:r>
      <w:r w:rsidRPr="00B86602">
        <w:t>χ2</w:t>
      </w:r>
      <w:r>
        <w:t xml:space="preserve">: </w:t>
      </w:r>
      <w:r w:rsidR="00072998" w:rsidRPr="00072998">
        <w:t>49.635</w:t>
      </w:r>
      <w:r>
        <w:t xml:space="preserve">, p </w:t>
      </w:r>
      <w:r w:rsidRPr="00D97412">
        <w:t>&lt;0.0001</w:t>
      </w:r>
      <w:r>
        <w:t>). Overall temperature variation was significantly lower in the shrub microsites (</w:t>
      </w:r>
      <w:r w:rsidRPr="00B86602">
        <w:t>χ2</w:t>
      </w:r>
      <w:r>
        <w:t xml:space="preserve">: </w:t>
      </w:r>
      <w:r w:rsidR="00072998">
        <w:t>519.9</w:t>
      </w:r>
      <w:r>
        <w:t xml:space="preserve">, p </w:t>
      </w:r>
      <w:r w:rsidRPr="00D97412">
        <w:t>&lt;0.0001</w:t>
      </w:r>
      <w:r>
        <w:t>).</w:t>
      </w:r>
      <w:r w:rsidR="00A82579">
        <w:t xml:space="preserve"> </w:t>
      </w:r>
      <w:ins w:id="247" w:author="zenrunner" w:date="2019-03-03T14:40:00Z">
        <w:r w:rsidR="00FE0CB4">
          <w:t xml:space="preserve"> solid</w:t>
        </w:r>
        <w:r w:rsidR="008B0ABC">
          <w:t>.</w:t>
        </w:r>
      </w:ins>
    </w:p>
    <w:p w14:paraId="131F25E1" w14:textId="77777777" w:rsidR="0090379D" w:rsidRDefault="0090379D" w:rsidP="00571455">
      <w:pPr>
        <w:spacing w:line="480" w:lineRule="auto"/>
      </w:pPr>
    </w:p>
    <w:p w14:paraId="1ADFE3F1" w14:textId="77777777" w:rsidR="00B51372" w:rsidRPr="00C50B1B" w:rsidRDefault="00B51372" w:rsidP="00571455">
      <w:pPr>
        <w:pStyle w:val="Heading2"/>
        <w:spacing w:line="480" w:lineRule="auto"/>
      </w:pPr>
      <w:bookmarkStart w:id="248" w:name="_Toc532565891"/>
      <w:r w:rsidRPr="00C50B1B">
        <w:t>Discussion</w:t>
      </w:r>
      <w:bookmarkEnd w:id="248"/>
      <w:r w:rsidRPr="00C50B1B">
        <w:t xml:space="preserve"> </w:t>
      </w:r>
    </w:p>
    <w:p w14:paraId="1A38676D" w14:textId="0A8020CB" w:rsidR="00B51372" w:rsidRDefault="00CB219D" w:rsidP="00571455">
      <w:pPr>
        <w:spacing w:line="480" w:lineRule="auto"/>
      </w:pPr>
      <w:r>
        <w:t>Foundation species are critical in</w:t>
      </w:r>
      <w:r w:rsidR="007C09B0">
        <w:t xml:space="preserve"> structuring </w:t>
      </w:r>
      <w:r w:rsidR="00E218BD">
        <w:t xml:space="preserve">desert </w:t>
      </w:r>
      <w:r w:rsidR="007C09B0">
        <w:t xml:space="preserve">plant </w:t>
      </w:r>
      <w:r w:rsidR="0079491E">
        <w:t>communities;</w:t>
      </w:r>
      <w:r w:rsidR="007C09B0">
        <w:t xml:space="preserve"> </w:t>
      </w:r>
      <w:r w:rsidR="0079491E">
        <w:t>however,</w:t>
      </w:r>
      <w:r w:rsidR="004A3934">
        <w:t xml:space="preserve"> we</w:t>
      </w:r>
      <w:r w:rsidR="0006177E">
        <w:t xml:space="preserve"> cannot assume that all effec</w:t>
      </w:r>
      <w:r w:rsidR="008243A2">
        <w:t>ts of foundation species are</w:t>
      </w:r>
      <w:r w:rsidR="0006177E">
        <w:t xml:space="preserve"> </w:t>
      </w:r>
      <w:ins w:id="249" w:author="zenrunner" w:date="2019-03-03T14:42:00Z">
        <w:r w:rsidR="00531A8B">
          <w:t xml:space="preserve">universally </w:t>
        </w:r>
      </w:ins>
      <w:r w:rsidR="0006177E">
        <w:t xml:space="preserve">positive. </w:t>
      </w:r>
      <w:r w:rsidR="00D21C6D">
        <w:t xml:space="preserve"> </w:t>
      </w:r>
      <w:r w:rsidR="00B51372" w:rsidRPr="008D57E4">
        <w:t xml:space="preserve">Net interaction </w:t>
      </w:r>
      <w:r w:rsidR="00B51372">
        <w:t xml:space="preserve">theory proposes that both positive and negative interactions are common in most interactions between different species in a system </w:t>
      </w:r>
      <w:r w:rsidR="00505B23">
        <w:fldChar w:fldCharType="begin"/>
      </w:r>
      <w:r w:rsidR="005E44FC">
        <w:instrText xml:space="preserve"> ADDIN EN.CITE &lt;EndNote&gt;&lt;Cite&gt;&lt;Author&gt;Callaway&lt;/Author&gt;&lt;Year&gt;1997&lt;/Year&gt;&lt;RecNum&gt;3&lt;/RecNum&gt;&lt;DisplayText&gt;(Callaway and Walker 1997b)&lt;/DisplayText&gt;&lt;record&gt;&lt;rec-number&gt;3&lt;/rec-number&gt;&lt;foreign-keys&gt;&lt;key app="EN" db-id="efxxxd2elfvxfde05eev9swq9zv0dswrxzp2"&gt;3&lt;/key&gt;&lt;/foreign-keys&gt;&lt;ref-type name="Journal Article"&gt;17&lt;/ref-type&gt;&lt;contributors&gt;&lt;authors&gt;&lt;author&gt;Callaway, Ragan M&lt;/author&gt;&lt;author&gt;Walker, Lawrence R&lt;/author&gt;&lt;/authors&gt;&lt;/contributors&gt;&lt;titles&gt;&lt;title&gt;Competition and facilitation: a synthetic approach to interactions in plant communities&lt;/title&gt;&lt;secondary-title&gt;Ecology&lt;/secondary-title&gt;&lt;/titles&gt;&lt;periodical&gt;&lt;full-title&gt;Ecology&lt;/full-title&gt;&lt;/periodical&gt;&lt;pages&gt;1958-1965&lt;/pages&gt;&lt;volume&gt;78&lt;/volume&gt;&lt;number&gt;7&lt;/number&gt;&lt;dates&gt;&lt;year&gt;1997&lt;/year&gt;&lt;/dates&gt;&lt;isbn&gt;1939-9170&lt;/isbn&gt;&lt;urls&gt;&lt;/urls&gt;&lt;/record&gt;&lt;/Cite&gt;&lt;/EndNote&gt;</w:instrText>
      </w:r>
      <w:r w:rsidR="00505B23">
        <w:fldChar w:fldCharType="separate"/>
      </w:r>
      <w:r w:rsidR="005E44FC">
        <w:rPr>
          <w:noProof/>
        </w:rPr>
        <w:t>(</w:t>
      </w:r>
      <w:hyperlink w:anchor="_ENREF_18" w:tooltip="Callaway, 1997 #3" w:history="1">
        <w:r w:rsidR="00663A38">
          <w:rPr>
            <w:noProof/>
          </w:rPr>
          <w:t>Callaway and Walker 1997b</w:t>
        </w:r>
      </w:hyperlink>
      <w:r w:rsidR="00EB6125">
        <w:rPr>
          <w:noProof/>
        </w:rPr>
        <w:t>, Holzapel and Mahall 1999, Maestre 2003, Graff et al 2007</w:t>
      </w:r>
      <w:r w:rsidR="005E44FC">
        <w:rPr>
          <w:noProof/>
        </w:rPr>
        <w:t>)</w:t>
      </w:r>
      <w:r w:rsidR="00505B23">
        <w:fldChar w:fldCharType="end"/>
      </w:r>
      <w:r w:rsidR="00B51372">
        <w:t xml:space="preserve">. </w:t>
      </w:r>
      <w:r w:rsidR="00EB6125">
        <w:t>We hypothesized that facilitated annuals</w:t>
      </w:r>
      <w:r w:rsidR="00B17B37">
        <w:t xml:space="preserve"> would experience a shift </w:t>
      </w:r>
      <w:r w:rsidR="00336CC6">
        <w:t>in their pollination mediated through the</w:t>
      </w:r>
      <w:r w:rsidR="00B17B37">
        <w:t xml:space="preserve"> flowering of their beneficiary shrub. </w:t>
      </w:r>
      <w:r w:rsidR="005D400D" w:rsidRPr="00997FB7">
        <w:rPr>
          <w:i/>
        </w:rPr>
        <w:t xml:space="preserve">L. tridentata </w:t>
      </w:r>
      <w:r w:rsidR="005D400D" w:rsidRPr="00697B93">
        <w:t>interfere</w:t>
      </w:r>
      <w:r w:rsidR="005D400D">
        <w:t>d</w:t>
      </w:r>
      <w:r w:rsidR="005D400D" w:rsidRPr="00697B93">
        <w:t xml:space="preserve"> with</w:t>
      </w:r>
      <w:r w:rsidR="005D400D">
        <w:t xml:space="preserve"> the pollination of</w:t>
      </w:r>
      <w:r w:rsidR="005D400D" w:rsidRPr="00697B93">
        <w:t xml:space="preserve"> </w:t>
      </w:r>
      <w:r w:rsidR="005D400D">
        <w:t xml:space="preserve">the representative phytometer species </w:t>
      </w:r>
      <w:r w:rsidR="005D400D" w:rsidRPr="00997FB7">
        <w:rPr>
          <w:i/>
        </w:rPr>
        <w:t>M. glabrata</w:t>
      </w:r>
      <w:r w:rsidR="005D400D" w:rsidRPr="00697B93">
        <w:t>.</w:t>
      </w:r>
      <w:r w:rsidR="006C63B5">
        <w:t xml:space="preserve"> </w:t>
      </w:r>
      <w:r w:rsidR="00832AEB">
        <w:t>T</w:t>
      </w:r>
      <w:r w:rsidR="005D400D">
        <w:t xml:space="preserve">he phenological shift into blooming by </w:t>
      </w:r>
      <w:r w:rsidR="005D400D" w:rsidRPr="005D32E7">
        <w:rPr>
          <w:i/>
        </w:rPr>
        <w:t>L. tridentata</w:t>
      </w:r>
      <w:r w:rsidR="005D400D">
        <w:t xml:space="preserve"> intensified the negative interaction with the development of </w:t>
      </w:r>
      <w:r w:rsidR="005D400D" w:rsidRPr="004351D3">
        <w:rPr>
          <w:highlight w:val="yellow"/>
          <w:rPrChange w:id="250" w:author="zenrunner" w:date="2019-03-03T14:42:00Z">
            <w:rPr/>
          </w:rPrChange>
        </w:rPr>
        <w:t>exploitation</w:t>
      </w:r>
      <w:ins w:id="251" w:author="zenrunner" w:date="2019-03-03T14:42:00Z">
        <w:r w:rsidR="004351D3">
          <w:t xml:space="preserve"> or just call it apparent</w:t>
        </w:r>
      </w:ins>
      <w:r w:rsidR="005D400D">
        <w:t xml:space="preserve"> competition with </w:t>
      </w:r>
      <w:r w:rsidR="005D400D" w:rsidRPr="005D32E7">
        <w:rPr>
          <w:i/>
        </w:rPr>
        <w:t>M. glabrata</w:t>
      </w:r>
      <w:r w:rsidR="005D400D">
        <w:rPr>
          <w:i/>
        </w:rPr>
        <w:t xml:space="preserve"> </w:t>
      </w:r>
      <w:r w:rsidR="005D400D">
        <w:t xml:space="preserve">at both microsites rather than shifting net </w:t>
      </w:r>
      <w:r w:rsidR="00832AEB">
        <w:t xml:space="preserve">relative </w:t>
      </w:r>
      <w:r w:rsidR="005D400D">
        <w:t xml:space="preserve">outcomes into facilitation via the magnet species effect. This study </w:t>
      </w:r>
      <w:ins w:id="252" w:author="zenrunner" w:date="2019-03-03T14:43:00Z">
        <w:r w:rsidR="00735E1F">
          <w:t xml:space="preserve">nonetheless </w:t>
        </w:r>
      </w:ins>
      <w:r w:rsidR="005D400D">
        <w:t xml:space="preserve">confirmed the </w:t>
      </w:r>
      <w:ins w:id="253" w:author="zenrunner" w:date="2019-03-03T14:43:00Z">
        <w:r w:rsidR="00735E1F">
          <w:t xml:space="preserve">general </w:t>
        </w:r>
      </w:ins>
      <w:r w:rsidR="005D400D">
        <w:t xml:space="preserve">role of the desert shrub </w:t>
      </w:r>
      <w:r w:rsidR="005D400D" w:rsidRPr="009152BD">
        <w:rPr>
          <w:i/>
        </w:rPr>
        <w:t>L. tridentata</w:t>
      </w:r>
      <w:r w:rsidR="005D400D">
        <w:t xml:space="preserve"> as a foundation species in this system through its positive effects on annual plants and arthropod communities, and through its ability to stabilize microclimates. </w:t>
      </w:r>
      <w:r w:rsidR="00D83209">
        <w:t xml:space="preserve">We </w:t>
      </w:r>
      <w:r w:rsidR="00374FDE">
        <w:t xml:space="preserve">also </w:t>
      </w:r>
      <w:r w:rsidR="00D83209">
        <w:t xml:space="preserve">found evidence of positive indirect interactions between </w:t>
      </w:r>
      <w:r w:rsidR="00D83209" w:rsidRPr="002D00B0">
        <w:rPr>
          <w:i/>
        </w:rPr>
        <w:t>M. glabrata</w:t>
      </w:r>
      <w:r w:rsidR="00D83209">
        <w:t xml:space="preserve"> and other flowering heterospecific annuals. </w:t>
      </w:r>
      <w:r w:rsidR="00D83209" w:rsidRPr="00876EE9">
        <w:rPr>
          <w:highlight w:val="yellow"/>
          <w:rPrChange w:id="254" w:author="zenrunner" w:date="2019-03-03T14:43:00Z">
            <w:rPr/>
          </w:rPrChange>
        </w:rPr>
        <w:t xml:space="preserve">Pollinator-mediated facilitation has not </w:t>
      </w:r>
      <w:r w:rsidR="00374FDE" w:rsidRPr="00876EE9">
        <w:rPr>
          <w:highlight w:val="yellow"/>
          <w:rPrChange w:id="255" w:author="zenrunner" w:date="2019-03-03T14:43:00Z">
            <w:rPr/>
          </w:rPrChange>
        </w:rPr>
        <w:t xml:space="preserve">previously </w:t>
      </w:r>
      <w:r w:rsidR="00D83209" w:rsidRPr="00876EE9">
        <w:rPr>
          <w:highlight w:val="yellow"/>
          <w:rPrChange w:id="256" w:author="zenrunner" w:date="2019-03-03T14:43:00Z">
            <w:rPr/>
          </w:rPrChange>
        </w:rPr>
        <w:t>been documented in any desert ecosystem globally</w:t>
      </w:r>
      <w:r w:rsidR="00D83209">
        <w:t xml:space="preserve"> (Braun and Lortie, 2018)</w:t>
      </w:r>
      <w:ins w:id="257" w:author="zenrunner" w:date="2019-03-03T14:43:00Z">
        <w:r w:rsidR="00876EE9">
          <w:t xml:space="preserve"> OK sweet – make this pop in the Abstract then please and perhaps consider setting up as the hypothesis of paper too? Or at least mention </w:t>
        </w:r>
      </w:ins>
      <w:ins w:id="258" w:author="zenrunner" w:date="2019-03-03T14:44:00Z">
        <w:r w:rsidR="00876EE9">
          <w:t>–</w:t>
        </w:r>
      </w:ins>
      <w:ins w:id="259" w:author="zenrunner" w:date="2019-03-03T14:43:00Z">
        <w:r w:rsidR="00876EE9">
          <w:t xml:space="preserve"> see </w:t>
        </w:r>
      </w:ins>
      <w:ins w:id="260" w:author="zenrunner" w:date="2019-03-03T14:44:00Z">
        <w:r w:rsidR="00876EE9">
          <w:t xml:space="preserve">track </w:t>
        </w:r>
        <w:r w:rsidR="00876EE9">
          <w:lastRenderedPageBreak/>
          <w:t>changes in that para in the Intro</w:t>
        </w:r>
      </w:ins>
      <w:r w:rsidR="00D83209">
        <w:t xml:space="preserve">. </w:t>
      </w:r>
      <w:r w:rsidR="00374FDE">
        <w:t>P</w:t>
      </w:r>
      <w:r w:rsidR="0079491E">
        <w:t>ositive</w:t>
      </w:r>
      <w:r w:rsidR="00374FDE">
        <w:t xml:space="preserve"> </w:t>
      </w:r>
      <w:del w:id="261" w:author="zenrunner" w:date="2019-03-03T14:44:00Z">
        <w:r w:rsidR="00374FDE" w:rsidDel="0024290B">
          <w:delText>direct and indirect</w:delText>
        </w:r>
        <w:r w:rsidR="0079491E" w:rsidDel="0024290B">
          <w:delText xml:space="preserve"> </w:delText>
        </w:r>
      </w:del>
      <w:r w:rsidR="0079491E">
        <w:t xml:space="preserve">effects were </w:t>
      </w:r>
      <w:del w:id="262" w:author="zenrunner" w:date="2019-03-03T14:44:00Z">
        <w:r w:rsidR="0079491E" w:rsidDel="00A558BA">
          <w:delText>simultaneous</w:delText>
        </w:r>
        <w:r w:rsidR="00374FDE" w:rsidDel="00A558BA">
          <w:delText xml:space="preserve"> </w:delText>
        </w:r>
      </w:del>
      <w:ins w:id="263" w:author="zenrunner" w:date="2019-03-03T14:44:00Z">
        <w:r w:rsidR="00A558BA">
          <w:t xml:space="preserve">concurrent </w:t>
        </w:r>
      </w:ins>
      <w:r w:rsidR="00374FDE">
        <w:t xml:space="preserve">with negative </w:t>
      </w:r>
      <w:del w:id="264" w:author="zenrunner" w:date="2019-03-03T14:44:00Z">
        <w:r w:rsidR="00374FDE" w:rsidDel="0024290B">
          <w:delText xml:space="preserve">indirect </w:delText>
        </w:r>
      </w:del>
      <w:r w:rsidR="00374FDE">
        <w:t>effects</w:t>
      </w:r>
      <w:ins w:id="265" w:author="zenrunner" w:date="2019-03-03T14:45:00Z">
        <w:r w:rsidR="002F2763">
          <w:t>.</w:t>
        </w:r>
      </w:ins>
      <w:r w:rsidR="00374FDE">
        <w:t xml:space="preserve"> </w:t>
      </w:r>
      <w:del w:id="266" w:author="zenrunner" w:date="2019-03-03T14:45:00Z">
        <w:r w:rsidR="0079491E" w:rsidDel="002F2763">
          <w:delText xml:space="preserve">therefore </w:delText>
        </w:r>
        <w:r w:rsidR="0079491E" w:rsidRPr="0079491E" w:rsidDel="002F2763">
          <w:delText>r</w:delText>
        </w:r>
      </w:del>
      <w:ins w:id="267" w:author="zenrunner" w:date="2019-03-03T14:45:00Z">
        <w:r w:rsidR="002F2763">
          <w:t>R</w:t>
        </w:r>
      </w:ins>
      <w:r w:rsidR="0079491E" w:rsidRPr="0079491E">
        <w:t xml:space="preserve">eproductive outcomes </w:t>
      </w:r>
      <w:r w:rsidR="00361D92" w:rsidRPr="0079491E">
        <w:t xml:space="preserve">and </w:t>
      </w:r>
      <w:r w:rsidR="0079491E">
        <w:t xml:space="preserve">indirect interactions </w:t>
      </w:r>
      <w:ins w:id="268" w:author="zenrunner" w:date="2019-03-03T14:45:00Z">
        <w:r w:rsidR="007618D8">
          <w:t xml:space="preserve">can be pivotal in </w:t>
        </w:r>
      </w:ins>
      <w:del w:id="269" w:author="zenrunner" w:date="2019-03-03T14:45:00Z">
        <w:r w:rsidR="0079491E" w:rsidDel="007618D8">
          <w:delText>in general</w:delText>
        </w:r>
        <w:r w:rsidR="00361D92" w:rsidRPr="0079491E" w:rsidDel="007618D8">
          <w:delText xml:space="preserve"> cannot be ignored in ecological studies of</w:delText>
        </w:r>
      </w:del>
      <w:ins w:id="270" w:author="zenrunner" w:date="2019-03-03T14:45:00Z">
        <w:r w:rsidR="007618D8">
          <w:t>shrub-</w:t>
        </w:r>
      </w:ins>
      <w:del w:id="271" w:author="zenrunner" w:date="2019-03-03T14:45:00Z">
        <w:r w:rsidR="00361D92" w:rsidRPr="0079491E" w:rsidDel="007618D8">
          <w:delText xml:space="preserve"> </w:delText>
        </w:r>
      </w:del>
      <w:r w:rsidR="00361D92" w:rsidRPr="0079491E">
        <w:t>facilitation</w:t>
      </w:r>
      <w:ins w:id="272" w:author="zenrunner" w:date="2019-03-03T14:45:00Z">
        <w:r w:rsidR="007618D8">
          <w:t xml:space="preserve"> complexes in deserts</w:t>
        </w:r>
      </w:ins>
      <w:r w:rsidR="0079491E" w:rsidRPr="0079491E">
        <w:t>.</w:t>
      </w:r>
      <w:r w:rsidR="0006177E">
        <w:t xml:space="preserve"> </w:t>
      </w:r>
    </w:p>
    <w:p w14:paraId="23DA15F7" w14:textId="3BA35740" w:rsidR="00477CEF" w:rsidRDefault="00B51372" w:rsidP="00B96EE3">
      <w:pPr>
        <w:spacing w:line="480" w:lineRule="auto"/>
      </w:pPr>
      <w:r>
        <w:t>Plants that employ a cornucopian flowering strategy produce abundant floral resources over an extended period of time</w:t>
      </w:r>
      <w:r w:rsidR="00A51869">
        <w:t xml:space="preserve"> and</w:t>
      </w:r>
      <w:r>
        <w:t xml:space="preserve"> can attract a wide range of pollinators to the localized area </w:t>
      </w:r>
      <w:r w:rsidR="00505B23">
        <w:fldChar w:fldCharType="begin"/>
      </w:r>
      <w:r w:rsidR="001467D2">
        <w:instrText xml:space="preserve"> ADDIN EN.CITE &lt;EndNote&gt;&lt;Cite&gt;&lt;Author&gt;Gentry&lt;/Author&gt;&lt;Year&gt;1974&lt;/Year&gt;&lt;RecNum&gt;300&lt;/RecNum&gt;&lt;DisplayText&gt;(Mosquin 1971; Gentry 1974)&lt;/DisplayText&gt;&lt;record&gt;&lt;rec-number&gt;300&lt;/rec-number&gt;&lt;foreign-keys&gt;&lt;key app="EN" db-id="efxxxd2elfvxfde05eev9swq9zv0dswrxzp2"&gt;300&lt;/key&gt;&lt;/foreign-keys&gt;&lt;ref-type name="Journal Article"&gt;17&lt;/ref-type&gt;&lt;contributors&gt;&lt;authors&gt;&lt;author&gt;Gentry, Alwyn H&lt;/author&gt;&lt;/authors&gt;&lt;/contributors&gt;&lt;titles&gt;&lt;title&gt;Flowering phenology and diversity in tropical Bignoniaceae&lt;/title&gt;&lt;secondary-title&gt;Biotropica&lt;/secondary-title&gt;&lt;/titles&gt;&lt;periodical&gt;&lt;full-title&gt;Biotropica&lt;/full-title&gt;&lt;/periodical&gt;&lt;pages&gt;64-68&lt;/pages&gt;&lt;dates&gt;&lt;year&gt;1974&lt;/year&gt;&lt;/dates&gt;&lt;isbn&gt;0006-3606&lt;/isbn&gt;&lt;urls&gt;&lt;/urls&gt;&lt;/record&gt;&lt;/Cite&gt;&lt;Cite&gt;&lt;Author&gt;Mosquin&lt;/Author&gt;&lt;Year&gt;1971&lt;/Year&gt;&lt;RecNum&gt;35&lt;/RecNum&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5B23">
        <w:fldChar w:fldCharType="separate"/>
      </w:r>
      <w:r w:rsidR="001467D2">
        <w:rPr>
          <w:noProof/>
        </w:rPr>
        <w:t>(</w:t>
      </w:r>
      <w:hyperlink w:anchor="_ENREF_57" w:tooltip="Mosquin, 1971 #35" w:history="1">
        <w:r w:rsidR="00663A38">
          <w:rPr>
            <w:noProof/>
          </w:rPr>
          <w:t>Mosquin 1971</w:t>
        </w:r>
      </w:hyperlink>
      <w:r w:rsidR="001467D2">
        <w:rPr>
          <w:noProof/>
        </w:rPr>
        <w:t xml:space="preserve">; </w:t>
      </w:r>
      <w:hyperlink w:anchor="_ENREF_33" w:tooltip="Gentry, 1974 #300" w:history="1">
        <w:r w:rsidR="00663A38">
          <w:rPr>
            <w:noProof/>
          </w:rPr>
          <w:t>Gentry 1974</w:t>
        </w:r>
      </w:hyperlink>
      <w:r w:rsidR="001467D2">
        <w:rPr>
          <w:noProof/>
        </w:rPr>
        <w:t>)</w:t>
      </w:r>
      <w:r w:rsidR="00505B23">
        <w:fldChar w:fldCharType="end"/>
      </w:r>
      <w:r w:rsidR="00A51869">
        <w:t>.</w:t>
      </w:r>
      <w:r w:rsidRPr="006C63B5">
        <w:t xml:space="preserve"> </w:t>
      </w:r>
      <w:r w:rsidR="00A4133B">
        <w:t>Pollinators showed a behavioural response to the increased floral resources of</w:t>
      </w:r>
      <w:ins w:id="273" w:author="zenrunner" w:date="2019-03-03T14:46:00Z">
        <w:r w:rsidR="0052283C">
          <w:t xml:space="preserve"> the foundation species</w:t>
        </w:r>
      </w:ins>
      <w:r w:rsidR="00A4133B">
        <w:t xml:space="preserve"> </w:t>
      </w:r>
      <w:r w:rsidR="00A4133B" w:rsidRPr="00A4133B">
        <w:rPr>
          <w:i/>
        </w:rPr>
        <w:t>L. tridentata</w:t>
      </w:r>
      <w:ins w:id="274" w:author="zenrunner" w:date="2019-03-03T14:46:00Z">
        <w:r w:rsidR="00377EBD">
          <w:t xml:space="preserve"> thereby</w:t>
        </w:r>
      </w:ins>
      <w:del w:id="275" w:author="zenrunner" w:date="2019-03-03T14:46:00Z">
        <w:r w:rsidR="00A4133B" w:rsidDel="00377EBD">
          <w:delText>,</w:delText>
        </w:r>
      </w:del>
      <w:r w:rsidR="00A4133B">
        <w:t xml:space="preserve"> decreasing </w:t>
      </w:r>
      <w:r w:rsidR="000A2756">
        <w:t xml:space="preserve">overall </w:t>
      </w:r>
      <w:r w:rsidR="00A4133B">
        <w:t xml:space="preserve">visitation and visit duration to </w:t>
      </w:r>
      <w:ins w:id="276" w:author="zenrunner" w:date="2019-03-03T14:46:00Z">
        <w:r w:rsidR="00741BF0">
          <w:t>the p</w:t>
        </w:r>
        <w:r w:rsidR="000A49B2">
          <w:t xml:space="preserve">hytometer </w:t>
        </w:r>
      </w:ins>
      <w:r w:rsidR="00A4133B" w:rsidRPr="00A96C32">
        <w:rPr>
          <w:i/>
        </w:rPr>
        <w:t>M. glabrata</w:t>
      </w:r>
      <w:r w:rsidR="00A4133B">
        <w:t xml:space="preserve">. </w:t>
      </w:r>
      <w:r w:rsidR="00A96C32">
        <w:t>When choosing between resources</w:t>
      </w:r>
      <w:ins w:id="277" w:author="zenrunner" w:date="2019-03-03T14:46:00Z">
        <w:r w:rsidR="00255F5F">
          <w:t>,</w:t>
        </w:r>
      </w:ins>
      <w:r>
        <w:t xml:space="preserve"> bees commonly stay for a few visits before leaving to the superior resource </w:t>
      </w:r>
      <w:r w:rsidR="00505B23">
        <w:fldChar w:fldCharType="begin"/>
      </w:r>
      <w:r w:rsidR="005E44FC">
        <w:instrText xml:space="preserve"> ADDIN EN.CITE &lt;EndNote&gt;&lt;Cite&gt;&lt;Author&gt;Sowig&lt;/Author&gt;&lt;Year&gt;1989&lt;/Year&gt;&lt;RecNum&gt;299&lt;/RecNum&gt;&lt;DisplayText&gt;(Sowig 1989)&lt;/DisplayText&gt;&lt;record&gt;&lt;rec-number&gt;299&lt;/rec-number&gt;&lt;foreign-keys&gt;&lt;key app="EN" db-id="efxxxd2elfvxfde05eev9swq9zv0dswrxzp2"&gt;299&lt;/key&gt;&lt;/foreign-keys&gt;&lt;ref-type name="Journal Article"&gt;17&lt;/ref-type&gt;&lt;contributors&gt;&lt;authors&gt;&lt;author&gt;Sowig, Peter&lt;/author&gt;&lt;/authors&gt;&lt;/contributors&gt;&lt;titles&gt;&lt;title&gt;Effects of flowering plant&amp;apos;s patch size on species composition of pollinator communities, foraging strategies, and resource partitioning in bumblebees (Hymenoptera: Apidae)&lt;/title&gt;&lt;secondary-title&gt;Oecologia&lt;/secondary-title&gt;&lt;/titles&gt;&lt;periodical&gt;&lt;full-title&gt;Oecologia&lt;/full-title&gt;&lt;/periodical&gt;&lt;pages&gt;550-558&lt;/pages&gt;&lt;volume&gt;78&lt;/volume&gt;&lt;number&gt;4&lt;/number&gt;&lt;dates&gt;&lt;year&gt;1989&lt;/year&gt;&lt;/dates&gt;&lt;isbn&gt;0029-8549&lt;/isbn&gt;&lt;urls&gt;&lt;/urls&gt;&lt;/record&gt;&lt;/Cite&gt;&lt;/EndNote&gt;</w:instrText>
      </w:r>
      <w:r w:rsidR="00505B23">
        <w:fldChar w:fldCharType="separate"/>
      </w:r>
      <w:r w:rsidR="005E44FC">
        <w:rPr>
          <w:noProof/>
        </w:rPr>
        <w:t>(</w:t>
      </w:r>
      <w:hyperlink w:anchor="_ENREF_81" w:tooltip="Sowig, 1989 #299" w:history="1">
        <w:r w:rsidR="00663A38">
          <w:rPr>
            <w:noProof/>
          </w:rPr>
          <w:t>Sowig 1989</w:t>
        </w:r>
      </w:hyperlink>
      <w:r w:rsidR="005E44FC">
        <w:rPr>
          <w:noProof/>
        </w:rPr>
        <w:t>)</w:t>
      </w:r>
      <w:r w:rsidR="00505B23">
        <w:fldChar w:fldCharType="end"/>
      </w:r>
      <w:del w:id="278" w:author="zenrunner" w:date="2019-03-03T14:46:00Z">
        <w:r w:rsidDel="00FD75B0">
          <w:delText>,</w:delText>
        </w:r>
      </w:del>
      <w:r>
        <w:t xml:space="preserve"> </w:t>
      </w:r>
      <w:del w:id="279" w:author="zenrunner" w:date="2019-03-03T14:46:00Z">
        <w:r w:rsidDel="00FD75B0">
          <w:delText xml:space="preserve">where </w:delText>
        </w:r>
      </w:del>
      <w:ins w:id="280" w:author="zenrunner" w:date="2019-03-03T14:46:00Z">
        <w:r w:rsidR="00FD75B0">
          <w:t xml:space="preserve">with </w:t>
        </w:r>
      </w:ins>
      <w:del w:id="281" w:author="zenrunner" w:date="2019-03-03T14:47:00Z">
        <w:r w:rsidDel="00820BF4">
          <w:delText xml:space="preserve">the </w:delText>
        </w:r>
      </w:del>
      <w:r>
        <w:t>larger floral display</w:t>
      </w:r>
      <w:ins w:id="282" w:author="zenrunner" w:date="2019-03-03T14:47:00Z">
        <w:r w:rsidR="00820BF4">
          <w:t>s</w:t>
        </w:r>
      </w:ins>
      <w:r>
        <w:t xml:space="preserve"> </w:t>
      </w:r>
      <w:r w:rsidR="00505B23">
        <w:fldChar w:fldCharType="begin"/>
      </w:r>
      <w:r w:rsidR="005E44FC">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05B23">
        <w:fldChar w:fldCharType="separate"/>
      </w:r>
      <w:r w:rsidR="005E44FC">
        <w:rPr>
          <w:noProof/>
        </w:rPr>
        <w:t>(</w:t>
      </w:r>
      <w:hyperlink w:anchor="_ENREF_8" w:tooltip="Bosch, 2001 #253" w:history="1">
        <w:r w:rsidR="00663A38">
          <w:rPr>
            <w:noProof/>
          </w:rPr>
          <w:t>Bosch and Waser 2001</w:t>
        </w:r>
      </w:hyperlink>
      <w:r w:rsidR="005E44FC">
        <w:rPr>
          <w:noProof/>
        </w:rPr>
        <w:t>)</w:t>
      </w:r>
      <w:r w:rsidR="00505B23">
        <w:fldChar w:fldCharType="end"/>
      </w:r>
      <w:r w:rsidR="00505B23">
        <w:t xml:space="preserve"> </w:t>
      </w:r>
      <w:r>
        <w:t xml:space="preserve">or richer rewards </w:t>
      </w:r>
      <w:r w:rsidR="00505B23">
        <w:fldChar w:fldCharType="begin"/>
      </w:r>
      <w:r w:rsidR="005E44FC">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05B23">
        <w:fldChar w:fldCharType="separate"/>
      </w:r>
      <w:r w:rsidR="005E44FC">
        <w:rPr>
          <w:noProof/>
        </w:rPr>
        <w:t>(</w:t>
      </w:r>
      <w:hyperlink w:anchor="_ENREF_67" w:tooltip="Robertson, 1999 #250" w:history="1">
        <w:r w:rsidR="00663A38">
          <w:rPr>
            <w:noProof/>
          </w:rPr>
          <w:t>Robertson et al. 1999</w:t>
        </w:r>
      </w:hyperlink>
      <w:r w:rsidR="005E44FC">
        <w:rPr>
          <w:noProof/>
        </w:rPr>
        <w:t>)</w:t>
      </w:r>
      <w:r w:rsidR="00505B23">
        <w:fldChar w:fldCharType="end"/>
      </w:r>
      <w:r w:rsidR="00505B23">
        <w:t xml:space="preserve"> </w:t>
      </w:r>
      <w:ins w:id="283" w:author="zenrunner" w:date="2019-03-03T14:47:00Z">
        <w:r w:rsidR="00820BF4">
          <w:t xml:space="preserve">because it </w:t>
        </w:r>
      </w:ins>
      <w:del w:id="284" w:author="zenrunner" w:date="2019-03-03T14:47:00Z">
        <w:r w:rsidDel="00820BF4">
          <w:rPr>
            <w:noProof/>
          </w:rPr>
          <w:delText xml:space="preserve">will </w:delText>
        </w:r>
      </w:del>
      <w:r>
        <w:t>improve</w:t>
      </w:r>
      <w:ins w:id="285" w:author="zenrunner" w:date="2019-03-03T14:47:00Z">
        <w:r w:rsidR="00820BF4">
          <w:t>s</w:t>
        </w:r>
      </w:ins>
      <w:r>
        <w:t xml:space="preserve"> their foraging efficiency. Feral honeybees, </w:t>
      </w:r>
      <w:r w:rsidRPr="000E29AB">
        <w:rPr>
          <w:i/>
        </w:rPr>
        <w:t>Apis mellifera</w:t>
      </w:r>
      <w:r>
        <w:rPr>
          <w:i/>
        </w:rPr>
        <w:t>,</w:t>
      </w:r>
      <w:r w:rsidRPr="001F3A81">
        <w:t xml:space="preserve"> </w:t>
      </w:r>
      <w:r>
        <w:t xml:space="preserve">were </w:t>
      </w:r>
      <w:r w:rsidRPr="001F3A81">
        <w:t>the</w:t>
      </w:r>
      <w:r>
        <w:t xml:space="preserve"> most frequent floral visitors to </w:t>
      </w:r>
      <w:r w:rsidRPr="000318B5">
        <w:rPr>
          <w:i/>
        </w:rPr>
        <w:t>L. tridentata</w:t>
      </w:r>
      <w:r>
        <w:rPr>
          <w:i/>
        </w:rPr>
        <w:t xml:space="preserve"> </w:t>
      </w:r>
      <w:r>
        <w:t xml:space="preserve">but only visited </w:t>
      </w:r>
      <w:r w:rsidRPr="00640B2E">
        <w:rPr>
          <w:i/>
        </w:rPr>
        <w:t>M. glabrata</w:t>
      </w:r>
      <w:r>
        <w:t xml:space="preserve"> prior to </w:t>
      </w:r>
      <w:r w:rsidRPr="009E2135">
        <w:rPr>
          <w:i/>
        </w:rPr>
        <w:t>L. tridentata</w:t>
      </w:r>
      <w:r>
        <w:t xml:space="preserve"> blooming. </w:t>
      </w:r>
      <w:r w:rsidRPr="00AA0E8A">
        <w:t xml:space="preserve">Honeybees prefer larger floral patches </w:t>
      </w:r>
      <w:r w:rsidR="00505B23" w:rsidRPr="00AA0E8A">
        <w:fldChar w:fldCharType="begin"/>
      </w:r>
      <w:r w:rsidR="005E44FC" w:rsidRPr="00AA0E8A">
        <w:instrText xml:space="preserve"> ADDIN EN.CITE &lt;EndNote&gt;&lt;Cite&gt;&lt;Author&gt;Sih&lt;/Author&gt;&lt;Year&gt;1987&lt;/Year&gt;&lt;RecNum&gt;301&lt;/RecNum&gt;&lt;DisplayText&gt;(Sih and Baltus 1987)&lt;/DisplayText&gt;&lt;record&gt;&lt;rec-number&gt;301&lt;/rec-number&gt;&lt;foreign-keys&gt;&lt;key app="EN" db-id="efxxxd2elfvxfde05eev9swq9zv0dswrxzp2"&gt;301&lt;/key&gt;&lt;/foreign-keys&gt;&lt;ref-type name="Journal Article"&gt;17&lt;/ref-type&gt;&lt;contributors&gt;&lt;authors&gt;&lt;author&gt;Sih, Andrew&lt;/author&gt;&lt;author&gt;Baltus, Marie-Sylvie&lt;/author&gt;&lt;/authors&gt;&lt;/contributors&gt;&lt;titles&gt;&lt;title&gt;Patch size, pollinator behavior, and pollinator limitation in catnip&lt;/title&gt;&lt;secondary-title&gt;Ecology&lt;/secondary-title&gt;&lt;/titles&gt;&lt;periodical&gt;&lt;full-title&gt;Ecology&lt;/full-title&gt;&lt;/periodical&gt;&lt;pages&gt;1679-1690&lt;/pages&gt;&lt;volume&gt;68&lt;/volume&gt;&lt;number&gt;6&lt;/number&gt;&lt;dates&gt;&lt;year&gt;1987&lt;/year&gt;&lt;/dates&gt;&lt;isbn&gt;1939-9170&lt;/isbn&gt;&lt;urls&gt;&lt;/urls&gt;&lt;/record&gt;&lt;/Cite&gt;&lt;/EndNote&gt;</w:instrText>
      </w:r>
      <w:r w:rsidR="00505B23" w:rsidRPr="00AA0E8A">
        <w:fldChar w:fldCharType="separate"/>
      </w:r>
      <w:r w:rsidR="005E44FC" w:rsidRPr="00AA0E8A">
        <w:rPr>
          <w:noProof/>
        </w:rPr>
        <w:t>(</w:t>
      </w:r>
      <w:hyperlink w:anchor="_ENREF_77" w:tooltip="Sih, 1987 #301" w:history="1">
        <w:r w:rsidR="00663A38" w:rsidRPr="00AA0E8A">
          <w:rPr>
            <w:noProof/>
          </w:rPr>
          <w:t>Sih and Baltus 1987</w:t>
        </w:r>
      </w:hyperlink>
      <w:r w:rsidR="005E44FC" w:rsidRPr="00AA0E8A">
        <w:rPr>
          <w:noProof/>
        </w:rPr>
        <w:t>)</w:t>
      </w:r>
      <w:r w:rsidR="00505B23" w:rsidRPr="00AA0E8A">
        <w:fldChar w:fldCharType="end"/>
      </w:r>
      <w:r w:rsidR="00505B23" w:rsidRPr="00AA0E8A">
        <w:t xml:space="preserve"> </w:t>
      </w:r>
      <w:r w:rsidRPr="00AA0E8A">
        <w:t>and exhibit floral constancy; the facultative specialization on different flower species at different times by individuals</w:t>
      </w:r>
      <w:r w:rsidR="00505B23" w:rsidRPr="00AA0E8A">
        <w:t xml:space="preserve"> </w:t>
      </w:r>
      <w:r w:rsidR="00505B23" w:rsidRPr="00AA0E8A">
        <w:fldChar w:fldCharType="begin"/>
      </w:r>
      <w:r w:rsidR="005E44FC" w:rsidRPr="00AA0E8A">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505B23" w:rsidRPr="00AA0E8A">
        <w:fldChar w:fldCharType="separate"/>
      </w:r>
      <w:r w:rsidR="005E44FC" w:rsidRPr="00AA0E8A">
        <w:rPr>
          <w:noProof/>
        </w:rPr>
        <w:t>(</w:t>
      </w:r>
      <w:hyperlink w:anchor="_ENREF_93" w:tooltip="Waser, 1986 #274" w:history="1">
        <w:r w:rsidR="00663A38" w:rsidRPr="00AA0E8A">
          <w:rPr>
            <w:noProof/>
          </w:rPr>
          <w:t>Waser 1986</w:t>
        </w:r>
      </w:hyperlink>
      <w:r w:rsidR="005E44FC" w:rsidRPr="00AA0E8A">
        <w:rPr>
          <w:noProof/>
        </w:rPr>
        <w:t>)</w:t>
      </w:r>
      <w:r w:rsidR="00505B23" w:rsidRPr="00AA0E8A">
        <w:fldChar w:fldCharType="end"/>
      </w:r>
      <w:r w:rsidR="00503A77">
        <w:t xml:space="preserve"> </w:t>
      </w:r>
      <w:r w:rsidR="00994201">
        <w:t>and this foraging behaviour</w:t>
      </w:r>
      <w:r w:rsidR="00E2078B">
        <w:t xml:space="preserve"> </w:t>
      </w:r>
      <w:r w:rsidR="00994201">
        <w:t>likely contributed to the outcomes</w:t>
      </w:r>
      <w:r w:rsidR="00E2078B">
        <w:t xml:space="preserve"> observed</w:t>
      </w:r>
      <w:r w:rsidRPr="00AA0E8A">
        <w:t>.</w:t>
      </w:r>
      <w:r>
        <w:t xml:space="preserve"> Facilitation via honeybees and solitary bees has been documented in previous studies</w:t>
      </w:r>
      <w:r w:rsidR="00505B23">
        <w:t xml:space="preserve"> </w:t>
      </w:r>
      <w:r w:rsidR="00505B23">
        <w:fldChar w:fldCharType="begin">
          <w:fldData xml:space="preserve">PEVuZE5vdGU+PENpdGU+PEF1dGhvcj5BbGJyZWNodDwvQXV0aG9yPjxZZWFyPjIwMTY8L1llYXI+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=
</w:fldData>
        </w:fldChar>
      </w:r>
      <w:r w:rsidR="005E44FC">
        <w:instrText xml:space="preserve"> ADDIN EN.CITE </w:instrText>
      </w:r>
      <w:r w:rsidR="005E44FC">
        <w:fldChar w:fldCharType="begin">
          <w:fldData xml:space="preserve">PEVuZE5vdGU+PENpdGU+PEF1dGhvcj5BbGJyZWNodDwvQXV0aG9yPjxZZWFyPjIwMTY8L1llYXI+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=
</w:fldData>
        </w:fldChar>
      </w:r>
      <w:r w:rsidR="005E44FC">
        <w:instrText xml:space="preserve"> ADDIN EN.CITE.DATA </w:instrText>
      </w:r>
      <w:r w:rsidR="005E44FC">
        <w:fldChar w:fldCharType="end"/>
      </w:r>
      <w:r w:rsidR="00505B23">
        <w:fldChar w:fldCharType="separate"/>
      </w:r>
      <w:r w:rsidR="005E44FC">
        <w:rPr>
          <w:noProof/>
        </w:rPr>
        <w:t>(</w:t>
      </w:r>
      <w:hyperlink w:anchor="_ENREF_1" w:tooltip="Albrecht, 2016 #66" w:history="1">
        <w:r w:rsidR="00663A38">
          <w:rPr>
            <w:noProof/>
          </w:rPr>
          <w:t>Albrecht et al. 2016</w:t>
        </w:r>
      </w:hyperlink>
      <w:r w:rsidR="005E44FC">
        <w:rPr>
          <w:noProof/>
        </w:rPr>
        <w:t xml:space="preserve">; </w:t>
      </w:r>
      <w:hyperlink w:anchor="_ENREF_13" w:tooltip="Bruckman, 2016 #79" w:history="1">
        <w:r w:rsidR="00663A38">
          <w:rPr>
            <w:noProof/>
          </w:rPr>
          <w:t>Bruckman and Campbell 2016</w:t>
        </w:r>
      </w:hyperlink>
      <w:r w:rsidR="005E44FC">
        <w:rPr>
          <w:noProof/>
        </w:rPr>
        <w:t>)</w:t>
      </w:r>
      <w:r w:rsidR="00505B23">
        <w:fldChar w:fldCharType="end"/>
      </w:r>
      <w:r>
        <w:t>, however in most cases</w:t>
      </w:r>
      <w:ins w:id="286" w:author="zenrunner" w:date="2019-03-03T14:47:00Z">
        <w:r w:rsidR="00D46306">
          <w:t>,</w:t>
        </w:r>
      </w:ins>
      <w:r>
        <w:t xml:space="preserve"> the magnet plant does not offer such disproportionately abundant </w:t>
      </w:r>
      <w:r w:rsidRPr="00F1730A">
        <w:rPr>
          <w:highlight w:val="yellow"/>
          <w:rPrChange w:id="287" w:author="zenrunner" w:date="2019-03-03T14:47:00Z">
            <w:rPr/>
          </w:rPrChange>
        </w:rPr>
        <w:t xml:space="preserve">resources as </w:t>
      </w:r>
      <w:r w:rsidRPr="00F1730A">
        <w:rPr>
          <w:i/>
          <w:highlight w:val="yellow"/>
          <w:rPrChange w:id="288" w:author="zenrunner" w:date="2019-03-03T14:47:00Z">
            <w:rPr>
              <w:i/>
            </w:rPr>
          </w:rPrChange>
        </w:rPr>
        <w:t>L. tridentata</w:t>
      </w:r>
      <w:r w:rsidRPr="00F1730A">
        <w:rPr>
          <w:highlight w:val="yellow"/>
          <w:rPrChange w:id="289" w:author="zenrunner" w:date="2019-03-03T14:47:00Z">
            <w:rPr/>
          </w:rPrChange>
        </w:rPr>
        <w:t xml:space="preserve"> relative to the potted annuals</w:t>
      </w:r>
      <w:ins w:id="290" w:author="zenrunner" w:date="2019-03-03T14:47:00Z">
        <w:r w:rsidR="00F1730A">
          <w:t xml:space="preserve"> getting clunky</w:t>
        </w:r>
      </w:ins>
      <w:r>
        <w:t xml:space="preserve">. </w:t>
      </w:r>
      <w:r w:rsidR="00851EFE">
        <w:t xml:space="preserve">In the alpine, </w:t>
      </w:r>
      <w:r w:rsidR="000F598F">
        <w:t xml:space="preserve">similar </w:t>
      </w:r>
      <w:r w:rsidR="00851EFE" w:rsidRPr="003A7EC2">
        <w:rPr>
          <w:highlight w:val="yellow"/>
          <w:rPrChange w:id="291" w:author="zenrunner" w:date="2019-03-03T14:48:00Z">
            <w:rPr/>
          </w:rPrChange>
        </w:rPr>
        <w:t>exploitation</w:t>
      </w:r>
      <w:ins w:id="292" w:author="zenrunner" w:date="2019-03-03T14:48:00Z">
        <w:r w:rsidR="003A7EC2">
          <w:t>?</w:t>
        </w:r>
      </w:ins>
      <w:r w:rsidR="00851EFE" w:rsidRPr="00B96EE3">
        <w:t xml:space="preserve"> competition of spring annuals by later-blooming </w:t>
      </w:r>
      <w:r w:rsidR="000F598F">
        <w:t xml:space="preserve">resource-rich </w:t>
      </w:r>
      <w:r w:rsidR="00851EFE" w:rsidRPr="00B96EE3">
        <w:t>cornucopia plants</w:t>
      </w:r>
      <w:r w:rsidR="00A96C32">
        <w:t xml:space="preserve"> has</w:t>
      </w:r>
      <w:r w:rsidR="00851EFE" w:rsidRPr="00B96EE3">
        <w:t xml:space="preserve"> </w:t>
      </w:r>
      <w:r w:rsidR="000F598F">
        <w:t>contributed</w:t>
      </w:r>
      <w:r w:rsidR="00851EFE" w:rsidRPr="00B96EE3">
        <w:t xml:space="preserve"> to pheno</w:t>
      </w:r>
      <w:r w:rsidR="00851EFE">
        <w:t>logical divergence</w:t>
      </w:r>
      <w:r w:rsidR="00851EFE" w:rsidRPr="00B96EE3">
        <w:t xml:space="preserve"> </w:t>
      </w:r>
      <w:r w:rsidR="00851EFE" w:rsidRPr="00B96EE3">
        <w:fldChar w:fldCharType="begin"/>
      </w:r>
      <w:r w:rsidR="00851EFE" w:rsidRPr="00486713">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851EFE" w:rsidRPr="00B96EE3">
        <w:fldChar w:fldCharType="separate"/>
      </w:r>
      <w:r w:rsidR="00851EFE" w:rsidRPr="00B96EE3">
        <w:rPr>
          <w:noProof/>
        </w:rPr>
        <w:t>(</w:t>
      </w:r>
      <w:r w:rsidR="00851EFE" w:rsidRPr="00B96EE3">
        <w:fldChar w:fldCharType="end"/>
      </w:r>
      <w:r w:rsidR="00595E91">
        <w:t>Mosquin</w:t>
      </w:r>
      <w:r w:rsidR="00994201">
        <w:t xml:space="preserve"> 1971</w:t>
      </w:r>
      <w:r w:rsidR="00595E91">
        <w:t>).</w:t>
      </w:r>
      <w:r w:rsidR="00851EFE">
        <w:t xml:space="preserve"> </w:t>
      </w:r>
      <w:r w:rsidR="00994201">
        <w:t>Over</w:t>
      </w:r>
      <w:r w:rsidR="000F598F">
        <w:t xml:space="preserve"> the study period</w:t>
      </w:r>
      <w:ins w:id="293" w:author="zenrunner" w:date="2019-03-03T14:48:00Z">
        <w:r w:rsidR="003A7EC2">
          <w:t>,</w:t>
        </w:r>
      </w:ins>
      <w:r w:rsidR="000F598F">
        <w:t xml:space="preserve"> a</w:t>
      </w:r>
      <w:r w:rsidR="000F598F" w:rsidRPr="00974534">
        <w:t>dditional</w:t>
      </w:r>
      <w:r w:rsidR="000F598F" w:rsidRPr="000F4137">
        <w:t xml:space="preserve"> foundation species including </w:t>
      </w:r>
      <w:r w:rsidR="000F598F" w:rsidRPr="000F4137">
        <w:rPr>
          <w:i/>
        </w:rPr>
        <w:t>Acamptopappus sphaerocephalus</w:t>
      </w:r>
      <w:r w:rsidR="000F598F" w:rsidRPr="000F4137">
        <w:t xml:space="preserve">, </w:t>
      </w:r>
      <w:r w:rsidR="000F598F" w:rsidRPr="000F4137">
        <w:rPr>
          <w:i/>
        </w:rPr>
        <w:t>Opuntia sp</w:t>
      </w:r>
      <w:r w:rsidR="000F598F" w:rsidRPr="000F4137">
        <w:t>.</w:t>
      </w:r>
      <w:r w:rsidR="000F598F">
        <w:t xml:space="preserve"> </w:t>
      </w:r>
      <w:r w:rsidR="000F598F" w:rsidRPr="000F4137">
        <w:t xml:space="preserve">and </w:t>
      </w:r>
      <w:r w:rsidR="000F598F" w:rsidRPr="000F4137">
        <w:rPr>
          <w:i/>
        </w:rPr>
        <w:t>Ericameria cooperi</w:t>
      </w:r>
      <w:r w:rsidR="000F598F">
        <w:t xml:space="preserve"> </w:t>
      </w:r>
      <w:r w:rsidR="000F598F" w:rsidRPr="000F4137">
        <w:t xml:space="preserve">entered into bloom alongside </w:t>
      </w:r>
      <w:r w:rsidR="000F598F" w:rsidRPr="000F4137">
        <w:rPr>
          <w:i/>
        </w:rPr>
        <w:t>L. tridentata</w:t>
      </w:r>
      <w:r w:rsidR="000F598F" w:rsidRPr="000F4137">
        <w:t xml:space="preserve"> while annual floral density decreased</w:t>
      </w:r>
      <w:ins w:id="294" w:author="zenrunner" w:date="2019-03-03T14:48:00Z">
        <w:r w:rsidR="005B1402">
          <w:t>. This is</w:t>
        </w:r>
      </w:ins>
      <w:del w:id="295" w:author="zenrunner" w:date="2019-03-03T14:48:00Z">
        <w:r w:rsidR="000F598F" w:rsidRPr="000F4137" w:rsidDel="005B1402">
          <w:delText>,</w:delText>
        </w:r>
      </w:del>
      <w:r w:rsidR="000F598F" w:rsidRPr="000F4137">
        <w:t xml:space="preserve"> </w:t>
      </w:r>
      <w:r w:rsidR="00A92676">
        <w:lastRenderedPageBreak/>
        <w:t>a consist</w:t>
      </w:r>
      <w:r w:rsidR="004F33C6">
        <w:t xml:space="preserve">ent </w:t>
      </w:r>
      <w:del w:id="296" w:author="zenrunner" w:date="2019-03-03T14:48:00Z">
        <w:r w:rsidR="004F33C6" w:rsidDel="00704710">
          <w:delText xml:space="preserve">occurrence </w:delText>
        </w:r>
      </w:del>
      <w:ins w:id="297" w:author="zenrunner" w:date="2019-03-03T14:48:00Z">
        <w:r w:rsidR="00704710">
          <w:t xml:space="preserve">shift </w:t>
        </w:r>
      </w:ins>
      <w:r w:rsidR="004F33C6">
        <w:t>throughout Southw</w:t>
      </w:r>
      <w:r w:rsidR="00A92676">
        <w:t xml:space="preserve">estern Deserts </w:t>
      </w:r>
      <w:r w:rsidR="00A92676">
        <w:fldChar w:fldCharType="begin">
          <w:fldData xml:space="preserve">PEVuZE5vdGU+PENpdGU+PEF1dGhvcj5DYWJsZTwvQXV0aG9yPjxZZWFyPjE5Njk8L1llYXI+PFJl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</w:fldData>
        </w:fldChar>
      </w:r>
      <w:r w:rsidR="00A92676">
        <w:instrText xml:space="preserve"> ADDIN EN.CITE </w:instrText>
      </w:r>
      <w:r w:rsidR="00A92676">
        <w:fldChar w:fldCharType="begin">
          <w:fldData xml:space="preserve">PEVuZE5vdGU+PENpdGU+PEF1dGhvcj5DYWJsZTwvQXV0aG9yPjxZZWFyPjE5Njk8L1llYXI+PFJl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</w:fldData>
        </w:fldChar>
      </w:r>
      <w:r w:rsidR="00A92676">
        <w:instrText xml:space="preserve"> ADDIN EN.CITE.DATA </w:instrText>
      </w:r>
      <w:r w:rsidR="00A92676">
        <w:fldChar w:fldCharType="end"/>
      </w:r>
      <w:r w:rsidR="00A92676">
        <w:fldChar w:fldCharType="separate"/>
      </w:r>
      <w:r w:rsidR="00A92676">
        <w:rPr>
          <w:noProof/>
        </w:rPr>
        <w:t>(</w:t>
      </w:r>
      <w:hyperlink w:anchor="_ENREF_15" w:tooltip="Cable, 1969 #303" w:history="1">
        <w:r w:rsidR="00A92676">
          <w:rPr>
            <w:noProof/>
          </w:rPr>
          <w:t>Cable 1969</w:t>
        </w:r>
      </w:hyperlink>
      <w:r w:rsidR="00A92676">
        <w:rPr>
          <w:noProof/>
        </w:rPr>
        <w:t xml:space="preserve">; </w:t>
      </w:r>
      <w:hyperlink w:anchor="_ENREF_37" w:tooltip="Halvorson, 1975 #302" w:history="1">
        <w:r w:rsidR="00A92676">
          <w:rPr>
            <w:noProof/>
          </w:rPr>
          <w:t>Halvorson and Patten 1975</w:t>
        </w:r>
      </w:hyperlink>
      <w:r w:rsidR="00A92676">
        <w:rPr>
          <w:noProof/>
        </w:rPr>
        <w:t xml:space="preserve">; </w:t>
      </w:r>
      <w:hyperlink w:anchor="_ENREF_44" w:tooltip="Jennings, 2001 #5" w:history="1">
        <w:r w:rsidR="00A92676">
          <w:rPr>
            <w:noProof/>
          </w:rPr>
          <w:t>Jennings 2001</w:t>
        </w:r>
      </w:hyperlink>
      <w:r w:rsidR="00A92676">
        <w:rPr>
          <w:noProof/>
        </w:rPr>
        <w:t>)</w:t>
      </w:r>
      <w:r w:rsidR="00A92676">
        <w:fldChar w:fldCharType="end"/>
      </w:r>
      <w:r w:rsidR="00A92676">
        <w:t xml:space="preserve">. </w:t>
      </w:r>
      <w:r w:rsidR="00B96EE3" w:rsidRPr="00D5791D">
        <w:t>The cornucopia flowering s</w:t>
      </w:r>
      <w:r w:rsidR="009718B0">
        <w:t xml:space="preserve">trategy by benefactors </w:t>
      </w:r>
      <w:del w:id="298" w:author="zenrunner" w:date="2019-03-03T14:48:00Z">
        <w:r w:rsidR="009718B0" w:rsidDel="00C5563A">
          <w:delText>likely</w:delText>
        </w:r>
        <w:r w:rsidR="00B96EE3" w:rsidRPr="00D5791D" w:rsidDel="00C5563A">
          <w:delText xml:space="preserve"> </w:delText>
        </w:r>
      </w:del>
      <w:ins w:id="299" w:author="zenrunner" w:date="2019-03-03T14:48:00Z">
        <w:r w:rsidR="00C5563A">
          <w:t>can</w:t>
        </w:r>
        <w:r w:rsidR="00C5563A" w:rsidRPr="00D5791D">
          <w:t xml:space="preserve"> </w:t>
        </w:r>
      </w:ins>
      <w:r w:rsidR="00B96EE3" w:rsidRPr="00D5791D">
        <w:t>introduce</w:t>
      </w:r>
      <w:del w:id="300" w:author="zenrunner" w:date="2019-03-03T14:48:00Z">
        <w:r w:rsidR="00727855" w:rsidDel="00C5563A">
          <w:delText>s</w:delText>
        </w:r>
      </w:del>
      <w:r w:rsidR="00B96EE3" w:rsidRPr="00D5791D">
        <w:t xml:space="preserve"> </w:t>
      </w:r>
      <w:r w:rsidR="00B96EE3">
        <w:t xml:space="preserve">directional selection in the protégé species to flower sooner </w:t>
      </w:r>
      <w:del w:id="301" w:author="zenrunner" w:date="2019-03-03T14:49:00Z">
        <w:r w:rsidR="00B96EE3" w:rsidDel="006C3972">
          <w:delText xml:space="preserve">and </w:delText>
        </w:r>
      </w:del>
      <w:r w:rsidR="00B96EE3">
        <w:t xml:space="preserve">to avoid competition in </w:t>
      </w:r>
      <w:r w:rsidR="00D733F2">
        <w:t xml:space="preserve">desert </w:t>
      </w:r>
      <w:r w:rsidR="00B96EE3" w:rsidRPr="00B96EE3">
        <w:t>shrub-annual facilitation systems</w:t>
      </w:r>
      <w:r w:rsidR="00B96EE3">
        <w:t>.</w:t>
      </w:r>
      <w:ins w:id="302" w:author="zenrunner" w:date="2019-03-03T14:49:00Z">
        <w:r w:rsidR="0000747A">
          <w:t xml:space="preserve">  Facilitation with a grain of salt.  Oh wait, facilitation with a grain of pollen. Harhar.</w:t>
        </w:r>
      </w:ins>
    </w:p>
    <w:p w14:paraId="1AA73DEF" w14:textId="0244F7F5" w:rsidR="00E35B89" w:rsidRDefault="00CD6885" w:rsidP="00B96EE3">
      <w:pPr>
        <w:spacing w:line="480" w:lineRule="auto"/>
      </w:pPr>
      <w:r w:rsidRPr="00CD6885">
        <w:t xml:space="preserve">Phenology is a critical mediator of net outcomes between multiple trophic levels. Interactions even in relatively short growing season systems can shift depending on life-stage and timing. Generally, the relative effect of blooming i.e. the temporal shift was greater in annual and arthropod communities than the effect of spatial association with </w:t>
      </w:r>
      <w:r w:rsidRPr="00CD6885">
        <w:rPr>
          <w:i/>
        </w:rPr>
        <w:t>L. tridentata</w:t>
      </w:r>
      <w:r w:rsidRPr="00CD6885">
        <w:t xml:space="preserve">. </w:t>
      </w:r>
      <w:r w:rsidRPr="000E1927">
        <w:t>The majority of research on plant-plant interactions focuses on a single life stage</w:t>
      </w:r>
      <w:r>
        <w:t xml:space="preserve"> or a single measurement</w:t>
      </w:r>
      <w:r w:rsidRPr="000E1927">
        <w:t xml:space="preserve"> </w:t>
      </w:r>
      <w:r>
        <w:fldChar w:fldCharType="begin"/>
      </w:r>
      <w:r>
        <w:instrText xml:space="preserve"> ADDIN EN.CITE &lt;EndNote&gt;&lt;Cite&gt;&lt;Author&gt;Goldberg&lt;/Author&gt;&lt;Year&gt;2001&lt;/Year&gt;&lt;RecNum&gt;247&lt;/RecNum&gt;&lt;DisplayText&gt;(Tielbörger and Kadmon 2000; Goldberg et al. 2001)&lt;/DisplayText&gt;&lt;record&gt;&lt;rec-number&gt;247&lt;/rec-number&gt;&lt;foreign-keys&gt;&lt;key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Cite&gt;&lt;Author&gt;Tielbörger&lt;/Author&gt;&lt;Year&gt;2000&lt;/Year&gt;&lt;RecNum&gt;20&lt;/RecNum&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EndNote&gt;</w:instrText>
      </w:r>
      <w:r>
        <w:fldChar w:fldCharType="separate"/>
      </w:r>
      <w:r>
        <w:rPr>
          <w:noProof/>
        </w:rPr>
        <w:t>(</w:t>
      </w:r>
      <w:hyperlink w:anchor="_ENREF_85" w:tooltip="Tielbörger, 2000 #20" w:history="1">
        <w:r>
          <w:rPr>
            <w:noProof/>
          </w:rPr>
          <w:t>Tielbörger and Kadmon 2000</w:t>
        </w:r>
      </w:hyperlink>
      <w:r>
        <w:rPr>
          <w:noProof/>
        </w:rPr>
        <w:t xml:space="preserve">; </w:t>
      </w:r>
      <w:hyperlink w:anchor="_ENREF_35" w:tooltip="Goldberg, 2001 #247" w:history="1">
        <w:r>
          <w:rPr>
            <w:noProof/>
          </w:rPr>
          <w:t>Goldberg et al. 2001</w:t>
        </w:r>
      </w:hyperlink>
      <w:r>
        <w:rPr>
          <w:noProof/>
        </w:rPr>
        <w:t>)</w:t>
      </w:r>
      <w:r>
        <w:fldChar w:fldCharType="end"/>
      </w:r>
      <w:r>
        <w:t>.</w:t>
      </w:r>
      <w:r w:rsidRPr="000E1927">
        <w:t xml:space="preserve"> </w:t>
      </w:r>
      <w:r>
        <w:t>These singular foci</w:t>
      </w:r>
      <w:r w:rsidRPr="000E1927">
        <w:t xml:space="preserve"> </w:t>
      </w:r>
      <w:r>
        <w:t>are</w:t>
      </w:r>
      <w:r w:rsidRPr="000E1927">
        <w:t xml:space="preserve"> inadequate for </w:t>
      </w:r>
      <w:r>
        <w:t>estimating</w:t>
      </w:r>
      <w:r w:rsidRPr="000E1927">
        <w:t xml:space="preserve"> fitness levels within </w:t>
      </w:r>
      <w:r>
        <w:t xml:space="preserve">plant </w:t>
      </w:r>
      <w:r w:rsidRPr="000E1927">
        <w:t>populations</w:t>
      </w:r>
      <w:r>
        <w:t xml:space="preserve"> </w:t>
      </w:r>
      <w:r>
        <w:fldChar w:fldCharType="begin"/>
      </w:r>
      <w:r>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fldChar w:fldCharType="separate"/>
      </w:r>
      <w:r>
        <w:rPr>
          <w:noProof/>
        </w:rPr>
        <w:t>(</w:t>
      </w:r>
      <w:hyperlink w:anchor="_ENREF_52" w:tooltip="McPeek, 1998 #248" w:history="1">
        <w:r>
          <w:rPr>
            <w:noProof/>
          </w:rPr>
          <w:t>McPeek and Peckarsky 1998</w:t>
        </w:r>
      </w:hyperlink>
      <w:r>
        <w:rPr>
          <w:noProof/>
        </w:rPr>
        <w:t>)</w:t>
      </w:r>
      <w:r>
        <w:fldChar w:fldCharType="end"/>
      </w:r>
      <w:r w:rsidRPr="000E1927">
        <w:t>.</w:t>
      </w:r>
      <w:r>
        <w:t xml:space="preserve"> </w:t>
      </w:r>
      <w:r w:rsidRPr="00CD6885">
        <w:t>Substantial within</w:t>
      </w:r>
      <w:ins w:id="303" w:author="zenrunner" w:date="2019-03-03T14:49:00Z">
        <w:r w:rsidR="000B7211">
          <w:t>-</w:t>
        </w:r>
      </w:ins>
      <w:del w:id="304" w:author="zenrunner" w:date="2019-03-03T14:49:00Z">
        <w:r w:rsidRPr="00CD6885" w:rsidDel="000B7211">
          <w:delText xml:space="preserve"> </w:delText>
        </w:r>
      </w:del>
      <w:r w:rsidRPr="00CD6885">
        <w:t>season changes to the intensity of facilitation and competition between shrubs and annuals ha</w:t>
      </w:r>
      <w:ins w:id="305" w:author="zenrunner" w:date="2019-03-03T14:50:00Z">
        <w:r w:rsidR="00D235A3">
          <w:t>ve</w:t>
        </w:r>
      </w:ins>
      <w:del w:id="306" w:author="zenrunner" w:date="2019-03-03T14:50:00Z">
        <w:r w:rsidRPr="00CD6885" w:rsidDel="00D235A3">
          <w:delText>s</w:delText>
        </w:r>
      </w:del>
      <w:r w:rsidRPr="00CD6885">
        <w:t xml:space="preserve"> been documented in both the Mojave Desert (Holzapfel and Mahall 1999) and the Negev (Schiffers and Tielbörger 2006).</w:t>
      </w:r>
      <w:r>
        <w:t xml:space="preserve"> </w:t>
      </w:r>
      <w:r w:rsidRPr="00CD6885">
        <w:t>Foundation species provide a complex suite of mechanisms to facilitate but also interact with</w:t>
      </w:r>
      <w:r w:rsidR="00E35B89">
        <w:t xml:space="preserve"> plant and arthropod communities</w:t>
      </w:r>
      <w:r w:rsidRPr="00CD6885">
        <w:t xml:space="preserve"> </w:t>
      </w:r>
      <w:ins w:id="307" w:author="zenrunner" w:date="2019-03-03T14:50:00Z">
        <w:r w:rsidR="00D14B59">
          <w:t xml:space="preserve">more richly, </w:t>
        </w:r>
      </w:ins>
      <w:r w:rsidRPr="00CD6885">
        <w:t xml:space="preserve">and we need to better describe the </w:t>
      </w:r>
      <w:del w:id="308" w:author="zenrunner" w:date="2019-03-03T14:50:00Z">
        <w:r w:rsidRPr="00CD6885" w:rsidDel="002B67FA">
          <w:delText xml:space="preserve">richness </w:delText>
        </w:r>
      </w:del>
      <w:ins w:id="309" w:author="zenrunner" w:date="2019-03-03T14:50:00Z">
        <w:r w:rsidR="002B67FA">
          <w:t>diversity</w:t>
        </w:r>
        <w:r w:rsidR="002B67FA" w:rsidRPr="00CD6885">
          <w:t xml:space="preserve"> </w:t>
        </w:r>
      </w:ins>
      <w:r w:rsidRPr="00CD6885">
        <w:t xml:space="preserve">of these </w:t>
      </w:r>
      <w:ins w:id="310" w:author="zenrunner" w:date="2019-03-03T14:50:00Z">
        <w:r w:rsidR="002B67FA">
          <w:t xml:space="preserve">concurrent </w:t>
        </w:r>
      </w:ins>
      <w:r w:rsidRPr="00CD6885">
        <w:t xml:space="preserve">interactions. </w:t>
      </w:r>
      <w:ins w:id="311" w:author="zenrunner" w:date="2019-03-03T14:50:00Z">
        <w:r w:rsidR="00CC1494">
          <w:t>POP – love it</w:t>
        </w:r>
      </w:ins>
    </w:p>
    <w:p w14:paraId="56AA958F" w14:textId="226B016D" w:rsidR="00B51372" w:rsidRDefault="00CD6885" w:rsidP="00571455">
      <w:pPr>
        <w:spacing w:line="480" w:lineRule="auto"/>
      </w:pPr>
      <w:r>
        <w:t>Mechanisms extending through insect communities can</w:t>
      </w:r>
      <w:r w:rsidR="00D95C98" w:rsidRPr="00486CB5">
        <w:t xml:space="preserve"> come into play treating shrubs as a key inter</w:t>
      </w:r>
      <w:r w:rsidR="009718B0">
        <w:t>actor in deserts – for instance</w:t>
      </w:r>
      <w:r w:rsidR="00D95C98" w:rsidRPr="00486CB5">
        <w:t xml:space="preserve"> pollinators can also interact with one another at these floral islands.</w:t>
      </w:r>
      <w:r w:rsidR="00D95C98">
        <w:rPr>
          <w:i/>
        </w:rPr>
        <w:t xml:space="preserve"> </w:t>
      </w:r>
      <w:r w:rsidR="00B51372" w:rsidRPr="00051922">
        <w:rPr>
          <w:i/>
        </w:rPr>
        <w:t>Eupeodes</w:t>
      </w:r>
      <w:r w:rsidR="00B51372" w:rsidRPr="00FB03C4">
        <w:rPr>
          <w:i/>
        </w:rPr>
        <w:t xml:space="preserve"> volucris</w:t>
      </w:r>
      <w:r w:rsidR="00B51372" w:rsidRPr="00FB03C4">
        <w:t xml:space="preserve"> (Diptera: Syrphidae) was the most frequent floral visitor to </w:t>
      </w:r>
      <w:r w:rsidR="00B51372" w:rsidRPr="00FB03C4">
        <w:rPr>
          <w:i/>
        </w:rPr>
        <w:t>M. glabrata.</w:t>
      </w:r>
      <w:r w:rsidR="00B51372" w:rsidRPr="00FB03C4">
        <w:t xml:space="preserve"> </w:t>
      </w:r>
      <w:r w:rsidR="00B51372">
        <w:t>However,</w:t>
      </w:r>
      <w:r w:rsidR="00B51372" w:rsidRPr="00FB03C4">
        <w:t xml:space="preserve"> </w:t>
      </w:r>
      <w:r w:rsidR="00B51372" w:rsidRPr="00FB03C4">
        <w:rPr>
          <w:i/>
        </w:rPr>
        <w:t>E. volucris</w:t>
      </w:r>
      <w:r w:rsidR="00B51372" w:rsidRPr="00FB03C4">
        <w:t xml:space="preserve"> did not switch despite being known to visit </w:t>
      </w:r>
      <w:r w:rsidR="00B51372" w:rsidRPr="00FB03C4">
        <w:rPr>
          <w:i/>
        </w:rPr>
        <w:t>L. tridentata</w:t>
      </w:r>
      <w:r w:rsidR="00B51372" w:rsidRPr="00FB03C4">
        <w:t xml:space="preserve"> </w:t>
      </w:r>
      <w:r w:rsidR="00505B23">
        <w:fldChar w:fldCharType="begin"/>
      </w:r>
      <w:r w:rsidR="005E44FC">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505B23">
        <w:fldChar w:fldCharType="separate"/>
      </w:r>
      <w:r w:rsidR="005E44FC">
        <w:rPr>
          <w:noProof/>
        </w:rPr>
        <w:t>(</w:t>
      </w:r>
      <w:hyperlink w:anchor="_ENREF_41" w:tooltip="Hurd Jr, 1975 #224" w:history="1">
        <w:r w:rsidR="00663A38">
          <w:rPr>
            <w:noProof/>
          </w:rPr>
          <w:t>Hurd Jr and Linsley 1975</w:t>
        </w:r>
      </w:hyperlink>
      <w:r w:rsidR="005E44FC">
        <w:rPr>
          <w:noProof/>
        </w:rPr>
        <w:t>)</w:t>
      </w:r>
      <w:r w:rsidR="00505B23">
        <w:fldChar w:fldCharType="end"/>
      </w:r>
      <w:r w:rsidR="00505B23">
        <w:t xml:space="preserve">. </w:t>
      </w:r>
      <w:r w:rsidR="00B51372" w:rsidRPr="001D3184">
        <w:t>The</w:t>
      </w:r>
      <w:r w:rsidR="00B51372" w:rsidRPr="00FB03C4">
        <w:t xml:space="preserve"> additional bees attracted by </w:t>
      </w:r>
      <w:r w:rsidR="00B51372" w:rsidRPr="00FB03C4">
        <w:rPr>
          <w:i/>
        </w:rPr>
        <w:t xml:space="preserve">L. tridentata </w:t>
      </w:r>
      <w:r w:rsidR="00B51372" w:rsidRPr="00FB03C4">
        <w:t xml:space="preserve">may have competitively excluded Syrphids from the immediate area. Competition between </w:t>
      </w:r>
      <w:ins w:id="312" w:author="zenrunner" w:date="2019-03-03T14:51:00Z">
        <w:r w:rsidR="00966996">
          <w:t>s</w:t>
        </w:r>
      </w:ins>
      <w:del w:id="313" w:author="zenrunner" w:date="2019-03-03T14:51:00Z">
        <w:r w:rsidR="00B51372" w:rsidRPr="00FB03C4" w:rsidDel="00966996">
          <w:delText>S</w:delText>
        </w:r>
      </w:del>
      <w:r w:rsidR="00B51372" w:rsidRPr="00FB03C4">
        <w:t xml:space="preserve">yrphids and other </w:t>
      </w:r>
      <w:r w:rsidR="00B51372" w:rsidRPr="00FB03C4">
        <w:lastRenderedPageBreak/>
        <w:t xml:space="preserve">pollinators is understudied </w:t>
      </w:r>
      <w:r w:rsidR="00505B23">
        <w:fldChar w:fldCharType="begin"/>
      </w:r>
      <w:r w:rsidR="005E44FC">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505B23">
        <w:fldChar w:fldCharType="separate"/>
      </w:r>
      <w:r w:rsidR="005E44FC">
        <w:rPr>
          <w:noProof/>
        </w:rPr>
        <w:t>(</w:t>
      </w:r>
      <w:hyperlink w:anchor="_ENREF_43" w:tooltip="Inouye, 2015 #38" w:history="1">
        <w:r w:rsidR="00663A38">
          <w:rPr>
            <w:noProof/>
          </w:rPr>
          <w:t>Inouye et al. 2015</w:t>
        </w:r>
      </w:hyperlink>
      <w:r w:rsidR="005E44FC">
        <w:rPr>
          <w:noProof/>
        </w:rPr>
        <w:t>)</w:t>
      </w:r>
      <w:r w:rsidR="00505B23">
        <w:fldChar w:fldCharType="end"/>
      </w:r>
      <w:r w:rsidR="00B51372" w:rsidRPr="00FB03C4">
        <w:t xml:space="preserve">, but competition between bee species is better known. </w:t>
      </w:r>
      <w:r w:rsidR="00B51372" w:rsidRPr="00FB03C4">
        <w:rPr>
          <w:i/>
        </w:rPr>
        <w:t>Centris</w:t>
      </w:r>
      <w:r w:rsidR="00B51372" w:rsidRPr="00FB03C4">
        <w:t xml:space="preserve"> sp. bees were frequent visitors to </w:t>
      </w:r>
      <w:r w:rsidR="00B51372" w:rsidRPr="00FB03C4">
        <w:rPr>
          <w:i/>
        </w:rPr>
        <w:t>L. tridentata</w:t>
      </w:r>
      <w:r w:rsidR="00B51372" w:rsidRPr="00FB03C4">
        <w:t xml:space="preserve"> flowers during this study. They are territorial and are known to chase away other bees from shrubs </w:t>
      </w:r>
      <w:r w:rsidR="00505B23">
        <w:fldChar w:fldCharType="begin"/>
      </w:r>
      <w:r w:rsidR="005E44FC">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505B23">
        <w:fldChar w:fldCharType="separate"/>
      </w:r>
      <w:r w:rsidR="005E44FC">
        <w:rPr>
          <w:noProof/>
        </w:rPr>
        <w:t>(</w:t>
      </w:r>
      <w:hyperlink w:anchor="_ENREF_2" w:tooltip="Alcock, 1977 #271" w:history="1">
        <w:r w:rsidR="00663A38">
          <w:rPr>
            <w:noProof/>
          </w:rPr>
          <w:t>Alcock et al. 1977</w:t>
        </w:r>
      </w:hyperlink>
      <w:r w:rsidR="005E44FC">
        <w:rPr>
          <w:noProof/>
        </w:rPr>
        <w:t>)</w:t>
      </w:r>
      <w:r w:rsidR="00505B23">
        <w:fldChar w:fldCharType="end"/>
      </w:r>
      <w:r w:rsidR="00B51372" w:rsidRPr="00FB03C4">
        <w:t xml:space="preserve">. Similarly, honeybees can reduce visitation by solitary bees </w:t>
      </w:r>
      <w:r w:rsidR="00505B23">
        <w:fldChar w:fldCharType="begin"/>
      </w:r>
      <w:r w:rsidR="005E44FC">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505B23">
        <w:fldChar w:fldCharType="separate"/>
      </w:r>
      <w:r w:rsidR="005E44FC">
        <w:rPr>
          <w:noProof/>
        </w:rPr>
        <w:t>(</w:t>
      </w:r>
      <w:hyperlink w:anchor="_ENREF_76" w:tooltip="Shavit, 2009 #272" w:history="1">
        <w:r w:rsidR="00663A38">
          <w:rPr>
            <w:noProof/>
          </w:rPr>
          <w:t>Shavit et al. 2009</w:t>
        </w:r>
      </w:hyperlink>
      <w:r w:rsidR="005E44FC">
        <w:rPr>
          <w:noProof/>
        </w:rPr>
        <w:t>)</w:t>
      </w:r>
      <w:r w:rsidR="00505B23">
        <w:fldChar w:fldCharType="end"/>
      </w:r>
      <w:r w:rsidR="00B51372" w:rsidRPr="00FB03C4">
        <w:t xml:space="preserve"> through competitive displacement </w:t>
      </w:r>
      <w:r w:rsidR="00505B23">
        <w:fldChar w:fldCharType="begin"/>
      </w:r>
      <w:r w:rsidR="005E44FC">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505B23">
        <w:fldChar w:fldCharType="separate"/>
      </w:r>
      <w:r w:rsidR="005E44FC">
        <w:rPr>
          <w:noProof/>
        </w:rPr>
        <w:t>(</w:t>
      </w:r>
      <w:hyperlink w:anchor="_ENREF_20" w:tooltip="Cane, 2017 #273" w:history="1">
        <w:r w:rsidR="00663A38">
          <w:rPr>
            <w:noProof/>
          </w:rPr>
          <w:t>Cane and Tepedino 2017</w:t>
        </w:r>
      </w:hyperlink>
      <w:r w:rsidR="005E44FC">
        <w:rPr>
          <w:noProof/>
        </w:rPr>
        <w:t>)</w:t>
      </w:r>
      <w:r w:rsidR="00505B23">
        <w:fldChar w:fldCharType="end"/>
      </w:r>
      <w:r w:rsidR="00B51372" w:rsidRPr="00FB03C4">
        <w:t>. Alternatively, syrphid visitation may have declined due</w:t>
      </w:r>
      <w:r w:rsidR="00B51372">
        <w:t xml:space="preserve"> to changes in local abundances</w:t>
      </w:r>
      <w:ins w:id="314" w:author="zenrunner" w:date="2019-03-03T14:51:00Z">
        <w:r w:rsidR="000A0B46">
          <w:t xml:space="preserve"> </w:t>
        </w:r>
      </w:ins>
      <w:del w:id="315" w:author="zenrunner" w:date="2019-03-03T14:51:00Z">
        <w:r w:rsidR="00B51372" w:rsidDel="000A0B46">
          <w:delText>,</w:delText>
        </w:r>
        <w:r w:rsidR="00B51372" w:rsidRPr="00FB03C4" w:rsidDel="000A0B46">
          <w:delText xml:space="preserve"> </w:delText>
        </w:r>
      </w:del>
      <w:r w:rsidR="00B51372" w:rsidRPr="00FB03C4">
        <w:t>particularly if their phenology is linked with annuals.</w:t>
      </w:r>
      <w:r w:rsidR="00B51372">
        <w:t xml:space="preserve"> </w:t>
      </w:r>
      <w:r w:rsidR="00B51372" w:rsidRPr="00FB03C4">
        <w:rPr>
          <w:i/>
        </w:rPr>
        <w:t>E. volucris</w:t>
      </w:r>
      <w:r w:rsidR="00B51372" w:rsidRPr="00FB03C4">
        <w:t xml:space="preserve"> is multivoltine </w:t>
      </w:r>
      <w:r w:rsidR="00505B23">
        <w:fldChar w:fldCharType="begin"/>
      </w:r>
      <w:r w:rsidR="005E44FC">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505B23">
        <w:fldChar w:fldCharType="separate"/>
      </w:r>
      <w:r w:rsidR="005E44FC">
        <w:rPr>
          <w:noProof/>
        </w:rPr>
        <w:t>(</w:t>
      </w:r>
      <w:hyperlink w:anchor="_ENREF_91" w:tooltip="Vockeroth, 1992 #268" w:history="1">
        <w:r w:rsidR="00663A38">
          <w:rPr>
            <w:noProof/>
          </w:rPr>
          <w:t>Vockeroth 1992</w:t>
        </w:r>
      </w:hyperlink>
      <w:r w:rsidR="005E44FC">
        <w:rPr>
          <w:noProof/>
        </w:rPr>
        <w:t>)</w:t>
      </w:r>
      <w:r w:rsidR="00505B23">
        <w:fldChar w:fldCharType="end"/>
      </w:r>
      <w:ins w:id="316" w:author="zenrunner" w:date="2019-03-03T14:51:00Z">
        <w:r w:rsidR="008079A8">
          <w:t>,</w:t>
        </w:r>
      </w:ins>
      <w:r w:rsidR="00505B23">
        <w:t xml:space="preserve"> </w:t>
      </w:r>
      <w:r w:rsidR="00B51372" w:rsidRPr="00FB03C4">
        <w:t xml:space="preserve">but the phenology of </w:t>
      </w:r>
      <w:r w:rsidR="00B51372" w:rsidRPr="00FB03C4">
        <w:rPr>
          <w:i/>
        </w:rPr>
        <w:t>E. volucris</w:t>
      </w:r>
      <w:r w:rsidR="00B51372" w:rsidRPr="00FB03C4">
        <w:t xml:space="preserve"> in desert systems has not been studied. Larval </w:t>
      </w:r>
      <w:r w:rsidR="00B51372" w:rsidRPr="00FB03C4">
        <w:rPr>
          <w:i/>
        </w:rPr>
        <w:t>E. volucris</w:t>
      </w:r>
      <w:r w:rsidR="00B51372" w:rsidRPr="00FB03C4">
        <w:t xml:space="preserve"> are aphid predators and their phenology appears to be tied to prey availability rather than floral resource availability </w:t>
      </w:r>
      <w:r w:rsidR="00505B23">
        <w:fldChar w:fldCharType="begin"/>
      </w:r>
      <w:r w:rsidR="001467D2">
        <w:instrText xml:space="preserve"> ADDIN EN.CITE &lt;EndNote&gt;&lt;Cite&gt;&lt;Author&gt;Iler&lt;/Author&gt;&lt;Year&gt;2013&lt;/Year&gt;&lt;RecNum&gt;270&lt;/RecNum&gt;&lt;DisplayText&gt;(Noma and Brewer 2008; 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Cite&gt;&lt;Author&gt;Noma&lt;/Author&gt;&lt;Year&gt;2008&lt;/Year&gt;&lt;RecNum&gt;40&lt;/RecNum&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505B23">
        <w:fldChar w:fldCharType="separate"/>
      </w:r>
      <w:r w:rsidR="001467D2">
        <w:rPr>
          <w:noProof/>
        </w:rPr>
        <w:t>(</w:t>
      </w:r>
      <w:hyperlink w:anchor="_ENREF_58" w:tooltip="Noma, 2008 #40" w:history="1">
        <w:r w:rsidR="00663A38">
          <w:rPr>
            <w:noProof/>
          </w:rPr>
          <w:t>Noma and Brewer 2008</w:t>
        </w:r>
      </w:hyperlink>
      <w:r w:rsidR="001467D2">
        <w:rPr>
          <w:noProof/>
        </w:rPr>
        <w:t xml:space="preserve">; </w:t>
      </w:r>
      <w:hyperlink w:anchor="_ENREF_42" w:tooltip="Iler, 2013 #270" w:history="1">
        <w:r w:rsidR="00663A38">
          <w:rPr>
            <w:noProof/>
          </w:rPr>
          <w:t>Iler et al. 2013</w:t>
        </w:r>
      </w:hyperlink>
      <w:r w:rsidR="001467D2">
        <w:rPr>
          <w:noProof/>
        </w:rPr>
        <w:t>)</w:t>
      </w:r>
      <w:r w:rsidR="00505B23">
        <w:fldChar w:fldCharType="end"/>
      </w:r>
      <w:r w:rsidR="00753C6D">
        <w:t xml:space="preserve">. </w:t>
      </w:r>
      <w:r w:rsidR="00B51372" w:rsidRPr="000F21A4">
        <w:t xml:space="preserve">This suggests the influence of indirect shrub effects </w:t>
      </w:r>
      <w:del w:id="317" w:author="zenrunner" w:date="2019-03-03T14:51:00Z">
        <w:r w:rsidR="00B51372" w:rsidRPr="000F21A4" w:rsidDel="0078486C">
          <w:delText>i.e.</w:delText>
        </w:r>
      </w:del>
      <w:ins w:id="318" w:author="zenrunner" w:date="2019-03-03T14:51:00Z">
        <w:r w:rsidR="0078486C">
          <w:t>can be</w:t>
        </w:r>
      </w:ins>
      <w:r w:rsidR="00B51372" w:rsidRPr="000F21A4">
        <w:t xml:space="preserve"> mediated through pollinator-pollinator interactions</w:t>
      </w:r>
      <w:r w:rsidR="00B51372" w:rsidRPr="00486CB5">
        <w:t xml:space="preserve">. </w:t>
      </w:r>
      <w:commentRangeStart w:id="319"/>
      <w:r w:rsidR="00B51372" w:rsidRPr="00486CB5">
        <w:t>This is a novel mechanism of pollinator-mediated competition in arid ecosystems that has the potential to be widespread</w:t>
      </w:r>
      <w:del w:id="320" w:author="zenrunner" w:date="2019-03-03T14:52:00Z">
        <w:r w:rsidR="000F21A4" w:rsidRPr="000F21A4" w:rsidDel="00934E58">
          <w:delText>.</w:delText>
        </w:r>
        <w:commentRangeEnd w:id="319"/>
        <w:r w:rsidR="00994201" w:rsidDel="00934E58">
          <w:rPr>
            <w:rStyle w:val="CommentReference"/>
          </w:rPr>
          <w:commentReference w:id="319"/>
        </w:r>
      </w:del>
      <w:ins w:id="321" w:author="zenrunner" w:date="2019-03-03T14:52:00Z">
        <w:r w:rsidR="00934E58">
          <w:t xml:space="preserve">  and should be examined directly through observational studies of co-occurrence between pollinator guilds</w:t>
        </w:r>
        <w:r w:rsidR="00FE427F">
          <w:t xml:space="preserve"> to focal plant </w:t>
        </w:r>
        <w:r w:rsidR="00EE42C0">
          <w:t>species</w:t>
        </w:r>
        <w:r w:rsidR="00934E58">
          <w:t>.</w:t>
        </w:r>
        <w:r w:rsidR="00461501">
          <w:t xml:space="preserve"> OK?</w:t>
        </w:r>
      </w:ins>
    </w:p>
    <w:p w14:paraId="50868AEB" w14:textId="5E14F260" w:rsidR="006D6587" w:rsidRDefault="00B51372" w:rsidP="00571455">
      <w:pPr>
        <w:spacing w:line="480" w:lineRule="auto"/>
      </w:pPr>
      <w:r>
        <w:t xml:space="preserve">In this study, facilitation in germination and early growth came at a potential net fitness cost via competition for pollination during reproductive life stages. Life-stage dependent tradeoffs within nurse-protégé associations between perennials are well documented with facilitation in early life shifting to resource </w:t>
      </w:r>
      <w:r w:rsidR="00071CD1">
        <w:t>competition or parasitism</w:t>
      </w:r>
      <w:r>
        <w:t xml:space="preserve"> later in life</w:t>
      </w:r>
      <w:r w:rsidR="00753C6D">
        <w:t xml:space="preserve"> </w:t>
      </w:r>
      <w:r w:rsidR="00753C6D">
        <w:fldChar w:fldCharType="begin"/>
      </w:r>
      <w:r w:rsidR="001467D2">
        <w:instrText xml:space="preserve"> ADDIN EN.CITE &lt;EndNote&gt;&lt;Cite&gt;&lt;Author&gt;Valiente-Banuet&lt;/Author&gt;&lt;Year&gt;1991&lt;/Year&gt;&lt;RecNum&gt;143&lt;/RecNum&gt;&lt;DisplayText&gt;(Yeaton 1978; Valiente-Banuet et al. 1991)&lt;/DisplayText&gt;&lt;record&gt;&lt;rec-number&gt;143&lt;/rec-number&gt;&lt;foreign-keys&gt;&lt;key app="EN" db-id="efxxxd2elfvxfde05eev9swq9zv0dswrxzp2"&gt;143&lt;/key&gt;&lt;/foreign-keys&gt;&lt;ref-type name="Journal Article"&gt;17&lt;/ref-type&gt;&lt;contributors&gt;&lt;authors&gt;&lt;author&gt;Valiente-Banuet, A.&lt;/author&gt;&lt;author&gt;Bolongaro-Crevenna, A.&lt;/author&gt;&lt;author&gt;Briones, O.&lt;/author&gt;&lt;author&gt;Ezcurra, E.&lt;/author&gt;&lt;author&gt;Rosas, M.&lt;/author&gt;&lt;author&gt;Nuñez, H.&lt;/author&gt;&lt;author&gt;Barnard, G.&lt;/author&gt;&lt;author&gt;Vazquez, E.&lt;/author&gt;&lt;/authors&gt;&lt;/contributors&gt;&lt;titles&gt;&lt;title&gt;Spatial relationships between cacti and nurse shrubs in a semi‐arid environment in central Mexico&lt;/title&gt;&lt;secondary-title&gt;Journal of Vegetation Science&lt;/secondary-title&gt;&lt;/titles&gt;&lt;periodical&gt;&lt;full-title&gt;Journal of Vegetation Science&lt;/full-title&gt;&lt;/periodical&gt;&lt;pages&gt;15-20&lt;/pages&gt;&lt;volume&gt;2&lt;/volume&gt;&lt;number&gt;1&lt;/number&gt;&lt;dates&gt;&lt;year&gt;1991&lt;/year&gt;&lt;/dates&gt;&lt;urls&gt;&lt;/urls&gt;&lt;/record&gt;&lt;/Cite&gt;&lt;Cite&gt;&lt;Author&gt;Yeaton&lt;/Author&gt;&lt;Year&gt;1978&lt;/Year&gt;&lt;RecNum&gt;15&lt;/RecNum&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753C6D">
        <w:fldChar w:fldCharType="separate"/>
      </w:r>
      <w:r w:rsidR="001467D2">
        <w:rPr>
          <w:noProof/>
        </w:rPr>
        <w:t>(</w:t>
      </w:r>
      <w:hyperlink w:anchor="_ENREF_95" w:tooltip="Yeaton, 1978 #15" w:history="1">
        <w:r w:rsidR="00663A38">
          <w:rPr>
            <w:noProof/>
          </w:rPr>
          <w:t>Yeaton 1978</w:t>
        </w:r>
      </w:hyperlink>
      <w:r w:rsidR="001467D2">
        <w:rPr>
          <w:noProof/>
        </w:rPr>
        <w:t xml:space="preserve">; </w:t>
      </w:r>
      <w:hyperlink w:anchor="_ENREF_87" w:tooltip="Valiente-Banuet, 1991 #143" w:history="1">
        <w:r w:rsidR="00663A38">
          <w:rPr>
            <w:noProof/>
          </w:rPr>
          <w:t>Valiente-Banuet et al. 1991</w:t>
        </w:r>
      </w:hyperlink>
      <w:r w:rsidR="00071CD1">
        <w:rPr>
          <w:noProof/>
        </w:rPr>
        <w:t xml:space="preserve">, Llambi et al 2018, </w:t>
      </w:r>
      <w:r w:rsidR="0063662E">
        <w:rPr>
          <w:noProof/>
        </w:rPr>
        <w:t>Flores-Torres and Montana 2015</w:t>
      </w:r>
      <w:r w:rsidR="001467D2">
        <w:rPr>
          <w:noProof/>
        </w:rPr>
        <w:t>)</w:t>
      </w:r>
      <w:r w:rsidR="00753C6D">
        <w:fldChar w:fldCharType="end"/>
      </w:r>
      <w:r w:rsidR="00071CD1">
        <w:t xml:space="preserve">. </w:t>
      </w:r>
      <w:r>
        <w:t xml:space="preserve">Trade-offs between animal-mediated indirect interactions can </w:t>
      </w:r>
      <w:del w:id="322" w:author="zenrunner" w:date="2019-03-03T14:53:00Z">
        <w:r w:rsidDel="00BE45B3">
          <w:delText>also occur between differe</w:delText>
        </w:r>
      </w:del>
      <w:ins w:id="323" w:author="zenrunner" w:date="2019-03-03T14:53:00Z">
        <w:r w:rsidR="00BE45B3">
          <w:t>be</w:t>
        </w:r>
      </w:ins>
      <w:del w:id="324" w:author="zenrunner" w:date="2019-03-03T14:53:00Z">
        <w:r w:rsidDel="00BE45B3">
          <w:delText>nt</w:delText>
        </w:r>
      </w:del>
      <w:r>
        <w:t xml:space="preserve"> life</w:t>
      </w:r>
      <w:ins w:id="325" w:author="zenrunner" w:date="2019-03-03T14:53:00Z">
        <w:r w:rsidR="00BE45B3">
          <w:t>-s</w:t>
        </w:r>
      </w:ins>
      <w:del w:id="326" w:author="zenrunner" w:date="2019-03-03T14:53:00Z">
        <w:r w:rsidDel="00BE45B3">
          <w:delText xml:space="preserve"> s</w:delText>
        </w:r>
      </w:del>
      <w:r>
        <w:t>tage</w:t>
      </w:r>
      <w:ins w:id="327" w:author="zenrunner" w:date="2019-03-03T14:53:00Z">
        <w:r w:rsidR="0096412F">
          <w:t xml:space="preserve"> specific</w:t>
        </w:r>
      </w:ins>
      <w:del w:id="328" w:author="zenrunner" w:date="2019-03-03T14:53:00Z">
        <w:r w:rsidDel="00BE45B3">
          <w:delText>s</w:delText>
        </w:r>
      </w:del>
      <w:ins w:id="329" w:author="zenrunner" w:date="2019-03-03T14:53:00Z">
        <w:r w:rsidR="00552074">
          <w:t>.</w:t>
        </w:r>
      </w:ins>
      <w:del w:id="330" w:author="zenrunner" w:date="2019-03-03T14:53:00Z">
        <w:r w:rsidDel="00552074">
          <w:delText>.</w:delText>
        </w:r>
      </w:del>
      <w:r>
        <w:t xml:space="preserve"> For example, thorny plants can facilitate </w:t>
      </w:r>
      <w:ins w:id="331" w:author="zenrunner" w:date="2019-03-03T14:54:00Z">
        <w:r w:rsidR="001216DB">
          <w:t xml:space="preserve">other species in at </w:t>
        </w:r>
      </w:ins>
      <w:del w:id="332" w:author="zenrunner" w:date="2019-03-03T14:54:00Z">
        <w:r w:rsidDel="001216DB">
          <w:delText xml:space="preserve">for </w:delText>
        </w:r>
      </w:del>
      <w:r>
        <w:t>germination</w:t>
      </w:r>
      <w:ins w:id="333" w:author="zenrunner" w:date="2019-03-03T14:54:00Z">
        <w:r w:rsidR="001216DB">
          <w:t xml:space="preserve"> </w:t>
        </w:r>
      </w:ins>
      <w:del w:id="334" w:author="zenrunner" w:date="2019-03-03T14:54:00Z">
        <w:r w:rsidDel="001216DB">
          <w:delText xml:space="preserve">, </w:delText>
        </w:r>
      </w:del>
      <w:r>
        <w:t xml:space="preserve">but </w:t>
      </w:r>
      <w:del w:id="335" w:author="zenrunner" w:date="2019-03-03T14:54:00Z">
        <w:r w:rsidRPr="001216DB" w:rsidDel="001216DB">
          <w:rPr>
            <w:highlight w:val="yellow"/>
            <w:rPrChange w:id="336" w:author="zenrunner" w:date="2019-03-03T14:54:00Z">
              <w:rPr/>
            </w:rPrChange>
          </w:rPr>
          <w:delText xml:space="preserve">later these benefactors </w:delText>
        </w:r>
      </w:del>
      <w:ins w:id="337" w:author="zenrunner" w:date="2019-03-03T14:54:00Z">
        <w:r w:rsidR="001216DB">
          <w:rPr>
            <w:highlight w:val="yellow"/>
          </w:rPr>
          <w:t xml:space="preserve">negatively impact at later life stages through </w:t>
        </w:r>
      </w:ins>
      <w:del w:id="338" w:author="zenrunner" w:date="2019-03-03T14:54:00Z">
        <w:r w:rsidRPr="001216DB" w:rsidDel="001216DB">
          <w:rPr>
            <w:highlight w:val="yellow"/>
            <w:rPrChange w:id="339" w:author="zenrunner" w:date="2019-03-03T14:54:00Z">
              <w:rPr/>
            </w:rPrChange>
          </w:rPr>
          <w:delText>compete</w:delText>
        </w:r>
        <w:r w:rsidDel="001216DB">
          <w:delText xml:space="preserve"> through </w:delText>
        </w:r>
      </w:del>
      <w:r>
        <w:t xml:space="preserve">decoy effects </w:t>
      </w:r>
      <w:del w:id="340" w:author="zenrunner" w:date="2019-03-03T14:55:00Z">
        <w:r w:rsidDel="00072203">
          <w:delText xml:space="preserve">by </w:delText>
        </w:r>
      </w:del>
      <w:ins w:id="341" w:author="zenrunner" w:date="2019-03-03T14:55:00Z">
        <w:r w:rsidR="00072203">
          <w:t xml:space="preserve">that </w:t>
        </w:r>
      </w:ins>
      <w:r>
        <w:t>deflect</w:t>
      </w:r>
      <w:del w:id="342" w:author="zenrunner" w:date="2019-03-03T14:55:00Z">
        <w:r w:rsidDel="00072203">
          <w:delText>ing</w:delText>
        </w:r>
      </w:del>
      <w:r>
        <w:t xml:space="preserve"> herbivores towards the </w:t>
      </w:r>
      <w:del w:id="343" w:author="zenrunner" w:date="2019-03-03T14:55:00Z">
        <w:r w:rsidDel="00AC161C">
          <w:delText xml:space="preserve">beneficiary </w:delText>
        </w:r>
      </w:del>
      <w:ins w:id="344" w:author="zenrunner" w:date="2019-03-03T14:55:00Z">
        <w:r w:rsidR="00AC161C">
          <w:t>protégé species</w:t>
        </w:r>
        <w:r w:rsidR="00BA2E0F">
          <w:t xml:space="preserve"> it facilitated</w:t>
        </w:r>
        <w:r w:rsidR="00AC161C">
          <w:t xml:space="preserve"> </w:t>
        </w:r>
      </w:ins>
      <w:r w:rsidR="00753C6D">
        <w:fldChar w:fldCharType="begin"/>
      </w:r>
      <w:r w:rsidR="005E44FC">
        <w:instrText xml:space="preserve"> ADDIN EN.CITE &lt;EndNote&gt;&lt;Cite&gt;&lt;Author&gt;Van Der Putten&lt;/Author&gt;&lt;Year&gt;2009&lt;/Year&gt;&lt;RecNum&gt;296&lt;/RecNum&gt;&lt;DisplayText&gt;(Van Der Putten 2009)&lt;/DisplayText&gt;&lt;record&gt;&lt;rec-number&gt;296&lt;/rec-number&gt;&lt;foreign-keys&gt;&lt;key app="EN" db-id="efxxxd2elfvxfde05eev9swq9zv0dswrxzp2"&gt;296&lt;/key&gt;&lt;/foreign-keys&gt;&lt;ref-type name="Journal Article"&gt;17&lt;/ref-type&gt;&lt;contributors&gt;&lt;authors&gt;&lt;author&gt;Van Der Putten, Wim H&lt;/author&gt;&lt;/authors&gt;&lt;/contributors&gt;&lt;titles&gt;&lt;title&gt;A multitrophic perspective on functioning and evolution of facilitation in plant communities&lt;/title&gt;&lt;secondary-title&gt;Journal of Ecology&lt;/secondary-title&gt;&lt;/titles&gt;&lt;periodical&gt;&lt;full-title&gt;Journal of Ecology&lt;/full-title&gt;&lt;/periodical&gt;&lt;pages&gt;1131-1138&lt;/pages&gt;&lt;volume&gt;97&lt;/volume&gt;&lt;number&gt;6&lt;/number&gt;&lt;dates&gt;&lt;year&gt;2009&lt;/year&gt;&lt;/dates&gt;&lt;isbn&gt;1365-2745&lt;/isbn&gt;&lt;urls&gt;&lt;/urls&gt;&lt;/record&gt;&lt;/Cite&gt;&lt;/EndNote&gt;</w:instrText>
      </w:r>
      <w:r w:rsidR="00753C6D">
        <w:fldChar w:fldCharType="separate"/>
      </w:r>
      <w:r w:rsidR="005E44FC">
        <w:rPr>
          <w:noProof/>
        </w:rPr>
        <w:t>(</w:t>
      </w:r>
      <w:hyperlink w:anchor="_ENREF_89" w:tooltip="Van Der Putten, 2009 #296" w:history="1">
        <w:r w:rsidR="00663A38">
          <w:rPr>
            <w:noProof/>
          </w:rPr>
          <w:t>Van Der Putten 2009</w:t>
        </w:r>
      </w:hyperlink>
      <w:r w:rsidR="005E44FC">
        <w:rPr>
          <w:noProof/>
        </w:rPr>
        <w:t>)</w:t>
      </w:r>
      <w:r w:rsidR="00753C6D">
        <w:fldChar w:fldCharType="end"/>
      </w:r>
      <w:r>
        <w:t>. Grass-</w:t>
      </w:r>
      <w:r>
        <w:lastRenderedPageBreak/>
        <w:t>tree</w:t>
      </w:r>
      <w:ins w:id="345" w:author="zenrunner" w:date="2019-03-03T14:55:00Z">
        <w:r w:rsidR="00050FC6">
          <w:t>?</w:t>
        </w:r>
      </w:ins>
      <w:r>
        <w:t xml:space="preserve"> (</w:t>
      </w:r>
      <w:r w:rsidRPr="00976444">
        <w:rPr>
          <w:i/>
        </w:rPr>
        <w:t>Xanthorrhoea semiplana</w:t>
      </w:r>
      <w:r>
        <w:t>) facilitates the pink-lipped spider orchid (</w:t>
      </w:r>
      <w:r w:rsidRPr="00976444">
        <w:rPr>
          <w:i/>
        </w:rPr>
        <w:t>Caladenia syn. Arachnorchis behrii</w:t>
      </w:r>
      <w:r>
        <w:t xml:space="preserve">) by protecting it from herbivores but </w:t>
      </w:r>
      <w:ins w:id="346" w:author="zenrunner" w:date="2019-03-03T14:55:00Z">
        <w:r w:rsidR="00050FC6">
          <w:t xml:space="preserve">then </w:t>
        </w:r>
      </w:ins>
      <w:r>
        <w:t xml:space="preserve">reduces </w:t>
      </w:r>
      <w:del w:id="347" w:author="zenrunner" w:date="2019-03-03T14:55:00Z">
        <w:r w:rsidDel="00FF5C91">
          <w:delText xml:space="preserve">its </w:delText>
        </w:r>
      </w:del>
      <w:r>
        <w:t>pollination services through non-floral interference</w:t>
      </w:r>
      <w:ins w:id="348" w:author="zenrunner" w:date="2019-03-03T14:56:00Z">
        <w:r w:rsidR="00FF5C91">
          <w:t xml:space="preserve">? </w:t>
        </w:r>
      </w:ins>
      <w:del w:id="349" w:author="zenrunner" w:date="2019-03-03T14:56:00Z">
        <w:r w:rsidDel="00FF5C91">
          <w:delText xml:space="preserve"> </w:delText>
        </w:r>
      </w:del>
      <w:r w:rsidR="00753C6D">
        <w:fldChar w:fldCharType="begin"/>
      </w:r>
      <w:r w:rsidR="005E44FC">
        <w:instrText xml:space="preserve"> ADDIN EN.CITE &lt;EndNote&gt;&lt;Cite&gt;&lt;Author&gt;Petit&lt;/Author&gt;&lt;Year&gt;2005&lt;/Year&gt;&lt;RecNum&gt;304&lt;/RecNum&gt;&lt;DisplayText&gt;(Petit and Dickson 2005)&lt;/DisplayText&gt;&lt;record&gt;&lt;rec-number&gt;304&lt;/rec-number&gt;&lt;foreign-keys&gt;&lt;key app="EN" db-id="efxxxd2elfvxfde05eev9swq9zv0dswrxzp2"&gt;304&lt;/key&gt;&lt;/foreign-keys&gt;&lt;ref-type name="Journal Article"&gt;17&lt;/ref-type&gt;&lt;contributors&gt;&lt;authors&gt;&lt;author&gt;Petit, Sophie&lt;/author&gt;&lt;author&gt;Dickson, Catherine Ruth&lt;/author&gt;&lt;/authors&gt;&lt;/contributors&gt;&lt;titles&gt;&lt;title&gt;Grass-tree (Xanthorrhoea semiplana, Liliaceae) facilitation of the endangered pink-lipped spider orchid (Caladenia syn. Arachnorchis behrii, Orchidaceae) varies in South Australia&lt;/title&gt;&lt;secondary-title&gt;Australian Journal of Botany&lt;/secondary-title&gt;&lt;/titles&gt;&lt;periodical&gt;&lt;full-title&gt;Australian Journal of Botany&lt;/full-title&gt;&lt;/periodical&gt;&lt;pages&gt;455-464&lt;/pages&gt;&lt;volume&gt;53&lt;/volume&gt;&lt;number&gt;5&lt;/number&gt;&lt;dates&gt;&lt;year&gt;2005&lt;/year&gt;&lt;/dates&gt;&lt;isbn&gt;1444-9862&lt;/isbn&gt;&lt;urls&gt;&lt;/urls&gt;&lt;/record&gt;&lt;/Cite&gt;&lt;/EndNote&gt;</w:instrText>
      </w:r>
      <w:r w:rsidR="00753C6D">
        <w:fldChar w:fldCharType="separate"/>
      </w:r>
      <w:r w:rsidR="005E44FC">
        <w:rPr>
          <w:noProof/>
        </w:rPr>
        <w:t>(</w:t>
      </w:r>
      <w:hyperlink w:anchor="_ENREF_61" w:tooltip="Petit, 2005 #304" w:history="1">
        <w:r w:rsidR="00663A38">
          <w:rPr>
            <w:noProof/>
          </w:rPr>
          <w:t>Petit and Dickson 2005</w:t>
        </w:r>
      </w:hyperlink>
      <w:r w:rsidR="005E44FC">
        <w:rPr>
          <w:noProof/>
        </w:rPr>
        <w:t>)</w:t>
      </w:r>
      <w:r w:rsidR="00753C6D">
        <w:fldChar w:fldCharType="end"/>
      </w:r>
      <w:r w:rsidR="00027E3A">
        <w:t>. To our knowledge, our</w:t>
      </w:r>
      <w:r>
        <w:t xml:space="preserve"> study is the first demonstration of a </w:t>
      </w:r>
      <w:del w:id="350" w:author="zenrunner" w:date="2019-03-03T14:56:00Z">
        <w:r w:rsidDel="00197CAF">
          <w:delText xml:space="preserve">beneficial </w:delText>
        </w:r>
      </w:del>
      <w:ins w:id="351" w:author="zenrunner" w:date="2019-03-03T14:56:00Z">
        <w:r w:rsidR="00197CAF">
          <w:t xml:space="preserve">benefactor </w:t>
        </w:r>
      </w:ins>
      <w:r>
        <w:t xml:space="preserve">flowering </w:t>
      </w:r>
      <w:del w:id="352" w:author="zenrunner" w:date="2019-03-03T14:56:00Z">
        <w:r w:rsidDel="00197CAF">
          <w:delText xml:space="preserve">nurse </w:delText>
        </w:r>
      </w:del>
      <w:r>
        <w:t xml:space="preserve">plant engaging in </w:t>
      </w:r>
      <w:r w:rsidRPr="00A2099D">
        <w:rPr>
          <w:highlight w:val="yellow"/>
          <w:rPrChange w:id="353" w:author="zenrunner" w:date="2019-03-03T14:56:00Z">
            <w:rPr/>
          </w:rPrChange>
        </w:rPr>
        <w:t>exploitation</w:t>
      </w:r>
      <w:r>
        <w:t xml:space="preserve"> competition with its </w:t>
      </w:r>
      <w:del w:id="354" w:author="zenrunner" w:date="2019-03-03T14:56:00Z">
        <w:r w:rsidDel="00A2099D">
          <w:delText xml:space="preserve">beneficiaries </w:delText>
        </w:r>
      </w:del>
      <w:ins w:id="355" w:author="zenrunner" w:date="2019-03-03T14:56:00Z">
        <w:r w:rsidR="00A2099D">
          <w:t>protégés (check and use same term t</w:t>
        </w:r>
        <w:r w:rsidR="00AA3A70">
          <w:t>h</w:t>
        </w:r>
        <w:r w:rsidR="00A2099D">
          <w:t xml:space="preserve">roughout – sorry if changing incorrectly) </w:t>
        </w:r>
      </w:ins>
      <w:r>
        <w:t>for pollinators. In arid environments, annuals invest more into reproduction than growth</w:t>
      </w:r>
      <w:r w:rsidR="00753C6D">
        <w:t xml:space="preserve"> </w:t>
      </w:r>
      <w:r w:rsidR="00753C6D">
        <w:fldChar w:fldCharType="begin"/>
      </w:r>
      <w:r w:rsidR="005E44FC">
        <w:instrText xml:space="preserve"> ADDIN EN.CITE &lt;EndNote&gt;&lt;Cite&gt;&lt;Author&gt;Petrů&lt;/Author&gt;&lt;Year&gt;2006&lt;/Year&gt;&lt;RecNum&gt;297&lt;/RecNum&gt;&lt;DisplayText&gt;(Petrů et al. 2006)&lt;/DisplayText&gt;&lt;record&gt;&lt;rec-number&gt;297&lt;/rec-number&gt;&lt;foreign-keys&gt;&lt;key app="EN" db-id="efxxxd2elfvxfde05eev9swq9zv0dswrxzp2"&gt;297&lt;/key&gt;&lt;/foreign-keys&gt;&lt;ref-type name="Journal Article"&gt;17&lt;/ref-type&gt;&lt;contributors&gt;&lt;authors&gt;&lt;author&gt;Petrů, Martina&lt;/author&gt;&lt;author&gt;Tielbörger, Katja&lt;/author&gt;&lt;author&gt;Belkin, Ruthie&lt;/author&gt;&lt;author&gt;Sternberg, Marcelo&lt;/author&gt;&lt;author&gt;Jeltsch, Florian&lt;/author&gt;&lt;/authors&gt;&lt;/contributors&gt;&lt;titles&gt;&lt;title&gt;Life history variation in an annual plant under two opposing environmental constraints along an aridity gradient&lt;/title&gt;&lt;secondary-title&gt;Ecography&lt;/secondary-title&gt;&lt;/titles&gt;&lt;periodical&gt;&lt;full-title&gt;Ecography&lt;/full-title&gt;&lt;/periodical&gt;&lt;pages&gt;66-74&lt;/pages&gt;&lt;volume&gt;29&lt;/volume&gt;&lt;number&gt;1&lt;/number&gt;&lt;dates&gt;&lt;year&gt;2006&lt;/year&gt;&lt;/dates&gt;&lt;isbn&gt;0906-7590&lt;/isbn&gt;&lt;urls&gt;&lt;/urls&gt;&lt;/record&gt;&lt;/Cite&gt;&lt;/EndNote&gt;</w:instrText>
      </w:r>
      <w:r w:rsidR="00753C6D">
        <w:fldChar w:fldCharType="separate"/>
      </w:r>
      <w:r w:rsidR="005E44FC">
        <w:rPr>
          <w:noProof/>
        </w:rPr>
        <w:t>(</w:t>
      </w:r>
      <w:hyperlink w:anchor="_ENREF_62" w:tooltip="Petrů, 2006 #297" w:history="1">
        <w:r w:rsidR="00663A38">
          <w:rPr>
            <w:noProof/>
          </w:rPr>
          <w:t>Petrů et al. 2006</w:t>
        </w:r>
      </w:hyperlink>
      <w:r w:rsidR="005E44FC">
        <w:rPr>
          <w:noProof/>
        </w:rPr>
        <w:t>)</w:t>
      </w:r>
      <w:r w:rsidR="00753C6D">
        <w:fldChar w:fldCharType="end"/>
      </w:r>
      <w:r w:rsidR="00753C6D">
        <w:t xml:space="preserve"> </w:t>
      </w:r>
      <w:r>
        <w:t xml:space="preserve">and are often found concentrated under shrubs </w:t>
      </w:r>
      <w:r w:rsidR="00753C6D">
        <w:fldChar w:fldCharType="begin"/>
      </w:r>
      <w:r w:rsidR="005E44FC">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753C6D">
        <w:fldChar w:fldCharType="separate"/>
      </w:r>
      <w:r w:rsidR="005E44FC">
        <w:rPr>
          <w:noProof/>
        </w:rPr>
        <w:t>(</w:t>
      </w:r>
      <w:hyperlink w:anchor="_ENREF_27" w:tooltip="Facelli, 2002 #24" w:history="1">
        <w:r w:rsidR="00663A38">
          <w:rPr>
            <w:noProof/>
          </w:rPr>
          <w:t>Facelli and Temby 2002</w:t>
        </w:r>
      </w:hyperlink>
      <w:r w:rsidR="005E44FC">
        <w:rPr>
          <w:noProof/>
        </w:rPr>
        <w:t>)</w:t>
      </w:r>
      <w:r w:rsidR="00753C6D">
        <w:fldChar w:fldCharType="end"/>
      </w:r>
      <w:r>
        <w:t xml:space="preserve">. Therefore, germination-pollination tradeoffs should be common within plant communities in desert ecosystems. To quantify the net effects of facilitation, it is necessary to consider fitness </w:t>
      </w:r>
      <w:ins w:id="356" w:author="zenrunner" w:date="2019-03-03T14:57:00Z">
        <w:r w:rsidR="00AE277E">
          <w:t xml:space="preserve">costs </w:t>
        </w:r>
      </w:ins>
      <w:del w:id="357" w:author="zenrunner" w:date="2019-03-03T14:57:00Z">
        <w:r w:rsidDel="001D0120">
          <w:delText xml:space="preserve">alongside </w:delText>
        </w:r>
      </w:del>
      <w:ins w:id="358" w:author="zenrunner" w:date="2019-03-03T14:57:00Z">
        <w:r w:rsidR="001D0120">
          <w:t xml:space="preserve">with </w:t>
        </w:r>
        <w:r w:rsidR="001910E4">
          <w:t xml:space="preserve">plant </w:t>
        </w:r>
      </w:ins>
      <w:r>
        <w:t xml:space="preserve">density effects </w:t>
      </w:r>
      <w:r w:rsidR="00753C6D">
        <w:fldChar w:fldCharType="begin"/>
      </w:r>
      <w:r w:rsidR="005E44FC">
        <w:instrText xml:space="preserve"> ADDIN EN.CITE &lt;EndNote&gt;&lt;Cite&gt;&lt;Author&gt;Tielbörger&lt;/Author&gt;&lt;Year&gt;2000&lt;/Year&gt;&lt;RecNum&gt;20&lt;/RecNum&gt;&lt;DisplayText&gt;(Tielbörger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EndNote&gt;</w:instrText>
      </w:r>
      <w:r w:rsidR="00753C6D">
        <w:fldChar w:fldCharType="separate"/>
      </w:r>
      <w:r w:rsidR="005E44FC">
        <w:rPr>
          <w:noProof/>
        </w:rPr>
        <w:t>(</w:t>
      </w:r>
      <w:hyperlink w:anchor="_ENREF_85" w:tooltip="Tielbörger, 2000 #20" w:history="1">
        <w:r w:rsidR="00663A38">
          <w:rPr>
            <w:noProof/>
          </w:rPr>
          <w:t>Tielbörger and Kadmon 2000</w:t>
        </w:r>
      </w:hyperlink>
      <w:r w:rsidR="005E44FC">
        <w:rPr>
          <w:noProof/>
        </w:rPr>
        <w:t>)</w:t>
      </w:r>
      <w:r w:rsidR="00753C6D">
        <w:fldChar w:fldCharType="end"/>
      </w:r>
      <w:r w:rsidR="00226014">
        <w:t xml:space="preserve"> because of the potential for this to influence long-term coexistence and stability</w:t>
      </w:r>
      <w:r>
        <w:t>. Here</w:t>
      </w:r>
      <w:r w:rsidR="00DA0C2C">
        <w:t>,</w:t>
      </w:r>
      <w:r>
        <w:t xml:space="preserve"> we show </w:t>
      </w:r>
      <w:del w:id="359" w:author="zenrunner" w:date="2019-03-03T14:58:00Z">
        <w:r w:rsidDel="00E61765">
          <w:delText xml:space="preserve">the </w:delText>
        </w:r>
      </w:del>
      <w:ins w:id="360" w:author="zenrunner" w:date="2019-03-03T14:58:00Z">
        <w:r w:rsidR="00E61765">
          <w:t xml:space="preserve">two </w:t>
        </w:r>
      </w:ins>
      <w:r>
        <w:t>mechanis</w:t>
      </w:r>
      <w:ins w:id="361" w:author="zenrunner" w:date="2019-03-03T14:58:00Z">
        <w:r w:rsidR="00E61765">
          <w:t>tic pathways for a foundation species</w:t>
        </w:r>
      </w:ins>
      <w:del w:id="362" w:author="zenrunner" w:date="2019-03-03T14:58:00Z">
        <w:r w:rsidDel="00E61765">
          <w:delText>ms</w:delText>
        </w:r>
      </w:del>
      <w:ins w:id="363" w:author="zenrunner" w:date="2019-03-03T14:58:00Z">
        <w:r w:rsidR="00E61765">
          <w:t xml:space="preserve"> to</w:t>
        </w:r>
      </w:ins>
      <w:del w:id="364" w:author="zenrunner" w:date="2019-03-03T14:58:00Z">
        <w:r w:rsidDel="00E61765">
          <w:delText xml:space="preserve"> by which a shrub can</w:delText>
        </w:r>
      </w:del>
      <w:r>
        <w:t xml:space="preserve"> facilita</w:t>
      </w:r>
      <w:ins w:id="365" w:author="zenrunner" w:date="2019-03-03T14:58:00Z">
        <w:r w:rsidR="00173F6C">
          <w:t>t</w:t>
        </w:r>
      </w:ins>
      <w:del w:id="366" w:author="zenrunner" w:date="2019-03-03T14:58:00Z">
        <w:r w:rsidDel="00173F6C">
          <w:delText>t</w:delText>
        </w:r>
      </w:del>
      <w:r>
        <w:t xml:space="preserve">e </w:t>
      </w:r>
      <w:del w:id="367" w:author="zenrunner" w:date="2019-03-03T14:58:00Z">
        <w:r w:rsidDel="00173F6C">
          <w:delText xml:space="preserve">for </w:delText>
        </w:r>
      </w:del>
      <w:r>
        <w:t xml:space="preserve">density </w:t>
      </w:r>
      <w:ins w:id="368" w:author="zenrunner" w:date="2019-03-03T14:58:00Z">
        <w:r w:rsidR="00173F6C">
          <w:t xml:space="preserve">but decrease net </w:t>
        </w:r>
      </w:ins>
      <w:del w:id="369" w:author="zenrunner" w:date="2019-03-03T14:59:00Z">
        <w:r w:rsidDel="00173F6C">
          <w:delText xml:space="preserve">while decreasing </w:delText>
        </w:r>
      </w:del>
      <w:r>
        <w:t>fitness</w:t>
      </w:r>
      <w:del w:id="370" w:author="zenrunner" w:date="2019-03-03T14:59:00Z">
        <w:r w:rsidDel="00173F6C">
          <w:delText xml:space="preserve"> indir</w:delText>
        </w:r>
        <w:r w:rsidR="00226014" w:rsidDel="00173F6C">
          <w:delText>e</w:delText>
        </w:r>
        <w:r w:rsidDel="00173F6C">
          <w:delText xml:space="preserve">ctly </w:delText>
        </w:r>
        <w:r w:rsidR="0063662E" w:rsidDel="00173F6C">
          <w:delText>through effects on pollination</w:delText>
        </w:r>
      </w:del>
      <w:r w:rsidR="0063662E">
        <w:t xml:space="preserve">. </w:t>
      </w:r>
      <w:r>
        <w:t xml:space="preserve">The extent of these tradeoffs is likely underestimated in arid environments and important for structuring desert communities. </w:t>
      </w:r>
    </w:p>
    <w:p w14:paraId="415B4B93" w14:textId="222531F0" w:rsidR="00E35B89" w:rsidRDefault="00E35B89" w:rsidP="00E35B89">
      <w:pPr>
        <w:spacing w:line="480" w:lineRule="auto"/>
      </w:pPr>
      <w:r w:rsidRPr="00F8056F">
        <w:rPr>
          <w:highlight w:val="yellow"/>
          <w:rPrChange w:id="371" w:author="zenrunner" w:date="2019-03-03T15:00:00Z">
            <w:rPr/>
          </w:rPrChange>
        </w:rPr>
        <w:t xml:space="preserve">Whilst biodiversity can </w:t>
      </w:r>
      <w:ins w:id="372" w:author="zenrunner" w:date="2019-03-03T14:59:00Z">
        <w:r w:rsidR="001B35E1" w:rsidRPr="00F8056F">
          <w:rPr>
            <w:highlight w:val="yellow"/>
            <w:rPrChange w:id="373" w:author="zenrunner" w:date="2019-03-03T15:00:00Z">
              <w:rPr/>
            </w:rPrChange>
          </w:rPr>
          <w:t xml:space="preserve">generally </w:t>
        </w:r>
      </w:ins>
      <w:r w:rsidRPr="00F8056F">
        <w:rPr>
          <w:highlight w:val="yellow"/>
          <w:rPrChange w:id="374" w:author="zenrunner" w:date="2019-03-03T15:00:00Z">
            <w:rPr/>
          </w:rPrChange>
        </w:rPr>
        <w:t>be maintained in high-stress systems through species interactions</w:t>
      </w:r>
      <w:ins w:id="375" w:author="zenrunner" w:date="2019-03-03T14:59:00Z">
        <w:r w:rsidR="003D7C76" w:rsidRPr="00F8056F">
          <w:rPr>
            <w:highlight w:val="yellow"/>
            <w:rPrChange w:id="376" w:author="zenrunner" w:date="2019-03-03T15:00:00Z">
              <w:rPr/>
            </w:rPrChange>
          </w:rPr>
          <w:t xml:space="preserve"> (cite McIntire and Fajardo Tansley review in J Ecol here)</w:t>
        </w:r>
      </w:ins>
      <w:r w:rsidRPr="00F8056F">
        <w:rPr>
          <w:highlight w:val="yellow"/>
          <w:rPrChange w:id="377" w:author="zenrunner" w:date="2019-03-03T15:00:00Z">
            <w:rPr/>
          </w:rPrChange>
        </w:rPr>
        <w:t xml:space="preserve">, </w:t>
      </w:r>
      <w:del w:id="378" w:author="zenrunner" w:date="2019-03-03T15:00:00Z">
        <w:r w:rsidRPr="00F8056F" w:rsidDel="003D47FD">
          <w:rPr>
            <w:highlight w:val="yellow"/>
            <w:rPrChange w:id="379" w:author="zenrunner" w:date="2019-03-03T15:00:00Z">
              <w:rPr/>
            </w:rPrChange>
          </w:rPr>
          <w:delText>there can be sensitivity that arises as well</w:delText>
        </w:r>
      </w:del>
      <w:ins w:id="380" w:author="zenrunner" w:date="2019-03-03T15:00:00Z">
        <w:r w:rsidR="003D47FD" w:rsidRPr="00F8056F">
          <w:rPr>
            <w:highlight w:val="yellow"/>
            <w:rPrChange w:id="381" w:author="zenrunner" w:date="2019-03-03T15:00:00Z">
              <w:rPr/>
            </w:rPrChange>
          </w:rPr>
          <w:t xml:space="preserve">pollinator-mediated interactions in addition to gradients and other </w:t>
        </w:r>
        <w:r w:rsidR="008A4036" w:rsidRPr="00F8056F">
          <w:rPr>
            <w:highlight w:val="yellow"/>
            <w:rPrChange w:id="382" w:author="zenrunner" w:date="2019-03-03T15:00:00Z">
              <w:rPr/>
            </w:rPrChange>
          </w:rPr>
          <w:t>factors influence the net outcome</w:t>
        </w:r>
      </w:ins>
      <w:r w:rsidRPr="00F8056F">
        <w:rPr>
          <w:highlight w:val="yellow"/>
          <w:rPrChange w:id="383" w:author="zenrunner" w:date="2019-03-03T15:00:00Z">
            <w:rPr/>
          </w:rPrChange>
        </w:rPr>
        <w:t xml:space="preserve">. In this system, annuals growing under shrubs may more likely to establish and survive longer in the season due to climate amelioration by the canopy. Despite the interference by the canopy for </w:t>
      </w:r>
      <w:r w:rsidR="00DB0E08" w:rsidRPr="00F8056F">
        <w:rPr>
          <w:highlight w:val="yellow"/>
          <w:rPrChange w:id="384" w:author="zenrunner" w:date="2019-03-03T15:00:00Z">
            <w:rPr/>
          </w:rPrChange>
        </w:rPr>
        <w:t xml:space="preserve">pollinator </w:t>
      </w:r>
      <w:r w:rsidRPr="00F8056F">
        <w:rPr>
          <w:highlight w:val="yellow"/>
          <w:rPrChange w:id="385" w:author="zenrunner" w:date="2019-03-03T15:00:00Z">
            <w:rPr/>
          </w:rPrChange>
        </w:rPr>
        <w:t xml:space="preserve">visitation, we found no difference in </w:t>
      </w:r>
      <w:r w:rsidR="00DB0E08" w:rsidRPr="00F8056F">
        <w:rPr>
          <w:highlight w:val="yellow"/>
          <w:rPrChange w:id="386" w:author="zenrunner" w:date="2019-03-03T15:00:00Z">
            <w:rPr/>
          </w:rPrChange>
        </w:rPr>
        <w:t xml:space="preserve">conspecific pollen </w:t>
      </w:r>
      <w:r w:rsidRPr="00F8056F">
        <w:rPr>
          <w:highlight w:val="yellow"/>
          <w:rPrChange w:id="387" w:author="zenrunner" w:date="2019-03-03T15:00:00Z">
            <w:rPr/>
          </w:rPrChange>
        </w:rPr>
        <w:t xml:space="preserve">deposition suggesting </w:t>
      </w:r>
      <w:r w:rsidR="00D83209" w:rsidRPr="00F8056F">
        <w:rPr>
          <w:highlight w:val="yellow"/>
          <w:rPrChange w:id="388" w:author="zenrunner" w:date="2019-03-03T15:00:00Z">
            <w:rPr/>
          </w:rPrChange>
        </w:rPr>
        <w:t xml:space="preserve">shrubs had a net positive effect on annuals but interactions mediated through shrub phenology were critical mediators of the sign of the net outcome of association. </w:t>
      </w:r>
      <w:r w:rsidRPr="00F8056F">
        <w:rPr>
          <w:highlight w:val="yellow"/>
          <w:rPrChange w:id="389" w:author="zenrunner" w:date="2019-03-03T15:00:00Z">
            <w:rPr/>
          </w:rPrChange>
        </w:rPr>
        <w:lastRenderedPageBreak/>
        <w:t>Therefore, plant fitness is sensitive to global change effects including droughts, temperature shifts, and variation in timing of rainfall these potentially sensitive overlaps and relationships are fundamental to document. The loss of interactions can proceed the loss of species through these phenological relationships in facilitation systems.</w:t>
      </w:r>
      <w:r>
        <w:t xml:space="preserve"> </w:t>
      </w:r>
      <w:ins w:id="390" w:author="zenrunner" w:date="2019-03-03T15:00:00Z">
        <w:r w:rsidR="00F8056F">
          <w:t>This para a bit repetitive – cut I think.</w:t>
        </w:r>
      </w:ins>
    </w:p>
    <w:p w14:paraId="0922AF96" w14:textId="70806FF1" w:rsidR="00E35B89" w:rsidRDefault="00E35B89" w:rsidP="00571455">
      <w:pPr>
        <w:spacing w:line="480" w:lineRule="auto"/>
      </w:pPr>
    </w:p>
    <w:p w14:paraId="548C34C8" w14:textId="471D6375" w:rsidR="002B1168" w:rsidRPr="00BB1F04" w:rsidRDefault="002B1168" w:rsidP="00707480">
      <w:pPr>
        <w:spacing w:line="480" w:lineRule="auto"/>
        <w:rPr>
          <w:b/>
        </w:rPr>
      </w:pPr>
      <w:r w:rsidRPr="00BB1F04">
        <w:rPr>
          <w:b/>
        </w:rPr>
        <w:t>Acknowledgements</w:t>
      </w:r>
    </w:p>
    <w:p w14:paraId="6FC251C9" w14:textId="74C92979" w:rsidR="00571455" w:rsidRDefault="00571455" w:rsidP="00707480">
      <w:pPr>
        <w:spacing w:line="480" w:lineRule="auto"/>
      </w:pPr>
      <w:r w:rsidRPr="001700A0">
        <w:rPr>
          <w:highlight w:val="yellow"/>
          <w:rPrChange w:id="391" w:author="zenrunner" w:date="2019-03-03T15:00:00Z">
            <w:rPr/>
          </w:rPrChange>
        </w:rPr>
        <w:t>Redacted - See journal office.</w:t>
      </w:r>
      <w:r>
        <w:t xml:space="preserve"> </w:t>
      </w:r>
    </w:p>
    <w:p w14:paraId="0F2BB4AE" w14:textId="791BDC4C" w:rsidR="00537618" w:rsidRDefault="00537618"/>
    <w:p w14:paraId="59D64926" w14:textId="183B0991" w:rsidR="00537618" w:rsidRDefault="00537618"/>
    <w:p w14:paraId="21089710" w14:textId="02411D01" w:rsidR="00BB1F04" w:rsidRDefault="00BB1F04"/>
    <w:p w14:paraId="537F228A" w14:textId="73E6943B" w:rsidR="00BE3F1C" w:rsidRDefault="00BE3F1C"/>
    <w:p w14:paraId="03274673" w14:textId="69B1E14A" w:rsidR="00BE3F1C" w:rsidRDefault="00BE3F1C" w:rsidP="00E66BAD"/>
    <w:p w14:paraId="00707047" w14:textId="762F7A91" w:rsidR="00BE3F1C" w:rsidRDefault="00BE3F1C" w:rsidP="00E66BAD"/>
    <w:p w14:paraId="79481B78" w14:textId="4B73397A" w:rsidR="00BE3F1C" w:rsidRDefault="00BE3F1C" w:rsidP="00E66BAD"/>
    <w:p w14:paraId="28684483" w14:textId="5AC4DA9E" w:rsidR="00BE3F1C" w:rsidRDefault="00BE3F1C" w:rsidP="00E66BAD"/>
    <w:p w14:paraId="1BDD9ECB" w14:textId="6DF0CBC5" w:rsidR="00BE3F1C" w:rsidRDefault="00BE3F1C" w:rsidP="00E66BAD"/>
    <w:p w14:paraId="309EE89E" w14:textId="77777777" w:rsidR="00BE3F1C" w:rsidRDefault="00BE3F1C" w:rsidP="00E66BAD"/>
    <w:p w14:paraId="61D1D021" w14:textId="02CF5B31" w:rsidR="00BE3F1C" w:rsidRDefault="00BE3F1C" w:rsidP="00E66BAD"/>
    <w:p w14:paraId="6784B8B8" w14:textId="77777777" w:rsidR="00BE3F1C" w:rsidRDefault="00BE3F1C" w:rsidP="00E66BAD"/>
    <w:p w14:paraId="4EACF670" w14:textId="77777777" w:rsidR="00BE3F1C" w:rsidRDefault="00BE3F1C" w:rsidP="00E66BAD"/>
    <w:p w14:paraId="7E4F6CEE" w14:textId="77777777" w:rsidR="00BE3F1C" w:rsidRDefault="00BE3F1C" w:rsidP="00E66BAD"/>
    <w:p w14:paraId="7AE06924" w14:textId="77777777" w:rsidR="00BE3F1C" w:rsidRDefault="00BE3F1C" w:rsidP="00E66BAD"/>
    <w:p w14:paraId="0A2C4413" w14:textId="77777777" w:rsidR="00BE3F1C" w:rsidRDefault="00BE3F1C" w:rsidP="00E66BAD"/>
    <w:p w14:paraId="05FA98C0" w14:textId="77777777" w:rsidR="00BE3F1C" w:rsidRDefault="00BE3F1C" w:rsidP="00E66BAD"/>
    <w:p w14:paraId="11133C17" w14:textId="77777777" w:rsidR="00BE3F1C" w:rsidRDefault="00BE3F1C" w:rsidP="00E66BAD"/>
    <w:p w14:paraId="2CB9638C" w14:textId="77777777" w:rsidR="00BE3F1C" w:rsidRDefault="00BE3F1C" w:rsidP="00E66BAD"/>
    <w:p w14:paraId="13DF9A51" w14:textId="77777777" w:rsidR="00BE3F1C" w:rsidRDefault="00BE3F1C" w:rsidP="00E66BAD"/>
    <w:p w14:paraId="434B7C25" w14:textId="77777777" w:rsidR="00BE3F1C" w:rsidRDefault="00BE3F1C" w:rsidP="00E66BAD"/>
    <w:p w14:paraId="2D45BD38" w14:textId="77777777" w:rsidR="00BE3F1C" w:rsidRDefault="00BE3F1C" w:rsidP="00E66BAD"/>
    <w:p w14:paraId="2C0EAE16" w14:textId="77777777" w:rsidR="001453EF" w:rsidRDefault="001453EF" w:rsidP="00E66BAD">
      <w:pPr>
        <w:rPr>
          <w:ins w:id="392" w:author="J" w:date="2019-03-04T18:35:00Z"/>
        </w:rPr>
      </w:pPr>
    </w:p>
    <w:p w14:paraId="3A35D73E" w14:textId="77777777" w:rsidR="001453EF" w:rsidRDefault="001453EF" w:rsidP="00E66BAD">
      <w:pPr>
        <w:rPr>
          <w:ins w:id="393" w:author="J" w:date="2019-03-04T18:35:00Z"/>
        </w:rPr>
      </w:pPr>
    </w:p>
    <w:p w14:paraId="29041869" w14:textId="77777777" w:rsidR="001453EF" w:rsidRDefault="001453EF" w:rsidP="00E66BAD">
      <w:pPr>
        <w:rPr>
          <w:ins w:id="394" w:author="J" w:date="2019-03-04T18:35:00Z"/>
        </w:rPr>
      </w:pPr>
    </w:p>
    <w:p w14:paraId="01E9DC63" w14:textId="77777777" w:rsidR="001453EF" w:rsidRDefault="001453EF" w:rsidP="00E66BAD">
      <w:pPr>
        <w:rPr>
          <w:ins w:id="395" w:author="J" w:date="2019-03-04T18:35:00Z"/>
        </w:rPr>
      </w:pPr>
    </w:p>
    <w:p w14:paraId="520386F0" w14:textId="77777777" w:rsidR="001453EF" w:rsidRDefault="001453EF" w:rsidP="00E66BAD">
      <w:pPr>
        <w:rPr>
          <w:ins w:id="396" w:author="J" w:date="2019-03-04T18:35:00Z"/>
        </w:rPr>
      </w:pPr>
    </w:p>
    <w:p w14:paraId="096C139A" w14:textId="77777777" w:rsidR="001453EF" w:rsidRDefault="001453EF" w:rsidP="00E66BAD">
      <w:pPr>
        <w:rPr>
          <w:ins w:id="397" w:author="J" w:date="2019-03-04T18:35:00Z"/>
        </w:rPr>
      </w:pPr>
    </w:p>
    <w:p w14:paraId="779A6EE8" w14:textId="77777777" w:rsidR="001453EF" w:rsidRDefault="001453EF" w:rsidP="00E66BAD">
      <w:pPr>
        <w:rPr>
          <w:ins w:id="398" w:author="J" w:date="2019-03-04T18:35:00Z"/>
        </w:rPr>
      </w:pPr>
    </w:p>
    <w:p w14:paraId="37C29CB8" w14:textId="77777777" w:rsidR="001453EF" w:rsidRDefault="001453EF" w:rsidP="00E66BAD">
      <w:pPr>
        <w:rPr>
          <w:ins w:id="399" w:author="J" w:date="2019-03-04T18:35:00Z"/>
        </w:rPr>
      </w:pPr>
    </w:p>
    <w:p w14:paraId="21FA02C0" w14:textId="12BB5543" w:rsidR="00A01640" w:rsidRDefault="000E1229" w:rsidP="00E66BAD">
      <w:r>
        <w:t xml:space="preserve">Figure 1: Visitation and flower visitation </w:t>
      </w:r>
      <w:r w:rsidR="00F14D8D">
        <w:t>hourly rates</w:t>
      </w:r>
      <w:r w:rsidR="00881D11">
        <w:t xml:space="preserve"> to M. glabrata for each RTU (recognizable taxonomic unit) considered in this study. </w:t>
      </w:r>
    </w:p>
    <w:p w14:paraId="6BC2F4A7" w14:textId="797D1629" w:rsidR="00BE3F1C" w:rsidRPr="0031491C" w:rsidRDefault="00BE3F1C" w:rsidP="0031491C">
      <w:pPr>
        <w:rPr>
          <w:ins w:id="400" w:author="zenrunner" w:date="2019-03-03T15:01:00Z"/>
          <w:noProof/>
        </w:rPr>
      </w:pPr>
    </w:p>
    <w:p w14:paraId="434E64C6" w14:textId="77777777" w:rsidR="0031491C" w:rsidRDefault="0031491C" w:rsidP="00BE3F1C">
      <w:pPr>
        <w:pStyle w:val="Heading2"/>
        <w:spacing w:line="276" w:lineRule="auto"/>
        <w:rPr>
          <w:b w:val="0"/>
          <w:noProof/>
        </w:rPr>
      </w:pPr>
    </w:p>
    <w:p w14:paraId="18BBA0CF" w14:textId="77777777" w:rsidR="0031491C" w:rsidRDefault="0031491C" w:rsidP="00BE3F1C">
      <w:pPr>
        <w:pStyle w:val="Heading2"/>
        <w:spacing w:line="276" w:lineRule="auto"/>
        <w:rPr>
          <w:b w:val="0"/>
          <w:noProof/>
        </w:rPr>
      </w:pPr>
    </w:p>
    <w:p w14:paraId="7D9AAD1E" w14:textId="77777777" w:rsidR="0031491C" w:rsidRDefault="0031491C" w:rsidP="00BE3F1C">
      <w:pPr>
        <w:pStyle w:val="Heading2"/>
        <w:spacing w:line="276" w:lineRule="auto"/>
        <w:rPr>
          <w:b w:val="0"/>
          <w:noProof/>
        </w:rPr>
      </w:pPr>
    </w:p>
    <w:p w14:paraId="76873A38" w14:textId="75594AE2" w:rsidR="00595DF4" w:rsidRPr="00BE3F1C" w:rsidRDefault="00F2252A" w:rsidP="00BE3F1C">
      <w:pPr>
        <w:pStyle w:val="Heading2"/>
        <w:spacing w:line="276" w:lineRule="auto"/>
        <w:rPr>
          <w:b w:val="0"/>
        </w:rPr>
      </w:pPr>
      <w:r w:rsidRPr="00BE3F1C">
        <w:rPr>
          <w:b w:val="0"/>
        </w:rPr>
        <w:t>Figure 3</w:t>
      </w:r>
      <w:r w:rsidR="00B51372" w:rsidRPr="00BE3F1C" w:rsidDel="00C21BF0">
        <w:rPr>
          <w:b w:val="0"/>
        </w:rPr>
        <w:t>: Relative Interaction Index (RII) values for five community interaction metrics among two treatments: A) Microsite (Shrub – Open) B) Blooming (Pre-Blooming – Blooming). Values shown are means ± 95% bootstrapped confidence intervals. Values greater than zero indicate positive effects, while values that are significantly lower than zero indicate negative effects. Values that are not significantly different from zero are neutral.</w:t>
      </w:r>
    </w:p>
    <w:p w14:paraId="21FB612A" w14:textId="77777777" w:rsidR="00750EA4" w:rsidRDefault="00750EA4" w:rsidP="00750EA4">
      <w:pPr>
        <w:spacing w:line="240" w:lineRule="auto"/>
      </w:pPr>
    </w:p>
    <w:p w14:paraId="1A10C7D2" w14:textId="77777777" w:rsidR="00B51372" w:rsidRDefault="00B51372" w:rsidP="00707480">
      <w:pPr>
        <w:spacing w:line="480" w:lineRule="auto"/>
      </w:pPr>
    </w:p>
    <w:p w14:paraId="6E7BF4E8" w14:textId="34737C68" w:rsidR="00B51372" w:rsidRDefault="00B51372" w:rsidP="00707480">
      <w:pPr>
        <w:spacing w:line="480" w:lineRule="auto"/>
      </w:pPr>
    </w:p>
    <w:p w14:paraId="4D78819D" w14:textId="26BD3E71" w:rsidR="00537618" w:rsidRDefault="00537618" w:rsidP="00707480">
      <w:pPr>
        <w:spacing w:line="480" w:lineRule="auto"/>
      </w:pPr>
    </w:p>
    <w:p w14:paraId="45113590" w14:textId="4D805B13" w:rsidR="00445982" w:rsidRDefault="00445982" w:rsidP="00707480">
      <w:pPr>
        <w:spacing w:line="480" w:lineRule="auto"/>
      </w:pPr>
    </w:p>
    <w:p w14:paraId="5032D91E" w14:textId="77777777" w:rsidR="00445982" w:rsidRDefault="00445982" w:rsidP="00707480">
      <w:pPr>
        <w:spacing w:line="480" w:lineRule="auto"/>
      </w:pPr>
    </w:p>
    <w:p w14:paraId="3899CE46" w14:textId="669083B2" w:rsidR="00537618" w:rsidRDefault="00537618" w:rsidP="00707480">
      <w:pPr>
        <w:spacing w:line="480" w:lineRule="auto"/>
      </w:pPr>
    </w:p>
    <w:p w14:paraId="2E1B5E29" w14:textId="6BB0B864" w:rsidR="00B51372" w:rsidRDefault="00B51372" w:rsidP="00707480">
      <w:pPr>
        <w:pStyle w:val="Heading2"/>
        <w:spacing w:line="240" w:lineRule="auto"/>
      </w:pPr>
      <w:bookmarkStart w:id="401" w:name="_Toc532565895"/>
      <w:r>
        <w:t>Tables</w:t>
      </w:r>
      <w:bookmarkEnd w:id="401"/>
    </w:p>
    <w:p w14:paraId="6AF81BBD" w14:textId="77777777" w:rsidR="00B51372" w:rsidRPr="00C50B1B" w:rsidRDefault="00B51372" w:rsidP="00707480">
      <w:pPr>
        <w:spacing w:line="240" w:lineRule="auto"/>
      </w:pPr>
    </w:p>
    <w:p w14:paraId="4351CCC5" w14:textId="0D0C8A53" w:rsidR="00B51372" w:rsidRPr="00C174DE" w:rsidRDefault="00B51372" w:rsidP="00C174DE">
      <w:pPr>
        <w:spacing w:line="240" w:lineRule="auto"/>
        <w:rPr>
          <w:rStyle w:val="gnkrckgcgsb"/>
        </w:rPr>
      </w:pPr>
      <w:r>
        <w:t xml:space="preserve">Table </w:t>
      </w:r>
      <w:r w:rsidR="009C693B">
        <w:t xml:space="preserve">1: </w:t>
      </w:r>
      <w:r w:rsidR="00932C36">
        <w:t>G</w:t>
      </w:r>
      <w:r w:rsidR="009C693B">
        <w:t>eneralized linear mixed model</w:t>
      </w:r>
      <w:r w:rsidR="009517A6">
        <w:t xml:space="preserve"> results</w:t>
      </w:r>
      <w:r w:rsidR="009C693B">
        <w:t xml:space="preserve"> </w:t>
      </w:r>
      <w:r w:rsidR="00932C36">
        <w:t xml:space="preserve">testing </w:t>
      </w:r>
      <w:r w:rsidR="00F14D8D">
        <w:t xml:space="preserve">for </w:t>
      </w:r>
      <w:r w:rsidR="00881D11">
        <w:t xml:space="preserve">influences of </w:t>
      </w:r>
      <w:r w:rsidR="00881D11" w:rsidRPr="00881D11">
        <w:rPr>
          <w:i/>
        </w:rPr>
        <w:t>L. tridentata</w:t>
      </w:r>
      <w:r w:rsidR="00881D11">
        <w:t xml:space="preserve"> on plant-pollinator interactions of </w:t>
      </w:r>
      <w:r w:rsidR="00881D11" w:rsidRPr="00881D11">
        <w:rPr>
          <w:i/>
        </w:rPr>
        <w:t>M. glabrata</w:t>
      </w:r>
      <w:r w:rsidR="00881D11">
        <w:t>.</w:t>
      </w:r>
    </w:p>
    <w:p w14:paraId="342970EB" w14:textId="2A24B565" w:rsidR="00B51372" w:rsidRDefault="00B51372" w:rsidP="00707480">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tbl>
      <w:tblPr>
        <w:tblStyle w:val="PlainTable22"/>
        <w:tblW w:w="10525" w:type="dxa"/>
        <w:tblLayout w:type="fixed"/>
        <w:tblLook w:val="0620" w:firstRow="1" w:lastRow="0" w:firstColumn="0" w:lastColumn="0" w:noHBand="1" w:noVBand="1"/>
      </w:tblPr>
      <w:tblGrid>
        <w:gridCol w:w="265"/>
        <w:gridCol w:w="1890"/>
        <w:gridCol w:w="900"/>
        <w:gridCol w:w="990"/>
        <w:gridCol w:w="990"/>
        <w:gridCol w:w="540"/>
        <w:gridCol w:w="2070"/>
        <w:gridCol w:w="905"/>
        <w:gridCol w:w="985"/>
        <w:gridCol w:w="990"/>
      </w:tblGrid>
      <w:tr w:rsidR="00525AA7" w:rsidRPr="009B1FFB" w14:paraId="4F034F3D" w14:textId="77777777" w:rsidTr="002067EE">
        <w:trPr>
          <w:cnfStyle w:val="100000000000" w:firstRow="1" w:lastRow="0" w:firstColumn="0" w:lastColumn="0" w:oddVBand="0" w:evenVBand="0" w:oddHBand="0" w:evenHBand="0" w:firstRowFirstColumn="0" w:firstRowLastColumn="0" w:lastRowFirstColumn="0" w:lastRowLastColumn="0"/>
          <w:trHeight w:val="323"/>
        </w:trPr>
        <w:tc>
          <w:tcPr>
            <w:tcW w:w="2155" w:type="dxa"/>
            <w:gridSpan w:val="2"/>
          </w:tcPr>
          <w:p w14:paraId="6F72CFAF" w14:textId="77777777" w:rsidR="00B426A7" w:rsidRPr="00FA0D7B" w:rsidRDefault="00B426A7" w:rsidP="002E596D">
            <w:pPr>
              <w:rPr>
                <w:sz w:val="22"/>
                <w:szCs w:val="22"/>
              </w:rPr>
            </w:pPr>
          </w:p>
        </w:tc>
        <w:tc>
          <w:tcPr>
            <w:tcW w:w="900" w:type="dxa"/>
          </w:tcPr>
          <w:p w14:paraId="22965806" w14:textId="77777777" w:rsidR="00B426A7" w:rsidRPr="00FA0D7B" w:rsidRDefault="00B426A7" w:rsidP="002E596D">
            <w:pPr>
              <w:jc w:val="center"/>
              <w:rPr>
                <w:sz w:val="22"/>
                <w:szCs w:val="22"/>
              </w:rPr>
            </w:pPr>
            <w:r w:rsidRPr="00FA0D7B">
              <w:rPr>
                <w:sz w:val="22"/>
                <w:szCs w:val="22"/>
              </w:rPr>
              <w:t>Coeff</w:t>
            </w:r>
          </w:p>
        </w:tc>
        <w:tc>
          <w:tcPr>
            <w:tcW w:w="990" w:type="dxa"/>
          </w:tcPr>
          <w:p w14:paraId="7CBBA3EF" w14:textId="77777777" w:rsidR="00B426A7" w:rsidRPr="00FA0D7B" w:rsidRDefault="00B426A7" w:rsidP="002E596D">
            <w:pPr>
              <w:jc w:val="center"/>
              <w:rPr>
                <w:sz w:val="22"/>
                <w:szCs w:val="22"/>
              </w:rPr>
            </w:pPr>
            <w:r w:rsidRPr="00FA0D7B">
              <w:rPr>
                <w:sz w:val="22"/>
                <w:szCs w:val="22"/>
              </w:rPr>
              <w:t>χ</w:t>
            </w:r>
            <w:r w:rsidRPr="00FA0D7B">
              <w:rPr>
                <w:sz w:val="22"/>
                <w:szCs w:val="22"/>
                <w:vertAlign w:val="superscript"/>
              </w:rPr>
              <w:t>2</w:t>
            </w:r>
          </w:p>
        </w:tc>
        <w:tc>
          <w:tcPr>
            <w:tcW w:w="990" w:type="dxa"/>
          </w:tcPr>
          <w:p w14:paraId="458D0C26" w14:textId="77777777" w:rsidR="00B426A7" w:rsidRPr="00FA0D7B" w:rsidRDefault="00B426A7" w:rsidP="002E596D">
            <w:pPr>
              <w:jc w:val="center"/>
              <w:rPr>
                <w:sz w:val="22"/>
                <w:szCs w:val="22"/>
              </w:rPr>
            </w:pPr>
            <w:r w:rsidRPr="00FA0D7B">
              <w:rPr>
                <w:sz w:val="22"/>
                <w:szCs w:val="22"/>
              </w:rPr>
              <w:t>p</w:t>
            </w:r>
          </w:p>
        </w:tc>
        <w:tc>
          <w:tcPr>
            <w:tcW w:w="540" w:type="dxa"/>
          </w:tcPr>
          <w:p w14:paraId="4F17DF40" w14:textId="77777777" w:rsidR="00B426A7" w:rsidRPr="00FA0D7B" w:rsidRDefault="00B426A7" w:rsidP="002E596D">
            <w:pPr>
              <w:jc w:val="center"/>
              <w:rPr>
                <w:sz w:val="22"/>
                <w:szCs w:val="22"/>
              </w:rPr>
            </w:pPr>
          </w:p>
        </w:tc>
        <w:tc>
          <w:tcPr>
            <w:tcW w:w="2070" w:type="dxa"/>
          </w:tcPr>
          <w:p w14:paraId="61DC8519" w14:textId="77777777" w:rsidR="00B426A7" w:rsidRPr="00FA0D7B" w:rsidRDefault="00B426A7" w:rsidP="002E596D">
            <w:pPr>
              <w:jc w:val="center"/>
              <w:rPr>
                <w:sz w:val="22"/>
                <w:szCs w:val="22"/>
              </w:rPr>
            </w:pPr>
          </w:p>
        </w:tc>
        <w:tc>
          <w:tcPr>
            <w:tcW w:w="905" w:type="dxa"/>
          </w:tcPr>
          <w:p w14:paraId="63EAEAAB" w14:textId="77777777" w:rsidR="00B426A7" w:rsidRPr="00FA0D7B" w:rsidRDefault="00B426A7" w:rsidP="002E596D">
            <w:pPr>
              <w:jc w:val="center"/>
              <w:rPr>
                <w:sz w:val="22"/>
                <w:szCs w:val="22"/>
              </w:rPr>
            </w:pPr>
            <w:r w:rsidRPr="00FA0D7B">
              <w:rPr>
                <w:sz w:val="22"/>
                <w:szCs w:val="22"/>
              </w:rPr>
              <w:t>Coeff</w:t>
            </w:r>
          </w:p>
        </w:tc>
        <w:tc>
          <w:tcPr>
            <w:tcW w:w="985" w:type="dxa"/>
          </w:tcPr>
          <w:p w14:paraId="4639931D" w14:textId="77777777" w:rsidR="00B426A7" w:rsidRPr="00FA0D7B" w:rsidRDefault="00B426A7" w:rsidP="002E596D">
            <w:pPr>
              <w:jc w:val="center"/>
              <w:rPr>
                <w:sz w:val="22"/>
                <w:szCs w:val="22"/>
              </w:rPr>
            </w:pPr>
            <w:r w:rsidRPr="00FA0D7B">
              <w:rPr>
                <w:sz w:val="22"/>
                <w:szCs w:val="22"/>
              </w:rPr>
              <w:t>χ</w:t>
            </w:r>
            <w:r w:rsidRPr="00FA0D7B">
              <w:rPr>
                <w:sz w:val="22"/>
                <w:szCs w:val="22"/>
                <w:vertAlign w:val="superscript"/>
              </w:rPr>
              <w:t>2</w:t>
            </w:r>
          </w:p>
        </w:tc>
        <w:tc>
          <w:tcPr>
            <w:tcW w:w="990" w:type="dxa"/>
          </w:tcPr>
          <w:p w14:paraId="29CD9614" w14:textId="77777777" w:rsidR="00B426A7" w:rsidRPr="00FA0D7B" w:rsidRDefault="00B426A7" w:rsidP="002E596D">
            <w:pPr>
              <w:jc w:val="center"/>
              <w:rPr>
                <w:sz w:val="22"/>
                <w:szCs w:val="22"/>
              </w:rPr>
            </w:pPr>
            <w:r w:rsidRPr="00FA0D7B">
              <w:rPr>
                <w:sz w:val="22"/>
                <w:szCs w:val="22"/>
              </w:rPr>
              <w:t>p</w:t>
            </w:r>
          </w:p>
        </w:tc>
      </w:tr>
      <w:tr w:rsidR="00525AA7" w:rsidRPr="009D6DBB" w14:paraId="3C989254" w14:textId="77777777" w:rsidTr="002067EE">
        <w:trPr>
          <w:trHeight w:val="503"/>
        </w:trPr>
        <w:tc>
          <w:tcPr>
            <w:tcW w:w="2155" w:type="dxa"/>
            <w:gridSpan w:val="2"/>
          </w:tcPr>
          <w:p w14:paraId="323F21D7" w14:textId="3BEE8D2F" w:rsidR="00B426A7" w:rsidRPr="00D40463" w:rsidRDefault="00B426A7" w:rsidP="00B426A7">
            <w:pPr>
              <w:rPr>
                <w:sz w:val="22"/>
                <w:szCs w:val="22"/>
              </w:rPr>
            </w:pPr>
            <w:r w:rsidRPr="00D40463">
              <w:rPr>
                <w:sz w:val="22"/>
                <w:szCs w:val="22"/>
              </w:rPr>
              <w:t>Total flower visits</w:t>
            </w:r>
            <w:r w:rsidRPr="00D40463">
              <w:rPr>
                <w:sz w:val="22"/>
                <w:szCs w:val="22"/>
                <w:vertAlign w:val="superscript"/>
              </w:rPr>
              <w:t xml:space="preserve"> </w:t>
            </w:r>
            <w:r w:rsidR="00D40463" w:rsidRPr="00D40463">
              <w:rPr>
                <w:sz w:val="22"/>
                <w:szCs w:val="22"/>
                <w:vertAlign w:val="superscript"/>
              </w:rPr>
              <w:t>:</w:t>
            </w:r>
          </w:p>
        </w:tc>
        <w:tc>
          <w:tcPr>
            <w:tcW w:w="900" w:type="dxa"/>
          </w:tcPr>
          <w:p w14:paraId="3B01F2FF" w14:textId="77777777" w:rsidR="00B426A7" w:rsidRPr="00B426A7" w:rsidRDefault="00B426A7" w:rsidP="00B426A7">
            <w:pPr>
              <w:pStyle w:val="HTMLPreformatted"/>
              <w:shd w:val="clear" w:color="auto" w:fill="FFFFFF"/>
              <w:wordWrap w:val="0"/>
              <w:jc w:val="center"/>
              <w:rPr>
                <w:rStyle w:val="gnkrckgcgsb"/>
                <w:rFonts w:ascii="Times New Roman" w:hAnsi="Times New Roman" w:cs="Times New Roman"/>
                <w:color w:val="000000"/>
              </w:rPr>
            </w:pPr>
          </w:p>
        </w:tc>
        <w:tc>
          <w:tcPr>
            <w:tcW w:w="990" w:type="dxa"/>
          </w:tcPr>
          <w:p w14:paraId="54D3FBD3" w14:textId="77777777" w:rsidR="00B426A7" w:rsidRPr="00B426A7" w:rsidRDefault="00B426A7" w:rsidP="00B426A7">
            <w:pPr>
              <w:pStyle w:val="HTMLPreformatted"/>
              <w:shd w:val="clear" w:color="auto" w:fill="FFFFFF"/>
              <w:wordWrap w:val="0"/>
              <w:jc w:val="center"/>
              <w:rPr>
                <w:rFonts w:ascii="Times New Roman" w:hAnsi="Times New Roman" w:cs="Times New Roman"/>
                <w:color w:val="000000"/>
              </w:rPr>
            </w:pPr>
          </w:p>
        </w:tc>
        <w:tc>
          <w:tcPr>
            <w:tcW w:w="990" w:type="dxa"/>
          </w:tcPr>
          <w:p w14:paraId="6370A9AA" w14:textId="77777777" w:rsidR="00B426A7" w:rsidRPr="00B426A7" w:rsidRDefault="00B426A7" w:rsidP="00B426A7">
            <w:pPr>
              <w:pStyle w:val="HTMLPreformatted"/>
              <w:shd w:val="clear" w:color="auto" w:fill="FFFFFF"/>
              <w:wordWrap w:val="0"/>
              <w:jc w:val="center"/>
              <w:rPr>
                <w:rFonts w:ascii="Times New Roman" w:hAnsi="Times New Roman" w:cs="Times New Roman"/>
                <w:color w:val="000000"/>
              </w:rPr>
            </w:pPr>
          </w:p>
        </w:tc>
        <w:tc>
          <w:tcPr>
            <w:tcW w:w="2610" w:type="dxa"/>
            <w:gridSpan w:val="2"/>
          </w:tcPr>
          <w:p w14:paraId="7FEC13A1" w14:textId="28BB5D14" w:rsidR="00B426A7" w:rsidRPr="00D40463" w:rsidRDefault="00B426A7" w:rsidP="00B426A7">
            <w:pPr>
              <w:rPr>
                <w:sz w:val="22"/>
                <w:szCs w:val="22"/>
              </w:rPr>
            </w:pPr>
            <w:r w:rsidRPr="00D40463">
              <w:rPr>
                <w:sz w:val="22"/>
                <w:szCs w:val="22"/>
              </w:rPr>
              <w:t xml:space="preserve">Foraging instances </w:t>
            </w:r>
            <w:r w:rsidR="00D40463" w:rsidRPr="00D40463">
              <w:rPr>
                <w:sz w:val="22"/>
                <w:szCs w:val="22"/>
              </w:rPr>
              <w:t>:</w:t>
            </w:r>
          </w:p>
        </w:tc>
        <w:tc>
          <w:tcPr>
            <w:tcW w:w="905" w:type="dxa"/>
          </w:tcPr>
          <w:p w14:paraId="1EBA0718" w14:textId="77777777" w:rsidR="00B426A7" w:rsidRPr="00B426A7" w:rsidRDefault="00B426A7" w:rsidP="00B426A7">
            <w:pPr>
              <w:rPr>
                <w:sz w:val="20"/>
                <w:szCs w:val="20"/>
              </w:rPr>
            </w:pPr>
          </w:p>
        </w:tc>
        <w:tc>
          <w:tcPr>
            <w:tcW w:w="985" w:type="dxa"/>
          </w:tcPr>
          <w:p w14:paraId="61AEE415" w14:textId="77777777" w:rsidR="00B426A7" w:rsidRPr="00B426A7" w:rsidRDefault="00B426A7" w:rsidP="00B426A7">
            <w:pPr>
              <w:rPr>
                <w:sz w:val="20"/>
                <w:szCs w:val="20"/>
              </w:rPr>
            </w:pPr>
          </w:p>
        </w:tc>
        <w:tc>
          <w:tcPr>
            <w:tcW w:w="990" w:type="dxa"/>
          </w:tcPr>
          <w:p w14:paraId="0D70D498" w14:textId="77777777" w:rsidR="00B426A7" w:rsidRPr="00B426A7" w:rsidRDefault="00B426A7" w:rsidP="00B426A7">
            <w:pPr>
              <w:rPr>
                <w:sz w:val="20"/>
                <w:szCs w:val="20"/>
              </w:rPr>
            </w:pPr>
          </w:p>
        </w:tc>
      </w:tr>
      <w:tr w:rsidR="00525AA7" w:rsidRPr="006C42BD" w14:paraId="267EA43A" w14:textId="77777777" w:rsidTr="002067EE">
        <w:trPr>
          <w:trHeight w:val="230"/>
        </w:trPr>
        <w:tc>
          <w:tcPr>
            <w:tcW w:w="265" w:type="dxa"/>
          </w:tcPr>
          <w:p w14:paraId="44326274" w14:textId="77777777" w:rsidR="00B426A7" w:rsidRPr="00B426A7" w:rsidRDefault="00B426A7" w:rsidP="00B426A7">
            <w:pPr>
              <w:rPr>
                <w:sz w:val="20"/>
                <w:szCs w:val="20"/>
              </w:rPr>
            </w:pPr>
          </w:p>
        </w:tc>
        <w:tc>
          <w:tcPr>
            <w:tcW w:w="1890" w:type="dxa"/>
          </w:tcPr>
          <w:p w14:paraId="4CF2DA33" w14:textId="548B2062" w:rsidR="00B426A7" w:rsidRPr="00D40463" w:rsidRDefault="00B426A7" w:rsidP="00525AA7">
            <w:pPr>
              <w:pStyle w:val="HTMLPreformatted"/>
              <w:shd w:val="clear" w:color="auto" w:fill="FFFFFF"/>
              <w:wordWrap w:val="0"/>
              <w:rPr>
                <w:rStyle w:val="gnkrckgcgsb"/>
                <w:rFonts w:ascii="Times New Roman" w:hAnsi="Times New Roman" w:cs="Times New Roman"/>
                <w:color w:val="000000"/>
              </w:rPr>
            </w:pPr>
            <w:r w:rsidRPr="00D40463">
              <w:rPr>
                <w:rFonts w:ascii="Times New Roman" w:hAnsi="Times New Roman" w:cs="Times New Roman"/>
              </w:rPr>
              <w:t>Microsite (shrub)</w:t>
            </w:r>
          </w:p>
        </w:tc>
        <w:tc>
          <w:tcPr>
            <w:tcW w:w="900" w:type="dxa"/>
          </w:tcPr>
          <w:p w14:paraId="5B387148" w14:textId="5FA29605" w:rsidR="00B426A7" w:rsidRPr="00D40463" w:rsidRDefault="00B426A7" w:rsidP="00B426A7">
            <w:pPr>
              <w:pStyle w:val="HTMLPreformatted"/>
              <w:shd w:val="clear" w:color="auto" w:fill="FFFFFF"/>
              <w:wordWrap w:val="0"/>
              <w:jc w:val="center"/>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-0.3375</w:t>
            </w:r>
          </w:p>
        </w:tc>
        <w:tc>
          <w:tcPr>
            <w:tcW w:w="990" w:type="dxa"/>
          </w:tcPr>
          <w:p w14:paraId="0E9679DD" w14:textId="7FF9409B" w:rsidR="00B426A7" w:rsidRPr="00D40463" w:rsidRDefault="00B426A7" w:rsidP="00B426A7">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4.1903</w:t>
            </w:r>
          </w:p>
        </w:tc>
        <w:tc>
          <w:tcPr>
            <w:tcW w:w="990" w:type="dxa"/>
          </w:tcPr>
          <w:p w14:paraId="3DCDD167" w14:textId="23FC7BB9" w:rsidR="00B426A7" w:rsidRPr="00D40463" w:rsidRDefault="00C174DE" w:rsidP="00B426A7">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0.0407</w:t>
            </w:r>
          </w:p>
        </w:tc>
        <w:tc>
          <w:tcPr>
            <w:tcW w:w="540" w:type="dxa"/>
          </w:tcPr>
          <w:p w14:paraId="1BE72626" w14:textId="77777777" w:rsidR="00B426A7" w:rsidRPr="00D40463" w:rsidRDefault="00B426A7" w:rsidP="00B426A7">
            <w:pPr>
              <w:pStyle w:val="HTMLPreformatted"/>
              <w:shd w:val="clear" w:color="auto" w:fill="FFFFFF"/>
              <w:wordWrap w:val="0"/>
              <w:jc w:val="center"/>
              <w:rPr>
                <w:rFonts w:ascii="Times New Roman" w:hAnsi="Times New Roman" w:cs="Times New Roman"/>
                <w:color w:val="000000"/>
              </w:rPr>
            </w:pPr>
          </w:p>
        </w:tc>
        <w:tc>
          <w:tcPr>
            <w:tcW w:w="2070" w:type="dxa"/>
          </w:tcPr>
          <w:p w14:paraId="0DAF4F75" w14:textId="440CE170" w:rsidR="00B426A7" w:rsidRPr="00D40463" w:rsidRDefault="00712882" w:rsidP="00B426A7">
            <w:pPr>
              <w:rPr>
                <w:sz w:val="20"/>
                <w:szCs w:val="20"/>
              </w:rPr>
            </w:pPr>
            <w:r w:rsidRPr="00D40463">
              <w:rPr>
                <w:sz w:val="20"/>
                <w:szCs w:val="20"/>
              </w:rPr>
              <w:t>Microsite</w:t>
            </w:r>
          </w:p>
        </w:tc>
        <w:tc>
          <w:tcPr>
            <w:tcW w:w="905" w:type="dxa"/>
          </w:tcPr>
          <w:p w14:paraId="0F637F4C" w14:textId="779C1F6B" w:rsidR="00B426A7" w:rsidRPr="002067EE" w:rsidRDefault="00D40463" w:rsidP="002067EE">
            <w:pPr>
              <w:pStyle w:val="HTMLPreformatted"/>
              <w:rPr>
                <w:rStyle w:val="gnkrckgcgsb"/>
                <w:rFonts w:ascii="Times New Roman" w:hAnsi="Times New Roman" w:cs="Times New Roman"/>
              </w:rPr>
            </w:pPr>
            <w:r>
              <w:rPr>
                <w:rStyle w:val="HTMLCode"/>
                <w:rFonts w:ascii="Times New Roman" w:hAnsi="Times New Roman" w:cs="Times New Roman"/>
              </w:rPr>
              <w:t>-0.3145</w:t>
            </w:r>
          </w:p>
        </w:tc>
        <w:tc>
          <w:tcPr>
            <w:tcW w:w="985" w:type="dxa"/>
          </w:tcPr>
          <w:p w14:paraId="533B7738" w14:textId="07804F1E" w:rsidR="00B426A7" w:rsidRPr="00D40463" w:rsidRDefault="00D40463" w:rsidP="00B426A7">
            <w:pPr>
              <w:pStyle w:val="HTMLPreformatted"/>
              <w:shd w:val="clear" w:color="auto" w:fill="FFFFFF"/>
              <w:wordWrap w:val="0"/>
              <w:jc w:val="center"/>
              <w:rPr>
                <w:rFonts w:ascii="Times New Roman" w:hAnsi="Times New Roman" w:cs="Times New Roman"/>
                <w:color w:val="000000"/>
              </w:rPr>
            </w:pPr>
            <w:r w:rsidRPr="00D40463">
              <w:rPr>
                <w:rStyle w:val="HTMLCode"/>
                <w:rFonts w:ascii="Times New Roman" w:hAnsi="Times New Roman" w:cs="Times New Roman"/>
              </w:rPr>
              <w:t xml:space="preserve">4.6621  </w:t>
            </w:r>
          </w:p>
        </w:tc>
        <w:tc>
          <w:tcPr>
            <w:tcW w:w="990" w:type="dxa"/>
          </w:tcPr>
          <w:p w14:paraId="2B59938F" w14:textId="0BFD4CCF" w:rsidR="00B426A7" w:rsidRPr="00D40463" w:rsidRDefault="00D40463" w:rsidP="00B426A7">
            <w:pPr>
              <w:pStyle w:val="HTMLPreformatted"/>
              <w:shd w:val="clear" w:color="auto" w:fill="FFFFFF"/>
              <w:wordWrap w:val="0"/>
              <w:jc w:val="center"/>
              <w:rPr>
                <w:rFonts w:ascii="Times New Roman" w:hAnsi="Times New Roman" w:cs="Times New Roman"/>
                <w:color w:val="000000"/>
              </w:rPr>
            </w:pPr>
            <w:r>
              <w:rPr>
                <w:rStyle w:val="HTMLCode"/>
                <w:rFonts w:ascii="Times New Roman" w:hAnsi="Times New Roman" w:cs="Times New Roman"/>
              </w:rPr>
              <w:t>0.0308</w:t>
            </w:r>
          </w:p>
        </w:tc>
      </w:tr>
      <w:tr w:rsidR="00525AA7" w:rsidRPr="006C42BD" w14:paraId="46D54B4C" w14:textId="77777777" w:rsidTr="002067EE">
        <w:trPr>
          <w:trHeight w:val="333"/>
        </w:trPr>
        <w:tc>
          <w:tcPr>
            <w:tcW w:w="265" w:type="dxa"/>
          </w:tcPr>
          <w:p w14:paraId="636EFF4A" w14:textId="77777777" w:rsidR="00883348" w:rsidRPr="00B426A7" w:rsidRDefault="00883348" w:rsidP="00B426A7">
            <w:pPr>
              <w:rPr>
                <w:sz w:val="20"/>
                <w:szCs w:val="20"/>
              </w:rPr>
            </w:pPr>
          </w:p>
        </w:tc>
        <w:tc>
          <w:tcPr>
            <w:tcW w:w="1890" w:type="dxa"/>
          </w:tcPr>
          <w:p w14:paraId="344498E5" w14:textId="1DD33CED" w:rsidR="00883348" w:rsidRPr="00D40463" w:rsidRDefault="00883348" w:rsidP="00B426A7">
            <w:pPr>
              <w:rPr>
                <w:sz w:val="20"/>
                <w:szCs w:val="20"/>
              </w:rPr>
            </w:pPr>
            <w:r w:rsidRPr="00D40463">
              <w:rPr>
                <w:sz w:val="20"/>
                <w:szCs w:val="20"/>
              </w:rPr>
              <w:t>Blooming (bloom)</w:t>
            </w:r>
          </w:p>
        </w:tc>
        <w:tc>
          <w:tcPr>
            <w:tcW w:w="900" w:type="dxa"/>
          </w:tcPr>
          <w:p w14:paraId="0DBDA896" w14:textId="6682E5F9" w:rsidR="00883348" w:rsidRPr="00D40463" w:rsidRDefault="00B426A7" w:rsidP="00B426A7">
            <w:pPr>
              <w:pStyle w:val="HTMLPreformatted"/>
              <w:shd w:val="clear" w:color="auto" w:fill="FFFFFF"/>
              <w:wordWrap w:val="0"/>
              <w:jc w:val="center"/>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-1.7294</w:t>
            </w:r>
          </w:p>
        </w:tc>
        <w:tc>
          <w:tcPr>
            <w:tcW w:w="990" w:type="dxa"/>
          </w:tcPr>
          <w:p w14:paraId="58BA6431" w14:textId="65E2C567" w:rsidR="00883348" w:rsidRPr="00D40463" w:rsidRDefault="00883348" w:rsidP="00B426A7">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15.4730</w:t>
            </w:r>
          </w:p>
        </w:tc>
        <w:tc>
          <w:tcPr>
            <w:tcW w:w="990" w:type="dxa"/>
          </w:tcPr>
          <w:p w14:paraId="01A29BD3" w14:textId="77777777" w:rsidR="00883348" w:rsidRPr="00D40463" w:rsidRDefault="00883348" w:rsidP="00B426A7">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&lt;0.0001</w:t>
            </w:r>
          </w:p>
        </w:tc>
        <w:tc>
          <w:tcPr>
            <w:tcW w:w="540" w:type="dxa"/>
          </w:tcPr>
          <w:p w14:paraId="56408FF8" w14:textId="77777777" w:rsidR="00883348" w:rsidRPr="00D40463" w:rsidRDefault="00883348" w:rsidP="00B426A7">
            <w:pPr>
              <w:rPr>
                <w:sz w:val="20"/>
                <w:szCs w:val="20"/>
              </w:rPr>
            </w:pPr>
          </w:p>
        </w:tc>
        <w:tc>
          <w:tcPr>
            <w:tcW w:w="2070" w:type="dxa"/>
          </w:tcPr>
          <w:p w14:paraId="05DFFE48" w14:textId="77777777" w:rsidR="00883348" w:rsidRPr="00D40463" w:rsidRDefault="00883348" w:rsidP="00B426A7">
            <w:pPr>
              <w:rPr>
                <w:sz w:val="20"/>
                <w:szCs w:val="20"/>
              </w:rPr>
            </w:pPr>
            <w:r w:rsidRPr="00D40463">
              <w:rPr>
                <w:sz w:val="20"/>
                <w:szCs w:val="20"/>
              </w:rPr>
              <w:t>Blooming</w:t>
            </w:r>
          </w:p>
        </w:tc>
        <w:tc>
          <w:tcPr>
            <w:tcW w:w="905" w:type="dxa"/>
          </w:tcPr>
          <w:p w14:paraId="6BF93706" w14:textId="7CC714AF" w:rsidR="00883348" w:rsidRPr="002067EE" w:rsidRDefault="00D40463" w:rsidP="002067EE">
            <w:pPr>
              <w:pStyle w:val="HTMLPreformatted"/>
              <w:rPr>
                <w:rStyle w:val="gnkrckgcgsb"/>
                <w:rFonts w:ascii="Times New Roman" w:hAnsi="Times New Roman" w:cs="Times New Roman"/>
              </w:rPr>
            </w:pPr>
            <w:r>
              <w:rPr>
                <w:rStyle w:val="HTMLCode"/>
                <w:rFonts w:ascii="Times New Roman" w:hAnsi="Times New Roman" w:cs="Times New Roman"/>
              </w:rPr>
              <w:t>-1.6201</w:t>
            </w:r>
          </w:p>
        </w:tc>
        <w:tc>
          <w:tcPr>
            <w:tcW w:w="985" w:type="dxa"/>
          </w:tcPr>
          <w:p w14:paraId="48157214" w14:textId="2A6966E6" w:rsidR="00883348" w:rsidRPr="00D40463" w:rsidRDefault="00D40463" w:rsidP="00B426A7">
            <w:pPr>
              <w:pStyle w:val="HTMLPreformatted"/>
              <w:shd w:val="clear" w:color="auto" w:fill="FFFFFF"/>
              <w:wordWrap w:val="0"/>
              <w:jc w:val="center"/>
              <w:rPr>
                <w:rFonts w:ascii="Times New Roman" w:hAnsi="Times New Roman" w:cs="Times New Roman"/>
                <w:color w:val="000000"/>
              </w:rPr>
            </w:pPr>
            <w:r w:rsidRPr="00D40463">
              <w:rPr>
                <w:rStyle w:val="HTMLCode"/>
                <w:rFonts w:ascii="Times New Roman" w:hAnsi="Times New Roman" w:cs="Times New Roman"/>
              </w:rPr>
              <w:t xml:space="preserve">10.9910  </w:t>
            </w:r>
          </w:p>
        </w:tc>
        <w:tc>
          <w:tcPr>
            <w:tcW w:w="990" w:type="dxa"/>
          </w:tcPr>
          <w:p w14:paraId="79C6486C" w14:textId="77B97C92" w:rsidR="00883348" w:rsidRPr="00D40463" w:rsidRDefault="00D40463" w:rsidP="00B426A7">
            <w:pPr>
              <w:pStyle w:val="HTMLPreformatted"/>
              <w:shd w:val="clear" w:color="auto" w:fill="FFFFFF"/>
              <w:wordWrap w:val="0"/>
              <w:jc w:val="center"/>
              <w:rPr>
                <w:rFonts w:ascii="Times New Roman" w:hAnsi="Times New Roman" w:cs="Times New Roman"/>
                <w:color w:val="000000"/>
              </w:rPr>
            </w:pPr>
            <w:r>
              <w:rPr>
                <w:rStyle w:val="HTMLCode"/>
                <w:rFonts w:ascii="Times New Roman" w:hAnsi="Times New Roman" w:cs="Times New Roman"/>
              </w:rPr>
              <w:t>0.0009</w:t>
            </w:r>
          </w:p>
        </w:tc>
      </w:tr>
      <w:tr w:rsidR="00525AA7" w:rsidRPr="006C42BD" w14:paraId="40039528" w14:textId="77777777" w:rsidTr="002067EE">
        <w:trPr>
          <w:trHeight w:val="243"/>
        </w:trPr>
        <w:tc>
          <w:tcPr>
            <w:tcW w:w="265" w:type="dxa"/>
          </w:tcPr>
          <w:p w14:paraId="7FB68A62" w14:textId="77777777" w:rsidR="00525AA7" w:rsidRPr="00B426A7" w:rsidRDefault="00525AA7" w:rsidP="00525AA7">
            <w:pPr>
              <w:rPr>
                <w:sz w:val="20"/>
                <w:szCs w:val="20"/>
              </w:rPr>
            </w:pPr>
          </w:p>
        </w:tc>
        <w:tc>
          <w:tcPr>
            <w:tcW w:w="1890" w:type="dxa"/>
          </w:tcPr>
          <w:p w14:paraId="18E7C166" w14:textId="3719B26F" w:rsidR="00525AA7" w:rsidRPr="00D40463" w:rsidRDefault="00525AA7" w:rsidP="00525AA7">
            <w:pPr>
              <w:rPr>
                <w:sz w:val="20"/>
                <w:szCs w:val="20"/>
              </w:rPr>
            </w:pPr>
            <w:r w:rsidRPr="00D40463">
              <w:rPr>
                <w:rStyle w:val="gnkrckgcgsb"/>
                <w:sz w:val="20"/>
                <w:szCs w:val="20"/>
                <w:bdr w:val="none" w:sz="0" w:space="0" w:color="auto" w:frame="1"/>
              </w:rPr>
              <w:t>RTU</w:t>
            </w:r>
          </w:p>
        </w:tc>
        <w:tc>
          <w:tcPr>
            <w:tcW w:w="900" w:type="dxa"/>
          </w:tcPr>
          <w:p w14:paraId="0DF319D5" w14:textId="1DD60258"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NA</w:t>
            </w:r>
          </w:p>
        </w:tc>
        <w:tc>
          <w:tcPr>
            <w:tcW w:w="990" w:type="dxa"/>
          </w:tcPr>
          <w:p w14:paraId="4232C790" w14:textId="660BBF8A" w:rsidR="00525AA7" w:rsidRPr="00D40463" w:rsidRDefault="00525AA7" w:rsidP="00525AA7">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197.0575</w:t>
            </w:r>
          </w:p>
        </w:tc>
        <w:tc>
          <w:tcPr>
            <w:tcW w:w="990" w:type="dxa"/>
          </w:tcPr>
          <w:p w14:paraId="311EA838" w14:textId="19C20E80" w:rsidR="00525AA7" w:rsidRPr="00D40463" w:rsidRDefault="00525AA7" w:rsidP="00525AA7">
            <w:pPr>
              <w:pStyle w:val="HTMLPreformatted"/>
              <w:shd w:val="clear" w:color="auto" w:fill="FFFFFF"/>
              <w:wordWrap w:val="0"/>
              <w:jc w:val="center"/>
              <w:rPr>
                <w:rFonts w:ascii="Times New Roman" w:hAnsi="Times New Roman" w:cs="Times New Roman"/>
                <w:color w:val="000000"/>
              </w:rPr>
            </w:pPr>
            <w:r w:rsidRPr="00D40463">
              <w:rPr>
                <w:rFonts w:ascii="Times New Roman" w:hAnsi="Times New Roman" w:cs="Times New Roman"/>
                <w:color w:val="000000"/>
              </w:rPr>
              <w:t>&lt; 0.0001</w:t>
            </w:r>
          </w:p>
        </w:tc>
        <w:tc>
          <w:tcPr>
            <w:tcW w:w="540" w:type="dxa"/>
          </w:tcPr>
          <w:p w14:paraId="00283C12" w14:textId="3333B024" w:rsidR="00525AA7" w:rsidRPr="00D40463" w:rsidRDefault="00525AA7" w:rsidP="00525AA7">
            <w:pPr>
              <w:rPr>
                <w:sz w:val="20"/>
                <w:szCs w:val="20"/>
              </w:rPr>
            </w:pPr>
          </w:p>
        </w:tc>
        <w:tc>
          <w:tcPr>
            <w:tcW w:w="2070" w:type="dxa"/>
          </w:tcPr>
          <w:p w14:paraId="22953C35" w14:textId="6312A194" w:rsidR="00525AA7" w:rsidRPr="00D40463" w:rsidRDefault="00525AA7" w:rsidP="00525AA7">
            <w:pPr>
              <w:rPr>
                <w:sz w:val="20"/>
                <w:szCs w:val="20"/>
              </w:rPr>
            </w:pPr>
            <w:r w:rsidRPr="00D40463">
              <w:rPr>
                <w:rStyle w:val="gnkrckgcgsb"/>
                <w:sz w:val="20"/>
                <w:szCs w:val="20"/>
                <w:bdr w:val="none" w:sz="0" w:space="0" w:color="auto" w:frame="1"/>
              </w:rPr>
              <w:t>RTU</w:t>
            </w:r>
          </w:p>
        </w:tc>
        <w:tc>
          <w:tcPr>
            <w:tcW w:w="905" w:type="dxa"/>
          </w:tcPr>
          <w:p w14:paraId="5233838A" w14:textId="4883FB35" w:rsidR="00525AA7" w:rsidRPr="00D40463" w:rsidRDefault="00D40463" w:rsidP="00525AA7">
            <w:pPr>
              <w:jc w:val="center"/>
              <w:rPr>
                <w:sz w:val="20"/>
                <w:szCs w:val="20"/>
              </w:rPr>
            </w:pPr>
            <w:r w:rsidRPr="00D40463">
              <w:rPr>
                <w:sz w:val="20"/>
                <w:szCs w:val="20"/>
              </w:rPr>
              <w:t>NA</w:t>
            </w:r>
          </w:p>
        </w:tc>
        <w:tc>
          <w:tcPr>
            <w:tcW w:w="985" w:type="dxa"/>
          </w:tcPr>
          <w:p w14:paraId="1D4A1589" w14:textId="2359749E" w:rsidR="00525AA7" w:rsidRPr="00D40463" w:rsidRDefault="00D40463" w:rsidP="00525AA7">
            <w:pPr>
              <w:jc w:val="center"/>
              <w:rPr>
                <w:sz w:val="20"/>
                <w:szCs w:val="20"/>
              </w:rPr>
            </w:pPr>
            <w:r w:rsidRPr="00D40463">
              <w:rPr>
                <w:rStyle w:val="HTMLCode"/>
                <w:rFonts w:ascii="Times New Roman" w:eastAsiaTheme="minorHAnsi" w:hAnsi="Times New Roman" w:cs="Times New Roman"/>
              </w:rPr>
              <w:t xml:space="preserve">211.6795  </w:t>
            </w:r>
          </w:p>
        </w:tc>
        <w:tc>
          <w:tcPr>
            <w:tcW w:w="990" w:type="dxa"/>
          </w:tcPr>
          <w:p w14:paraId="3E28D86D" w14:textId="47D9D298" w:rsidR="00525AA7" w:rsidRPr="00D40463" w:rsidRDefault="00D40463" w:rsidP="00525AA7">
            <w:pPr>
              <w:jc w:val="center"/>
              <w:rPr>
                <w:sz w:val="20"/>
                <w:szCs w:val="20"/>
              </w:rPr>
            </w:pPr>
            <w:r w:rsidRPr="00D40463">
              <w:rPr>
                <w:sz w:val="20"/>
                <w:szCs w:val="20"/>
              </w:rPr>
              <w:t>&lt;0.0001</w:t>
            </w:r>
          </w:p>
        </w:tc>
      </w:tr>
      <w:tr w:rsidR="00525AA7" w:rsidRPr="006C42BD" w14:paraId="5D131AFC" w14:textId="77777777" w:rsidTr="002067EE">
        <w:trPr>
          <w:trHeight w:val="585"/>
        </w:trPr>
        <w:tc>
          <w:tcPr>
            <w:tcW w:w="265" w:type="dxa"/>
          </w:tcPr>
          <w:p w14:paraId="624A9584" w14:textId="77777777" w:rsidR="00525AA7" w:rsidRPr="00B426A7" w:rsidRDefault="00525AA7" w:rsidP="00525AA7">
            <w:pPr>
              <w:rPr>
                <w:sz w:val="20"/>
                <w:szCs w:val="20"/>
              </w:rPr>
            </w:pPr>
          </w:p>
        </w:tc>
        <w:tc>
          <w:tcPr>
            <w:tcW w:w="1890" w:type="dxa"/>
          </w:tcPr>
          <w:p w14:paraId="6256DA05" w14:textId="196D87CB" w:rsidR="00525AA7" w:rsidRPr="00D40463" w:rsidRDefault="00525AA7" w:rsidP="00D40463">
            <w:pPr>
              <w:rPr>
                <w:rStyle w:val="gnkrckgcgsb"/>
                <w:sz w:val="20"/>
                <w:szCs w:val="20"/>
                <w:bdr w:val="none" w:sz="0" w:space="0" w:color="auto" w:frame="1"/>
              </w:rPr>
            </w:pPr>
            <w:r w:rsidRPr="00D40463">
              <w:rPr>
                <w:rStyle w:val="gnkrckgcgsb"/>
                <w:i/>
                <w:sz w:val="20"/>
                <w:szCs w:val="20"/>
                <w:bdr w:val="none" w:sz="0" w:space="0" w:color="auto" w:frame="1"/>
              </w:rPr>
              <w:t>M. glabrata</w:t>
            </w:r>
            <w:r w:rsidRPr="00D40463">
              <w:rPr>
                <w:rStyle w:val="gnkrckgcgsb"/>
                <w:sz w:val="20"/>
                <w:szCs w:val="20"/>
                <w:bdr w:val="none" w:sz="0" w:space="0" w:color="auto" w:frame="1"/>
              </w:rPr>
              <w:t xml:space="preserve"> floral </w:t>
            </w:r>
            <w:r w:rsidR="00D40463">
              <w:rPr>
                <w:rStyle w:val="gnkrckgcgsb"/>
                <w:sz w:val="20"/>
                <w:szCs w:val="20"/>
                <w:bdr w:val="none" w:sz="0" w:space="0" w:color="auto" w:frame="1"/>
              </w:rPr>
              <w:t>density</w:t>
            </w:r>
          </w:p>
        </w:tc>
        <w:tc>
          <w:tcPr>
            <w:tcW w:w="900" w:type="dxa"/>
          </w:tcPr>
          <w:p w14:paraId="38F6CF54" w14:textId="1671E43E"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0.0643</w:t>
            </w:r>
          </w:p>
        </w:tc>
        <w:tc>
          <w:tcPr>
            <w:tcW w:w="990" w:type="dxa"/>
          </w:tcPr>
          <w:p w14:paraId="6F7C975D" w14:textId="45444D25"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7.8743</w:t>
            </w:r>
          </w:p>
        </w:tc>
        <w:tc>
          <w:tcPr>
            <w:tcW w:w="990" w:type="dxa"/>
          </w:tcPr>
          <w:p w14:paraId="19C7C06D" w14:textId="781B4634"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0.0050</w:t>
            </w:r>
          </w:p>
        </w:tc>
        <w:tc>
          <w:tcPr>
            <w:tcW w:w="540" w:type="dxa"/>
          </w:tcPr>
          <w:p w14:paraId="1F2DCFF8" w14:textId="60F9119E" w:rsidR="00525AA7" w:rsidRPr="00D40463" w:rsidRDefault="00525AA7" w:rsidP="00525AA7">
            <w:pPr>
              <w:rPr>
                <w:sz w:val="20"/>
                <w:szCs w:val="20"/>
              </w:rPr>
            </w:pPr>
          </w:p>
        </w:tc>
        <w:tc>
          <w:tcPr>
            <w:tcW w:w="2070" w:type="dxa"/>
          </w:tcPr>
          <w:p w14:paraId="3B9023AD" w14:textId="599C4FEC" w:rsidR="00525AA7" w:rsidRPr="00D40463" w:rsidRDefault="00525AA7" w:rsidP="00D40463">
            <w:pPr>
              <w:rPr>
                <w:sz w:val="20"/>
                <w:szCs w:val="20"/>
              </w:rPr>
            </w:pPr>
            <w:r w:rsidRPr="00D40463">
              <w:rPr>
                <w:rStyle w:val="gnkrckgcgsb"/>
                <w:i/>
                <w:sz w:val="20"/>
                <w:szCs w:val="20"/>
                <w:bdr w:val="none" w:sz="0" w:space="0" w:color="auto" w:frame="1"/>
              </w:rPr>
              <w:t>M. glabrata</w:t>
            </w:r>
            <w:r w:rsidRPr="00D40463">
              <w:rPr>
                <w:rStyle w:val="gnkrckgcgsb"/>
                <w:sz w:val="20"/>
                <w:szCs w:val="20"/>
                <w:bdr w:val="none" w:sz="0" w:space="0" w:color="auto" w:frame="1"/>
              </w:rPr>
              <w:t xml:space="preserve"> floral </w:t>
            </w:r>
            <w:r w:rsidR="00D40463">
              <w:rPr>
                <w:rStyle w:val="gnkrckgcgsb"/>
                <w:sz w:val="20"/>
                <w:szCs w:val="20"/>
                <w:bdr w:val="none" w:sz="0" w:space="0" w:color="auto" w:frame="1"/>
              </w:rPr>
              <w:t>density</w:t>
            </w:r>
          </w:p>
        </w:tc>
        <w:tc>
          <w:tcPr>
            <w:tcW w:w="905" w:type="dxa"/>
          </w:tcPr>
          <w:p w14:paraId="23B581BC" w14:textId="34044111" w:rsidR="00525AA7" w:rsidRPr="002067EE" w:rsidRDefault="00D40463" w:rsidP="002067EE">
            <w:pPr>
              <w:pStyle w:val="HTMLPreformatted"/>
              <w:rPr>
                <w:rFonts w:ascii="Times New Roman" w:hAnsi="Times New Roman" w:cs="Times New Roman"/>
              </w:rPr>
            </w:pPr>
            <w:r>
              <w:rPr>
                <w:rStyle w:val="HTMLCode"/>
                <w:rFonts w:ascii="Times New Roman" w:hAnsi="Times New Roman" w:cs="Times New Roman"/>
              </w:rPr>
              <w:t>0.0521</w:t>
            </w:r>
          </w:p>
        </w:tc>
        <w:tc>
          <w:tcPr>
            <w:tcW w:w="985" w:type="dxa"/>
          </w:tcPr>
          <w:p w14:paraId="053ED3A1" w14:textId="05E164F2" w:rsidR="00525AA7" w:rsidRPr="00D40463" w:rsidRDefault="00D40463" w:rsidP="00525AA7">
            <w:pPr>
              <w:jc w:val="center"/>
              <w:rPr>
                <w:sz w:val="20"/>
                <w:szCs w:val="20"/>
              </w:rPr>
            </w:pPr>
            <w:r w:rsidRPr="00D40463">
              <w:rPr>
                <w:rStyle w:val="HTMLCode"/>
                <w:rFonts w:ascii="Times New Roman" w:eastAsiaTheme="minorHAnsi" w:hAnsi="Times New Roman" w:cs="Times New Roman"/>
              </w:rPr>
              <w:t xml:space="preserve">5.7558  </w:t>
            </w:r>
          </w:p>
        </w:tc>
        <w:tc>
          <w:tcPr>
            <w:tcW w:w="990" w:type="dxa"/>
          </w:tcPr>
          <w:p w14:paraId="56498228" w14:textId="2B5F3CC7" w:rsidR="00525AA7" w:rsidRPr="00D40463" w:rsidRDefault="00D40463" w:rsidP="00525AA7">
            <w:pPr>
              <w:jc w:val="center"/>
              <w:rPr>
                <w:sz w:val="20"/>
                <w:szCs w:val="20"/>
              </w:rPr>
            </w:pPr>
            <w:r>
              <w:rPr>
                <w:rStyle w:val="HTMLCode"/>
                <w:rFonts w:ascii="Times New Roman" w:eastAsiaTheme="minorHAnsi" w:hAnsi="Times New Roman" w:cs="Times New Roman"/>
              </w:rPr>
              <w:t>0.0164</w:t>
            </w:r>
          </w:p>
        </w:tc>
      </w:tr>
      <w:tr w:rsidR="00525AA7" w:rsidRPr="006C42BD" w14:paraId="20989B55" w14:textId="77777777" w:rsidTr="002067EE">
        <w:trPr>
          <w:trHeight w:val="522"/>
        </w:trPr>
        <w:tc>
          <w:tcPr>
            <w:tcW w:w="265" w:type="dxa"/>
          </w:tcPr>
          <w:p w14:paraId="4E3CD80B" w14:textId="77777777" w:rsidR="00525AA7" w:rsidRPr="00B426A7" w:rsidRDefault="00525AA7" w:rsidP="00525AA7">
            <w:pPr>
              <w:rPr>
                <w:sz w:val="20"/>
                <w:szCs w:val="20"/>
              </w:rPr>
            </w:pPr>
          </w:p>
        </w:tc>
        <w:tc>
          <w:tcPr>
            <w:tcW w:w="1890" w:type="dxa"/>
          </w:tcPr>
          <w:p w14:paraId="0F38EFAC" w14:textId="736124D4" w:rsidR="00525AA7" w:rsidRPr="00D40463" w:rsidRDefault="00525AA7" w:rsidP="00525AA7">
            <w:pPr>
              <w:rPr>
                <w:rStyle w:val="gnkrckgcgsb"/>
                <w:sz w:val="20"/>
                <w:szCs w:val="20"/>
                <w:bdr w:val="none" w:sz="0" w:space="0" w:color="auto" w:frame="1"/>
              </w:rPr>
            </w:pPr>
            <w:r w:rsidRPr="00D40463">
              <w:rPr>
                <w:sz w:val="20"/>
                <w:szCs w:val="20"/>
              </w:rPr>
              <w:t>RTU*blooming</w:t>
            </w:r>
          </w:p>
        </w:tc>
        <w:tc>
          <w:tcPr>
            <w:tcW w:w="900" w:type="dxa"/>
          </w:tcPr>
          <w:p w14:paraId="164F4C83" w14:textId="276C8C20"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Fonts w:ascii="Times New Roman" w:hAnsi="Times New Roman" w:cs="Times New Roman"/>
                <w:color w:val="000000"/>
              </w:rPr>
              <w:t>NA</w:t>
            </w:r>
          </w:p>
        </w:tc>
        <w:tc>
          <w:tcPr>
            <w:tcW w:w="990" w:type="dxa"/>
          </w:tcPr>
          <w:p w14:paraId="7B370BD0" w14:textId="5CF375E9"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70.0222</w:t>
            </w:r>
          </w:p>
        </w:tc>
        <w:tc>
          <w:tcPr>
            <w:tcW w:w="990" w:type="dxa"/>
          </w:tcPr>
          <w:p w14:paraId="09CD1CAF" w14:textId="028FBC98"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Fonts w:ascii="Times New Roman" w:hAnsi="Times New Roman" w:cs="Times New Roman"/>
                <w:color w:val="000000"/>
              </w:rPr>
              <w:t>&lt;0.0001</w:t>
            </w:r>
          </w:p>
        </w:tc>
        <w:tc>
          <w:tcPr>
            <w:tcW w:w="540" w:type="dxa"/>
          </w:tcPr>
          <w:p w14:paraId="1CD20B44" w14:textId="4E25D19C" w:rsidR="00525AA7" w:rsidRPr="00D40463" w:rsidRDefault="00525AA7" w:rsidP="00525AA7">
            <w:pPr>
              <w:rPr>
                <w:sz w:val="20"/>
                <w:szCs w:val="20"/>
              </w:rPr>
            </w:pPr>
          </w:p>
        </w:tc>
        <w:tc>
          <w:tcPr>
            <w:tcW w:w="2070" w:type="dxa"/>
          </w:tcPr>
          <w:p w14:paraId="4106F131" w14:textId="731F9977" w:rsidR="00525AA7" w:rsidRPr="00D40463" w:rsidRDefault="00712882" w:rsidP="00525AA7">
            <w:pPr>
              <w:rPr>
                <w:sz w:val="20"/>
                <w:szCs w:val="20"/>
              </w:rPr>
            </w:pPr>
            <w:r w:rsidRPr="00D40463">
              <w:rPr>
                <w:sz w:val="20"/>
                <w:szCs w:val="20"/>
              </w:rPr>
              <w:t>Heterospecific Annual Display Size</w:t>
            </w:r>
          </w:p>
        </w:tc>
        <w:tc>
          <w:tcPr>
            <w:tcW w:w="905" w:type="dxa"/>
          </w:tcPr>
          <w:p w14:paraId="3BEDA2CA" w14:textId="2E602F34" w:rsidR="00D40463" w:rsidRPr="00D40463" w:rsidRDefault="00D40463" w:rsidP="00D40463">
            <w:pPr>
              <w:pStyle w:val="HTMLPreformatted"/>
              <w:rPr>
                <w:rFonts w:ascii="Times New Roman" w:hAnsi="Times New Roman" w:cs="Times New Roman"/>
              </w:rPr>
            </w:pPr>
            <w:r>
              <w:rPr>
                <w:rStyle w:val="HTMLCode"/>
                <w:rFonts w:ascii="Times New Roman" w:hAnsi="Times New Roman" w:cs="Times New Roman"/>
              </w:rPr>
              <w:t>0.0356</w:t>
            </w:r>
          </w:p>
          <w:p w14:paraId="425FB533" w14:textId="7DBE055E" w:rsidR="00525AA7" w:rsidRPr="00D40463" w:rsidRDefault="00525AA7" w:rsidP="00525AA7">
            <w:pPr>
              <w:jc w:val="center"/>
              <w:rPr>
                <w:sz w:val="20"/>
                <w:szCs w:val="20"/>
              </w:rPr>
            </w:pPr>
          </w:p>
        </w:tc>
        <w:tc>
          <w:tcPr>
            <w:tcW w:w="985" w:type="dxa"/>
          </w:tcPr>
          <w:p w14:paraId="6CB73B8B" w14:textId="397B9043" w:rsidR="00525AA7" w:rsidRPr="00D40463" w:rsidRDefault="00D40463" w:rsidP="00525AA7">
            <w:pPr>
              <w:jc w:val="center"/>
              <w:rPr>
                <w:sz w:val="20"/>
                <w:szCs w:val="20"/>
              </w:rPr>
            </w:pPr>
            <w:r w:rsidRPr="00D40463">
              <w:rPr>
                <w:rStyle w:val="HTMLCode"/>
                <w:rFonts w:ascii="Times New Roman" w:eastAsiaTheme="minorHAnsi" w:hAnsi="Times New Roman" w:cs="Times New Roman"/>
              </w:rPr>
              <w:t xml:space="preserve">5.0319  </w:t>
            </w:r>
          </w:p>
        </w:tc>
        <w:tc>
          <w:tcPr>
            <w:tcW w:w="990" w:type="dxa"/>
          </w:tcPr>
          <w:p w14:paraId="4C74316A" w14:textId="502E8D04" w:rsidR="00525AA7" w:rsidRPr="00D40463" w:rsidRDefault="00D40463" w:rsidP="00525AA7">
            <w:pPr>
              <w:jc w:val="center"/>
              <w:rPr>
                <w:sz w:val="20"/>
                <w:szCs w:val="20"/>
              </w:rPr>
            </w:pPr>
            <w:r>
              <w:rPr>
                <w:rStyle w:val="HTMLCode"/>
                <w:rFonts w:ascii="Times New Roman" w:eastAsiaTheme="minorHAnsi" w:hAnsi="Times New Roman" w:cs="Times New Roman"/>
              </w:rPr>
              <w:t>0.02488</w:t>
            </w:r>
          </w:p>
        </w:tc>
      </w:tr>
      <w:tr w:rsidR="00525AA7" w:rsidRPr="006C42BD" w14:paraId="2FA2F230" w14:textId="77777777" w:rsidTr="002067EE">
        <w:trPr>
          <w:trHeight w:val="540"/>
        </w:trPr>
        <w:tc>
          <w:tcPr>
            <w:tcW w:w="265" w:type="dxa"/>
          </w:tcPr>
          <w:p w14:paraId="3C33A849" w14:textId="77777777" w:rsidR="00525AA7" w:rsidRPr="00B426A7" w:rsidRDefault="00525AA7" w:rsidP="00525AA7">
            <w:pPr>
              <w:rPr>
                <w:sz w:val="20"/>
                <w:szCs w:val="20"/>
              </w:rPr>
            </w:pPr>
          </w:p>
        </w:tc>
        <w:tc>
          <w:tcPr>
            <w:tcW w:w="1890" w:type="dxa"/>
          </w:tcPr>
          <w:p w14:paraId="24CBD9B4" w14:textId="7AE36814" w:rsidR="00525AA7" w:rsidRPr="00D40463" w:rsidRDefault="00525AA7" w:rsidP="00525AA7">
            <w:pPr>
              <w:rPr>
                <w:sz w:val="20"/>
                <w:szCs w:val="20"/>
              </w:rPr>
            </w:pPr>
            <w:r w:rsidRPr="00D40463">
              <w:rPr>
                <w:sz w:val="20"/>
                <w:szCs w:val="20"/>
              </w:rPr>
              <w:t>Heterospecific Annual display size</w:t>
            </w:r>
          </w:p>
        </w:tc>
        <w:tc>
          <w:tcPr>
            <w:tcW w:w="900" w:type="dxa"/>
          </w:tcPr>
          <w:p w14:paraId="3B6B986C" w14:textId="5BA85A91" w:rsidR="00525AA7" w:rsidRPr="00D40463" w:rsidRDefault="00525AA7" w:rsidP="00525AA7">
            <w:pPr>
              <w:pStyle w:val="HTMLPreformatted"/>
              <w:shd w:val="clear" w:color="auto" w:fill="FFFFFF"/>
              <w:wordWrap w:val="0"/>
              <w:jc w:val="center"/>
              <w:rPr>
                <w:rFonts w:ascii="Times New Roman" w:hAnsi="Times New Roman" w:cs="Times New Roman"/>
                <w:color w:val="000000"/>
              </w:rPr>
            </w:pPr>
            <w:r w:rsidRPr="00D40463">
              <w:rPr>
                <w:rFonts w:ascii="Times New Roman" w:hAnsi="Times New Roman" w:cs="Times New Roman"/>
                <w:color w:val="000000"/>
              </w:rPr>
              <w:t>NA</w:t>
            </w:r>
          </w:p>
        </w:tc>
        <w:tc>
          <w:tcPr>
            <w:tcW w:w="990" w:type="dxa"/>
          </w:tcPr>
          <w:p w14:paraId="29C32C65" w14:textId="120E5ACC"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NA</w:t>
            </w:r>
          </w:p>
        </w:tc>
        <w:tc>
          <w:tcPr>
            <w:tcW w:w="990" w:type="dxa"/>
          </w:tcPr>
          <w:p w14:paraId="3F8AEB45" w14:textId="2E4EC9B2" w:rsidR="00525AA7" w:rsidRPr="00D40463" w:rsidRDefault="00525AA7" w:rsidP="00525AA7">
            <w:pPr>
              <w:pStyle w:val="HTMLPreformatted"/>
              <w:shd w:val="clear" w:color="auto" w:fill="FFFFFF"/>
              <w:wordWrap w:val="0"/>
              <w:jc w:val="center"/>
              <w:rPr>
                <w:rFonts w:ascii="Times New Roman" w:hAnsi="Times New Roman" w:cs="Times New Roman"/>
                <w:color w:val="000000"/>
              </w:rPr>
            </w:pPr>
            <w:r w:rsidRPr="00D40463">
              <w:rPr>
                <w:rFonts w:ascii="Times New Roman" w:hAnsi="Times New Roman" w:cs="Times New Roman"/>
                <w:color w:val="000000"/>
              </w:rPr>
              <w:t>NA</w:t>
            </w:r>
          </w:p>
        </w:tc>
        <w:tc>
          <w:tcPr>
            <w:tcW w:w="540" w:type="dxa"/>
          </w:tcPr>
          <w:p w14:paraId="4F7081F8" w14:textId="1BE72724" w:rsidR="00525AA7" w:rsidRPr="00D40463" w:rsidRDefault="00525AA7" w:rsidP="00525AA7">
            <w:pPr>
              <w:rPr>
                <w:sz w:val="20"/>
                <w:szCs w:val="20"/>
              </w:rPr>
            </w:pPr>
          </w:p>
        </w:tc>
        <w:tc>
          <w:tcPr>
            <w:tcW w:w="2070" w:type="dxa"/>
          </w:tcPr>
          <w:p w14:paraId="2A36E102" w14:textId="2CD1CAA1" w:rsidR="00712882" w:rsidRPr="00D40463" w:rsidRDefault="00712882" w:rsidP="00525AA7">
            <w:pPr>
              <w:rPr>
                <w:sz w:val="20"/>
                <w:szCs w:val="20"/>
              </w:rPr>
            </w:pPr>
            <w:r w:rsidRPr="00D40463">
              <w:rPr>
                <w:sz w:val="20"/>
                <w:szCs w:val="20"/>
              </w:rPr>
              <w:t>RTU*blooming</w:t>
            </w:r>
          </w:p>
        </w:tc>
        <w:tc>
          <w:tcPr>
            <w:tcW w:w="905" w:type="dxa"/>
          </w:tcPr>
          <w:p w14:paraId="1662E25F" w14:textId="5D1EE7BF" w:rsidR="00525AA7" w:rsidRPr="00D40463" w:rsidRDefault="00D40463" w:rsidP="00525AA7">
            <w:pPr>
              <w:jc w:val="center"/>
              <w:rPr>
                <w:sz w:val="20"/>
                <w:szCs w:val="20"/>
              </w:rPr>
            </w:pPr>
            <w:r w:rsidRPr="00D40463">
              <w:rPr>
                <w:sz w:val="20"/>
                <w:szCs w:val="20"/>
              </w:rPr>
              <w:t>NA</w:t>
            </w:r>
          </w:p>
        </w:tc>
        <w:tc>
          <w:tcPr>
            <w:tcW w:w="985" w:type="dxa"/>
          </w:tcPr>
          <w:p w14:paraId="6A93056A" w14:textId="2FBF87A1" w:rsidR="00525AA7" w:rsidRPr="00D40463" w:rsidRDefault="00D40463" w:rsidP="00525AA7">
            <w:pPr>
              <w:jc w:val="center"/>
              <w:rPr>
                <w:sz w:val="20"/>
                <w:szCs w:val="20"/>
              </w:rPr>
            </w:pPr>
            <w:r w:rsidRPr="00D40463">
              <w:rPr>
                <w:rStyle w:val="HTMLCode"/>
                <w:rFonts w:ascii="Times New Roman" w:eastAsiaTheme="minorHAnsi" w:hAnsi="Times New Roman" w:cs="Times New Roman"/>
              </w:rPr>
              <w:t xml:space="preserve">66.1569  </w:t>
            </w:r>
          </w:p>
        </w:tc>
        <w:tc>
          <w:tcPr>
            <w:tcW w:w="990" w:type="dxa"/>
          </w:tcPr>
          <w:p w14:paraId="2543A879" w14:textId="23E83048" w:rsidR="00525AA7" w:rsidRPr="00D40463" w:rsidRDefault="00D40463" w:rsidP="00525AA7">
            <w:pPr>
              <w:jc w:val="center"/>
              <w:rPr>
                <w:sz w:val="20"/>
                <w:szCs w:val="20"/>
              </w:rPr>
            </w:pPr>
            <w:r w:rsidRPr="00D40463">
              <w:rPr>
                <w:sz w:val="20"/>
                <w:szCs w:val="20"/>
              </w:rPr>
              <w:t>&lt;0.0001</w:t>
            </w:r>
          </w:p>
        </w:tc>
      </w:tr>
      <w:tr w:rsidR="00525AA7" w:rsidRPr="006C42BD" w14:paraId="0959EFAF" w14:textId="77777777" w:rsidTr="002067EE">
        <w:trPr>
          <w:trHeight w:val="927"/>
        </w:trPr>
        <w:tc>
          <w:tcPr>
            <w:tcW w:w="2155" w:type="dxa"/>
            <w:gridSpan w:val="2"/>
          </w:tcPr>
          <w:p w14:paraId="5B9D4C9E" w14:textId="77777777" w:rsidR="00B426A7" w:rsidRPr="00D40463" w:rsidRDefault="00B426A7" w:rsidP="00B426A7">
            <w:pPr>
              <w:rPr>
                <w:sz w:val="20"/>
                <w:szCs w:val="20"/>
              </w:rPr>
            </w:pPr>
          </w:p>
          <w:p w14:paraId="3060CB1A" w14:textId="2A16E129" w:rsidR="00B426A7" w:rsidRPr="00D40463" w:rsidRDefault="00B426A7" w:rsidP="00B426A7">
            <w:pPr>
              <w:rPr>
                <w:sz w:val="22"/>
                <w:szCs w:val="22"/>
              </w:rPr>
            </w:pPr>
            <w:r w:rsidRPr="00D40463">
              <w:rPr>
                <w:sz w:val="22"/>
                <w:szCs w:val="22"/>
              </w:rPr>
              <w:t>Visit Duration</w:t>
            </w:r>
            <w:r w:rsidR="00D40463" w:rsidRPr="00D40463">
              <w:rPr>
                <w:sz w:val="22"/>
                <w:szCs w:val="22"/>
              </w:rPr>
              <w:t>:</w:t>
            </w:r>
          </w:p>
        </w:tc>
        <w:tc>
          <w:tcPr>
            <w:tcW w:w="900" w:type="dxa"/>
          </w:tcPr>
          <w:p w14:paraId="0C5C7286" w14:textId="77777777" w:rsidR="00B426A7" w:rsidRPr="00D40463" w:rsidRDefault="00B426A7" w:rsidP="00B426A7">
            <w:pPr>
              <w:rPr>
                <w:sz w:val="20"/>
                <w:szCs w:val="20"/>
              </w:rPr>
            </w:pPr>
          </w:p>
        </w:tc>
        <w:tc>
          <w:tcPr>
            <w:tcW w:w="990" w:type="dxa"/>
          </w:tcPr>
          <w:p w14:paraId="51A23C7F" w14:textId="77777777" w:rsidR="00B426A7" w:rsidRPr="00D40463" w:rsidRDefault="00B426A7" w:rsidP="00B426A7">
            <w:pPr>
              <w:rPr>
                <w:sz w:val="20"/>
                <w:szCs w:val="20"/>
              </w:rPr>
            </w:pPr>
          </w:p>
        </w:tc>
        <w:tc>
          <w:tcPr>
            <w:tcW w:w="990" w:type="dxa"/>
          </w:tcPr>
          <w:p w14:paraId="57F7A85B" w14:textId="77777777" w:rsidR="00B426A7" w:rsidRPr="00D40463" w:rsidRDefault="00B426A7" w:rsidP="00B426A7">
            <w:pPr>
              <w:rPr>
                <w:sz w:val="20"/>
                <w:szCs w:val="20"/>
              </w:rPr>
            </w:pPr>
          </w:p>
        </w:tc>
        <w:tc>
          <w:tcPr>
            <w:tcW w:w="2610" w:type="dxa"/>
            <w:gridSpan w:val="2"/>
          </w:tcPr>
          <w:p w14:paraId="21870DE3" w14:textId="77777777" w:rsidR="002067EE" w:rsidRDefault="002067EE" w:rsidP="00B426A7">
            <w:pPr>
              <w:rPr>
                <w:sz w:val="22"/>
                <w:szCs w:val="22"/>
              </w:rPr>
            </w:pPr>
          </w:p>
          <w:p w14:paraId="33A17247" w14:textId="5A664C39" w:rsidR="00B426A7" w:rsidRPr="00D40463" w:rsidRDefault="00B426A7" w:rsidP="00B426A7">
            <w:pPr>
              <w:rPr>
                <w:sz w:val="22"/>
                <w:szCs w:val="22"/>
              </w:rPr>
            </w:pPr>
            <w:r w:rsidRPr="00D40463">
              <w:rPr>
                <w:sz w:val="22"/>
                <w:szCs w:val="22"/>
              </w:rPr>
              <w:t>Proportion of flowers visited</w:t>
            </w:r>
            <w:r w:rsidR="00D40463" w:rsidRPr="00D40463">
              <w:rPr>
                <w:sz w:val="22"/>
                <w:szCs w:val="22"/>
              </w:rPr>
              <w:t>:</w:t>
            </w:r>
          </w:p>
        </w:tc>
        <w:tc>
          <w:tcPr>
            <w:tcW w:w="905" w:type="dxa"/>
          </w:tcPr>
          <w:p w14:paraId="53A9D520" w14:textId="77777777" w:rsidR="00B426A7" w:rsidRPr="00D40463" w:rsidRDefault="00B426A7" w:rsidP="00B426A7">
            <w:pPr>
              <w:jc w:val="center"/>
              <w:rPr>
                <w:sz w:val="20"/>
                <w:szCs w:val="20"/>
              </w:rPr>
            </w:pPr>
          </w:p>
        </w:tc>
        <w:tc>
          <w:tcPr>
            <w:tcW w:w="985" w:type="dxa"/>
          </w:tcPr>
          <w:p w14:paraId="35620378" w14:textId="77777777" w:rsidR="00B426A7" w:rsidRPr="00D40463" w:rsidRDefault="00B426A7" w:rsidP="00B426A7">
            <w:pPr>
              <w:jc w:val="center"/>
              <w:rPr>
                <w:sz w:val="20"/>
                <w:szCs w:val="20"/>
              </w:rPr>
            </w:pPr>
          </w:p>
        </w:tc>
        <w:tc>
          <w:tcPr>
            <w:tcW w:w="990" w:type="dxa"/>
          </w:tcPr>
          <w:p w14:paraId="0C2BDA14" w14:textId="77777777" w:rsidR="00B426A7" w:rsidRPr="00D40463" w:rsidRDefault="00B426A7" w:rsidP="00B426A7">
            <w:pPr>
              <w:jc w:val="center"/>
              <w:rPr>
                <w:sz w:val="20"/>
                <w:szCs w:val="20"/>
              </w:rPr>
            </w:pPr>
          </w:p>
        </w:tc>
      </w:tr>
      <w:tr w:rsidR="00525AA7" w:rsidRPr="006C42BD" w14:paraId="03E3546F" w14:textId="77777777" w:rsidTr="002067EE">
        <w:trPr>
          <w:trHeight w:val="252"/>
        </w:trPr>
        <w:tc>
          <w:tcPr>
            <w:tcW w:w="265" w:type="dxa"/>
          </w:tcPr>
          <w:p w14:paraId="5A4CCBD0" w14:textId="77777777" w:rsidR="00647448" w:rsidRPr="00B426A7" w:rsidRDefault="00647448" w:rsidP="00B426A7">
            <w:pPr>
              <w:rPr>
                <w:sz w:val="20"/>
                <w:szCs w:val="20"/>
              </w:rPr>
            </w:pPr>
          </w:p>
        </w:tc>
        <w:tc>
          <w:tcPr>
            <w:tcW w:w="1890" w:type="dxa"/>
          </w:tcPr>
          <w:p w14:paraId="4F33D017" w14:textId="77777777" w:rsidR="00647448" w:rsidRPr="00D40463" w:rsidRDefault="00647448" w:rsidP="00B426A7">
            <w:pPr>
              <w:rPr>
                <w:sz w:val="20"/>
                <w:szCs w:val="20"/>
              </w:rPr>
            </w:pPr>
            <w:r w:rsidRPr="00D40463">
              <w:rPr>
                <w:sz w:val="20"/>
                <w:szCs w:val="20"/>
              </w:rPr>
              <w:t>Microsite</w:t>
            </w:r>
          </w:p>
        </w:tc>
        <w:tc>
          <w:tcPr>
            <w:tcW w:w="900" w:type="dxa"/>
          </w:tcPr>
          <w:p w14:paraId="7C3B53AF" w14:textId="54002CA8" w:rsidR="00647448" w:rsidRPr="002067EE" w:rsidRDefault="00B426A7" w:rsidP="002067EE">
            <w:pPr>
              <w:pStyle w:val="HTMLPreformatted"/>
              <w:rPr>
                <w:rFonts w:ascii="Times New Roman" w:hAnsi="Times New Roman" w:cs="Times New Roman"/>
              </w:rPr>
            </w:pPr>
            <w:r w:rsidRPr="00D40463">
              <w:rPr>
                <w:rStyle w:val="HTMLCode"/>
                <w:rFonts w:ascii="Times New Roman" w:hAnsi="Times New Roman" w:cs="Times New Roman"/>
              </w:rPr>
              <w:t>-0.0235</w:t>
            </w:r>
          </w:p>
        </w:tc>
        <w:tc>
          <w:tcPr>
            <w:tcW w:w="990" w:type="dxa"/>
          </w:tcPr>
          <w:p w14:paraId="1000555B" w14:textId="268F89E0" w:rsidR="00647448" w:rsidRPr="002067EE" w:rsidRDefault="00647448" w:rsidP="002067EE">
            <w:pPr>
              <w:pStyle w:val="HTMLPreformatted"/>
              <w:rPr>
                <w:rFonts w:ascii="Times New Roman" w:hAnsi="Times New Roman" w:cs="Times New Roman"/>
              </w:rPr>
            </w:pPr>
            <w:r w:rsidRPr="00D40463">
              <w:rPr>
                <w:rStyle w:val="HTMLCode"/>
                <w:rFonts w:ascii="Times New Roman" w:hAnsi="Times New Roman" w:cs="Times New Roman"/>
              </w:rPr>
              <w:t>0.0131</w:t>
            </w:r>
          </w:p>
        </w:tc>
        <w:tc>
          <w:tcPr>
            <w:tcW w:w="990" w:type="dxa"/>
          </w:tcPr>
          <w:p w14:paraId="159CFE67" w14:textId="1CD5F12A" w:rsidR="00647448" w:rsidRPr="002067EE" w:rsidRDefault="00647448" w:rsidP="002067EE">
            <w:pPr>
              <w:pStyle w:val="HTMLPreformatted"/>
              <w:rPr>
                <w:rFonts w:ascii="Times New Roman" w:hAnsi="Times New Roman" w:cs="Times New Roman"/>
              </w:rPr>
            </w:pPr>
            <w:r w:rsidRPr="00D40463">
              <w:rPr>
                <w:rStyle w:val="HTMLCode"/>
                <w:rFonts w:ascii="Times New Roman" w:hAnsi="Times New Roman" w:cs="Times New Roman"/>
              </w:rPr>
              <w:t>0.9201</w:t>
            </w:r>
          </w:p>
        </w:tc>
        <w:tc>
          <w:tcPr>
            <w:tcW w:w="540" w:type="dxa"/>
          </w:tcPr>
          <w:p w14:paraId="42D872EF" w14:textId="77777777" w:rsidR="00647448" w:rsidRPr="00D40463" w:rsidRDefault="00647448" w:rsidP="00B426A7">
            <w:pPr>
              <w:rPr>
                <w:sz w:val="20"/>
                <w:szCs w:val="20"/>
              </w:rPr>
            </w:pPr>
          </w:p>
        </w:tc>
        <w:tc>
          <w:tcPr>
            <w:tcW w:w="2070" w:type="dxa"/>
          </w:tcPr>
          <w:p w14:paraId="04BE198A" w14:textId="77777777" w:rsidR="00647448" w:rsidRPr="00D40463" w:rsidRDefault="00647448" w:rsidP="00B426A7">
            <w:pPr>
              <w:rPr>
                <w:sz w:val="20"/>
                <w:szCs w:val="20"/>
              </w:rPr>
            </w:pPr>
            <w:r w:rsidRPr="00D40463">
              <w:rPr>
                <w:sz w:val="20"/>
                <w:szCs w:val="20"/>
              </w:rPr>
              <w:t>Microsite</w:t>
            </w:r>
          </w:p>
        </w:tc>
        <w:tc>
          <w:tcPr>
            <w:tcW w:w="905" w:type="dxa"/>
          </w:tcPr>
          <w:p w14:paraId="210B2B3F" w14:textId="462E13C2" w:rsidR="00647448" w:rsidRPr="002067EE" w:rsidRDefault="00B426A7" w:rsidP="002067EE">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0.0003</w:t>
            </w:r>
          </w:p>
        </w:tc>
        <w:tc>
          <w:tcPr>
            <w:tcW w:w="985" w:type="dxa"/>
          </w:tcPr>
          <w:p w14:paraId="02EA427A" w14:textId="6661271C" w:rsidR="00647448" w:rsidRPr="00D40463" w:rsidRDefault="00C174DE" w:rsidP="002067EE">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0.320</w:t>
            </w:r>
          </w:p>
        </w:tc>
        <w:tc>
          <w:tcPr>
            <w:tcW w:w="990" w:type="dxa"/>
          </w:tcPr>
          <w:p w14:paraId="07C3F6E5" w14:textId="0C99FCCE" w:rsidR="00647448" w:rsidRPr="00D40463" w:rsidRDefault="00647448" w:rsidP="002067EE">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0.9952</w:t>
            </w:r>
          </w:p>
        </w:tc>
      </w:tr>
      <w:tr w:rsidR="00525AA7" w:rsidRPr="006C42BD" w14:paraId="3D31FBB8" w14:textId="77777777" w:rsidTr="002067EE">
        <w:trPr>
          <w:trHeight w:val="288"/>
        </w:trPr>
        <w:tc>
          <w:tcPr>
            <w:tcW w:w="265" w:type="dxa"/>
          </w:tcPr>
          <w:p w14:paraId="432AE45D" w14:textId="77777777" w:rsidR="00647448" w:rsidRPr="00B426A7" w:rsidRDefault="00647448" w:rsidP="00B426A7">
            <w:pPr>
              <w:rPr>
                <w:sz w:val="20"/>
                <w:szCs w:val="20"/>
              </w:rPr>
            </w:pPr>
          </w:p>
        </w:tc>
        <w:tc>
          <w:tcPr>
            <w:tcW w:w="1890" w:type="dxa"/>
          </w:tcPr>
          <w:p w14:paraId="5F87ACE8" w14:textId="77777777" w:rsidR="00647448" w:rsidRPr="00D40463" w:rsidRDefault="00647448" w:rsidP="00B426A7">
            <w:pPr>
              <w:rPr>
                <w:sz w:val="20"/>
                <w:szCs w:val="20"/>
              </w:rPr>
            </w:pPr>
            <w:r w:rsidRPr="00D40463">
              <w:rPr>
                <w:sz w:val="20"/>
                <w:szCs w:val="20"/>
              </w:rPr>
              <w:t>Blooming</w:t>
            </w:r>
          </w:p>
        </w:tc>
        <w:tc>
          <w:tcPr>
            <w:tcW w:w="900" w:type="dxa"/>
          </w:tcPr>
          <w:p w14:paraId="112AD133" w14:textId="639C8F65" w:rsidR="00647448" w:rsidRPr="002067EE" w:rsidRDefault="00B426A7" w:rsidP="002067EE">
            <w:pPr>
              <w:pStyle w:val="HTMLPreformatted"/>
              <w:rPr>
                <w:rFonts w:ascii="Times New Roman" w:hAnsi="Times New Roman" w:cs="Times New Roman"/>
              </w:rPr>
            </w:pPr>
            <w:r w:rsidRPr="00D40463">
              <w:rPr>
                <w:rStyle w:val="HTMLCode"/>
                <w:rFonts w:ascii="Times New Roman" w:hAnsi="Times New Roman" w:cs="Times New Roman"/>
              </w:rPr>
              <w:t>-0.7623</w:t>
            </w:r>
          </w:p>
        </w:tc>
        <w:tc>
          <w:tcPr>
            <w:tcW w:w="990" w:type="dxa"/>
          </w:tcPr>
          <w:p w14:paraId="7AA5DD77" w14:textId="4C6DD2DE" w:rsidR="00647448" w:rsidRPr="002067EE" w:rsidRDefault="00647448" w:rsidP="002067EE">
            <w:pPr>
              <w:pStyle w:val="HTMLPreformatted"/>
              <w:rPr>
                <w:rFonts w:ascii="Times New Roman" w:hAnsi="Times New Roman" w:cs="Times New Roman"/>
              </w:rPr>
            </w:pPr>
            <w:r w:rsidRPr="00D40463">
              <w:rPr>
                <w:rStyle w:val="HTMLCode"/>
                <w:rFonts w:ascii="Times New Roman" w:hAnsi="Times New Roman" w:cs="Times New Roman"/>
              </w:rPr>
              <w:t>18.8636</w:t>
            </w:r>
          </w:p>
        </w:tc>
        <w:tc>
          <w:tcPr>
            <w:tcW w:w="990" w:type="dxa"/>
          </w:tcPr>
          <w:p w14:paraId="2C18DCA9" w14:textId="4E990288" w:rsidR="00647448" w:rsidRPr="00D40463" w:rsidRDefault="00647448" w:rsidP="00B426A7">
            <w:pPr>
              <w:pStyle w:val="HTMLPreformatted"/>
              <w:shd w:val="clear" w:color="auto" w:fill="FFFFFF"/>
              <w:wordWrap w:val="0"/>
              <w:jc w:val="center"/>
              <w:rPr>
                <w:rFonts w:ascii="Times New Roman" w:hAnsi="Times New Roman" w:cs="Times New Roman"/>
                <w:color w:val="000000"/>
              </w:rPr>
            </w:pPr>
            <w:r w:rsidRPr="00D40463">
              <w:rPr>
                <w:rFonts w:ascii="Times New Roman" w:hAnsi="Times New Roman" w:cs="Times New Roman"/>
                <w:color w:val="000000"/>
              </w:rPr>
              <w:t>&lt;0.0001</w:t>
            </w:r>
          </w:p>
        </w:tc>
        <w:tc>
          <w:tcPr>
            <w:tcW w:w="540" w:type="dxa"/>
          </w:tcPr>
          <w:p w14:paraId="50D5FF15" w14:textId="77777777" w:rsidR="00647448" w:rsidRPr="00D40463" w:rsidRDefault="00647448" w:rsidP="00B426A7">
            <w:pPr>
              <w:rPr>
                <w:sz w:val="20"/>
                <w:szCs w:val="20"/>
              </w:rPr>
            </w:pPr>
          </w:p>
        </w:tc>
        <w:tc>
          <w:tcPr>
            <w:tcW w:w="2070" w:type="dxa"/>
          </w:tcPr>
          <w:p w14:paraId="3CA7B19B" w14:textId="77777777" w:rsidR="00647448" w:rsidRPr="00D40463" w:rsidRDefault="00647448" w:rsidP="00B426A7">
            <w:pPr>
              <w:rPr>
                <w:sz w:val="20"/>
                <w:szCs w:val="20"/>
              </w:rPr>
            </w:pPr>
            <w:r w:rsidRPr="00D40463">
              <w:rPr>
                <w:sz w:val="20"/>
                <w:szCs w:val="20"/>
              </w:rPr>
              <w:t>Blooming</w:t>
            </w:r>
          </w:p>
        </w:tc>
        <w:tc>
          <w:tcPr>
            <w:tcW w:w="905" w:type="dxa"/>
          </w:tcPr>
          <w:p w14:paraId="4B7D4302" w14:textId="61EA617D" w:rsidR="00647448" w:rsidRPr="002067EE" w:rsidRDefault="00B426A7" w:rsidP="002067EE">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-0.0213</w:t>
            </w:r>
          </w:p>
        </w:tc>
        <w:tc>
          <w:tcPr>
            <w:tcW w:w="985" w:type="dxa"/>
          </w:tcPr>
          <w:p w14:paraId="1D782B35" w14:textId="60B723CF" w:rsidR="00647448" w:rsidRPr="00D40463" w:rsidRDefault="00647448" w:rsidP="00525AA7">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rPr>
              <w:t>0.000</w:t>
            </w:r>
          </w:p>
        </w:tc>
        <w:tc>
          <w:tcPr>
            <w:tcW w:w="990" w:type="dxa"/>
          </w:tcPr>
          <w:p w14:paraId="72EB0529" w14:textId="249F451E" w:rsidR="00647448" w:rsidRPr="00D40463" w:rsidRDefault="00647448" w:rsidP="002067EE">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0.5718</w:t>
            </w:r>
          </w:p>
        </w:tc>
      </w:tr>
      <w:tr w:rsidR="00525AA7" w:rsidRPr="006C42BD" w14:paraId="6172B12E" w14:textId="77777777" w:rsidTr="002067EE">
        <w:trPr>
          <w:trHeight w:val="707"/>
        </w:trPr>
        <w:tc>
          <w:tcPr>
            <w:tcW w:w="265" w:type="dxa"/>
          </w:tcPr>
          <w:p w14:paraId="3BCCEC52" w14:textId="4C87CB57" w:rsidR="00525AA7" w:rsidRPr="00B426A7" w:rsidRDefault="00525AA7" w:rsidP="00B426A7">
            <w:pPr>
              <w:rPr>
                <w:sz w:val="20"/>
                <w:szCs w:val="20"/>
              </w:rPr>
            </w:pPr>
          </w:p>
        </w:tc>
        <w:tc>
          <w:tcPr>
            <w:tcW w:w="1890" w:type="dxa"/>
          </w:tcPr>
          <w:p w14:paraId="4F7A0130" w14:textId="6CF29D45" w:rsidR="00525AA7" w:rsidRPr="00D40463" w:rsidRDefault="00525AA7" w:rsidP="00B426A7">
            <w:pPr>
              <w:rPr>
                <w:sz w:val="20"/>
                <w:szCs w:val="20"/>
              </w:rPr>
            </w:pPr>
            <w:r w:rsidRPr="00D40463">
              <w:rPr>
                <w:rStyle w:val="gnkrckgcgsb"/>
                <w:i/>
                <w:sz w:val="20"/>
                <w:szCs w:val="20"/>
                <w:bdr w:val="none" w:sz="0" w:space="0" w:color="auto" w:frame="1"/>
              </w:rPr>
              <w:t>M. glabrata</w:t>
            </w:r>
            <w:r w:rsidRPr="00D40463">
              <w:rPr>
                <w:rStyle w:val="gnkrckgcgsb"/>
                <w:sz w:val="20"/>
                <w:szCs w:val="20"/>
                <w:bdr w:val="none" w:sz="0" w:space="0" w:color="auto" w:frame="1"/>
              </w:rPr>
              <w:t xml:space="preserve"> floral        display size</w:t>
            </w:r>
          </w:p>
        </w:tc>
        <w:tc>
          <w:tcPr>
            <w:tcW w:w="900" w:type="dxa"/>
          </w:tcPr>
          <w:p w14:paraId="168C6EE0" w14:textId="399C008B" w:rsidR="00525AA7" w:rsidRPr="00D40463" w:rsidRDefault="00525AA7" w:rsidP="00B426A7">
            <w:pPr>
              <w:pStyle w:val="HTMLPreformatted"/>
              <w:rPr>
                <w:rFonts w:ascii="Times New Roman" w:hAnsi="Times New Roman" w:cs="Times New Roman"/>
              </w:rPr>
            </w:pPr>
            <w:r w:rsidRPr="00D40463">
              <w:rPr>
                <w:rStyle w:val="HTMLCode"/>
                <w:rFonts w:ascii="Times New Roman" w:hAnsi="Times New Roman" w:cs="Times New Roman"/>
              </w:rPr>
              <w:t>-0.0016</w:t>
            </w:r>
          </w:p>
        </w:tc>
        <w:tc>
          <w:tcPr>
            <w:tcW w:w="990" w:type="dxa"/>
          </w:tcPr>
          <w:p w14:paraId="6E0F93F9" w14:textId="77777777" w:rsidR="00525AA7" w:rsidRPr="00D40463" w:rsidRDefault="00525AA7" w:rsidP="00B426A7">
            <w:pPr>
              <w:pStyle w:val="HTMLPreformatted"/>
              <w:rPr>
                <w:rFonts w:ascii="Times New Roman" w:hAnsi="Times New Roman" w:cs="Times New Roman"/>
              </w:rPr>
            </w:pPr>
            <w:r w:rsidRPr="00D40463">
              <w:rPr>
                <w:rStyle w:val="HTMLCode"/>
                <w:rFonts w:ascii="Times New Roman" w:hAnsi="Times New Roman" w:cs="Times New Roman"/>
              </w:rPr>
              <w:t xml:space="preserve">0.0912 </w:t>
            </w:r>
          </w:p>
          <w:p w14:paraId="24863216" w14:textId="77777777" w:rsidR="00525AA7" w:rsidRPr="00D40463" w:rsidRDefault="00525AA7" w:rsidP="00B426A7">
            <w:pPr>
              <w:rPr>
                <w:sz w:val="20"/>
                <w:szCs w:val="20"/>
              </w:rPr>
            </w:pPr>
          </w:p>
        </w:tc>
        <w:tc>
          <w:tcPr>
            <w:tcW w:w="990" w:type="dxa"/>
          </w:tcPr>
          <w:p w14:paraId="196E5568" w14:textId="77777777" w:rsidR="00525AA7" w:rsidRPr="00D40463" w:rsidRDefault="00525AA7" w:rsidP="00B426A7">
            <w:pPr>
              <w:pStyle w:val="HTMLPreformatted"/>
              <w:rPr>
                <w:rFonts w:ascii="Times New Roman" w:hAnsi="Times New Roman" w:cs="Times New Roman"/>
              </w:rPr>
            </w:pPr>
            <w:r w:rsidRPr="00D40463">
              <w:rPr>
                <w:rStyle w:val="HTMLCode"/>
                <w:rFonts w:ascii="Times New Roman" w:hAnsi="Times New Roman" w:cs="Times New Roman"/>
              </w:rPr>
              <w:t xml:space="preserve">0.9575 </w:t>
            </w:r>
          </w:p>
          <w:p w14:paraId="4B3C3DFF" w14:textId="77777777" w:rsidR="00525AA7" w:rsidRPr="00D40463" w:rsidRDefault="00525AA7" w:rsidP="00B426A7">
            <w:pPr>
              <w:rPr>
                <w:sz w:val="20"/>
                <w:szCs w:val="20"/>
              </w:rPr>
            </w:pPr>
          </w:p>
        </w:tc>
        <w:tc>
          <w:tcPr>
            <w:tcW w:w="540" w:type="dxa"/>
          </w:tcPr>
          <w:p w14:paraId="517C5905" w14:textId="77777777" w:rsidR="00525AA7" w:rsidRPr="00D40463" w:rsidRDefault="00525AA7" w:rsidP="00B426A7">
            <w:pPr>
              <w:rPr>
                <w:rStyle w:val="gnkrckgcgsb"/>
                <w:sz w:val="20"/>
                <w:szCs w:val="20"/>
                <w:bdr w:val="none" w:sz="0" w:space="0" w:color="auto" w:frame="1"/>
              </w:rPr>
            </w:pPr>
          </w:p>
        </w:tc>
        <w:tc>
          <w:tcPr>
            <w:tcW w:w="2070" w:type="dxa"/>
          </w:tcPr>
          <w:p w14:paraId="2455A281" w14:textId="418331D2" w:rsidR="00525AA7" w:rsidRPr="00D40463" w:rsidRDefault="00525AA7" w:rsidP="00B426A7">
            <w:pPr>
              <w:rPr>
                <w:sz w:val="20"/>
                <w:szCs w:val="20"/>
              </w:rPr>
            </w:pPr>
            <w:r w:rsidRPr="00D40463">
              <w:rPr>
                <w:rStyle w:val="gnkrckgcgsb"/>
                <w:i/>
                <w:sz w:val="20"/>
                <w:szCs w:val="20"/>
                <w:bdr w:val="none" w:sz="0" w:space="0" w:color="auto" w:frame="1"/>
              </w:rPr>
              <w:t>M. glabrata</w:t>
            </w:r>
            <w:r w:rsidRPr="00D40463">
              <w:rPr>
                <w:rStyle w:val="gnkrckgcgsb"/>
                <w:sz w:val="20"/>
                <w:szCs w:val="20"/>
                <w:bdr w:val="none" w:sz="0" w:space="0" w:color="auto" w:frame="1"/>
              </w:rPr>
              <w:t xml:space="preserve"> floral display size</w:t>
            </w:r>
          </w:p>
        </w:tc>
        <w:tc>
          <w:tcPr>
            <w:tcW w:w="905" w:type="dxa"/>
          </w:tcPr>
          <w:p w14:paraId="0E81A4BB" w14:textId="7CFF8C7A" w:rsidR="00525AA7" w:rsidRPr="00D40463" w:rsidRDefault="00525AA7" w:rsidP="00B426A7">
            <w:pPr>
              <w:pStyle w:val="HTMLPreformatted"/>
              <w:shd w:val="clear" w:color="auto" w:fill="FFFFFF"/>
              <w:wordWrap w:val="0"/>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-0.0566</w:t>
            </w:r>
          </w:p>
          <w:p w14:paraId="0447F4C6" w14:textId="77777777" w:rsidR="00525AA7" w:rsidRPr="00D40463" w:rsidRDefault="00525AA7" w:rsidP="00B426A7">
            <w:pPr>
              <w:jc w:val="center"/>
              <w:rPr>
                <w:sz w:val="20"/>
                <w:szCs w:val="20"/>
              </w:rPr>
            </w:pPr>
          </w:p>
        </w:tc>
        <w:tc>
          <w:tcPr>
            <w:tcW w:w="985" w:type="dxa"/>
          </w:tcPr>
          <w:p w14:paraId="47B71D07" w14:textId="0032A713" w:rsidR="00525AA7" w:rsidRPr="00D40463" w:rsidRDefault="00525AA7" w:rsidP="00B426A7">
            <w:pPr>
              <w:pStyle w:val="HTMLPreformatted"/>
              <w:shd w:val="clear" w:color="auto" w:fill="FFFFFF"/>
              <w:wordWrap w:val="0"/>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75.226</w:t>
            </w:r>
          </w:p>
          <w:p w14:paraId="57861576" w14:textId="77777777" w:rsidR="00525AA7" w:rsidRPr="00D40463" w:rsidRDefault="00525AA7" w:rsidP="00B426A7">
            <w:pPr>
              <w:jc w:val="center"/>
              <w:rPr>
                <w:sz w:val="20"/>
                <w:szCs w:val="20"/>
              </w:rPr>
            </w:pPr>
          </w:p>
        </w:tc>
        <w:tc>
          <w:tcPr>
            <w:tcW w:w="990" w:type="dxa"/>
          </w:tcPr>
          <w:p w14:paraId="4DF23F49" w14:textId="6A89A724" w:rsidR="00525AA7" w:rsidRPr="00D40463" w:rsidRDefault="00525AA7" w:rsidP="00B426A7">
            <w:pPr>
              <w:jc w:val="center"/>
              <w:rPr>
                <w:sz w:val="20"/>
                <w:szCs w:val="20"/>
              </w:rPr>
            </w:pPr>
            <w:r w:rsidRPr="00D40463">
              <w:rPr>
                <w:sz w:val="20"/>
                <w:szCs w:val="20"/>
              </w:rPr>
              <w:t>&lt;0.0001</w:t>
            </w:r>
          </w:p>
        </w:tc>
      </w:tr>
    </w:tbl>
    <w:p w14:paraId="52709C76" w14:textId="3515DA82" w:rsidR="00BE1603" w:rsidRDefault="00BE1603" w:rsidP="00707480">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p w14:paraId="226C6C18" w14:textId="4CC35CAA" w:rsidR="00BE1603" w:rsidRDefault="00BE1603" w:rsidP="00707480">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p w14:paraId="75D895E2" w14:textId="02D2D8EF" w:rsidR="00BE1603" w:rsidRDefault="00BE1603" w:rsidP="00750EA4">
      <w:pPr>
        <w:pStyle w:val="HTMLPreformatted"/>
        <w:shd w:val="clear" w:color="auto" w:fill="FFFFFF"/>
        <w:wordWrap w:val="0"/>
        <w:rPr>
          <w:rStyle w:val="gnkrckgcgsb"/>
          <w:rFonts w:ascii="Times New Roman" w:hAnsi="Times New Roman" w:cs="Times New Roman"/>
          <w:color w:val="000000"/>
          <w:bdr w:val="none" w:sz="0" w:space="0" w:color="auto" w:frame="1"/>
        </w:rPr>
      </w:pPr>
    </w:p>
    <w:p w14:paraId="34DDA88F" w14:textId="306BDBAD" w:rsidR="00A244BD" w:rsidRDefault="00A244BD" w:rsidP="00A244BD">
      <w:pPr>
        <w:spacing w:line="240" w:lineRule="auto"/>
      </w:pPr>
      <w:r>
        <w:t xml:space="preserve">Table 2: Post-hoc </w:t>
      </w:r>
      <w:r w:rsidR="00A737CE">
        <w:t xml:space="preserve">least squares </w:t>
      </w:r>
      <w:r>
        <w:t>contrasts of significant RTU</w:t>
      </w:r>
      <w:r w:rsidR="00AF4C99">
        <w:t xml:space="preserve"> * blooming interactions from GLMM visitation model. </w:t>
      </w:r>
    </w:p>
    <w:tbl>
      <w:tblPr>
        <w:tblStyle w:val="PlainTable22"/>
        <w:tblpPr w:leftFromText="180" w:rightFromText="180" w:vertAnchor="text" w:horzAnchor="margin" w:tblpY="98"/>
        <w:tblW w:w="9180" w:type="dxa"/>
        <w:tblLook w:val="0600" w:firstRow="0" w:lastRow="0" w:firstColumn="0" w:lastColumn="0" w:noHBand="1" w:noVBand="1"/>
      </w:tblPr>
      <w:tblGrid>
        <w:gridCol w:w="1350"/>
        <w:gridCol w:w="1001"/>
        <w:gridCol w:w="874"/>
        <w:gridCol w:w="873"/>
        <w:gridCol w:w="942"/>
        <w:gridCol w:w="1348"/>
        <w:gridCol w:w="874"/>
        <w:gridCol w:w="873"/>
        <w:gridCol w:w="1045"/>
      </w:tblGrid>
      <w:tr w:rsidR="00A244BD" w14:paraId="4F26FD62" w14:textId="77777777" w:rsidTr="002067EE">
        <w:tc>
          <w:tcPr>
            <w:tcW w:w="1350" w:type="dxa"/>
            <w:tcBorders>
              <w:bottom w:val="nil"/>
            </w:tcBorders>
          </w:tcPr>
          <w:p w14:paraId="369850D7" w14:textId="77777777" w:rsidR="00A244BD" w:rsidRPr="0079431F" w:rsidRDefault="00A244BD" w:rsidP="00886F90">
            <w:pPr>
              <w:pStyle w:val="HTMLPreformatted"/>
              <w:wordWrap w:val="0"/>
              <w:rPr>
                <w:rStyle w:val="gnkrckgcgsb"/>
                <w:rFonts w:ascii="Times New Roman" w:hAnsi="Times New Roman" w:cs="Times New Roman"/>
                <w:color w:val="000000"/>
                <w:sz w:val="22"/>
                <w:szCs w:val="22"/>
                <w:bdr w:val="none" w:sz="0" w:space="0" w:color="auto" w:frame="1"/>
              </w:rPr>
            </w:pPr>
          </w:p>
        </w:tc>
        <w:tc>
          <w:tcPr>
            <w:tcW w:w="3690" w:type="dxa"/>
            <w:gridSpan w:val="4"/>
            <w:tcBorders>
              <w:bottom w:val="nil"/>
            </w:tcBorders>
          </w:tcPr>
          <w:p w14:paraId="0C62083F" w14:textId="77777777" w:rsidR="00A244BD" w:rsidRPr="00BC5C62" w:rsidRDefault="00A244BD" w:rsidP="00886F90">
            <w:pPr>
              <w:pStyle w:val="HTMLPreformatted"/>
              <w:wordWrap w:val="0"/>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Total flower visits</w:t>
            </w:r>
          </w:p>
        </w:tc>
        <w:tc>
          <w:tcPr>
            <w:tcW w:w="4140" w:type="dxa"/>
            <w:gridSpan w:val="4"/>
            <w:tcBorders>
              <w:bottom w:val="nil"/>
            </w:tcBorders>
          </w:tcPr>
          <w:p w14:paraId="27E31EF2" w14:textId="77777777" w:rsidR="00A244BD" w:rsidRPr="00BC5C62" w:rsidRDefault="00A244BD" w:rsidP="00886F90">
            <w:pPr>
              <w:pStyle w:val="HTMLPreformatted"/>
              <w:wordWrap w:val="0"/>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Foraging instances</w:t>
            </w:r>
          </w:p>
        </w:tc>
      </w:tr>
      <w:tr w:rsidR="000635CA" w14:paraId="7805E45D" w14:textId="77777777" w:rsidTr="002067EE">
        <w:tc>
          <w:tcPr>
            <w:tcW w:w="1350" w:type="dxa"/>
            <w:tcBorders>
              <w:top w:val="nil"/>
              <w:bottom w:val="single" w:sz="4" w:space="0" w:color="auto"/>
            </w:tcBorders>
          </w:tcPr>
          <w:p w14:paraId="25D37FC8" w14:textId="77777777" w:rsidR="00A244BD" w:rsidRPr="0079431F"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1001" w:type="dxa"/>
            <w:tcBorders>
              <w:top w:val="nil"/>
              <w:bottom w:val="single" w:sz="4" w:space="0" w:color="auto"/>
            </w:tcBorders>
          </w:tcPr>
          <w:p w14:paraId="3DD9D3B4"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Estimate</w:t>
            </w:r>
          </w:p>
        </w:tc>
        <w:tc>
          <w:tcPr>
            <w:tcW w:w="874" w:type="dxa"/>
            <w:tcBorders>
              <w:top w:val="nil"/>
              <w:bottom w:val="single" w:sz="4" w:space="0" w:color="auto"/>
            </w:tcBorders>
          </w:tcPr>
          <w:p w14:paraId="689B7522"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SE</w:t>
            </w:r>
          </w:p>
        </w:tc>
        <w:tc>
          <w:tcPr>
            <w:tcW w:w="873" w:type="dxa"/>
            <w:tcBorders>
              <w:top w:val="nil"/>
              <w:bottom w:val="single" w:sz="4" w:space="0" w:color="auto"/>
            </w:tcBorders>
          </w:tcPr>
          <w:p w14:paraId="2EE983E7"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t.ratio</w:t>
            </w:r>
          </w:p>
        </w:tc>
        <w:tc>
          <w:tcPr>
            <w:tcW w:w="942" w:type="dxa"/>
            <w:tcBorders>
              <w:top w:val="nil"/>
              <w:bottom w:val="single" w:sz="4" w:space="0" w:color="auto"/>
            </w:tcBorders>
          </w:tcPr>
          <w:p w14:paraId="4F75F3A2"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p</w:t>
            </w:r>
          </w:p>
        </w:tc>
        <w:tc>
          <w:tcPr>
            <w:tcW w:w="1348" w:type="dxa"/>
            <w:tcBorders>
              <w:top w:val="nil"/>
              <w:bottom w:val="single" w:sz="4" w:space="0" w:color="auto"/>
            </w:tcBorders>
          </w:tcPr>
          <w:p w14:paraId="7B1068F6"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estimate</w:t>
            </w:r>
          </w:p>
        </w:tc>
        <w:tc>
          <w:tcPr>
            <w:tcW w:w="874" w:type="dxa"/>
            <w:tcBorders>
              <w:top w:val="nil"/>
              <w:bottom w:val="single" w:sz="4" w:space="0" w:color="auto"/>
            </w:tcBorders>
          </w:tcPr>
          <w:p w14:paraId="3F97A0C6"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SE</w:t>
            </w:r>
          </w:p>
        </w:tc>
        <w:tc>
          <w:tcPr>
            <w:tcW w:w="873" w:type="dxa"/>
            <w:tcBorders>
              <w:top w:val="nil"/>
              <w:bottom w:val="single" w:sz="4" w:space="0" w:color="auto"/>
            </w:tcBorders>
          </w:tcPr>
          <w:p w14:paraId="36FFAC10"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t.ratio</w:t>
            </w:r>
          </w:p>
        </w:tc>
        <w:tc>
          <w:tcPr>
            <w:tcW w:w="1045" w:type="dxa"/>
            <w:tcBorders>
              <w:top w:val="nil"/>
              <w:bottom w:val="single" w:sz="4" w:space="0" w:color="auto"/>
            </w:tcBorders>
          </w:tcPr>
          <w:p w14:paraId="0978BD61"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p</w:t>
            </w:r>
          </w:p>
        </w:tc>
      </w:tr>
      <w:tr w:rsidR="0044094F" w14:paraId="6C8D38B0" w14:textId="77777777" w:rsidTr="002067EE">
        <w:tc>
          <w:tcPr>
            <w:tcW w:w="1350" w:type="dxa"/>
            <w:tcBorders>
              <w:top w:val="single" w:sz="4" w:space="0" w:color="auto"/>
            </w:tcBorders>
          </w:tcPr>
          <w:p w14:paraId="1516B17C" w14:textId="77777777" w:rsidR="0044094F" w:rsidRPr="0079431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1001" w:type="dxa"/>
            <w:tcBorders>
              <w:top w:val="single" w:sz="4" w:space="0" w:color="auto"/>
            </w:tcBorders>
          </w:tcPr>
          <w:p w14:paraId="22A39287" w14:textId="77777777"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1.7294</w:t>
            </w:r>
          </w:p>
        </w:tc>
        <w:tc>
          <w:tcPr>
            <w:tcW w:w="874" w:type="dxa"/>
            <w:tcBorders>
              <w:top w:val="single" w:sz="4" w:space="0" w:color="auto"/>
            </w:tcBorders>
          </w:tcPr>
          <w:p w14:paraId="78390C85" w14:textId="77777777"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.4419</w:t>
            </w:r>
          </w:p>
        </w:tc>
        <w:tc>
          <w:tcPr>
            <w:tcW w:w="873" w:type="dxa"/>
            <w:tcBorders>
              <w:top w:val="single" w:sz="4" w:space="0" w:color="auto"/>
            </w:tcBorders>
          </w:tcPr>
          <w:p w14:paraId="3FA25575" w14:textId="77777777"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3.914</w:t>
            </w:r>
          </w:p>
        </w:tc>
        <w:tc>
          <w:tcPr>
            <w:tcW w:w="942" w:type="dxa"/>
            <w:tcBorders>
              <w:top w:val="single" w:sz="4" w:space="0" w:color="auto"/>
            </w:tcBorders>
          </w:tcPr>
          <w:p w14:paraId="51B54F2E" w14:textId="77777777"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0.0001</w:t>
            </w:r>
          </w:p>
        </w:tc>
        <w:tc>
          <w:tcPr>
            <w:tcW w:w="1348" w:type="dxa"/>
            <w:tcBorders>
              <w:top w:val="single" w:sz="4" w:space="0" w:color="auto"/>
            </w:tcBorders>
          </w:tcPr>
          <w:p w14:paraId="33AB8435" w14:textId="544DD6AC" w:rsidR="0044094F" w:rsidRPr="00707D94" w:rsidRDefault="0044094F" w:rsidP="00707D94">
            <w:pPr>
              <w:pStyle w:val="HTMLPreformatted"/>
              <w:rPr>
                <w:rStyle w:val="gnkrckgcgsb"/>
                <w:rFonts w:ascii="Times New Roman" w:hAnsi="Times New Roman" w:cs="Times New Roman"/>
              </w:rPr>
            </w:pPr>
            <w:r w:rsidRPr="0044094F">
              <w:rPr>
                <w:rStyle w:val="HTMLCode"/>
                <w:rFonts w:ascii="Times New Roman" w:hAnsi="Times New Roman" w:cs="Times New Roman"/>
              </w:rPr>
              <w:t>1.6201873</w:t>
            </w:r>
          </w:p>
        </w:tc>
        <w:tc>
          <w:tcPr>
            <w:tcW w:w="874" w:type="dxa"/>
            <w:tcBorders>
              <w:top w:val="single" w:sz="4" w:space="0" w:color="auto"/>
            </w:tcBorders>
          </w:tcPr>
          <w:p w14:paraId="55FBBFB1" w14:textId="533B3B87"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0.491</w:t>
            </w:r>
          </w:p>
        </w:tc>
        <w:tc>
          <w:tcPr>
            <w:tcW w:w="873" w:type="dxa"/>
            <w:tcBorders>
              <w:top w:val="single" w:sz="4" w:space="0" w:color="auto"/>
            </w:tcBorders>
          </w:tcPr>
          <w:p w14:paraId="35F5CC5B" w14:textId="492E23BC"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3.27</w:t>
            </w:r>
          </w:p>
        </w:tc>
        <w:tc>
          <w:tcPr>
            <w:tcW w:w="1045" w:type="dxa"/>
            <w:tcBorders>
              <w:top w:val="single" w:sz="4" w:space="0" w:color="auto"/>
            </w:tcBorders>
          </w:tcPr>
          <w:p w14:paraId="31AD9DD8" w14:textId="61A1EF96"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0.0010</w:t>
            </w:r>
          </w:p>
        </w:tc>
      </w:tr>
      <w:tr w:rsidR="000635CA" w14:paraId="24E9547F" w14:textId="77777777" w:rsidTr="002067EE">
        <w:tc>
          <w:tcPr>
            <w:tcW w:w="1350" w:type="dxa"/>
          </w:tcPr>
          <w:p w14:paraId="00C4B43F" w14:textId="77777777" w:rsidR="00A244BD" w:rsidRPr="0079431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1001" w:type="dxa"/>
          </w:tcPr>
          <w:p w14:paraId="1543958E"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0.04603</w:t>
            </w:r>
          </w:p>
        </w:tc>
        <w:tc>
          <w:tcPr>
            <w:tcW w:w="874" w:type="dxa"/>
          </w:tcPr>
          <w:p w14:paraId="5CCD12B2"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.3886</w:t>
            </w:r>
          </w:p>
        </w:tc>
        <w:tc>
          <w:tcPr>
            <w:tcW w:w="873" w:type="dxa"/>
          </w:tcPr>
          <w:p w14:paraId="42531F27"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0.118</w:t>
            </w:r>
          </w:p>
        </w:tc>
        <w:tc>
          <w:tcPr>
            <w:tcW w:w="942" w:type="dxa"/>
          </w:tcPr>
          <w:p w14:paraId="09DEED4B"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0.9057</w:t>
            </w:r>
          </w:p>
        </w:tc>
        <w:tc>
          <w:tcPr>
            <w:tcW w:w="1348" w:type="dxa"/>
          </w:tcPr>
          <w:p w14:paraId="48420CB8" w14:textId="6532E1A0" w:rsidR="00A244BD" w:rsidRPr="00707D94" w:rsidRDefault="0044094F" w:rsidP="00707D94">
            <w:pPr>
              <w:pStyle w:val="HTMLPreformatted"/>
              <w:rPr>
                <w:rStyle w:val="gnkrckgcgsb"/>
                <w:rFonts w:ascii="Times New Roman" w:hAnsi="Times New Roman" w:cs="Times New Roman"/>
              </w:rPr>
            </w:pPr>
            <w:r w:rsidRPr="0044094F">
              <w:rPr>
                <w:rStyle w:val="HTMLCode"/>
                <w:rFonts w:ascii="Times New Roman" w:hAnsi="Times New Roman" w:cs="Times New Roman"/>
              </w:rPr>
              <w:t>0.3655708</w:t>
            </w:r>
          </w:p>
        </w:tc>
        <w:tc>
          <w:tcPr>
            <w:tcW w:w="874" w:type="dxa"/>
          </w:tcPr>
          <w:p w14:paraId="28EECAB5" w14:textId="292BA00F"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0.366</w:t>
            </w:r>
          </w:p>
        </w:tc>
        <w:tc>
          <w:tcPr>
            <w:tcW w:w="873" w:type="dxa"/>
          </w:tcPr>
          <w:p w14:paraId="6BE34FC0" w14:textId="1BB27B1D"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1.003</w:t>
            </w:r>
          </w:p>
        </w:tc>
        <w:tc>
          <w:tcPr>
            <w:tcW w:w="1045" w:type="dxa"/>
          </w:tcPr>
          <w:p w14:paraId="0A777C54" w14:textId="48C18ECD"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0.3163</w:t>
            </w:r>
          </w:p>
        </w:tc>
      </w:tr>
      <w:tr w:rsidR="000635CA" w14:paraId="0DC4B5E6" w14:textId="77777777" w:rsidTr="002067EE">
        <w:tc>
          <w:tcPr>
            <w:tcW w:w="1350" w:type="dxa"/>
          </w:tcPr>
          <w:p w14:paraId="265B4589" w14:textId="77777777" w:rsidR="00A244BD" w:rsidRPr="0079431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1001" w:type="dxa"/>
          </w:tcPr>
          <w:p w14:paraId="1687517E"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24.9969</w:t>
            </w:r>
          </w:p>
        </w:tc>
        <w:tc>
          <w:tcPr>
            <w:tcW w:w="874" w:type="dxa"/>
          </w:tcPr>
          <w:p w14:paraId="604E1581"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77838</w:t>
            </w:r>
          </w:p>
        </w:tc>
        <w:tc>
          <w:tcPr>
            <w:tcW w:w="873" w:type="dxa"/>
          </w:tcPr>
          <w:p w14:paraId="2E9BE1B0"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0.000</w:t>
            </w:r>
          </w:p>
        </w:tc>
        <w:tc>
          <w:tcPr>
            <w:tcW w:w="942" w:type="dxa"/>
          </w:tcPr>
          <w:p w14:paraId="2D2DDF07"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0.9997</w:t>
            </w:r>
          </w:p>
        </w:tc>
        <w:tc>
          <w:tcPr>
            <w:tcW w:w="1348" w:type="dxa"/>
          </w:tcPr>
          <w:p w14:paraId="53D1CAF6" w14:textId="3E5DF7FE" w:rsidR="00A244BD" w:rsidRPr="00707D94" w:rsidRDefault="0044094F" w:rsidP="00707D94">
            <w:pPr>
              <w:pStyle w:val="HTMLPreformatted"/>
              <w:rPr>
                <w:rStyle w:val="gnkrckgcgsb"/>
                <w:rFonts w:ascii="Times New Roman" w:hAnsi="Times New Roman" w:cs="Times New Roman"/>
              </w:rPr>
            </w:pPr>
            <w:r w:rsidRPr="0044094F">
              <w:rPr>
                <w:rStyle w:val="HTMLCode"/>
                <w:rFonts w:ascii="Times New Roman" w:hAnsi="Times New Roman" w:cs="Times New Roman"/>
              </w:rPr>
              <w:t>24.3087556</w:t>
            </w:r>
          </w:p>
        </w:tc>
        <w:tc>
          <w:tcPr>
            <w:tcW w:w="874" w:type="dxa"/>
          </w:tcPr>
          <w:p w14:paraId="32641AC8" w14:textId="7F2C5590"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67451</w:t>
            </w:r>
          </w:p>
        </w:tc>
        <w:tc>
          <w:tcPr>
            <w:tcW w:w="873" w:type="dxa"/>
          </w:tcPr>
          <w:p w14:paraId="45643536" w14:textId="4DE5F9F3"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0.000</w:t>
            </w:r>
          </w:p>
        </w:tc>
        <w:tc>
          <w:tcPr>
            <w:tcW w:w="1045" w:type="dxa"/>
          </w:tcPr>
          <w:p w14:paraId="305A2831" w14:textId="1AAB07D7"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0.9997</w:t>
            </w:r>
          </w:p>
        </w:tc>
      </w:tr>
      <w:tr w:rsidR="000635CA" w14:paraId="686F8C93" w14:textId="77777777" w:rsidTr="002067EE">
        <w:tc>
          <w:tcPr>
            <w:tcW w:w="1350" w:type="dxa"/>
          </w:tcPr>
          <w:p w14:paraId="4E82E0B7" w14:textId="77777777" w:rsidR="00A244BD" w:rsidRPr="0079431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1001" w:type="dxa"/>
          </w:tcPr>
          <w:p w14:paraId="0DF3B41C"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-2.4017</w:t>
            </w:r>
          </w:p>
        </w:tc>
        <w:tc>
          <w:tcPr>
            <w:tcW w:w="874" w:type="dxa"/>
          </w:tcPr>
          <w:p w14:paraId="595151AA"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1.28900</w:t>
            </w:r>
          </w:p>
        </w:tc>
        <w:tc>
          <w:tcPr>
            <w:tcW w:w="873" w:type="dxa"/>
          </w:tcPr>
          <w:p w14:paraId="1FB6C924"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-1.862</w:t>
            </w:r>
          </w:p>
        </w:tc>
        <w:tc>
          <w:tcPr>
            <w:tcW w:w="942" w:type="dxa"/>
          </w:tcPr>
          <w:p w14:paraId="424F3083"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0.0629</w:t>
            </w:r>
          </w:p>
        </w:tc>
        <w:tc>
          <w:tcPr>
            <w:tcW w:w="1348" w:type="dxa"/>
          </w:tcPr>
          <w:p w14:paraId="7304E189" w14:textId="27295B9C" w:rsidR="00A244BD" w:rsidRPr="00707D94" w:rsidRDefault="0044094F" w:rsidP="00707D94">
            <w:pPr>
              <w:pStyle w:val="HTMLPreformatted"/>
              <w:rPr>
                <w:rStyle w:val="gnkrckgcgsb"/>
                <w:rFonts w:ascii="Times New Roman" w:hAnsi="Times New Roman" w:cs="Times New Roman"/>
              </w:rPr>
            </w:pPr>
            <w:r w:rsidRPr="0044094F">
              <w:rPr>
                <w:rStyle w:val="HTMLCode"/>
                <w:rFonts w:ascii="Times New Roman" w:hAnsi="Times New Roman" w:cs="Times New Roman"/>
              </w:rPr>
              <w:t>-2.0398717</w:t>
            </w:r>
          </w:p>
        </w:tc>
        <w:tc>
          <w:tcPr>
            <w:tcW w:w="874" w:type="dxa"/>
          </w:tcPr>
          <w:p w14:paraId="1D4D3DB5" w14:textId="6A6110FF"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1.08</w:t>
            </w:r>
          </w:p>
        </w:tc>
        <w:tc>
          <w:tcPr>
            <w:tcW w:w="873" w:type="dxa"/>
          </w:tcPr>
          <w:p w14:paraId="374502D3" w14:textId="4B8592BC"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-1.884</w:t>
            </w:r>
          </w:p>
        </w:tc>
        <w:tc>
          <w:tcPr>
            <w:tcW w:w="1045" w:type="dxa"/>
          </w:tcPr>
          <w:p w14:paraId="6D8A29B9" w14:textId="0CF01BA8"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0.0598</w:t>
            </w:r>
          </w:p>
        </w:tc>
      </w:tr>
      <w:tr w:rsidR="000635CA" w14:paraId="3F5BD659" w14:textId="77777777" w:rsidTr="002067EE">
        <w:trPr>
          <w:trHeight w:val="162"/>
        </w:trPr>
        <w:tc>
          <w:tcPr>
            <w:tcW w:w="1350" w:type="dxa"/>
          </w:tcPr>
          <w:p w14:paraId="1A70D2AC" w14:textId="77777777" w:rsidR="00A244BD" w:rsidRPr="0079431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1001" w:type="dxa"/>
          </w:tcPr>
          <w:p w14:paraId="754EE035"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-0.0197</w:t>
            </w:r>
          </w:p>
        </w:tc>
        <w:tc>
          <w:tcPr>
            <w:tcW w:w="874" w:type="dxa"/>
          </w:tcPr>
          <w:p w14:paraId="6DFC3548"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.2403</w:t>
            </w:r>
          </w:p>
        </w:tc>
        <w:tc>
          <w:tcPr>
            <w:tcW w:w="873" w:type="dxa"/>
          </w:tcPr>
          <w:p w14:paraId="7F94F7E0"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-0.082</w:t>
            </w:r>
          </w:p>
        </w:tc>
        <w:tc>
          <w:tcPr>
            <w:tcW w:w="942" w:type="dxa"/>
          </w:tcPr>
          <w:p w14:paraId="10F63BCC"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0.9347</w:t>
            </w:r>
          </w:p>
        </w:tc>
        <w:tc>
          <w:tcPr>
            <w:tcW w:w="1348" w:type="dxa"/>
          </w:tcPr>
          <w:p w14:paraId="5160B87B" w14:textId="516FE775" w:rsidR="00A244BD" w:rsidRPr="00707D94" w:rsidRDefault="0044094F" w:rsidP="00707D94">
            <w:pPr>
              <w:pStyle w:val="HTMLPreformatted"/>
              <w:rPr>
                <w:rStyle w:val="gnkrckgcgsb"/>
                <w:rFonts w:ascii="Times New Roman" w:hAnsi="Times New Roman" w:cs="Times New Roman"/>
              </w:rPr>
            </w:pPr>
            <w:r w:rsidRPr="0044094F">
              <w:rPr>
                <w:rStyle w:val="HTMLCode"/>
                <w:rFonts w:ascii="Times New Roman" w:hAnsi="Times New Roman" w:cs="Times New Roman"/>
              </w:rPr>
              <w:t>0.1092906</w:t>
            </w:r>
          </w:p>
        </w:tc>
        <w:tc>
          <w:tcPr>
            <w:tcW w:w="874" w:type="dxa"/>
          </w:tcPr>
          <w:p w14:paraId="06922971" w14:textId="7C4FFD97"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0.212</w:t>
            </w:r>
          </w:p>
        </w:tc>
        <w:tc>
          <w:tcPr>
            <w:tcW w:w="873" w:type="dxa"/>
          </w:tcPr>
          <w:p w14:paraId="304C96F7" w14:textId="3BA75F29"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0.514</w:t>
            </w:r>
          </w:p>
        </w:tc>
        <w:tc>
          <w:tcPr>
            <w:tcW w:w="1045" w:type="dxa"/>
          </w:tcPr>
          <w:p w14:paraId="05483D14" w14:textId="0FB0AE33"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0.6072</w:t>
            </w:r>
          </w:p>
        </w:tc>
      </w:tr>
      <w:tr w:rsidR="000635CA" w14:paraId="05F16A20" w14:textId="77777777" w:rsidTr="002067EE">
        <w:tc>
          <w:tcPr>
            <w:tcW w:w="1350" w:type="dxa"/>
          </w:tcPr>
          <w:p w14:paraId="413AE302" w14:textId="0C353899" w:rsidR="00A244BD" w:rsidRPr="0079431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r w:rsidR="002067EE">
              <w:rPr>
                <w:rStyle w:val="gnkrckgcgsb"/>
                <w:rFonts w:ascii="Times New Roman" w:hAnsi="Times New Roman" w:cs="Times New Roman"/>
                <w:color w:val="000000"/>
                <w:bdr w:val="none" w:sz="0" w:space="0" w:color="auto" w:frame="1"/>
              </w:rPr>
              <w:t>ae</w:t>
            </w:r>
          </w:p>
        </w:tc>
        <w:tc>
          <w:tcPr>
            <w:tcW w:w="1001" w:type="dxa"/>
          </w:tcPr>
          <w:p w14:paraId="0B2392EE"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3.0563</w:t>
            </w:r>
          </w:p>
        </w:tc>
        <w:tc>
          <w:tcPr>
            <w:tcW w:w="874" w:type="dxa"/>
          </w:tcPr>
          <w:p w14:paraId="6EC867B6"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.3347</w:t>
            </w:r>
          </w:p>
        </w:tc>
        <w:tc>
          <w:tcPr>
            <w:tcW w:w="873" w:type="dxa"/>
          </w:tcPr>
          <w:p w14:paraId="193F9440"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8.813</w:t>
            </w:r>
          </w:p>
        </w:tc>
        <w:tc>
          <w:tcPr>
            <w:tcW w:w="942" w:type="dxa"/>
          </w:tcPr>
          <w:p w14:paraId="37271AB7"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&lt;0.0001</w:t>
            </w:r>
          </w:p>
        </w:tc>
        <w:tc>
          <w:tcPr>
            <w:tcW w:w="1348" w:type="dxa"/>
          </w:tcPr>
          <w:p w14:paraId="7238B28C" w14:textId="0C5EC990" w:rsidR="00A244BD" w:rsidRPr="00707D94" w:rsidRDefault="0044094F" w:rsidP="00707D94">
            <w:pPr>
              <w:pStyle w:val="HTMLPreformatted"/>
              <w:rPr>
                <w:rStyle w:val="gnkrckgcgsb"/>
                <w:rFonts w:ascii="Times New Roman" w:hAnsi="Times New Roman" w:cs="Times New Roman"/>
              </w:rPr>
            </w:pPr>
            <w:r w:rsidRPr="0044094F">
              <w:rPr>
                <w:rStyle w:val="HTMLCode"/>
                <w:rFonts w:ascii="Times New Roman" w:hAnsi="Times New Roman" w:cs="Times New Roman"/>
              </w:rPr>
              <w:t>3.0599947</w:t>
            </w:r>
          </w:p>
        </w:tc>
        <w:tc>
          <w:tcPr>
            <w:tcW w:w="874" w:type="dxa"/>
          </w:tcPr>
          <w:p w14:paraId="04269D6C" w14:textId="5CF4989E"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0.346</w:t>
            </w:r>
          </w:p>
        </w:tc>
        <w:tc>
          <w:tcPr>
            <w:tcW w:w="873" w:type="dxa"/>
          </w:tcPr>
          <w:p w14:paraId="5871F5C0" w14:textId="5313DF28"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8.842</w:t>
            </w:r>
          </w:p>
        </w:tc>
        <w:tc>
          <w:tcPr>
            <w:tcW w:w="1045" w:type="dxa"/>
          </w:tcPr>
          <w:p w14:paraId="26EDA576" w14:textId="46570CB5"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&lt;0.0001</w:t>
            </w:r>
          </w:p>
        </w:tc>
      </w:tr>
    </w:tbl>
    <w:p w14:paraId="0639E90E" w14:textId="77777777" w:rsidR="002067EE" w:rsidRDefault="002067EE" w:rsidP="00707D94">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1F0B7786" w14:textId="77777777" w:rsidR="002067EE" w:rsidRDefault="002067EE"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651DC963" w14:textId="3C93E2C1" w:rsidR="002067EE" w:rsidRDefault="002067EE"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106EE1E7" w14:textId="2BB5E6D7" w:rsidR="00C937D1" w:rsidRDefault="00C937D1"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7C6590E1" w14:textId="6ED0C5E3" w:rsidR="00C937D1" w:rsidRDefault="00C937D1"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5A447E97" w14:textId="55D9AE78" w:rsidR="00C937D1" w:rsidRDefault="00C937D1"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1B0706F1" w14:textId="65E97119" w:rsidR="00C937D1" w:rsidRDefault="00C937D1"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47A4A64C" w14:textId="77777777" w:rsidR="00C937D1" w:rsidRDefault="00C937D1"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07D39E31" w14:textId="2EF25403" w:rsidR="00333630" w:rsidRPr="00333630" w:rsidRDefault="00A244BD"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r>
        <w:rPr>
          <w:rStyle w:val="gnkrckgcgsb"/>
          <w:rFonts w:ascii="Times New Roman" w:hAnsi="Times New Roman" w:cs="Times New Roman"/>
          <w:color w:val="000000"/>
          <w:sz w:val="24"/>
          <w:szCs w:val="24"/>
          <w:bdr w:val="none" w:sz="0" w:space="0" w:color="auto" w:frame="1"/>
        </w:rPr>
        <w:t>Table 3</w:t>
      </w:r>
      <w:r w:rsidR="00333630">
        <w:rPr>
          <w:rStyle w:val="gnkrckgcgsb"/>
          <w:rFonts w:ascii="Times New Roman" w:hAnsi="Times New Roman" w:cs="Times New Roman"/>
          <w:color w:val="000000"/>
          <w:sz w:val="24"/>
          <w:szCs w:val="24"/>
          <w:bdr w:val="none" w:sz="0" w:space="0" w:color="auto" w:frame="1"/>
        </w:rPr>
        <w:t xml:space="preserve">: GLMM results </w:t>
      </w:r>
      <w:r w:rsidR="00AF4C99">
        <w:rPr>
          <w:rStyle w:val="gnkrckgcgsb"/>
          <w:rFonts w:ascii="Times New Roman" w:hAnsi="Times New Roman" w:cs="Times New Roman"/>
          <w:color w:val="000000"/>
          <w:sz w:val="24"/>
          <w:szCs w:val="24"/>
          <w:bdr w:val="none" w:sz="0" w:space="0" w:color="auto" w:frame="1"/>
        </w:rPr>
        <w:t>showing community-leve</w:t>
      </w:r>
      <w:r w:rsidR="00EA4C90">
        <w:rPr>
          <w:rStyle w:val="gnkrckgcgsb"/>
          <w:rFonts w:ascii="Times New Roman" w:hAnsi="Times New Roman" w:cs="Times New Roman"/>
          <w:color w:val="000000"/>
          <w:sz w:val="24"/>
          <w:szCs w:val="24"/>
          <w:bdr w:val="none" w:sz="0" w:space="0" w:color="auto" w:frame="1"/>
        </w:rPr>
        <w:t xml:space="preserve">l effects of </w:t>
      </w:r>
      <w:r w:rsidR="00EA4C90" w:rsidRPr="00EA4C90">
        <w:rPr>
          <w:rStyle w:val="gnkrckgcgsb"/>
          <w:rFonts w:ascii="Times New Roman" w:hAnsi="Times New Roman" w:cs="Times New Roman"/>
          <w:i/>
          <w:color w:val="000000"/>
          <w:sz w:val="24"/>
          <w:szCs w:val="24"/>
          <w:bdr w:val="none" w:sz="0" w:space="0" w:color="auto" w:frame="1"/>
        </w:rPr>
        <w:t>L. tridentata</w:t>
      </w:r>
      <w:r w:rsidR="00EA4C90">
        <w:rPr>
          <w:rStyle w:val="gnkrckgcgsb"/>
          <w:rFonts w:ascii="Times New Roman" w:hAnsi="Times New Roman" w:cs="Times New Roman"/>
          <w:color w:val="000000"/>
          <w:sz w:val="24"/>
          <w:szCs w:val="24"/>
          <w:bdr w:val="none" w:sz="0" w:space="0" w:color="auto" w:frame="1"/>
        </w:rPr>
        <w:t>.</w:t>
      </w:r>
      <w:r w:rsidR="00333630">
        <w:rPr>
          <w:rStyle w:val="gnkrckgcgsb"/>
          <w:rFonts w:ascii="Times New Roman" w:hAnsi="Times New Roman" w:cs="Times New Roman"/>
          <w:color w:val="000000"/>
          <w:sz w:val="24"/>
          <w:szCs w:val="24"/>
          <w:bdr w:val="none" w:sz="0" w:space="0" w:color="auto" w:frame="1"/>
        </w:rPr>
        <w:t xml:space="preserve"> </w:t>
      </w:r>
    </w:p>
    <w:p w14:paraId="5C688056" w14:textId="77777777" w:rsidR="00333630" w:rsidRDefault="00333630" w:rsidP="00333630">
      <w:pPr>
        <w:pStyle w:val="HTMLPreformatted"/>
        <w:shd w:val="clear" w:color="auto" w:fill="FFFFFF"/>
        <w:wordWrap w:val="0"/>
        <w:rPr>
          <w:rStyle w:val="gnkrckgcgsb"/>
          <w:rFonts w:ascii="Times New Roman" w:hAnsi="Times New Roman" w:cs="Times New Roman"/>
          <w:color w:val="000000"/>
          <w:bdr w:val="none" w:sz="0" w:space="0" w:color="auto" w:frame="1"/>
        </w:rPr>
      </w:pPr>
    </w:p>
    <w:p w14:paraId="30104879" w14:textId="77777777" w:rsidR="00333630" w:rsidRPr="00CC5491" w:rsidRDefault="00333630" w:rsidP="00333630">
      <w:pPr>
        <w:pStyle w:val="HTMLPreformatted"/>
        <w:shd w:val="clear" w:color="auto" w:fill="FFFFFF"/>
        <w:wordWrap w:val="0"/>
        <w:rPr>
          <w:rStyle w:val="gnkrckgcgsb"/>
          <w:rFonts w:ascii="Times New Roman" w:hAnsi="Times New Roman" w:cs="Times New Roman"/>
          <w:color w:val="000000"/>
          <w:bdr w:val="none" w:sz="0" w:space="0" w:color="auto" w:frame="1"/>
        </w:rPr>
      </w:pPr>
    </w:p>
    <w:tbl>
      <w:tblPr>
        <w:tblStyle w:val="PlainTable22"/>
        <w:tblW w:w="9895" w:type="dxa"/>
        <w:tblLayout w:type="fixed"/>
        <w:tblLook w:val="0620" w:firstRow="1" w:lastRow="0" w:firstColumn="0" w:lastColumn="0" w:noHBand="1" w:noVBand="1"/>
      </w:tblPr>
      <w:tblGrid>
        <w:gridCol w:w="450"/>
        <w:gridCol w:w="2065"/>
        <w:gridCol w:w="990"/>
        <w:gridCol w:w="900"/>
        <w:gridCol w:w="900"/>
        <w:gridCol w:w="275"/>
        <w:gridCol w:w="1374"/>
        <w:gridCol w:w="241"/>
        <w:gridCol w:w="900"/>
        <w:gridCol w:w="900"/>
        <w:gridCol w:w="900"/>
      </w:tblGrid>
      <w:tr w:rsidR="00B426A7" w14:paraId="7D765750" w14:textId="77777777" w:rsidTr="00B426A7">
        <w:trPr>
          <w:cnfStyle w:val="100000000000" w:firstRow="1" w:lastRow="0" w:firstColumn="0" w:lastColumn="0" w:oddVBand="0" w:evenVBand="0" w:oddHBand="0" w:evenHBand="0" w:firstRowFirstColumn="0" w:firstRowLastColumn="0" w:lastRowFirstColumn="0" w:lastRowLastColumn="0"/>
        </w:trPr>
        <w:tc>
          <w:tcPr>
            <w:tcW w:w="2515" w:type="dxa"/>
            <w:gridSpan w:val="2"/>
          </w:tcPr>
          <w:p w14:paraId="0526E2BF" w14:textId="77777777" w:rsidR="00B426A7" w:rsidRDefault="00B426A7" w:rsidP="00DF55E7"/>
        </w:tc>
        <w:tc>
          <w:tcPr>
            <w:tcW w:w="990" w:type="dxa"/>
          </w:tcPr>
          <w:p w14:paraId="3FD573E8" w14:textId="77777777" w:rsidR="00B426A7" w:rsidRPr="009B1FFB" w:rsidRDefault="00B426A7" w:rsidP="006C42BD">
            <w:pPr>
              <w:jc w:val="center"/>
              <w:rPr>
                <w:b w:val="0"/>
                <w:sz w:val="22"/>
                <w:szCs w:val="22"/>
              </w:rPr>
            </w:pPr>
            <w:r w:rsidRPr="009B1FFB">
              <w:rPr>
                <w:b w:val="0"/>
                <w:sz w:val="22"/>
                <w:szCs w:val="22"/>
              </w:rPr>
              <w:t>Coeff</w:t>
            </w:r>
          </w:p>
        </w:tc>
        <w:tc>
          <w:tcPr>
            <w:tcW w:w="900" w:type="dxa"/>
          </w:tcPr>
          <w:p w14:paraId="7ACC5FCC" w14:textId="77777777" w:rsidR="00B426A7" w:rsidRPr="009B1FFB" w:rsidRDefault="00B426A7" w:rsidP="006C42BD">
            <w:pPr>
              <w:jc w:val="center"/>
              <w:rPr>
                <w:b w:val="0"/>
                <w:sz w:val="22"/>
                <w:szCs w:val="22"/>
              </w:rPr>
            </w:pPr>
            <w:r w:rsidRPr="009B1FFB">
              <w:rPr>
                <w:b w:val="0"/>
                <w:sz w:val="22"/>
                <w:szCs w:val="22"/>
              </w:rPr>
              <w:t>χ</w:t>
            </w:r>
            <w:r w:rsidRPr="009B1FFB">
              <w:rPr>
                <w:b w:val="0"/>
                <w:sz w:val="22"/>
                <w:szCs w:val="22"/>
                <w:vertAlign w:val="superscript"/>
              </w:rPr>
              <w:t>2</w:t>
            </w:r>
          </w:p>
        </w:tc>
        <w:tc>
          <w:tcPr>
            <w:tcW w:w="900" w:type="dxa"/>
          </w:tcPr>
          <w:p w14:paraId="0D84111E" w14:textId="77777777" w:rsidR="00B426A7" w:rsidRPr="009B1FFB" w:rsidRDefault="00B426A7" w:rsidP="006C42BD">
            <w:pPr>
              <w:jc w:val="center"/>
              <w:rPr>
                <w:b w:val="0"/>
                <w:sz w:val="22"/>
                <w:szCs w:val="22"/>
              </w:rPr>
            </w:pPr>
            <w:r w:rsidRPr="009B1FFB">
              <w:rPr>
                <w:b w:val="0"/>
                <w:sz w:val="22"/>
                <w:szCs w:val="22"/>
              </w:rPr>
              <w:t>p</w:t>
            </w:r>
          </w:p>
        </w:tc>
        <w:tc>
          <w:tcPr>
            <w:tcW w:w="1649" w:type="dxa"/>
            <w:gridSpan w:val="2"/>
          </w:tcPr>
          <w:p w14:paraId="1E91770E" w14:textId="77777777" w:rsidR="00B426A7" w:rsidRPr="009B1FFB" w:rsidRDefault="00B426A7" w:rsidP="006C42BD">
            <w:pPr>
              <w:jc w:val="center"/>
              <w:rPr>
                <w:b w:val="0"/>
                <w:sz w:val="22"/>
                <w:szCs w:val="22"/>
              </w:rPr>
            </w:pPr>
          </w:p>
        </w:tc>
        <w:tc>
          <w:tcPr>
            <w:tcW w:w="241" w:type="dxa"/>
          </w:tcPr>
          <w:p w14:paraId="4D910EAE" w14:textId="77777777" w:rsidR="00B426A7" w:rsidRPr="009B1FFB" w:rsidRDefault="00B426A7" w:rsidP="006C42BD">
            <w:pPr>
              <w:jc w:val="center"/>
              <w:rPr>
                <w:b w:val="0"/>
                <w:sz w:val="22"/>
                <w:szCs w:val="22"/>
              </w:rPr>
            </w:pPr>
          </w:p>
        </w:tc>
        <w:tc>
          <w:tcPr>
            <w:tcW w:w="900" w:type="dxa"/>
          </w:tcPr>
          <w:p w14:paraId="50ED04B3" w14:textId="77777777" w:rsidR="00B426A7" w:rsidRPr="009B1FFB" w:rsidRDefault="00B426A7" w:rsidP="006C42BD">
            <w:pPr>
              <w:jc w:val="center"/>
              <w:rPr>
                <w:b w:val="0"/>
                <w:sz w:val="22"/>
                <w:szCs w:val="22"/>
              </w:rPr>
            </w:pPr>
            <w:r w:rsidRPr="009B1FFB">
              <w:rPr>
                <w:b w:val="0"/>
                <w:sz w:val="22"/>
                <w:szCs w:val="22"/>
              </w:rPr>
              <w:t>Coeff</w:t>
            </w:r>
          </w:p>
        </w:tc>
        <w:tc>
          <w:tcPr>
            <w:tcW w:w="900" w:type="dxa"/>
          </w:tcPr>
          <w:p w14:paraId="2FDA188D" w14:textId="77777777" w:rsidR="00B426A7" w:rsidRPr="009B1FFB" w:rsidRDefault="00B426A7" w:rsidP="006C42BD">
            <w:pPr>
              <w:jc w:val="center"/>
              <w:rPr>
                <w:b w:val="0"/>
                <w:sz w:val="22"/>
                <w:szCs w:val="22"/>
              </w:rPr>
            </w:pPr>
            <w:r w:rsidRPr="009B1FFB">
              <w:rPr>
                <w:b w:val="0"/>
                <w:sz w:val="22"/>
                <w:szCs w:val="22"/>
              </w:rPr>
              <w:t>χ</w:t>
            </w:r>
            <w:r w:rsidRPr="009B1FFB">
              <w:rPr>
                <w:b w:val="0"/>
                <w:sz w:val="22"/>
                <w:szCs w:val="22"/>
                <w:vertAlign w:val="superscript"/>
              </w:rPr>
              <w:t>2</w:t>
            </w:r>
          </w:p>
        </w:tc>
        <w:tc>
          <w:tcPr>
            <w:tcW w:w="900" w:type="dxa"/>
          </w:tcPr>
          <w:p w14:paraId="5CECA4AD" w14:textId="77777777" w:rsidR="00B426A7" w:rsidRPr="009B1FFB" w:rsidRDefault="00B426A7" w:rsidP="006C42BD">
            <w:pPr>
              <w:jc w:val="center"/>
              <w:rPr>
                <w:b w:val="0"/>
                <w:sz w:val="22"/>
                <w:szCs w:val="22"/>
              </w:rPr>
            </w:pPr>
            <w:r w:rsidRPr="009B1FFB">
              <w:rPr>
                <w:b w:val="0"/>
                <w:sz w:val="22"/>
                <w:szCs w:val="22"/>
              </w:rPr>
              <w:t>p</w:t>
            </w:r>
          </w:p>
        </w:tc>
      </w:tr>
      <w:tr w:rsidR="00B426A7" w14:paraId="0C76955F" w14:textId="77777777" w:rsidTr="002067EE">
        <w:trPr>
          <w:trHeight w:val="593"/>
        </w:trPr>
        <w:tc>
          <w:tcPr>
            <w:tcW w:w="2515" w:type="dxa"/>
            <w:gridSpan w:val="2"/>
          </w:tcPr>
          <w:p w14:paraId="2E93D990" w14:textId="77777777" w:rsidR="00B426A7" w:rsidRPr="00B426A7" w:rsidRDefault="00B426A7" w:rsidP="00B426A7">
            <w:pPr>
              <w:rPr>
                <w:sz w:val="20"/>
                <w:szCs w:val="20"/>
                <w:vertAlign w:val="superscript"/>
              </w:rPr>
            </w:pPr>
            <w:r w:rsidRPr="00B426A7">
              <w:rPr>
                <w:sz w:val="20"/>
                <w:szCs w:val="20"/>
              </w:rPr>
              <w:t xml:space="preserve">Arthropod Abundance </w:t>
            </w:r>
            <w:r w:rsidRPr="00B426A7">
              <w:rPr>
                <w:sz w:val="20"/>
                <w:szCs w:val="20"/>
                <w:vertAlign w:val="superscript"/>
              </w:rPr>
              <w:t>a</w:t>
            </w:r>
          </w:p>
          <w:p w14:paraId="2AFF47C9" w14:textId="77777777" w:rsidR="00B426A7" w:rsidRPr="00B426A7" w:rsidRDefault="00B426A7" w:rsidP="00B426A7">
            <w:pPr>
              <w:jc w:val="center"/>
              <w:rPr>
                <w:sz w:val="20"/>
                <w:szCs w:val="20"/>
              </w:rPr>
            </w:pPr>
          </w:p>
        </w:tc>
        <w:tc>
          <w:tcPr>
            <w:tcW w:w="990" w:type="dxa"/>
          </w:tcPr>
          <w:p w14:paraId="1E71B6AC" w14:textId="77777777" w:rsidR="00B426A7" w:rsidRPr="00B426A7" w:rsidRDefault="00B426A7" w:rsidP="00B426A7">
            <w:pPr>
              <w:pStyle w:val="HTMLPreformatted"/>
              <w:shd w:val="clear" w:color="auto" w:fill="FFFFFF"/>
              <w:wordWrap w:val="0"/>
              <w:jc w:val="center"/>
              <w:rPr>
                <w:rStyle w:val="gnkrckgcgsb"/>
                <w:rFonts w:ascii="Times New Roman" w:hAnsi="Times New Roman" w:cs="Times New Roman"/>
                <w:color w:val="000000"/>
              </w:rPr>
            </w:pPr>
          </w:p>
        </w:tc>
        <w:tc>
          <w:tcPr>
            <w:tcW w:w="900" w:type="dxa"/>
          </w:tcPr>
          <w:p w14:paraId="0B79B75C" w14:textId="77777777" w:rsidR="00B426A7" w:rsidRPr="00B426A7" w:rsidRDefault="00B426A7" w:rsidP="00B426A7">
            <w:pPr>
              <w:pStyle w:val="HTMLPreformatted"/>
              <w:shd w:val="clear" w:color="auto" w:fill="FFFFFF"/>
              <w:wordWrap w:val="0"/>
              <w:jc w:val="center"/>
              <w:rPr>
                <w:rFonts w:ascii="Times New Roman" w:hAnsi="Times New Roman" w:cs="Times New Roman"/>
                <w:color w:val="000000"/>
              </w:rPr>
            </w:pPr>
          </w:p>
        </w:tc>
        <w:tc>
          <w:tcPr>
            <w:tcW w:w="900" w:type="dxa"/>
          </w:tcPr>
          <w:p w14:paraId="577BF3DA" w14:textId="77777777" w:rsidR="00B426A7" w:rsidRPr="00B426A7" w:rsidRDefault="00B426A7" w:rsidP="00B426A7">
            <w:pPr>
              <w:pStyle w:val="HTMLPreformatted"/>
              <w:shd w:val="clear" w:color="auto" w:fill="FFFFFF"/>
              <w:wordWrap w:val="0"/>
              <w:jc w:val="center"/>
              <w:rPr>
                <w:rFonts w:ascii="Times New Roman" w:hAnsi="Times New Roman" w:cs="Times New Roman"/>
                <w:color w:val="000000"/>
              </w:rPr>
            </w:pPr>
          </w:p>
        </w:tc>
        <w:tc>
          <w:tcPr>
            <w:tcW w:w="1890" w:type="dxa"/>
            <w:gridSpan w:val="3"/>
          </w:tcPr>
          <w:p w14:paraId="3BEEA85D" w14:textId="17867DDA" w:rsidR="00B426A7" w:rsidRPr="00B426A7" w:rsidRDefault="00B426A7" w:rsidP="00B426A7">
            <w:pPr>
              <w:rPr>
                <w:sz w:val="20"/>
                <w:szCs w:val="20"/>
              </w:rPr>
            </w:pPr>
            <w:r w:rsidRPr="00B426A7">
              <w:rPr>
                <w:sz w:val="20"/>
                <w:szCs w:val="20"/>
              </w:rPr>
              <w:t>Arthropod Species Richness</w:t>
            </w:r>
          </w:p>
        </w:tc>
        <w:tc>
          <w:tcPr>
            <w:tcW w:w="900" w:type="dxa"/>
          </w:tcPr>
          <w:p w14:paraId="4DBDD824" w14:textId="77777777" w:rsidR="00B426A7" w:rsidRPr="00B426A7" w:rsidRDefault="00B426A7" w:rsidP="00B426A7">
            <w:pPr>
              <w:rPr>
                <w:sz w:val="20"/>
                <w:szCs w:val="20"/>
              </w:rPr>
            </w:pPr>
          </w:p>
        </w:tc>
        <w:tc>
          <w:tcPr>
            <w:tcW w:w="900" w:type="dxa"/>
          </w:tcPr>
          <w:p w14:paraId="0719CD8D" w14:textId="77777777" w:rsidR="00B426A7" w:rsidRPr="00B426A7" w:rsidRDefault="00B426A7" w:rsidP="00B426A7">
            <w:pPr>
              <w:rPr>
                <w:sz w:val="20"/>
                <w:szCs w:val="20"/>
              </w:rPr>
            </w:pPr>
          </w:p>
        </w:tc>
        <w:tc>
          <w:tcPr>
            <w:tcW w:w="900" w:type="dxa"/>
          </w:tcPr>
          <w:p w14:paraId="03EF3FFE" w14:textId="77777777" w:rsidR="00B426A7" w:rsidRPr="00B426A7" w:rsidRDefault="00B426A7" w:rsidP="00B426A7">
            <w:pPr>
              <w:rPr>
                <w:sz w:val="20"/>
                <w:szCs w:val="20"/>
              </w:rPr>
            </w:pPr>
          </w:p>
        </w:tc>
      </w:tr>
      <w:tr w:rsidR="00B426A7" w14:paraId="1313807F" w14:textId="77777777" w:rsidTr="00B426A7">
        <w:tc>
          <w:tcPr>
            <w:tcW w:w="450" w:type="dxa"/>
          </w:tcPr>
          <w:p w14:paraId="3C4D036D" w14:textId="77777777" w:rsidR="00B426A7" w:rsidRPr="00B426A7" w:rsidRDefault="00B426A7" w:rsidP="00B426A7">
            <w:pPr>
              <w:rPr>
                <w:sz w:val="20"/>
                <w:szCs w:val="20"/>
              </w:rPr>
            </w:pPr>
          </w:p>
        </w:tc>
        <w:tc>
          <w:tcPr>
            <w:tcW w:w="2065" w:type="dxa"/>
          </w:tcPr>
          <w:p w14:paraId="39DBCE4F" w14:textId="7F1F9B77" w:rsidR="00B426A7" w:rsidRPr="00B426A7" w:rsidRDefault="00B426A7" w:rsidP="00B426A7">
            <w:pPr>
              <w:pStyle w:val="HTMLPreformatted"/>
              <w:shd w:val="clear" w:color="auto" w:fill="FFFFFF"/>
              <w:wordWrap w:val="0"/>
              <w:rPr>
                <w:rStyle w:val="gnkrckgcgsb"/>
                <w:rFonts w:ascii="Times New Roman" w:hAnsi="Times New Roman" w:cs="Times New Roman"/>
                <w:color w:val="000000"/>
              </w:rPr>
            </w:pPr>
            <w:r w:rsidRPr="00B426A7">
              <w:rPr>
                <w:rFonts w:ascii="Times New Roman" w:hAnsi="Times New Roman" w:cs="Times New Roman"/>
              </w:rPr>
              <w:t>Microsite</w:t>
            </w:r>
          </w:p>
        </w:tc>
        <w:tc>
          <w:tcPr>
            <w:tcW w:w="990" w:type="dxa"/>
          </w:tcPr>
          <w:p w14:paraId="408683D7" w14:textId="23526D61" w:rsidR="00B426A7" w:rsidRPr="00B426A7" w:rsidRDefault="00B426A7" w:rsidP="00B426A7">
            <w:pPr>
              <w:pStyle w:val="HTMLPreformatted"/>
              <w:rPr>
                <w:rStyle w:val="gnkrckgcgsb"/>
                <w:rFonts w:ascii="Times New Roman" w:hAnsi="Times New Roman" w:cs="Times New Roman"/>
              </w:rPr>
            </w:pPr>
            <w:r>
              <w:rPr>
                <w:rStyle w:val="HTMLCode"/>
                <w:rFonts w:ascii="Times New Roman" w:hAnsi="Times New Roman" w:cs="Times New Roman"/>
              </w:rPr>
              <w:t>0.2884</w:t>
            </w:r>
          </w:p>
        </w:tc>
        <w:tc>
          <w:tcPr>
            <w:tcW w:w="900" w:type="dxa"/>
          </w:tcPr>
          <w:p w14:paraId="037CB277" w14:textId="2EA264BB" w:rsidR="00B426A7" w:rsidRPr="00B426A7" w:rsidRDefault="00B426A7" w:rsidP="00B426A7">
            <w:pPr>
              <w:pStyle w:val="HTMLPreformatted"/>
              <w:rPr>
                <w:rFonts w:ascii="Times New Roman" w:hAnsi="Times New Roman" w:cs="Times New Roman"/>
              </w:rPr>
            </w:pPr>
            <w:r w:rsidRPr="00B426A7">
              <w:rPr>
                <w:rStyle w:val="HTMLCode"/>
                <w:rFonts w:ascii="Times New Roman" w:hAnsi="Times New Roman" w:cs="Times New Roman"/>
              </w:rPr>
              <w:t>14.940</w:t>
            </w:r>
          </w:p>
        </w:tc>
        <w:tc>
          <w:tcPr>
            <w:tcW w:w="900" w:type="dxa"/>
          </w:tcPr>
          <w:p w14:paraId="61D72D29" w14:textId="2730BECF" w:rsidR="00B426A7" w:rsidRPr="00B426A7" w:rsidRDefault="00B426A7" w:rsidP="00B426A7">
            <w:pPr>
              <w:pStyle w:val="HTMLPreformatted"/>
              <w:shd w:val="clear" w:color="auto" w:fill="FFFFFF"/>
              <w:wordWrap w:val="0"/>
              <w:jc w:val="center"/>
              <w:rPr>
                <w:rFonts w:ascii="Times New Roman" w:hAnsi="Times New Roman" w:cs="Times New Roman"/>
                <w:color w:val="000000"/>
              </w:rPr>
            </w:pPr>
            <w:r w:rsidRPr="00B426A7">
              <w:rPr>
                <w:rFonts w:ascii="Times New Roman" w:hAnsi="Times New Roman" w:cs="Times New Roman"/>
                <w:color w:val="000000"/>
              </w:rPr>
              <w:t>0.0001</w:t>
            </w:r>
          </w:p>
        </w:tc>
        <w:tc>
          <w:tcPr>
            <w:tcW w:w="275" w:type="dxa"/>
          </w:tcPr>
          <w:p w14:paraId="16EC6500" w14:textId="77777777" w:rsidR="00B426A7" w:rsidRPr="00B426A7" w:rsidRDefault="00B426A7" w:rsidP="00B426A7">
            <w:pPr>
              <w:pStyle w:val="HTMLPreformatted"/>
              <w:shd w:val="clear" w:color="auto" w:fill="FFFFFF"/>
              <w:wordWrap w:val="0"/>
              <w:jc w:val="center"/>
              <w:rPr>
                <w:rFonts w:ascii="Times New Roman" w:hAnsi="Times New Roman" w:cs="Times New Roman"/>
                <w:b/>
                <w:color w:val="000000"/>
              </w:rPr>
            </w:pPr>
          </w:p>
        </w:tc>
        <w:tc>
          <w:tcPr>
            <w:tcW w:w="1615" w:type="dxa"/>
            <w:gridSpan w:val="2"/>
          </w:tcPr>
          <w:p w14:paraId="05EB6215" w14:textId="77777777" w:rsidR="00B426A7" w:rsidRPr="00B426A7" w:rsidRDefault="00B426A7" w:rsidP="00B426A7">
            <w:pPr>
              <w:rPr>
                <w:sz w:val="20"/>
                <w:szCs w:val="20"/>
              </w:rPr>
            </w:pPr>
            <w:r w:rsidRPr="00B426A7">
              <w:rPr>
                <w:sz w:val="20"/>
                <w:szCs w:val="20"/>
              </w:rPr>
              <w:t>Microsite</w:t>
            </w:r>
          </w:p>
        </w:tc>
        <w:tc>
          <w:tcPr>
            <w:tcW w:w="900" w:type="dxa"/>
          </w:tcPr>
          <w:p w14:paraId="321E7222" w14:textId="234E5B1F" w:rsidR="00B426A7" w:rsidRPr="00B426A7" w:rsidRDefault="00B426A7" w:rsidP="00B426A7">
            <w:pPr>
              <w:pStyle w:val="HTMLPreformatted"/>
              <w:rPr>
                <w:rStyle w:val="gnkrckgcgsb"/>
                <w:rFonts w:ascii="Times New Roman" w:hAnsi="Times New Roman" w:cs="Times New Roman"/>
              </w:rPr>
            </w:pPr>
            <w:r>
              <w:rPr>
                <w:rStyle w:val="HTMLCode"/>
                <w:rFonts w:ascii="Times New Roman" w:hAnsi="Times New Roman" w:cs="Times New Roman"/>
              </w:rPr>
              <w:t>0.1454</w:t>
            </w:r>
          </w:p>
        </w:tc>
        <w:tc>
          <w:tcPr>
            <w:tcW w:w="900" w:type="dxa"/>
          </w:tcPr>
          <w:p w14:paraId="550D4629" w14:textId="192BB555" w:rsidR="00B426A7" w:rsidRPr="00B426A7" w:rsidRDefault="00B426A7" w:rsidP="00B426A7">
            <w:pPr>
              <w:pStyle w:val="HTMLPreformatted"/>
              <w:rPr>
                <w:rFonts w:ascii="Times New Roman" w:hAnsi="Times New Roman" w:cs="Times New Roman"/>
              </w:rPr>
            </w:pPr>
            <w:r w:rsidRPr="00B426A7">
              <w:rPr>
                <w:rStyle w:val="HTMLCode"/>
                <w:rFonts w:ascii="Times New Roman" w:hAnsi="Times New Roman" w:cs="Times New Roman"/>
              </w:rPr>
              <w:t>6.6195</w:t>
            </w:r>
          </w:p>
        </w:tc>
        <w:tc>
          <w:tcPr>
            <w:tcW w:w="900" w:type="dxa"/>
          </w:tcPr>
          <w:p w14:paraId="79497B7E" w14:textId="1F72C4ED" w:rsidR="00B426A7" w:rsidRPr="00B426A7" w:rsidRDefault="00B426A7" w:rsidP="00B426A7">
            <w:pPr>
              <w:pStyle w:val="HTMLPreformatted"/>
              <w:shd w:val="clear" w:color="auto" w:fill="FFFFFF"/>
              <w:wordWrap w:val="0"/>
              <w:jc w:val="center"/>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0.0101</w:t>
            </w:r>
          </w:p>
        </w:tc>
      </w:tr>
      <w:tr w:rsidR="00DF55E7" w14:paraId="538A90FE" w14:textId="77777777" w:rsidTr="00B426A7">
        <w:tc>
          <w:tcPr>
            <w:tcW w:w="450" w:type="dxa"/>
          </w:tcPr>
          <w:p w14:paraId="6E353504" w14:textId="77777777" w:rsidR="00DF55E7" w:rsidRPr="00B426A7" w:rsidRDefault="00DF55E7" w:rsidP="00B426A7">
            <w:pPr>
              <w:rPr>
                <w:sz w:val="20"/>
                <w:szCs w:val="20"/>
              </w:rPr>
            </w:pPr>
          </w:p>
        </w:tc>
        <w:tc>
          <w:tcPr>
            <w:tcW w:w="2065" w:type="dxa"/>
          </w:tcPr>
          <w:p w14:paraId="0A3FD317" w14:textId="77777777" w:rsidR="00DF55E7" w:rsidRPr="00B426A7" w:rsidRDefault="00DF55E7" w:rsidP="00B426A7">
            <w:pPr>
              <w:rPr>
                <w:sz w:val="20"/>
                <w:szCs w:val="20"/>
              </w:rPr>
            </w:pPr>
            <w:r w:rsidRPr="00B426A7">
              <w:rPr>
                <w:sz w:val="20"/>
                <w:szCs w:val="20"/>
              </w:rPr>
              <w:t>Blooming</w:t>
            </w:r>
          </w:p>
        </w:tc>
        <w:tc>
          <w:tcPr>
            <w:tcW w:w="990" w:type="dxa"/>
          </w:tcPr>
          <w:p w14:paraId="4D91DDEA" w14:textId="7975495A" w:rsidR="00DF55E7" w:rsidRPr="00B426A7" w:rsidRDefault="00B426A7" w:rsidP="00B426A7">
            <w:pPr>
              <w:pStyle w:val="HTMLPreformatted"/>
              <w:rPr>
                <w:rStyle w:val="gnkrckgcgsb"/>
                <w:rFonts w:ascii="Times New Roman" w:hAnsi="Times New Roman" w:cs="Times New Roman"/>
              </w:rPr>
            </w:pPr>
            <w:r>
              <w:rPr>
                <w:rStyle w:val="HTMLCode"/>
                <w:rFonts w:ascii="Times New Roman" w:hAnsi="Times New Roman" w:cs="Times New Roman"/>
              </w:rPr>
              <w:t>-0.5496</w:t>
            </w:r>
          </w:p>
        </w:tc>
        <w:tc>
          <w:tcPr>
            <w:tcW w:w="900" w:type="dxa"/>
          </w:tcPr>
          <w:p w14:paraId="6FFB3B90" w14:textId="25F3858A" w:rsidR="00DF55E7" w:rsidRPr="00B426A7" w:rsidRDefault="00CF09CE" w:rsidP="00B426A7">
            <w:pPr>
              <w:pStyle w:val="HTMLPreformatted"/>
              <w:rPr>
                <w:rFonts w:ascii="Times New Roman" w:hAnsi="Times New Roman" w:cs="Times New Roman"/>
              </w:rPr>
            </w:pPr>
            <w:r w:rsidRPr="00B426A7">
              <w:rPr>
                <w:rStyle w:val="HTMLCode"/>
                <w:rFonts w:ascii="Times New Roman" w:hAnsi="Times New Roman" w:cs="Times New Roman"/>
              </w:rPr>
              <w:t>56.082</w:t>
            </w:r>
          </w:p>
        </w:tc>
        <w:tc>
          <w:tcPr>
            <w:tcW w:w="900" w:type="dxa"/>
          </w:tcPr>
          <w:p w14:paraId="1428F030" w14:textId="080AEA67" w:rsidR="00DF55E7" w:rsidRPr="00B426A7" w:rsidRDefault="00CF09CE" w:rsidP="00B426A7">
            <w:pPr>
              <w:pStyle w:val="HTMLPreformatted"/>
              <w:shd w:val="clear" w:color="auto" w:fill="FFFFFF"/>
              <w:wordWrap w:val="0"/>
              <w:jc w:val="center"/>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&lt;0.0001</w:t>
            </w:r>
          </w:p>
        </w:tc>
        <w:tc>
          <w:tcPr>
            <w:tcW w:w="275" w:type="dxa"/>
          </w:tcPr>
          <w:p w14:paraId="01931212" w14:textId="77777777" w:rsidR="00DF55E7" w:rsidRPr="00B426A7" w:rsidRDefault="00DF55E7" w:rsidP="00B426A7">
            <w:pPr>
              <w:rPr>
                <w:sz w:val="20"/>
                <w:szCs w:val="20"/>
              </w:rPr>
            </w:pPr>
          </w:p>
        </w:tc>
        <w:tc>
          <w:tcPr>
            <w:tcW w:w="1615" w:type="dxa"/>
            <w:gridSpan w:val="2"/>
          </w:tcPr>
          <w:p w14:paraId="0228EB99" w14:textId="77777777" w:rsidR="00DF55E7" w:rsidRPr="00B426A7" w:rsidRDefault="00DF55E7" w:rsidP="00B426A7">
            <w:pPr>
              <w:rPr>
                <w:sz w:val="20"/>
                <w:szCs w:val="20"/>
              </w:rPr>
            </w:pPr>
            <w:r w:rsidRPr="00B426A7">
              <w:rPr>
                <w:sz w:val="20"/>
                <w:szCs w:val="20"/>
              </w:rPr>
              <w:t>Blooming</w:t>
            </w:r>
          </w:p>
        </w:tc>
        <w:tc>
          <w:tcPr>
            <w:tcW w:w="900" w:type="dxa"/>
          </w:tcPr>
          <w:p w14:paraId="76E302C1" w14:textId="58D45DAF" w:rsidR="00DF55E7" w:rsidRPr="00B426A7" w:rsidRDefault="00B426A7" w:rsidP="00B426A7">
            <w:pPr>
              <w:pStyle w:val="HTMLPreformatted"/>
              <w:rPr>
                <w:rStyle w:val="gnkrckgcgsb"/>
                <w:rFonts w:ascii="Times New Roman" w:hAnsi="Times New Roman" w:cs="Times New Roman"/>
              </w:rPr>
            </w:pPr>
            <w:r>
              <w:rPr>
                <w:rStyle w:val="HTMLCode"/>
                <w:rFonts w:ascii="Times New Roman" w:hAnsi="Times New Roman" w:cs="Times New Roman"/>
              </w:rPr>
              <w:t>-0.2544</w:t>
            </w:r>
          </w:p>
        </w:tc>
        <w:tc>
          <w:tcPr>
            <w:tcW w:w="900" w:type="dxa"/>
          </w:tcPr>
          <w:p w14:paraId="7DED97F6" w14:textId="210BFFB5" w:rsidR="00DF55E7" w:rsidRPr="00B426A7" w:rsidRDefault="00022E91" w:rsidP="00B426A7">
            <w:pPr>
              <w:pStyle w:val="HTMLPreformatted"/>
              <w:rPr>
                <w:rFonts w:ascii="Times New Roman" w:hAnsi="Times New Roman" w:cs="Times New Roman"/>
              </w:rPr>
            </w:pPr>
            <w:r w:rsidRPr="00B426A7">
              <w:rPr>
                <w:rStyle w:val="HTMLCode"/>
                <w:rFonts w:ascii="Times New Roman" w:hAnsi="Times New Roman" w:cs="Times New Roman"/>
              </w:rPr>
              <w:t>25.5826</w:t>
            </w:r>
          </w:p>
        </w:tc>
        <w:tc>
          <w:tcPr>
            <w:tcW w:w="900" w:type="dxa"/>
          </w:tcPr>
          <w:p w14:paraId="1EEBB4FA" w14:textId="77777777" w:rsidR="00DF55E7" w:rsidRPr="00B426A7" w:rsidRDefault="00DF55E7" w:rsidP="00B426A7">
            <w:pPr>
              <w:pStyle w:val="HTMLPreformatted"/>
              <w:shd w:val="clear" w:color="auto" w:fill="FFFFFF"/>
              <w:wordWrap w:val="0"/>
              <w:jc w:val="center"/>
              <w:rPr>
                <w:rFonts w:ascii="Times New Roman" w:hAnsi="Times New Roman" w:cs="Times New Roman"/>
                <w:color w:val="000000"/>
              </w:rPr>
            </w:pPr>
            <w:r w:rsidRPr="00B426A7">
              <w:rPr>
                <w:rFonts w:ascii="Times New Roman" w:hAnsi="Times New Roman" w:cs="Times New Roman"/>
              </w:rPr>
              <w:t>&lt;0.0001</w:t>
            </w:r>
          </w:p>
        </w:tc>
      </w:tr>
      <w:tr w:rsidR="00DF55E7" w14:paraId="7A32777F" w14:textId="77777777" w:rsidTr="00B426A7">
        <w:tc>
          <w:tcPr>
            <w:tcW w:w="450" w:type="dxa"/>
          </w:tcPr>
          <w:p w14:paraId="05E946A1" w14:textId="77777777" w:rsidR="00DF55E7" w:rsidRPr="00B426A7" w:rsidRDefault="00DF55E7" w:rsidP="00B426A7">
            <w:pPr>
              <w:rPr>
                <w:sz w:val="20"/>
                <w:szCs w:val="20"/>
              </w:rPr>
            </w:pPr>
          </w:p>
        </w:tc>
        <w:tc>
          <w:tcPr>
            <w:tcW w:w="2065" w:type="dxa"/>
          </w:tcPr>
          <w:p w14:paraId="6147469C" w14:textId="77777777" w:rsidR="00DF55E7" w:rsidRPr="00B426A7" w:rsidRDefault="00DF55E7" w:rsidP="00B426A7">
            <w:pPr>
              <w:rPr>
                <w:sz w:val="20"/>
                <w:szCs w:val="20"/>
              </w:rPr>
            </w:pPr>
            <w:r w:rsidRPr="00B426A7">
              <w:rPr>
                <w:sz w:val="20"/>
                <w:szCs w:val="20"/>
              </w:rPr>
              <w:t>Microsite * Blooming</w:t>
            </w:r>
          </w:p>
        </w:tc>
        <w:tc>
          <w:tcPr>
            <w:tcW w:w="990" w:type="dxa"/>
          </w:tcPr>
          <w:p w14:paraId="066CAA63" w14:textId="78A3587D" w:rsidR="00DF55E7" w:rsidRPr="00B426A7" w:rsidRDefault="00CF09CE" w:rsidP="00B426A7">
            <w:pPr>
              <w:pStyle w:val="HTMLPreformatted"/>
              <w:shd w:val="clear" w:color="auto" w:fill="FFFFFF"/>
              <w:wordWrap w:val="0"/>
              <w:jc w:val="center"/>
              <w:rPr>
                <w:rStyle w:val="gnkrckgcgsb"/>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na</w:t>
            </w:r>
          </w:p>
        </w:tc>
        <w:tc>
          <w:tcPr>
            <w:tcW w:w="900" w:type="dxa"/>
          </w:tcPr>
          <w:p w14:paraId="11D15808" w14:textId="0A6C7FD4" w:rsidR="00DF55E7" w:rsidRPr="00B426A7" w:rsidRDefault="00CF09CE" w:rsidP="00B426A7">
            <w:pPr>
              <w:pStyle w:val="HTMLPreformatted"/>
              <w:shd w:val="clear" w:color="auto" w:fill="FFFFFF"/>
              <w:wordWrap w:val="0"/>
              <w:jc w:val="center"/>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na</w:t>
            </w:r>
          </w:p>
        </w:tc>
        <w:tc>
          <w:tcPr>
            <w:tcW w:w="900" w:type="dxa"/>
          </w:tcPr>
          <w:p w14:paraId="272AE9FF" w14:textId="315FE99C" w:rsidR="00DF55E7" w:rsidRPr="00B426A7" w:rsidRDefault="00CF09CE" w:rsidP="00B426A7">
            <w:pPr>
              <w:pStyle w:val="HTMLPreformatted"/>
              <w:shd w:val="clear" w:color="auto" w:fill="FFFFFF"/>
              <w:wordWrap w:val="0"/>
              <w:jc w:val="center"/>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na</w:t>
            </w:r>
          </w:p>
        </w:tc>
        <w:tc>
          <w:tcPr>
            <w:tcW w:w="1649" w:type="dxa"/>
            <w:gridSpan w:val="2"/>
          </w:tcPr>
          <w:p w14:paraId="345FB33B" w14:textId="77777777" w:rsidR="00DF55E7" w:rsidRPr="00B426A7" w:rsidRDefault="00DF55E7" w:rsidP="00B426A7">
            <w:pPr>
              <w:rPr>
                <w:sz w:val="20"/>
                <w:szCs w:val="20"/>
              </w:rPr>
            </w:pPr>
          </w:p>
        </w:tc>
        <w:tc>
          <w:tcPr>
            <w:tcW w:w="241" w:type="dxa"/>
          </w:tcPr>
          <w:p w14:paraId="566B9EDF" w14:textId="77777777" w:rsidR="00DF55E7" w:rsidRPr="00B426A7" w:rsidRDefault="00DF55E7" w:rsidP="00B426A7">
            <w:pPr>
              <w:rPr>
                <w:sz w:val="20"/>
                <w:szCs w:val="20"/>
              </w:rPr>
            </w:pPr>
          </w:p>
        </w:tc>
        <w:tc>
          <w:tcPr>
            <w:tcW w:w="900" w:type="dxa"/>
          </w:tcPr>
          <w:p w14:paraId="79BAB2F1" w14:textId="77777777" w:rsidR="00DF55E7" w:rsidRPr="00B426A7" w:rsidRDefault="00DF55E7" w:rsidP="00B426A7">
            <w:pPr>
              <w:jc w:val="center"/>
              <w:rPr>
                <w:sz w:val="20"/>
                <w:szCs w:val="20"/>
              </w:rPr>
            </w:pPr>
          </w:p>
        </w:tc>
        <w:tc>
          <w:tcPr>
            <w:tcW w:w="900" w:type="dxa"/>
          </w:tcPr>
          <w:p w14:paraId="0A6FB0E7" w14:textId="77777777" w:rsidR="00DF55E7" w:rsidRPr="00B426A7" w:rsidRDefault="00DF55E7" w:rsidP="00B426A7">
            <w:pPr>
              <w:jc w:val="center"/>
              <w:rPr>
                <w:sz w:val="20"/>
                <w:szCs w:val="20"/>
              </w:rPr>
            </w:pPr>
          </w:p>
        </w:tc>
        <w:tc>
          <w:tcPr>
            <w:tcW w:w="900" w:type="dxa"/>
          </w:tcPr>
          <w:p w14:paraId="79E25060" w14:textId="77777777" w:rsidR="00DF55E7" w:rsidRPr="00B426A7" w:rsidRDefault="00DF55E7" w:rsidP="00B426A7">
            <w:pPr>
              <w:jc w:val="center"/>
              <w:rPr>
                <w:sz w:val="20"/>
                <w:szCs w:val="20"/>
              </w:rPr>
            </w:pPr>
          </w:p>
        </w:tc>
      </w:tr>
      <w:tr w:rsidR="00B426A7" w14:paraId="2D619BD1" w14:textId="77777777" w:rsidTr="00B426A7">
        <w:tc>
          <w:tcPr>
            <w:tcW w:w="2515" w:type="dxa"/>
            <w:gridSpan w:val="2"/>
          </w:tcPr>
          <w:p w14:paraId="0DE585FA" w14:textId="77777777" w:rsidR="00B426A7" w:rsidRPr="00B426A7" w:rsidRDefault="00B426A7" w:rsidP="00B426A7">
            <w:pPr>
              <w:rPr>
                <w:sz w:val="20"/>
                <w:szCs w:val="20"/>
              </w:rPr>
            </w:pPr>
          </w:p>
          <w:p w14:paraId="39518F01" w14:textId="77777777" w:rsidR="00B426A7" w:rsidRPr="00B426A7" w:rsidRDefault="00B426A7" w:rsidP="00B426A7">
            <w:pPr>
              <w:rPr>
                <w:sz w:val="20"/>
                <w:szCs w:val="20"/>
                <w:vertAlign w:val="superscript"/>
              </w:rPr>
            </w:pPr>
            <w:r w:rsidRPr="00B426A7">
              <w:rPr>
                <w:sz w:val="20"/>
                <w:szCs w:val="20"/>
              </w:rPr>
              <w:t xml:space="preserve">Bee </w:t>
            </w:r>
            <w:r>
              <w:rPr>
                <w:sz w:val="20"/>
                <w:szCs w:val="20"/>
              </w:rPr>
              <w:t>A</w:t>
            </w:r>
            <w:r w:rsidRPr="00B426A7">
              <w:rPr>
                <w:sz w:val="20"/>
                <w:szCs w:val="20"/>
              </w:rPr>
              <w:t>bundance</w:t>
            </w:r>
            <w:r>
              <w:rPr>
                <w:sz w:val="20"/>
                <w:szCs w:val="20"/>
                <w:vertAlign w:val="superscript"/>
              </w:rPr>
              <w:t>b</w:t>
            </w:r>
          </w:p>
          <w:p w14:paraId="7844DAF6" w14:textId="77777777" w:rsidR="00B426A7" w:rsidRPr="00B426A7" w:rsidRDefault="00B426A7" w:rsidP="00B426A7">
            <w:pPr>
              <w:rPr>
                <w:sz w:val="20"/>
                <w:szCs w:val="20"/>
              </w:rPr>
            </w:pPr>
          </w:p>
        </w:tc>
        <w:tc>
          <w:tcPr>
            <w:tcW w:w="990" w:type="dxa"/>
          </w:tcPr>
          <w:p w14:paraId="049102D6" w14:textId="77777777" w:rsidR="00B426A7" w:rsidRPr="00B426A7" w:rsidRDefault="00B426A7" w:rsidP="00B426A7">
            <w:pPr>
              <w:rPr>
                <w:sz w:val="20"/>
                <w:szCs w:val="20"/>
              </w:rPr>
            </w:pPr>
          </w:p>
        </w:tc>
        <w:tc>
          <w:tcPr>
            <w:tcW w:w="900" w:type="dxa"/>
          </w:tcPr>
          <w:p w14:paraId="4A267BC5" w14:textId="77777777" w:rsidR="00B426A7" w:rsidRPr="00B426A7" w:rsidRDefault="00B426A7" w:rsidP="00B426A7">
            <w:pPr>
              <w:rPr>
                <w:sz w:val="20"/>
                <w:szCs w:val="20"/>
              </w:rPr>
            </w:pPr>
          </w:p>
        </w:tc>
        <w:tc>
          <w:tcPr>
            <w:tcW w:w="900" w:type="dxa"/>
          </w:tcPr>
          <w:p w14:paraId="41671EF7" w14:textId="77777777" w:rsidR="00B426A7" w:rsidRPr="00B426A7" w:rsidRDefault="00B426A7" w:rsidP="00B426A7">
            <w:pPr>
              <w:rPr>
                <w:sz w:val="20"/>
                <w:szCs w:val="20"/>
              </w:rPr>
            </w:pPr>
          </w:p>
        </w:tc>
        <w:tc>
          <w:tcPr>
            <w:tcW w:w="1890" w:type="dxa"/>
            <w:gridSpan w:val="3"/>
          </w:tcPr>
          <w:p w14:paraId="329D5852" w14:textId="77777777" w:rsidR="00B426A7" w:rsidRPr="00B426A7" w:rsidRDefault="00B426A7" w:rsidP="00B426A7">
            <w:pPr>
              <w:rPr>
                <w:sz w:val="20"/>
                <w:szCs w:val="20"/>
              </w:rPr>
            </w:pPr>
          </w:p>
          <w:p w14:paraId="390B0072" w14:textId="5952219F" w:rsidR="00B426A7" w:rsidRPr="00B426A7" w:rsidRDefault="00B426A7" w:rsidP="00B426A7">
            <w:pPr>
              <w:rPr>
                <w:sz w:val="20"/>
                <w:szCs w:val="20"/>
              </w:rPr>
            </w:pPr>
            <w:r>
              <w:rPr>
                <w:sz w:val="20"/>
                <w:szCs w:val="20"/>
              </w:rPr>
              <w:t>Bee R</w:t>
            </w:r>
            <w:r w:rsidRPr="00B426A7">
              <w:rPr>
                <w:sz w:val="20"/>
                <w:szCs w:val="20"/>
              </w:rPr>
              <w:t>ichness</w:t>
            </w:r>
            <w:r w:rsidRPr="00B426A7">
              <w:rPr>
                <w:sz w:val="20"/>
                <w:szCs w:val="20"/>
                <w:vertAlign w:val="superscript"/>
              </w:rPr>
              <w:t>b</w:t>
            </w:r>
          </w:p>
        </w:tc>
        <w:tc>
          <w:tcPr>
            <w:tcW w:w="900" w:type="dxa"/>
          </w:tcPr>
          <w:p w14:paraId="761CD626" w14:textId="77777777" w:rsidR="00B426A7" w:rsidRPr="00B426A7" w:rsidRDefault="00B426A7" w:rsidP="00B426A7">
            <w:pPr>
              <w:jc w:val="center"/>
              <w:rPr>
                <w:sz w:val="20"/>
                <w:szCs w:val="20"/>
              </w:rPr>
            </w:pPr>
          </w:p>
        </w:tc>
        <w:tc>
          <w:tcPr>
            <w:tcW w:w="900" w:type="dxa"/>
          </w:tcPr>
          <w:p w14:paraId="4B506D9C" w14:textId="77777777" w:rsidR="00B426A7" w:rsidRPr="00B426A7" w:rsidRDefault="00B426A7" w:rsidP="00B426A7">
            <w:pPr>
              <w:jc w:val="center"/>
              <w:rPr>
                <w:sz w:val="20"/>
                <w:szCs w:val="20"/>
              </w:rPr>
            </w:pPr>
          </w:p>
        </w:tc>
        <w:tc>
          <w:tcPr>
            <w:tcW w:w="900" w:type="dxa"/>
          </w:tcPr>
          <w:p w14:paraId="6789D29C" w14:textId="77777777" w:rsidR="00B426A7" w:rsidRPr="00B426A7" w:rsidRDefault="00B426A7" w:rsidP="00B426A7">
            <w:pPr>
              <w:jc w:val="center"/>
              <w:rPr>
                <w:sz w:val="20"/>
                <w:szCs w:val="20"/>
              </w:rPr>
            </w:pPr>
          </w:p>
        </w:tc>
      </w:tr>
      <w:tr w:rsidR="006C42BD" w14:paraId="59620CF4" w14:textId="77777777" w:rsidTr="00B426A7">
        <w:tc>
          <w:tcPr>
            <w:tcW w:w="450" w:type="dxa"/>
          </w:tcPr>
          <w:p w14:paraId="14A35F0B" w14:textId="77777777" w:rsidR="006C42BD" w:rsidRPr="00B426A7" w:rsidRDefault="006C42BD" w:rsidP="00B426A7">
            <w:pPr>
              <w:rPr>
                <w:sz w:val="20"/>
                <w:szCs w:val="20"/>
              </w:rPr>
            </w:pPr>
          </w:p>
        </w:tc>
        <w:tc>
          <w:tcPr>
            <w:tcW w:w="2065" w:type="dxa"/>
          </w:tcPr>
          <w:p w14:paraId="5A81F2B9" w14:textId="77777777" w:rsidR="006C42BD" w:rsidRPr="00B426A7" w:rsidRDefault="006C42BD" w:rsidP="00B426A7">
            <w:pPr>
              <w:rPr>
                <w:sz w:val="20"/>
                <w:szCs w:val="20"/>
              </w:rPr>
            </w:pPr>
            <w:r w:rsidRPr="00B426A7">
              <w:rPr>
                <w:sz w:val="20"/>
                <w:szCs w:val="20"/>
              </w:rPr>
              <w:t>Microsite</w:t>
            </w:r>
          </w:p>
        </w:tc>
        <w:tc>
          <w:tcPr>
            <w:tcW w:w="990" w:type="dxa"/>
          </w:tcPr>
          <w:p w14:paraId="46499938" w14:textId="7056592A" w:rsidR="006C42BD" w:rsidRPr="00B426A7" w:rsidRDefault="00B426A7" w:rsidP="00B426A7">
            <w:pPr>
              <w:pStyle w:val="HTMLPreformatted"/>
              <w:shd w:val="clear" w:color="auto" w:fill="FFFFFF"/>
              <w:wordWrap w:val="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-0.0556</w:t>
            </w:r>
          </w:p>
        </w:tc>
        <w:tc>
          <w:tcPr>
            <w:tcW w:w="900" w:type="dxa"/>
          </w:tcPr>
          <w:p w14:paraId="1087D668" w14:textId="3AFB448C" w:rsidR="006C42BD" w:rsidRPr="00B426A7" w:rsidRDefault="006F1DE3" w:rsidP="00B426A7">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0.1111</w:t>
            </w:r>
          </w:p>
        </w:tc>
        <w:tc>
          <w:tcPr>
            <w:tcW w:w="900" w:type="dxa"/>
          </w:tcPr>
          <w:p w14:paraId="46391E2F" w14:textId="245E3B27" w:rsidR="006C42BD" w:rsidRPr="00B426A7" w:rsidRDefault="006F1DE3" w:rsidP="00B426A7">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0.7389</w:t>
            </w:r>
          </w:p>
        </w:tc>
        <w:tc>
          <w:tcPr>
            <w:tcW w:w="275" w:type="dxa"/>
          </w:tcPr>
          <w:p w14:paraId="1847D914" w14:textId="77777777" w:rsidR="006C42BD" w:rsidRPr="00B426A7" w:rsidRDefault="006C42BD" w:rsidP="00B426A7">
            <w:pPr>
              <w:rPr>
                <w:sz w:val="20"/>
                <w:szCs w:val="20"/>
              </w:rPr>
            </w:pPr>
          </w:p>
        </w:tc>
        <w:tc>
          <w:tcPr>
            <w:tcW w:w="1615" w:type="dxa"/>
            <w:gridSpan w:val="2"/>
          </w:tcPr>
          <w:p w14:paraId="175F8C3D" w14:textId="77777777" w:rsidR="006C42BD" w:rsidRPr="00B426A7" w:rsidRDefault="006C42BD" w:rsidP="00B426A7">
            <w:pPr>
              <w:rPr>
                <w:sz w:val="20"/>
                <w:szCs w:val="20"/>
              </w:rPr>
            </w:pPr>
            <w:r w:rsidRPr="00B426A7">
              <w:rPr>
                <w:sz w:val="20"/>
                <w:szCs w:val="20"/>
              </w:rPr>
              <w:t>Microsite</w:t>
            </w:r>
          </w:p>
        </w:tc>
        <w:tc>
          <w:tcPr>
            <w:tcW w:w="900" w:type="dxa"/>
          </w:tcPr>
          <w:p w14:paraId="4793CDF0" w14:textId="71055F6C" w:rsidR="006C42BD" w:rsidRPr="00B426A7" w:rsidRDefault="00B426A7" w:rsidP="00B426A7">
            <w:pPr>
              <w:pStyle w:val="HTMLPreformatted"/>
              <w:shd w:val="clear" w:color="auto" w:fill="FFFFFF"/>
              <w:wordWrap w:val="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-0.0645</w:t>
            </w:r>
          </w:p>
        </w:tc>
        <w:tc>
          <w:tcPr>
            <w:tcW w:w="900" w:type="dxa"/>
          </w:tcPr>
          <w:p w14:paraId="0C50387F" w14:textId="748682BE" w:rsidR="006C42BD" w:rsidRPr="00B426A7" w:rsidRDefault="006F1DE3" w:rsidP="00B426A7">
            <w:pPr>
              <w:pStyle w:val="HTMLPreformatted"/>
              <w:shd w:val="clear" w:color="auto" w:fill="FFFFFF"/>
              <w:wordWrap w:val="0"/>
              <w:rPr>
                <w:rStyle w:val="gnkrckgcgsb"/>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 xml:space="preserve">0.1290 </w:t>
            </w:r>
          </w:p>
        </w:tc>
        <w:tc>
          <w:tcPr>
            <w:tcW w:w="900" w:type="dxa"/>
          </w:tcPr>
          <w:p w14:paraId="7C941E79" w14:textId="7ABAFF7A" w:rsidR="006C42BD" w:rsidRPr="00B426A7" w:rsidRDefault="006F1DE3" w:rsidP="00B426A7">
            <w:pPr>
              <w:pStyle w:val="HTMLPreformatted"/>
              <w:shd w:val="clear" w:color="auto" w:fill="FFFFFF"/>
              <w:wordWrap w:val="0"/>
              <w:rPr>
                <w:rStyle w:val="gnkrckgcgsb"/>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0.7195</w:t>
            </w:r>
          </w:p>
        </w:tc>
      </w:tr>
      <w:tr w:rsidR="006C42BD" w14:paraId="71D82996" w14:textId="77777777" w:rsidTr="00B426A7">
        <w:tc>
          <w:tcPr>
            <w:tcW w:w="450" w:type="dxa"/>
          </w:tcPr>
          <w:p w14:paraId="2197D65E" w14:textId="77777777" w:rsidR="006C42BD" w:rsidRPr="00B426A7" w:rsidRDefault="006C42BD" w:rsidP="00B426A7">
            <w:pPr>
              <w:rPr>
                <w:sz w:val="20"/>
                <w:szCs w:val="20"/>
              </w:rPr>
            </w:pPr>
          </w:p>
        </w:tc>
        <w:tc>
          <w:tcPr>
            <w:tcW w:w="2065" w:type="dxa"/>
          </w:tcPr>
          <w:p w14:paraId="590792F0" w14:textId="77777777" w:rsidR="006C42BD" w:rsidRPr="00B426A7" w:rsidRDefault="006C42BD" w:rsidP="00B426A7">
            <w:pPr>
              <w:rPr>
                <w:sz w:val="20"/>
                <w:szCs w:val="20"/>
              </w:rPr>
            </w:pPr>
            <w:r w:rsidRPr="00B426A7">
              <w:rPr>
                <w:sz w:val="20"/>
                <w:szCs w:val="20"/>
              </w:rPr>
              <w:t>Blooming</w:t>
            </w:r>
          </w:p>
        </w:tc>
        <w:tc>
          <w:tcPr>
            <w:tcW w:w="990" w:type="dxa"/>
          </w:tcPr>
          <w:p w14:paraId="129CE346" w14:textId="629E0586" w:rsidR="006C42BD" w:rsidRPr="00B426A7" w:rsidRDefault="006F1DE3" w:rsidP="00B426A7">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0.09348</w:t>
            </w:r>
          </w:p>
        </w:tc>
        <w:tc>
          <w:tcPr>
            <w:tcW w:w="900" w:type="dxa"/>
          </w:tcPr>
          <w:p w14:paraId="27C79EFE" w14:textId="1EAF2120" w:rsidR="006C42BD" w:rsidRPr="00B426A7" w:rsidRDefault="006F1DE3" w:rsidP="00B426A7">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0.3073</w:t>
            </w:r>
          </w:p>
        </w:tc>
        <w:tc>
          <w:tcPr>
            <w:tcW w:w="900" w:type="dxa"/>
          </w:tcPr>
          <w:p w14:paraId="302B3058" w14:textId="730C13C4" w:rsidR="006C42BD" w:rsidRPr="00B426A7" w:rsidRDefault="006F1DE3" w:rsidP="00B426A7">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0.5793</w:t>
            </w:r>
          </w:p>
        </w:tc>
        <w:tc>
          <w:tcPr>
            <w:tcW w:w="275" w:type="dxa"/>
          </w:tcPr>
          <w:p w14:paraId="03EA710C" w14:textId="77777777" w:rsidR="006C42BD" w:rsidRPr="00B426A7" w:rsidRDefault="006C42BD" w:rsidP="00B426A7">
            <w:pPr>
              <w:rPr>
                <w:sz w:val="20"/>
                <w:szCs w:val="20"/>
              </w:rPr>
            </w:pPr>
          </w:p>
        </w:tc>
        <w:tc>
          <w:tcPr>
            <w:tcW w:w="1615" w:type="dxa"/>
            <w:gridSpan w:val="2"/>
          </w:tcPr>
          <w:p w14:paraId="53FF7B00" w14:textId="77777777" w:rsidR="006C42BD" w:rsidRPr="00B426A7" w:rsidRDefault="006C42BD" w:rsidP="00B426A7">
            <w:pPr>
              <w:rPr>
                <w:sz w:val="20"/>
                <w:szCs w:val="20"/>
              </w:rPr>
            </w:pPr>
            <w:r w:rsidRPr="00B426A7">
              <w:rPr>
                <w:sz w:val="20"/>
                <w:szCs w:val="20"/>
              </w:rPr>
              <w:t>Blooming</w:t>
            </w:r>
          </w:p>
        </w:tc>
        <w:tc>
          <w:tcPr>
            <w:tcW w:w="900" w:type="dxa"/>
          </w:tcPr>
          <w:p w14:paraId="0B1E9E32" w14:textId="24A766DA" w:rsidR="006C42BD" w:rsidRPr="00B426A7" w:rsidRDefault="00B426A7" w:rsidP="00B426A7">
            <w:pPr>
              <w:pStyle w:val="HTMLPreformatted"/>
              <w:shd w:val="clear" w:color="auto" w:fill="FFFFFF"/>
              <w:wordWrap w:val="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-0.0552</w:t>
            </w:r>
          </w:p>
        </w:tc>
        <w:tc>
          <w:tcPr>
            <w:tcW w:w="900" w:type="dxa"/>
          </w:tcPr>
          <w:p w14:paraId="30A7ACEC" w14:textId="49A36064" w:rsidR="006C42BD" w:rsidRPr="00B426A7" w:rsidRDefault="006F1DE3" w:rsidP="00B426A7">
            <w:pPr>
              <w:pStyle w:val="HTMLPreformatted"/>
              <w:shd w:val="clear" w:color="auto" w:fill="FFFFFF"/>
              <w:wordWrap w:val="0"/>
              <w:rPr>
                <w:rStyle w:val="gnkrckgcgsb"/>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0.0936</w:t>
            </w:r>
          </w:p>
        </w:tc>
        <w:tc>
          <w:tcPr>
            <w:tcW w:w="900" w:type="dxa"/>
          </w:tcPr>
          <w:p w14:paraId="2BA19B86" w14:textId="0EC6B9F9" w:rsidR="006C42BD" w:rsidRPr="00B426A7" w:rsidRDefault="006F1DE3" w:rsidP="00B426A7">
            <w:pPr>
              <w:pStyle w:val="HTMLPreformatted"/>
              <w:shd w:val="clear" w:color="auto" w:fill="FFFFFF"/>
              <w:wordWrap w:val="0"/>
              <w:rPr>
                <w:rStyle w:val="gnkrckgcgsb"/>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0.7597</w:t>
            </w:r>
          </w:p>
        </w:tc>
      </w:tr>
      <w:tr w:rsidR="00B426A7" w14:paraId="49832F7D" w14:textId="77777777" w:rsidTr="00B426A7">
        <w:tc>
          <w:tcPr>
            <w:tcW w:w="2515" w:type="dxa"/>
            <w:gridSpan w:val="2"/>
          </w:tcPr>
          <w:p w14:paraId="30DC980F" w14:textId="77777777" w:rsidR="00B426A7" w:rsidRPr="00B426A7" w:rsidRDefault="00B426A7" w:rsidP="00B426A7">
            <w:pPr>
              <w:rPr>
                <w:sz w:val="20"/>
                <w:szCs w:val="20"/>
              </w:rPr>
            </w:pPr>
          </w:p>
          <w:p w14:paraId="19C23F9C" w14:textId="77777777" w:rsidR="00B426A7" w:rsidRPr="00B426A7" w:rsidRDefault="00B426A7" w:rsidP="00B426A7">
            <w:pPr>
              <w:rPr>
                <w:sz w:val="20"/>
                <w:szCs w:val="20"/>
                <w:vertAlign w:val="superscript"/>
              </w:rPr>
            </w:pPr>
            <w:r>
              <w:rPr>
                <w:sz w:val="20"/>
                <w:szCs w:val="20"/>
              </w:rPr>
              <w:t>Annual Percent C</w:t>
            </w:r>
            <w:r w:rsidRPr="00B426A7">
              <w:rPr>
                <w:sz w:val="20"/>
                <w:szCs w:val="20"/>
              </w:rPr>
              <w:t xml:space="preserve">over </w:t>
            </w:r>
            <w:r w:rsidRPr="00B426A7">
              <w:rPr>
                <w:sz w:val="20"/>
                <w:szCs w:val="20"/>
                <w:vertAlign w:val="superscript"/>
              </w:rPr>
              <w:t>c</w:t>
            </w:r>
          </w:p>
          <w:p w14:paraId="1A9F4321" w14:textId="77777777" w:rsidR="00B426A7" w:rsidRPr="00B426A7" w:rsidRDefault="00B426A7" w:rsidP="00B426A7">
            <w:pPr>
              <w:rPr>
                <w:sz w:val="20"/>
                <w:szCs w:val="20"/>
              </w:rPr>
            </w:pPr>
          </w:p>
        </w:tc>
        <w:tc>
          <w:tcPr>
            <w:tcW w:w="990" w:type="dxa"/>
          </w:tcPr>
          <w:p w14:paraId="6ADF1005" w14:textId="77777777" w:rsidR="00B426A7" w:rsidRPr="00B426A7" w:rsidRDefault="00B426A7" w:rsidP="00B426A7">
            <w:pPr>
              <w:rPr>
                <w:sz w:val="20"/>
                <w:szCs w:val="20"/>
              </w:rPr>
            </w:pPr>
          </w:p>
        </w:tc>
        <w:tc>
          <w:tcPr>
            <w:tcW w:w="900" w:type="dxa"/>
          </w:tcPr>
          <w:p w14:paraId="0A768828" w14:textId="77777777" w:rsidR="00B426A7" w:rsidRPr="00B426A7" w:rsidRDefault="00B426A7" w:rsidP="00B426A7">
            <w:pPr>
              <w:rPr>
                <w:sz w:val="20"/>
                <w:szCs w:val="20"/>
              </w:rPr>
            </w:pPr>
          </w:p>
        </w:tc>
        <w:tc>
          <w:tcPr>
            <w:tcW w:w="900" w:type="dxa"/>
          </w:tcPr>
          <w:p w14:paraId="00520F39" w14:textId="77777777" w:rsidR="00B426A7" w:rsidRPr="00B426A7" w:rsidRDefault="00B426A7" w:rsidP="00B426A7">
            <w:pPr>
              <w:rPr>
                <w:sz w:val="20"/>
                <w:szCs w:val="20"/>
              </w:rPr>
            </w:pPr>
          </w:p>
        </w:tc>
        <w:tc>
          <w:tcPr>
            <w:tcW w:w="1890" w:type="dxa"/>
            <w:gridSpan w:val="3"/>
          </w:tcPr>
          <w:p w14:paraId="59CE2ABB" w14:textId="77777777" w:rsidR="00B426A7" w:rsidRPr="00B426A7" w:rsidRDefault="00B426A7" w:rsidP="00B426A7">
            <w:pPr>
              <w:rPr>
                <w:sz w:val="20"/>
                <w:szCs w:val="20"/>
              </w:rPr>
            </w:pPr>
          </w:p>
          <w:p w14:paraId="28D23ED4" w14:textId="554A224C" w:rsidR="00B426A7" w:rsidRPr="00B426A7" w:rsidRDefault="00B426A7" w:rsidP="00B426A7">
            <w:pPr>
              <w:rPr>
                <w:sz w:val="20"/>
                <w:szCs w:val="20"/>
              </w:rPr>
            </w:pPr>
            <w:r w:rsidRPr="00B426A7">
              <w:rPr>
                <w:sz w:val="20"/>
                <w:szCs w:val="20"/>
              </w:rPr>
              <w:t>Annual Richness</w:t>
            </w:r>
            <w:r w:rsidRPr="00B426A7">
              <w:rPr>
                <w:sz w:val="20"/>
                <w:szCs w:val="20"/>
                <w:vertAlign w:val="superscript"/>
              </w:rPr>
              <w:t>b</w:t>
            </w:r>
          </w:p>
        </w:tc>
        <w:tc>
          <w:tcPr>
            <w:tcW w:w="900" w:type="dxa"/>
          </w:tcPr>
          <w:p w14:paraId="24C11A5E" w14:textId="77777777" w:rsidR="00B426A7" w:rsidRPr="00B426A7" w:rsidRDefault="00B426A7" w:rsidP="00B426A7">
            <w:pPr>
              <w:jc w:val="center"/>
              <w:rPr>
                <w:sz w:val="20"/>
                <w:szCs w:val="20"/>
              </w:rPr>
            </w:pPr>
          </w:p>
        </w:tc>
        <w:tc>
          <w:tcPr>
            <w:tcW w:w="900" w:type="dxa"/>
          </w:tcPr>
          <w:p w14:paraId="1F1D4957" w14:textId="77777777" w:rsidR="00B426A7" w:rsidRPr="00B426A7" w:rsidRDefault="00B426A7" w:rsidP="00B426A7">
            <w:pPr>
              <w:jc w:val="center"/>
              <w:rPr>
                <w:sz w:val="20"/>
                <w:szCs w:val="20"/>
              </w:rPr>
            </w:pPr>
          </w:p>
        </w:tc>
        <w:tc>
          <w:tcPr>
            <w:tcW w:w="900" w:type="dxa"/>
          </w:tcPr>
          <w:p w14:paraId="41934321" w14:textId="77777777" w:rsidR="00B426A7" w:rsidRPr="00B426A7" w:rsidRDefault="00B426A7" w:rsidP="00B426A7">
            <w:pPr>
              <w:jc w:val="center"/>
              <w:rPr>
                <w:sz w:val="20"/>
                <w:szCs w:val="20"/>
              </w:rPr>
            </w:pPr>
          </w:p>
        </w:tc>
      </w:tr>
      <w:tr w:rsidR="006C42BD" w14:paraId="6EEA8997" w14:textId="77777777" w:rsidTr="002067EE">
        <w:trPr>
          <w:trHeight w:val="207"/>
        </w:trPr>
        <w:tc>
          <w:tcPr>
            <w:tcW w:w="450" w:type="dxa"/>
          </w:tcPr>
          <w:p w14:paraId="48C1BAD5" w14:textId="77777777" w:rsidR="006C42BD" w:rsidRPr="00B426A7" w:rsidRDefault="006C42BD" w:rsidP="00B426A7">
            <w:pPr>
              <w:rPr>
                <w:sz w:val="20"/>
                <w:szCs w:val="20"/>
              </w:rPr>
            </w:pPr>
          </w:p>
        </w:tc>
        <w:tc>
          <w:tcPr>
            <w:tcW w:w="2065" w:type="dxa"/>
          </w:tcPr>
          <w:p w14:paraId="4B2950D9" w14:textId="77777777" w:rsidR="006C42BD" w:rsidRPr="00B426A7" w:rsidRDefault="006C42BD" w:rsidP="00B426A7">
            <w:pPr>
              <w:rPr>
                <w:sz w:val="20"/>
                <w:szCs w:val="20"/>
              </w:rPr>
            </w:pPr>
            <w:r w:rsidRPr="00B426A7">
              <w:rPr>
                <w:sz w:val="20"/>
                <w:szCs w:val="20"/>
              </w:rPr>
              <w:t>Microsite</w:t>
            </w:r>
          </w:p>
        </w:tc>
        <w:tc>
          <w:tcPr>
            <w:tcW w:w="990" w:type="dxa"/>
          </w:tcPr>
          <w:p w14:paraId="0B0F7C03" w14:textId="5FE64742" w:rsidR="006C42BD" w:rsidRPr="00B426A7" w:rsidRDefault="00E906A3" w:rsidP="00B426A7">
            <w:pPr>
              <w:pStyle w:val="HTMLPreformatted"/>
              <w:rPr>
                <w:rStyle w:val="gnkrckgcgsb"/>
                <w:rFonts w:ascii="Times New Roman" w:hAnsi="Times New Roman" w:cs="Times New Roman"/>
              </w:rPr>
            </w:pPr>
            <w:r w:rsidRPr="00B426A7">
              <w:rPr>
                <w:rStyle w:val="HTMLCode"/>
                <w:rFonts w:ascii="Times New Roman" w:hAnsi="Times New Roman" w:cs="Times New Roman"/>
              </w:rPr>
              <w:t>1.7641</w:t>
            </w:r>
          </w:p>
        </w:tc>
        <w:tc>
          <w:tcPr>
            <w:tcW w:w="900" w:type="dxa"/>
          </w:tcPr>
          <w:p w14:paraId="6C153722" w14:textId="7618E4F5" w:rsidR="006C42BD" w:rsidRPr="00B426A7" w:rsidRDefault="00E906A3" w:rsidP="00B426A7">
            <w:pPr>
              <w:pStyle w:val="HTMLPreformatted"/>
              <w:rPr>
                <w:rStyle w:val="gnkrckgcgsb"/>
                <w:rFonts w:ascii="Times New Roman" w:hAnsi="Times New Roman" w:cs="Times New Roman"/>
              </w:rPr>
            </w:pPr>
            <w:r w:rsidRPr="00B426A7">
              <w:rPr>
                <w:rStyle w:val="HTMLCode"/>
                <w:rFonts w:ascii="Times New Roman" w:hAnsi="Times New Roman" w:cs="Times New Roman"/>
              </w:rPr>
              <w:t>163.649</w:t>
            </w:r>
          </w:p>
        </w:tc>
        <w:tc>
          <w:tcPr>
            <w:tcW w:w="900" w:type="dxa"/>
          </w:tcPr>
          <w:p w14:paraId="04F10E76"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B426A7">
              <w:rPr>
                <w:rFonts w:ascii="Times New Roman" w:hAnsi="Times New Roman" w:cs="Times New Roman"/>
              </w:rPr>
              <w:t>&lt;0.0001</w:t>
            </w:r>
          </w:p>
        </w:tc>
        <w:tc>
          <w:tcPr>
            <w:tcW w:w="275" w:type="dxa"/>
          </w:tcPr>
          <w:p w14:paraId="2EC48921" w14:textId="77777777" w:rsidR="006C42BD" w:rsidRPr="00B426A7" w:rsidRDefault="006C42BD" w:rsidP="00B426A7">
            <w:pPr>
              <w:jc w:val="center"/>
              <w:rPr>
                <w:sz w:val="20"/>
                <w:szCs w:val="20"/>
              </w:rPr>
            </w:pPr>
          </w:p>
        </w:tc>
        <w:tc>
          <w:tcPr>
            <w:tcW w:w="1615" w:type="dxa"/>
            <w:gridSpan w:val="2"/>
          </w:tcPr>
          <w:p w14:paraId="44CD7CAC" w14:textId="77777777" w:rsidR="006C42BD" w:rsidRPr="00B426A7" w:rsidRDefault="006C42BD" w:rsidP="00B426A7">
            <w:pPr>
              <w:rPr>
                <w:sz w:val="20"/>
                <w:szCs w:val="20"/>
              </w:rPr>
            </w:pPr>
            <w:r w:rsidRPr="00B426A7">
              <w:rPr>
                <w:sz w:val="20"/>
                <w:szCs w:val="20"/>
              </w:rPr>
              <w:t>Microsite</w:t>
            </w:r>
          </w:p>
        </w:tc>
        <w:tc>
          <w:tcPr>
            <w:tcW w:w="900" w:type="dxa"/>
          </w:tcPr>
          <w:p w14:paraId="1A34A97B"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bdr w:val="none" w:sz="0" w:space="0" w:color="auto" w:frame="1"/>
              </w:rPr>
            </w:pPr>
            <w:r w:rsidRPr="00B426A7">
              <w:rPr>
                <w:rStyle w:val="gnkrckgcgsb"/>
                <w:rFonts w:ascii="Times New Roman" w:hAnsi="Times New Roman" w:cs="Times New Roman"/>
                <w:color w:val="000000"/>
                <w:bdr w:val="none" w:sz="0" w:space="0" w:color="auto" w:frame="1"/>
              </w:rPr>
              <w:t>0.0719</w:t>
            </w:r>
          </w:p>
        </w:tc>
        <w:tc>
          <w:tcPr>
            <w:tcW w:w="900" w:type="dxa"/>
          </w:tcPr>
          <w:p w14:paraId="715682BC"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bdr w:val="none" w:sz="0" w:space="0" w:color="auto" w:frame="1"/>
              </w:rPr>
            </w:pPr>
            <w:r w:rsidRPr="00B426A7">
              <w:rPr>
                <w:rStyle w:val="gnkrckgcgsb"/>
                <w:rFonts w:ascii="Times New Roman" w:hAnsi="Times New Roman" w:cs="Times New Roman"/>
                <w:color w:val="000000"/>
                <w:bdr w:val="none" w:sz="0" w:space="0" w:color="auto" w:frame="1"/>
              </w:rPr>
              <w:t>0.707</w:t>
            </w:r>
          </w:p>
        </w:tc>
        <w:tc>
          <w:tcPr>
            <w:tcW w:w="900" w:type="dxa"/>
          </w:tcPr>
          <w:p w14:paraId="1EE26933" w14:textId="77777777" w:rsidR="006C42BD" w:rsidRPr="00B426A7" w:rsidRDefault="006C42BD" w:rsidP="00B426A7">
            <w:pPr>
              <w:pStyle w:val="NoSpacing"/>
              <w:jc w:val="center"/>
              <w:rPr>
                <w:sz w:val="20"/>
                <w:szCs w:val="20"/>
              </w:rPr>
            </w:pPr>
            <w:r w:rsidRPr="00B426A7">
              <w:rPr>
                <w:sz w:val="20"/>
                <w:szCs w:val="20"/>
              </w:rPr>
              <w:t>0.40</w:t>
            </w:r>
          </w:p>
        </w:tc>
      </w:tr>
      <w:tr w:rsidR="006C42BD" w14:paraId="058743E3" w14:textId="77777777" w:rsidTr="00B426A7">
        <w:tc>
          <w:tcPr>
            <w:tcW w:w="450" w:type="dxa"/>
          </w:tcPr>
          <w:p w14:paraId="36AD4B4F" w14:textId="77777777" w:rsidR="006C42BD" w:rsidRPr="00B426A7" w:rsidRDefault="006C42BD" w:rsidP="00B426A7">
            <w:pPr>
              <w:rPr>
                <w:sz w:val="20"/>
                <w:szCs w:val="20"/>
              </w:rPr>
            </w:pPr>
          </w:p>
        </w:tc>
        <w:tc>
          <w:tcPr>
            <w:tcW w:w="2065" w:type="dxa"/>
          </w:tcPr>
          <w:p w14:paraId="312EED71" w14:textId="77777777" w:rsidR="006C42BD" w:rsidRPr="00B426A7" w:rsidRDefault="006C42BD" w:rsidP="00B426A7">
            <w:pPr>
              <w:rPr>
                <w:sz w:val="20"/>
                <w:szCs w:val="20"/>
              </w:rPr>
            </w:pPr>
            <w:r w:rsidRPr="00B426A7">
              <w:rPr>
                <w:sz w:val="20"/>
                <w:szCs w:val="20"/>
              </w:rPr>
              <w:t>Blooming</w:t>
            </w:r>
          </w:p>
        </w:tc>
        <w:tc>
          <w:tcPr>
            <w:tcW w:w="990" w:type="dxa"/>
          </w:tcPr>
          <w:p w14:paraId="7057D66C" w14:textId="543CC31C" w:rsidR="006C42BD" w:rsidRPr="00B426A7" w:rsidRDefault="00E906A3" w:rsidP="00B426A7">
            <w:pPr>
              <w:pStyle w:val="HTMLPreformatted"/>
              <w:rPr>
                <w:rStyle w:val="gnkrckgcgsb"/>
                <w:rFonts w:ascii="Times New Roman" w:hAnsi="Times New Roman" w:cs="Times New Roman"/>
              </w:rPr>
            </w:pPr>
            <w:r w:rsidRPr="00B426A7">
              <w:rPr>
                <w:rStyle w:val="HTMLCode"/>
                <w:rFonts w:ascii="Times New Roman" w:hAnsi="Times New Roman" w:cs="Times New Roman"/>
              </w:rPr>
              <w:t>-0.8027</w:t>
            </w:r>
          </w:p>
        </w:tc>
        <w:tc>
          <w:tcPr>
            <w:tcW w:w="900" w:type="dxa"/>
          </w:tcPr>
          <w:p w14:paraId="74C9ED49" w14:textId="6129101B" w:rsidR="006C42BD" w:rsidRPr="00B426A7" w:rsidRDefault="00E906A3" w:rsidP="00B426A7">
            <w:pPr>
              <w:pStyle w:val="HTMLPreformatted"/>
              <w:rPr>
                <w:rStyle w:val="gnkrckgcgsb"/>
                <w:rFonts w:ascii="Times New Roman" w:hAnsi="Times New Roman" w:cs="Times New Roman"/>
              </w:rPr>
            </w:pPr>
            <w:r w:rsidRPr="00B426A7">
              <w:rPr>
                <w:rStyle w:val="HTMLCode"/>
                <w:rFonts w:ascii="Times New Roman" w:hAnsi="Times New Roman" w:cs="Times New Roman"/>
              </w:rPr>
              <w:t>33.998</w:t>
            </w:r>
          </w:p>
        </w:tc>
        <w:tc>
          <w:tcPr>
            <w:tcW w:w="900" w:type="dxa"/>
          </w:tcPr>
          <w:p w14:paraId="01A0F3B2"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B426A7">
              <w:rPr>
                <w:rFonts w:ascii="Times New Roman" w:hAnsi="Times New Roman" w:cs="Times New Roman"/>
              </w:rPr>
              <w:t>&lt;0.0001</w:t>
            </w:r>
          </w:p>
        </w:tc>
        <w:tc>
          <w:tcPr>
            <w:tcW w:w="275" w:type="dxa"/>
          </w:tcPr>
          <w:p w14:paraId="16B1B5FA" w14:textId="77777777" w:rsidR="006C42BD" w:rsidRPr="00B426A7" w:rsidRDefault="006C42BD" w:rsidP="00B426A7">
            <w:pPr>
              <w:jc w:val="center"/>
              <w:rPr>
                <w:sz w:val="20"/>
                <w:szCs w:val="20"/>
              </w:rPr>
            </w:pPr>
          </w:p>
        </w:tc>
        <w:tc>
          <w:tcPr>
            <w:tcW w:w="1615" w:type="dxa"/>
            <w:gridSpan w:val="2"/>
          </w:tcPr>
          <w:p w14:paraId="3A9F0825" w14:textId="77777777" w:rsidR="006C42BD" w:rsidRPr="00B426A7" w:rsidRDefault="006C42BD" w:rsidP="00B426A7">
            <w:pPr>
              <w:rPr>
                <w:sz w:val="20"/>
                <w:szCs w:val="20"/>
              </w:rPr>
            </w:pPr>
            <w:r w:rsidRPr="00B426A7">
              <w:rPr>
                <w:sz w:val="20"/>
                <w:szCs w:val="20"/>
              </w:rPr>
              <w:t>Blooming</w:t>
            </w:r>
          </w:p>
        </w:tc>
        <w:tc>
          <w:tcPr>
            <w:tcW w:w="900" w:type="dxa"/>
          </w:tcPr>
          <w:p w14:paraId="02084DFF"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bdr w:val="none" w:sz="0" w:space="0" w:color="auto" w:frame="1"/>
              </w:rPr>
            </w:pPr>
            <w:r w:rsidRPr="00B426A7">
              <w:rPr>
                <w:rStyle w:val="gnkrckgcgsb"/>
                <w:rFonts w:ascii="Times New Roman" w:hAnsi="Times New Roman" w:cs="Times New Roman"/>
                <w:color w:val="000000"/>
                <w:bdr w:val="none" w:sz="0" w:space="0" w:color="auto" w:frame="1"/>
              </w:rPr>
              <w:t>0.1407</w:t>
            </w:r>
          </w:p>
        </w:tc>
        <w:tc>
          <w:tcPr>
            <w:tcW w:w="900" w:type="dxa"/>
          </w:tcPr>
          <w:p w14:paraId="13A4E3A4"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bdr w:val="none" w:sz="0" w:space="0" w:color="auto" w:frame="1"/>
              </w:rPr>
            </w:pPr>
            <w:r w:rsidRPr="00B426A7">
              <w:rPr>
                <w:rStyle w:val="gnkrckgcgsb"/>
                <w:rFonts w:ascii="Times New Roman" w:hAnsi="Times New Roman" w:cs="Times New Roman"/>
                <w:color w:val="000000"/>
                <w:bdr w:val="none" w:sz="0" w:space="0" w:color="auto" w:frame="1"/>
              </w:rPr>
              <w:t>2.701</w:t>
            </w:r>
          </w:p>
        </w:tc>
        <w:tc>
          <w:tcPr>
            <w:tcW w:w="900" w:type="dxa"/>
          </w:tcPr>
          <w:p w14:paraId="37BDC04E" w14:textId="77777777" w:rsidR="006C42BD" w:rsidRPr="00B426A7" w:rsidRDefault="006C42BD" w:rsidP="00B426A7">
            <w:pPr>
              <w:pStyle w:val="NoSpacing"/>
              <w:jc w:val="center"/>
              <w:rPr>
                <w:sz w:val="20"/>
                <w:szCs w:val="20"/>
              </w:rPr>
            </w:pPr>
            <w:r w:rsidRPr="00B426A7">
              <w:rPr>
                <w:sz w:val="20"/>
                <w:szCs w:val="20"/>
              </w:rPr>
              <w:t>0.10</w:t>
            </w:r>
          </w:p>
        </w:tc>
      </w:tr>
      <w:tr w:rsidR="006C42BD" w14:paraId="2609C503" w14:textId="77777777" w:rsidTr="00B426A7">
        <w:tc>
          <w:tcPr>
            <w:tcW w:w="450" w:type="dxa"/>
          </w:tcPr>
          <w:p w14:paraId="3143FCE2" w14:textId="77777777" w:rsidR="006C42BD" w:rsidRPr="00B426A7" w:rsidRDefault="006C42BD" w:rsidP="00B426A7">
            <w:pPr>
              <w:rPr>
                <w:sz w:val="20"/>
                <w:szCs w:val="20"/>
              </w:rPr>
            </w:pPr>
          </w:p>
        </w:tc>
        <w:tc>
          <w:tcPr>
            <w:tcW w:w="2065" w:type="dxa"/>
          </w:tcPr>
          <w:p w14:paraId="18494465" w14:textId="77777777" w:rsidR="006C42BD" w:rsidRPr="00B426A7" w:rsidRDefault="006C42BD" w:rsidP="00B426A7">
            <w:pPr>
              <w:rPr>
                <w:sz w:val="20"/>
                <w:szCs w:val="20"/>
              </w:rPr>
            </w:pPr>
            <w:r w:rsidRPr="00B426A7">
              <w:rPr>
                <w:sz w:val="20"/>
                <w:szCs w:val="20"/>
              </w:rPr>
              <w:t>Microsite * Blooming</w:t>
            </w:r>
          </w:p>
        </w:tc>
        <w:tc>
          <w:tcPr>
            <w:tcW w:w="990" w:type="dxa"/>
          </w:tcPr>
          <w:p w14:paraId="79F94D70" w14:textId="55E5482A" w:rsidR="006C42BD" w:rsidRPr="00B426A7" w:rsidRDefault="00E906A3" w:rsidP="00B426A7">
            <w:pPr>
              <w:pStyle w:val="HTMLPreformatted"/>
              <w:rPr>
                <w:rStyle w:val="gnkrckgcgsb"/>
                <w:rFonts w:ascii="Times New Roman" w:hAnsi="Times New Roman" w:cs="Times New Roman"/>
              </w:rPr>
            </w:pPr>
            <w:r w:rsidRPr="00B426A7">
              <w:rPr>
                <w:rStyle w:val="HTMLCode"/>
                <w:rFonts w:ascii="Times New Roman" w:hAnsi="Times New Roman" w:cs="Times New Roman"/>
              </w:rPr>
              <w:t>0.8048</w:t>
            </w:r>
          </w:p>
        </w:tc>
        <w:tc>
          <w:tcPr>
            <w:tcW w:w="900" w:type="dxa"/>
          </w:tcPr>
          <w:p w14:paraId="6C1CB885" w14:textId="551A1C65" w:rsidR="006C42BD" w:rsidRPr="00B426A7" w:rsidRDefault="00E906A3" w:rsidP="00B426A7">
            <w:pPr>
              <w:pStyle w:val="HTMLPreformatted"/>
              <w:rPr>
                <w:rStyle w:val="gnkrckgcgsb"/>
                <w:rFonts w:ascii="Times New Roman" w:hAnsi="Times New Roman" w:cs="Times New Roman"/>
              </w:rPr>
            </w:pPr>
            <w:r w:rsidRPr="00B426A7">
              <w:rPr>
                <w:rStyle w:val="HTMLCode"/>
                <w:rFonts w:ascii="Times New Roman" w:hAnsi="Times New Roman" w:cs="Times New Roman"/>
              </w:rPr>
              <w:t>22.837</w:t>
            </w:r>
          </w:p>
        </w:tc>
        <w:tc>
          <w:tcPr>
            <w:tcW w:w="900" w:type="dxa"/>
          </w:tcPr>
          <w:p w14:paraId="24DFC9D1"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B426A7">
              <w:rPr>
                <w:rFonts w:ascii="Times New Roman" w:hAnsi="Times New Roman" w:cs="Times New Roman"/>
              </w:rPr>
              <w:t>&lt;0.0001</w:t>
            </w:r>
          </w:p>
        </w:tc>
        <w:tc>
          <w:tcPr>
            <w:tcW w:w="1649" w:type="dxa"/>
            <w:gridSpan w:val="2"/>
          </w:tcPr>
          <w:p w14:paraId="384E2860" w14:textId="77777777" w:rsidR="006C42BD" w:rsidRPr="00B426A7" w:rsidRDefault="006C42BD" w:rsidP="00B426A7">
            <w:pPr>
              <w:rPr>
                <w:sz w:val="20"/>
                <w:szCs w:val="20"/>
              </w:rPr>
            </w:pPr>
          </w:p>
        </w:tc>
        <w:tc>
          <w:tcPr>
            <w:tcW w:w="241" w:type="dxa"/>
          </w:tcPr>
          <w:p w14:paraId="296FAF5C" w14:textId="77777777" w:rsidR="006C42BD" w:rsidRPr="00B426A7" w:rsidRDefault="006C42BD" w:rsidP="00B426A7">
            <w:pPr>
              <w:rPr>
                <w:sz w:val="20"/>
                <w:szCs w:val="20"/>
              </w:rPr>
            </w:pPr>
          </w:p>
        </w:tc>
        <w:tc>
          <w:tcPr>
            <w:tcW w:w="900" w:type="dxa"/>
          </w:tcPr>
          <w:p w14:paraId="3CA73703" w14:textId="77777777" w:rsidR="006C42BD" w:rsidRPr="00B426A7" w:rsidRDefault="006C42BD" w:rsidP="00B426A7">
            <w:pPr>
              <w:rPr>
                <w:sz w:val="20"/>
                <w:szCs w:val="20"/>
              </w:rPr>
            </w:pPr>
          </w:p>
        </w:tc>
        <w:tc>
          <w:tcPr>
            <w:tcW w:w="900" w:type="dxa"/>
          </w:tcPr>
          <w:p w14:paraId="75F638B7" w14:textId="77777777" w:rsidR="006C42BD" w:rsidRPr="00B426A7" w:rsidRDefault="006C42BD" w:rsidP="00B426A7">
            <w:pPr>
              <w:rPr>
                <w:sz w:val="20"/>
                <w:szCs w:val="20"/>
              </w:rPr>
            </w:pPr>
          </w:p>
        </w:tc>
        <w:tc>
          <w:tcPr>
            <w:tcW w:w="900" w:type="dxa"/>
          </w:tcPr>
          <w:p w14:paraId="01EAC164" w14:textId="77777777" w:rsidR="006C42BD" w:rsidRPr="00B426A7" w:rsidRDefault="006C42BD" w:rsidP="00B426A7">
            <w:pPr>
              <w:rPr>
                <w:sz w:val="20"/>
                <w:szCs w:val="20"/>
              </w:rPr>
            </w:pPr>
          </w:p>
        </w:tc>
      </w:tr>
      <w:tr w:rsidR="00B426A7" w14:paraId="56CECA0C" w14:textId="77777777" w:rsidTr="002067EE">
        <w:trPr>
          <w:trHeight w:val="1053"/>
        </w:trPr>
        <w:tc>
          <w:tcPr>
            <w:tcW w:w="2515" w:type="dxa"/>
            <w:gridSpan w:val="2"/>
          </w:tcPr>
          <w:p w14:paraId="22F64D3C" w14:textId="77777777" w:rsidR="00B426A7" w:rsidRPr="00B426A7" w:rsidRDefault="00B426A7" w:rsidP="00B426A7">
            <w:pPr>
              <w:rPr>
                <w:sz w:val="20"/>
                <w:szCs w:val="20"/>
              </w:rPr>
            </w:pPr>
          </w:p>
          <w:p w14:paraId="5E9B0ED5" w14:textId="04441A17" w:rsidR="00B426A7" w:rsidRPr="00B426A7" w:rsidRDefault="005A1C9C" w:rsidP="005A1C9C">
            <w:pPr>
              <w:rPr>
                <w:sz w:val="20"/>
                <w:szCs w:val="20"/>
              </w:rPr>
            </w:pPr>
            <w:r>
              <w:rPr>
                <w:sz w:val="20"/>
                <w:szCs w:val="20"/>
              </w:rPr>
              <w:t xml:space="preserve">Heterospecific </w:t>
            </w:r>
            <w:r w:rsidR="00B426A7" w:rsidRPr="00B426A7">
              <w:rPr>
                <w:sz w:val="20"/>
                <w:szCs w:val="20"/>
              </w:rPr>
              <w:t xml:space="preserve">Annual </w:t>
            </w:r>
            <w:r>
              <w:rPr>
                <w:sz w:val="20"/>
                <w:szCs w:val="20"/>
              </w:rPr>
              <w:t>Floral</w:t>
            </w:r>
            <w:r w:rsidR="00B426A7" w:rsidRPr="00B426A7">
              <w:rPr>
                <w:sz w:val="20"/>
                <w:szCs w:val="20"/>
              </w:rPr>
              <w:t xml:space="preserve"> Density</w:t>
            </w:r>
          </w:p>
        </w:tc>
        <w:tc>
          <w:tcPr>
            <w:tcW w:w="990" w:type="dxa"/>
          </w:tcPr>
          <w:p w14:paraId="7D94E302" w14:textId="77777777" w:rsidR="00B426A7" w:rsidRPr="00B426A7" w:rsidRDefault="00B426A7" w:rsidP="00B426A7">
            <w:pPr>
              <w:rPr>
                <w:sz w:val="20"/>
                <w:szCs w:val="20"/>
              </w:rPr>
            </w:pPr>
          </w:p>
        </w:tc>
        <w:tc>
          <w:tcPr>
            <w:tcW w:w="900" w:type="dxa"/>
          </w:tcPr>
          <w:p w14:paraId="53D5B791" w14:textId="77777777" w:rsidR="00B426A7" w:rsidRPr="00B426A7" w:rsidRDefault="00B426A7" w:rsidP="00B426A7">
            <w:pPr>
              <w:rPr>
                <w:sz w:val="20"/>
                <w:szCs w:val="20"/>
              </w:rPr>
            </w:pPr>
          </w:p>
        </w:tc>
        <w:tc>
          <w:tcPr>
            <w:tcW w:w="900" w:type="dxa"/>
          </w:tcPr>
          <w:p w14:paraId="48F0089F" w14:textId="77777777" w:rsidR="00B426A7" w:rsidRPr="00B426A7" w:rsidRDefault="00B426A7" w:rsidP="00B426A7">
            <w:pPr>
              <w:rPr>
                <w:sz w:val="20"/>
                <w:szCs w:val="20"/>
              </w:rPr>
            </w:pPr>
          </w:p>
        </w:tc>
        <w:tc>
          <w:tcPr>
            <w:tcW w:w="1890" w:type="dxa"/>
            <w:gridSpan w:val="3"/>
          </w:tcPr>
          <w:p w14:paraId="3B879886" w14:textId="77777777" w:rsidR="00B426A7" w:rsidRPr="00B426A7" w:rsidRDefault="00B426A7" w:rsidP="00B426A7">
            <w:pPr>
              <w:rPr>
                <w:sz w:val="20"/>
                <w:szCs w:val="20"/>
              </w:rPr>
            </w:pPr>
          </w:p>
          <w:p w14:paraId="195BD687" w14:textId="4E5AA632" w:rsidR="00B426A7" w:rsidRPr="00B426A7" w:rsidRDefault="005A1C9C" w:rsidP="00B426A7">
            <w:pPr>
              <w:rPr>
                <w:sz w:val="20"/>
                <w:szCs w:val="20"/>
              </w:rPr>
            </w:pPr>
            <w:r>
              <w:rPr>
                <w:sz w:val="20"/>
                <w:szCs w:val="20"/>
              </w:rPr>
              <w:t xml:space="preserve">Heterospecific </w:t>
            </w:r>
            <w:r w:rsidR="00B426A7">
              <w:rPr>
                <w:sz w:val="20"/>
                <w:szCs w:val="20"/>
              </w:rPr>
              <w:t>Blooming Shrub Density</w:t>
            </w:r>
          </w:p>
        </w:tc>
        <w:tc>
          <w:tcPr>
            <w:tcW w:w="900" w:type="dxa"/>
          </w:tcPr>
          <w:p w14:paraId="7341AF83" w14:textId="77777777" w:rsidR="00B426A7" w:rsidRPr="00B426A7" w:rsidRDefault="00B426A7" w:rsidP="00B426A7">
            <w:pPr>
              <w:rPr>
                <w:sz w:val="20"/>
                <w:szCs w:val="20"/>
              </w:rPr>
            </w:pPr>
          </w:p>
        </w:tc>
        <w:tc>
          <w:tcPr>
            <w:tcW w:w="900" w:type="dxa"/>
          </w:tcPr>
          <w:p w14:paraId="39F736D1" w14:textId="77777777" w:rsidR="00B426A7" w:rsidRPr="00B426A7" w:rsidRDefault="00B426A7" w:rsidP="00B426A7">
            <w:pPr>
              <w:rPr>
                <w:sz w:val="20"/>
                <w:szCs w:val="20"/>
              </w:rPr>
            </w:pPr>
          </w:p>
        </w:tc>
        <w:tc>
          <w:tcPr>
            <w:tcW w:w="900" w:type="dxa"/>
          </w:tcPr>
          <w:p w14:paraId="5BFEBE13" w14:textId="77777777" w:rsidR="00B426A7" w:rsidRPr="00B426A7" w:rsidRDefault="00B426A7" w:rsidP="00B426A7">
            <w:pPr>
              <w:rPr>
                <w:sz w:val="20"/>
                <w:szCs w:val="20"/>
              </w:rPr>
            </w:pPr>
          </w:p>
        </w:tc>
      </w:tr>
      <w:tr w:rsidR="006C42BD" w14:paraId="33F62415" w14:textId="77777777" w:rsidTr="00B426A7">
        <w:tc>
          <w:tcPr>
            <w:tcW w:w="450" w:type="dxa"/>
          </w:tcPr>
          <w:p w14:paraId="562A24D2" w14:textId="77777777" w:rsidR="006C42BD" w:rsidRPr="00B426A7" w:rsidRDefault="006C42BD" w:rsidP="00B426A7">
            <w:pPr>
              <w:rPr>
                <w:sz w:val="20"/>
                <w:szCs w:val="20"/>
              </w:rPr>
            </w:pPr>
          </w:p>
        </w:tc>
        <w:tc>
          <w:tcPr>
            <w:tcW w:w="2065" w:type="dxa"/>
          </w:tcPr>
          <w:p w14:paraId="29D36CCC" w14:textId="77777777" w:rsidR="006C42BD" w:rsidRPr="00B426A7" w:rsidRDefault="006C42BD" w:rsidP="00B426A7">
            <w:pPr>
              <w:rPr>
                <w:sz w:val="20"/>
                <w:szCs w:val="20"/>
              </w:rPr>
            </w:pPr>
            <w:r w:rsidRPr="00B426A7">
              <w:rPr>
                <w:sz w:val="20"/>
                <w:szCs w:val="20"/>
              </w:rPr>
              <w:t>Microsite</w:t>
            </w:r>
          </w:p>
        </w:tc>
        <w:tc>
          <w:tcPr>
            <w:tcW w:w="990" w:type="dxa"/>
          </w:tcPr>
          <w:p w14:paraId="2F01A627" w14:textId="77777777" w:rsidR="006C42BD" w:rsidRPr="00B426A7" w:rsidRDefault="006C42BD" w:rsidP="00B426A7">
            <w:pPr>
              <w:jc w:val="center"/>
              <w:rPr>
                <w:sz w:val="20"/>
                <w:szCs w:val="20"/>
              </w:rPr>
            </w:pPr>
            <w:r w:rsidRPr="00B426A7">
              <w:rPr>
                <w:rStyle w:val="HTMLCode"/>
                <w:rFonts w:ascii="Times New Roman" w:eastAsiaTheme="minorHAnsi" w:hAnsi="Times New Roman" w:cs="Times New Roman"/>
              </w:rPr>
              <w:t>-0.28</w:t>
            </w:r>
          </w:p>
        </w:tc>
        <w:tc>
          <w:tcPr>
            <w:tcW w:w="900" w:type="dxa"/>
          </w:tcPr>
          <w:p w14:paraId="6D4FEA0D" w14:textId="77777777" w:rsidR="006C42BD" w:rsidRPr="00B426A7" w:rsidRDefault="006C42BD" w:rsidP="00B426A7">
            <w:pPr>
              <w:jc w:val="center"/>
              <w:rPr>
                <w:sz w:val="20"/>
                <w:szCs w:val="20"/>
              </w:rPr>
            </w:pPr>
            <w:r w:rsidRPr="00B426A7">
              <w:rPr>
                <w:rStyle w:val="HTMLCode"/>
                <w:rFonts w:ascii="Times New Roman" w:eastAsiaTheme="minorHAnsi" w:hAnsi="Times New Roman" w:cs="Times New Roman"/>
              </w:rPr>
              <w:t>0.601</w:t>
            </w:r>
          </w:p>
        </w:tc>
        <w:tc>
          <w:tcPr>
            <w:tcW w:w="900" w:type="dxa"/>
          </w:tcPr>
          <w:p w14:paraId="2DD2E44B" w14:textId="77777777" w:rsidR="006C42BD" w:rsidRPr="00B426A7" w:rsidRDefault="006C42BD" w:rsidP="00B426A7">
            <w:pPr>
              <w:jc w:val="center"/>
              <w:rPr>
                <w:sz w:val="20"/>
                <w:szCs w:val="20"/>
              </w:rPr>
            </w:pPr>
            <w:r w:rsidRPr="00B426A7">
              <w:rPr>
                <w:sz w:val="20"/>
                <w:szCs w:val="20"/>
              </w:rPr>
              <w:t>0.438</w:t>
            </w:r>
          </w:p>
        </w:tc>
        <w:tc>
          <w:tcPr>
            <w:tcW w:w="275" w:type="dxa"/>
          </w:tcPr>
          <w:p w14:paraId="0E8CD68F" w14:textId="77777777" w:rsidR="006C42BD" w:rsidRPr="00B426A7" w:rsidRDefault="006C42BD" w:rsidP="00B426A7">
            <w:pPr>
              <w:rPr>
                <w:sz w:val="20"/>
                <w:szCs w:val="20"/>
              </w:rPr>
            </w:pPr>
          </w:p>
        </w:tc>
        <w:tc>
          <w:tcPr>
            <w:tcW w:w="1615" w:type="dxa"/>
            <w:gridSpan w:val="2"/>
          </w:tcPr>
          <w:p w14:paraId="4C0FE019" w14:textId="77777777" w:rsidR="006C42BD" w:rsidRPr="00B426A7" w:rsidRDefault="006C42BD" w:rsidP="00B426A7">
            <w:pPr>
              <w:rPr>
                <w:sz w:val="20"/>
                <w:szCs w:val="20"/>
              </w:rPr>
            </w:pPr>
            <w:r w:rsidRPr="00B426A7">
              <w:rPr>
                <w:sz w:val="20"/>
                <w:szCs w:val="20"/>
              </w:rPr>
              <w:t>Microsite</w:t>
            </w:r>
          </w:p>
        </w:tc>
        <w:tc>
          <w:tcPr>
            <w:tcW w:w="900" w:type="dxa"/>
          </w:tcPr>
          <w:p w14:paraId="1815091C" w14:textId="77777777" w:rsidR="006C42BD" w:rsidRPr="00B426A7" w:rsidRDefault="006C42BD" w:rsidP="00B426A7">
            <w:pPr>
              <w:pStyle w:val="HTMLPreformatted"/>
              <w:rPr>
                <w:rFonts w:ascii="Times New Roman" w:hAnsi="Times New Roman" w:cs="Times New Roman"/>
              </w:rPr>
            </w:pPr>
            <w:r w:rsidRPr="00B426A7">
              <w:rPr>
                <w:rStyle w:val="HTMLCode"/>
                <w:rFonts w:ascii="Times New Roman" w:hAnsi="Times New Roman" w:cs="Times New Roman"/>
              </w:rPr>
              <w:t>0.366</w:t>
            </w:r>
          </w:p>
        </w:tc>
        <w:tc>
          <w:tcPr>
            <w:tcW w:w="900" w:type="dxa"/>
          </w:tcPr>
          <w:p w14:paraId="7A0B2B78" w14:textId="0E2032AF" w:rsidR="006C42BD" w:rsidRPr="00B426A7" w:rsidRDefault="00E906A3" w:rsidP="00B426A7">
            <w:pPr>
              <w:pStyle w:val="HTMLPreformatted"/>
              <w:rPr>
                <w:rFonts w:ascii="Times New Roman" w:hAnsi="Times New Roman" w:cs="Times New Roman"/>
              </w:rPr>
            </w:pPr>
            <w:r w:rsidRPr="00B426A7">
              <w:rPr>
                <w:rStyle w:val="HTMLCode"/>
                <w:rFonts w:ascii="Times New Roman" w:hAnsi="Times New Roman" w:cs="Times New Roman"/>
              </w:rPr>
              <w:t>4.0892</w:t>
            </w:r>
          </w:p>
        </w:tc>
        <w:tc>
          <w:tcPr>
            <w:tcW w:w="900" w:type="dxa"/>
          </w:tcPr>
          <w:p w14:paraId="198F928E" w14:textId="192CC01C" w:rsidR="006C42BD" w:rsidRPr="00B426A7" w:rsidRDefault="00E906A3" w:rsidP="00B426A7">
            <w:pPr>
              <w:pStyle w:val="HTMLPreformatted"/>
              <w:rPr>
                <w:rFonts w:ascii="Times New Roman" w:hAnsi="Times New Roman" w:cs="Times New Roman"/>
              </w:rPr>
            </w:pPr>
            <w:r w:rsidRPr="00B426A7">
              <w:rPr>
                <w:rStyle w:val="HTMLCode"/>
                <w:rFonts w:ascii="Times New Roman" w:hAnsi="Times New Roman" w:cs="Times New Roman"/>
              </w:rPr>
              <w:t>0.04316</w:t>
            </w:r>
          </w:p>
        </w:tc>
      </w:tr>
      <w:tr w:rsidR="006C42BD" w14:paraId="7789C002" w14:textId="77777777" w:rsidTr="00B426A7">
        <w:tc>
          <w:tcPr>
            <w:tcW w:w="450" w:type="dxa"/>
          </w:tcPr>
          <w:p w14:paraId="04D312F3" w14:textId="77777777" w:rsidR="006C42BD" w:rsidRPr="00B426A7" w:rsidRDefault="006C42BD" w:rsidP="00B426A7">
            <w:pPr>
              <w:rPr>
                <w:sz w:val="20"/>
                <w:szCs w:val="20"/>
              </w:rPr>
            </w:pPr>
          </w:p>
        </w:tc>
        <w:tc>
          <w:tcPr>
            <w:tcW w:w="2065" w:type="dxa"/>
          </w:tcPr>
          <w:p w14:paraId="308A952C" w14:textId="77777777" w:rsidR="006C42BD" w:rsidRPr="00B426A7" w:rsidRDefault="006C42BD" w:rsidP="00B426A7">
            <w:pPr>
              <w:rPr>
                <w:sz w:val="20"/>
                <w:szCs w:val="20"/>
              </w:rPr>
            </w:pPr>
            <w:r w:rsidRPr="00B426A7">
              <w:rPr>
                <w:sz w:val="20"/>
                <w:szCs w:val="20"/>
              </w:rPr>
              <w:t>Blooming</w:t>
            </w:r>
          </w:p>
        </w:tc>
        <w:tc>
          <w:tcPr>
            <w:tcW w:w="990" w:type="dxa"/>
          </w:tcPr>
          <w:p w14:paraId="4F8988DB" w14:textId="77777777" w:rsidR="006C42BD" w:rsidRPr="00B426A7" w:rsidRDefault="006C42BD" w:rsidP="00B426A7">
            <w:pPr>
              <w:jc w:val="center"/>
              <w:rPr>
                <w:sz w:val="20"/>
                <w:szCs w:val="20"/>
              </w:rPr>
            </w:pPr>
            <w:r w:rsidRPr="00B426A7">
              <w:rPr>
                <w:rStyle w:val="HTMLCode"/>
                <w:rFonts w:ascii="Times New Roman" w:eastAsiaTheme="minorHAnsi" w:hAnsi="Times New Roman" w:cs="Times New Roman"/>
              </w:rPr>
              <w:t>-1.36</w:t>
            </w:r>
          </w:p>
        </w:tc>
        <w:tc>
          <w:tcPr>
            <w:tcW w:w="900" w:type="dxa"/>
          </w:tcPr>
          <w:p w14:paraId="6A542B86" w14:textId="77777777" w:rsidR="006C42BD" w:rsidRPr="00B426A7" w:rsidRDefault="006C42BD" w:rsidP="00B426A7">
            <w:pPr>
              <w:jc w:val="center"/>
              <w:rPr>
                <w:sz w:val="20"/>
                <w:szCs w:val="20"/>
              </w:rPr>
            </w:pPr>
            <w:r w:rsidRPr="00B426A7">
              <w:rPr>
                <w:rStyle w:val="HTMLCode"/>
                <w:rFonts w:ascii="Times New Roman" w:eastAsiaTheme="minorHAnsi" w:hAnsi="Times New Roman" w:cs="Times New Roman"/>
              </w:rPr>
              <w:t>13.36</w:t>
            </w:r>
          </w:p>
        </w:tc>
        <w:tc>
          <w:tcPr>
            <w:tcW w:w="900" w:type="dxa"/>
          </w:tcPr>
          <w:p w14:paraId="3A169816" w14:textId="77777777" w:rsidR="006C42BD" w:rsidRPr="00B426A7" w:rsidRDefault="006C42BD" w:rsidP="00B426A7">
            <w:pPr>
              <w:jc w:val="center"/>
              <w:rPr>
                <w:sz w:val="20"/>
                <w:szCs w:val="20"/>
              </w:rPr>
            </w:pPr>
            <w:r w:rsidRPr="00B426A7">
              <w:rPr>
                <w:sz w:val="20"/>
                <w:szCs w:val="20"/>
              </w:rPr>
              <w:t>0.0003</w:t>
            </w:r>
          </w:p>
        </w:tc>
        <w:tc>
          <w:tcPr>
            <w:tcW w:w="275" w:type="dxa"/>
          </w:tcPr>
          <w:p w14:paraId="0FD546C2" w14:textId="77777777" w:rsidR="006C42BD" w:rsidRPr="00B426A7" w:rsidRDefault="006C42BD" w:rsidP="00B426A7">
            <w:pPr>
              <w:rPr>
                <w:sz w:val="20"/>
                <w:szCs w:val="20"/>
              </w:rPr>
            </w:pPr>
          </w:p>
        </w:tc>
        <w:tc>
          <w:tcPr>
            <w:tcW w:w="1615" w:type="dxa"/>
            <w:gridSpan w:val="2"/>
          </w:tcPr>
          <w:p w14:paraId="04082DE3" w14:textId="77777777" w:rsidR="006C42BD" w:rsidRPr="00B426A7" w:rsidRDefault="006C42BD" w:rsidP="00B426A7">
            <w:pPr>
              <w:rPr>
                <w:sz w:val="20"/>
                <w:szCs w:val="20"/>
              </w:rPr>
            </w:pPr>
            <w:r w:rsidRPr="00B426A7">
              <w:rPr>
                <w:sz w:val="20"/>
                <w:szCs w:val="20"/>
              </w:rPr>
              <w:t>Blooming</w:t>
            </w:r>
          </w:p>
        </w:tc>
        <w:tc>
          <w:tcPr>
            <w:tcW w:w="900" w:type="dxa"/>
          </w:tcPr>
          <w:p w14:paraId="48D513CA" w14:textId="77777777" w:rsidR="006C42BD" w:rsidRPr="00B426A7" w:rsidRDefault="006C42BD" w:rsidP="00B426A7">
            <w:pPr>
              <w:pStyle w:val="HTMLPreformatted"/>
              <w:rPr>
                <w:rFonts w:ascii="Times New Roman" w:hAnsi="Times New Roman" w:cs="Times New Roman"/>
              </w:rPr>
            </w:pPr>
            <w:r w:rsidRPr="00B426A7">
              <w:rPr>
                <w:rStyle w:val="HTMLCode"/>
                <w:rFonts w:ascii="Times New Roman" w:hAnsi="Times New Roman" w:cs="Times New Roman"/>
              </w:rPr>
              <w:t>1.67</w:t>
            </w:r>
          </w:p>
        </w:tc>
        <w:tc>
          <w:tcPr>
            <w:tcW w:w="900" w:type="dxa"/>
          </w:tcPr>
          <w:p w14:paraId="3164FA4F" w14:textId="67D04530" w:rsidR="006C42BD" w:rsidRPr="00B426A7" w:rsidRDefault="00B426A7" w:rsidP="00B426A7">
            <w:pPr>
              <w:pStyle w:val="HTMLPreformatted"/>
              <w:rPr>
                <w:rFonts w:ascii="Times New Roman" w:hAnsi="Times New Roman" w:cs="Times New Roman"/>
              </w:rPr>
            </w:pPr>
            <w:r>
              <w:rPr>
                <w:rStyle w:val="HTMLCode"/>
                <w:rFonts w:ascii="Times New Roman" w:hAnsi="Times New Roman" w:cs="Times New Roman"/>
              </w:rPr>
              <w:t>150.748</w:t>
            </w:r>
          </w:p>
        </w:tc>
        <w:tc>
          <w:tcPr>
            <w:tcW w:w="900" w:type="dxa"/>
          </w:tcPr>
          <w:p w14:paraId="09E37EF2" w14:textId="77777777" w:rsidR="006C42BD" w:rsidRPr="00B426A7" w:rsidRDefault="006C42BD" w:rsidP="00B426A7">
            <w:pPr>
              <w:jc w:val="center"/>
              <w:rPr>
                <w:sz w:val="20"/>
                <w:szCs w:val="20"/>
              </w:rPr>
            </w:pPr>
            <w:r w:rsidRPr="00B426A7">
              <w:rPr>
                <w:sz w:val="20"/>
                <w:szCs w:val="20"/>
              </w:rPr>
              <w:t>&lt;0.0001</w:t>
            </w:r>
          </w:p>
        </w:tc>
      </w:tr>
    </w:tbl>
    <w:p w14:paraId="7A981278" w14:textId="77777777" w:rsidR="009D6DBB" w:rsidRDefault="009D6DBB" w:rsidP="009D6DBB">
      <w:pPr>
        <w:spacing w:line="240" w:lineRule="auto"/>
        <w:ind w:firstLine="720"/>
      </w:pPr>
    </w:p>
    <w:p w14:paraId="37098EA3" w14:textId="3BDA3CDA" w:rsidR="009D6DBB" w:rsidRDefault="009D6DBB" w:rsidP="009D6DBB">
      <w:pPr>
        <w:spacing w:line="240" w:lineRule="auto"/>
      </w:pPr>
      <w:r>
        <w:t>Note: a Melyridae excluded</w:t>
      </w:r>
    </w:p>
    <w:p w14:paraId="3E5D4AF7" w14:textId="19FA14E1" w:rsidR="006C7F02" w:rsidRDefault="00374FDE" w:rsidP="009D6DBB">
      <w:pPr>
        <w:spacing w:line="240" w:lineRule="auto"/>
      </w:pPr>
      <w:r>
        <w:t xml:space="preserve">b </w:t>
      </w:r>
      <w:r w:rsidR="006C7F02">
        <w:t>mo</w:t>
      </w:r>
      <w:r w:rsidR="00584E61">
        <w:t>del showed no i</w:t>
      </w:r>
      <w:r>
        <w:t>mprovement over intercept only</w:t>
      </w:r>
      <w:r w:rsidR="006C7F02">
        <w:t xml:space="preserve"> model</w:t>
      </w:r>
    </w:p>
    <w:p w14:paraId="04B1E59A" w14:textId="14FB5B12" w:rsidR="009D6DBB" w:rsidRDefault="006C7F02" w:rsidP="009D6DBB">
      <w:pPr>
        <w:spacing w:line="240" w:lineRule="auto"/>
      </w:pPr>
      <w:r>
        <w:t>c</w:t>
      </w:r>
      <w:r w:rsidR="009B1FFB">
        <w:t xml:space="preserve"> results from posthoc in table A4</w:t>
      </w:r>
    </w:p>
    <w:p w14:paraId="43BB1C2E" w14:textId="66F36F09" w:rsidR="00AF4C99" w:rsidRDefault="00AF4C99" w:rsidP="00707480">
      <w:pPr>
        <w:spacing w:line="480" w:lineRule="auto"/>
      </w:pPr>
    </w:p>
    <w:p w14:paraId="23F796F8" w14:textId="7712F318" w:rsidR="00C174DE" w:rsidRDefault="00C174DE" w:rsidP="00707480">
      <w:pPr>
        <w:spacing w:line="480" w:lineRule="auto"/>
      </w:pPr>
    </w:p>
    <w:p w14:paraId="2D04C732" w14:textId="33F2FE58" w:rsidR="00C174DE" w:rsidRDefault="00C174DE" w:rsidP="00707480">
      <w:pPr>
        <w:spacing w:line="480" w:lineRule="auto"/>
      </w:pPr>
    </w:p>
    <w:p w14:paraId="0C1449E4" w14:textId="11909D09" w:rsidR="00C174DE" w:rsidRDefault="00C174DE" w:rsidP="00707480">
      <w:pPr>
        <w:spacing w:line="480" w:lineRule="auto"/>
      </w:pPr>
    </w:p>
    <w:p w14:paraId="73E5148B" w14:textId="69B72D0D" w:rsidR="00C174DE" w:rsidRDefault="00C174DE" w:rsidP="00707480">
      <w:pPr>
        <w:spacing w:line="480" w:lineRule="auto"/>
      </w:pPr>
    </w:p>
    <w:p w14:paraId="334831A0" w14:textId="5AF529F5" w:rsidR="00C174DE" w:rsidRDefault="00C174DE" w:rsidP="00707480">
      <w:pPr>
        <w:spacing w:line="480" w:lineRule="auto"/>
      </w:pPr>
    </w:p>
    <w:p w14:paraId="0A577A0B" w14:textId="031835BF" w:rsidR="00C174DE" w:rsidRDefault="00C174DE" w:rsidP="00707480">
      <w:pPr>
        <w:spacing w:line="480" w:lineRule="auto"/>
      </w:pPr>
    </w:p>
    <w:p w14:paraId="52D2A518" w14:textId="2F39D2FB" w:rsidR="00C174DE" w:rsidRDefault="00C174DE" w:rsidP="00707480">
      <w:pPr>
        <w:spacing w:line="480" w:lineRule="auto"/>
      </w:pPr>
      <w:r>
        <w:t>Literature Cited</w:t>
      </w:r>
    </w:p>
    <w:p w14:paraId="7C34EDD8" w14:textId="77777777" w:rsidR="00663A38" w:rsidRPr="00663A38" w:rsidRDefault="00192019" w:rsidP="00663A38">
      <w:pPr>
        <w:pStyle w:val="EndNoteBibliography"/>
        <w:spacing w:after="0"/>
        <w:ind w:left="720" w:hanging="720"/>
      </w:pPr>
      <w:r>
        <w:fldChar w:fldCharType="begin"/>
      </w:r>
      <w:r>
        <w:instrText xml:space="preserve"> ADDIN EN.REFLIST </w:instrText>
      </w:r>
      <w:r>
        <w:fldChar w:fldCharType="separate"/>
      </w:r>
      <w:bookmarkStart w:id="402" w:name="_ENREF_1"/>
      <w:r w:rsidR="00663A38" w:rsidRPr="00663A38">
        <w:t>Albrecht, M., M. R. Ramis, and A. Traveset. 2016. Pollinator-mediated impacts of alien invasive plants on the pollination of native plants: the role of spatial scale and distinct behaviour among pollinator guilds. Biological Invasions 18:1801-1812.</w:t>
      </w:r>
      <w:bookmarkEnd w:id="402"/>
    </w:p>
    <w:p w14:paraId="15956F35" w14:textId="77777777" w:rsidR="00663A38" w:rsidRPr="00663A38" w:rsidRDefault="00663A38" w:rsidP="00663A38">
      <w:pPr>
        <w:pStyle w:val="EndNoteBibliography"/>
        <w:spacing w:after="0"/>
        <w:ind w:left="720" w:hanging="720"/>
      </w:pPr>
      <w:bookmarkStart w:id="403" w:name="_ENREF_2"/>
      <w:r w:rsidRPr="00663A38">
        <w:t>Alcock, J., C. E. Jones, and S. L. Buchmann. 1977. Male mating strategies in the bee Centris pallida Fox (Anthophoridae: Hymenoptera). The American Naturalist 111:145-155.</w:t>
      </w:r>
      <w:bookmarkEnd w:id="403"/>
    </w:p>
    <w:p w14:paraId="20D801EC" w14:textId="77777777" w:rsidR="00663A38" w:rsidRPr="00663A38" w:rsidRDefault="00663A38" w:rsidP="00663A38">
      <w:pPr>
        <w:pStyle w:val="EndNoteBibliography"/>
        <w:spacing w:after="0"/>
        <w:ind w:left="720" w:hanging="720"/>
      </w:pPr>
      <w:bookmarkStart w:id="404" w:name="_ENREF_3"/>
      <w:r w:rsidRPr="00663A38">
        <w:t>Ascher, J., and J. Pickering. 2015. Discover Life bee species guide and world checklist (Hymenoptera: Apoidea: Anthophila).</w:t>
      </w:r>
      <w:bookmarkEnd w:id="404"/>
    </w:p>
    <w:p w14:paraId="19CE8105" w14:textId="77777777" w:rsidR="00663A38" w:rsidRPr="00663A38" w:rsidRDefault="00663A38" w:rsidP="00663A38">
      <w:pPr>
        <w:pStyle w:val="EndNoteBibliography"/>
        <w:spacing w:after="0"/>
        <w:ind w:left="720" w:hanging="720"/>
      </w:pPr>
      <w:bookmarkStart w:id="405" w:name="_ENREF_4"/>
      <w:r w:rsidRPr="00663A38">
        <w:t>Barbour, M., T. Keeler-Wolf, and A. A. Schoenherr. 2007, Terrestrial vegetation of California, Univ of California Press.</w:t>
      </w:r>
      <w:bookmarkEnd w:id="405"/>
    </w:p>
    <w:p w14:paraId="22385ED5" w14:textId="77777777" w:rsidR="00663A38" w:rsidRPr="00663A38" w:rsidRDefault="00663A38" w:rsidP="00663A38">
      <w:pPr>
        <w:pStyle w:val="EndNoteBibliography"/>
        <w:spacing w:after="0"/>
        <w:ind w:left="720" w:hanging="720"/>
      </w:pPr>
      <w:bookmarkStart w:id="406" w:name="_ENREF_5"/>
      <w:r w:rsidRPr="00663A38">
        <w:t>Bazzaz, F. A., N. R. Chiariello, P. D. Coley, and L. F. Pitelka. 1987. Allocating resources to reproduction and defense. BioScience 37:58-67.</w:t>
      </w:r>
      <w:bookmarkEnd w:id="406"/>
    </w:p>
    <w:p w14:paraId="679AC5D4" w14:textId="77777777" w:rsidR="00663A38" w:rsidRPr="00663A38" w:rsidRDefault="00663A38" w:rsidP="00663A38">
      <w:pPr>
        <w:pStyle w:val="EndNoteBibliography"/>
        <w:spacing w:after="0"/>
        <w:ind w:left="720" w:hanging="720"/>
      </w:pPr>
      <w:bookmarkStart w:id="407" w:name="_ENREF_6"/>
      <w:r w:rsidRPr="00663A38">
        <w:t>Bertness, M. D., and R. Callaway. 1994. Positive interactions in communities. Trends in Ecology &amp; Evolution 9:191-193.</w:t>
      </w:r>
      <w:bookmarkEnd w:id="407"/>
    </w:p>
    <w:p w14:paraId="37A4358D" w14:textId="77777777" w:rsidR="00663A38" w:rsidRPr="00663A38" w:rsidRDefault="00663A38" w:rsidP="00663A38">
      <w:pPr>
        <w:pStyle w:val="EndNoteBibliography"/>
        <w:spacing w:after="0"/>
        <w:ind w:left="720" w:hanging="720"/>
      </w:pPr>
      <w:bookmarkStart w:id="408" w:name="_ENREF_7"/>
      <w:r w:rsidRPr="00663A38">
        <w:t>Betancourt, J. L., T. R. Van Devender, and P. S. Martin. 1990, Packrat middens: the last 40,000 years of biotic change, University of Arizona Press.</w:t>
      </w:r>
      <w:bookmarkEnd w:id="408"/>
    </w:p>
    <w:p w14:paraId="31A72C67" w14:textId="77777777" w:rsidR="00663A38" w:rsidRPr="00663A38" w:rsidRDefault="00663A38" w:rsidP="00663A38">
      <w:pPr>
        <w:pStyle w:val="EndNoteBibliography"/>
        <w:spacing w:after="0"/>
        <w:ind w:left="720" w:hanging="720"/>
      </w:pPr>
      <w:bookmarkStart w:id="409" w:name="_ENREF_8"/>
      <w:r w:rsidRPr="00663A38">
        <w:t>Bosch, M., and N. M. Waser. 2001. Experimental manipulation of plant density and its effect on pollination and reproduction of two confamilial montane herbs. Oecologia 126:76-83.</w:t>
      </w:r>
      <w:bookmarkEnd w:id="409"/>
    </w:p>
    <w:p w14:paraId="755F3E83" w14:textId="77777777" w:rsidR="00663A38" w:rsidRPr="00663A38" w:rsidRDefault="00663A38" w:rsidP="00663A38">
      <w:pPr>
        <w:pStyle w:val="EndNoteBibliography"/>
        <w:spacing w:after="0"/>
        <w:ind w:left="720" w:hanging="720"/>
      </w:pPr>
      <w:bookmarkStart w:id="410" w:name="_ENREF_9"/>
      <w:r w:rsidRPr="00663A38">
        <w:t>Bowers, J. E., and M. A. Dimmitt. 1994. Flowering phenology of six woody plants in the northern Sonoran Desert. Bulletin of the Torrey Botanical Club:215-229.</w:t>
      </w:r>
      <w:bookmarkEnd w:id="410"/>
    </w:p>
    <w:p w14:paraId="61EE1249" w14:textId="77777777" w:rsidR="00663A38" w:rsidRPr="00663A38" w:rsidRDefault="00663A38" w:rsidP="00663A38">
      <w:pPr>
        <w:pStyle w:val="EndNoteBibliography"/>
        <w:spacing w:after="0"/>
        <w:ind w:left="720" w:hanging="720"/>
      </w:pPr>
      <w:bookmarkStart w:id="411" w:name="_ENREF_10"/>
      <w:r w:rsidRPr="00663A38">
        <w:t>Braun, J., and C. Lortie. 2018. Finding the bees knees: a conceptual framework and systematic review of the mechanisms of pollinator-mediated facilitation. Perspectives in Plant Ecology, Evolution and Systematics.</w:t>
      </w:r>
      <w:bookmarkEnd w:id="411"/>
    </w:p>
    <w:p w14:paraId="05406D8A" w14:textId="77777777" w:rsidR="00663A38" w:rsidRPr="00663A38" w:rsidRDefault="00663A38" w:rsidP="00663A38">
      <w:pPr>
        <w:pStyle w:val="EndNoteBibliography"/>
        <w:spacing w:after="0"/>
        <w:ind w:left="720" w:hanging="720"/>
      </w:pPr>
      <w:bookmarkStart w:id="412" w:name="_ENREF_11"/>
      <w:r w:rsidRPr="00663A38">
        <w:t>Brooker, R., Z. Kikvidze, F. I. Pugnaire, R. M. Callaway, P. Choler, C. J. Lortie, and R. Michalet. 2005. The importance of importance. Oikos 109:63-70.</w:t>
      </w:r>
      <w:bookmarkEnd w:id="412"/>
    </w:p>
    <w:p w14:paraId="13B6F3A5" w14:textId="77777777" w:rsidR="00663A38" w:rsidRPr="00663A38" w:rsidRDefault="00663A38" w:rsidP="00663A38">
      <w:pPr>
        <w:pStyle w:val="EndNoteBibliography"/>
        <w:spacing w:after="0"/>
        <w:ind w:left="720" w:hanging="720"/>
      </w:pPr>
      <w:bookmarkStart w:id="413" w:name="_ENREF_12"/>
      <w:r w:rsidRPr="00663A38">
        <w:t>Brooker, R. W., F. T. Maestre, R. M. Callaway, C. L. Lortie, L. A. Cavieres, G. Kunstler, P. Liancourt et al. 2008. Facilitation in plant communities: the past, the present, and the future. Journal of Ecology 96:18-34.</w:t>
      </w:r>
      <w:bookmarkEnd w:id="413"/>
    </w:p>
    <w:p w14:paraId="6CADB05E" w14:textId="77777777" w:rsidR="00663A38" w:rsidRPr="00663A38" w:rsidRDefault="00663A38" w:rsidP="00663A38">
      <w:pPr>
        <w:pStyle w:val="EndNoteBibliography"/>
        <w:spacing w:after="0"/>
        <w:ind w:left="720" w:hanging="720"/>
      </w:pPr>
      <w:bookmarkStart w:id="414" w:name="_ENREF_13"/>
      <w:r w:rsidRPr="00663A38">
        <w:t>Bruckman, D., and D. R. Campbell. 2016. Pollination of a native plant changes with distance and density of invasive plants in a simulated biological invasion. Am J Bot 103:1458-1465.</w:t>
      </w:r>
      <w:bookmarkEnd w:id="414"/>
    </w:p>
    <w:p w14:paraId="5E540586" w14:textId="77777777" w:rsidR="00663A38" w:rsidRPr="00663A38" w:rsidRDefault="00663A38" w:rsidP="00663A38">
      <w:pPr>
        <w:pStyle w:val="EndNoteBibliography"/>
        <w:spacing w:after="0"/>
        <w:ind w:left="720" w:hanging="720"/>
      </w:pPr>
      <w:bookmarkStart w:id="415" w:name="_ENREF_14"/>
      <w:r w:rsidRPr="00663A38">
        <w:t>Bruno, J. F., J. J. Stachowicz, and M. D. Bertness. 2003. Inclusion of facilitation into ecological theory. Trends in Ecology &amp; Evolution 18:119-125.</w:t>
      </w:r>
      <w:bookmarkEnd w:id="415"/>
    </w:p>
    <w:p w14:paraId="5864DDCA" w14:textId="77777777" w:rsidR="00663A38" w:rsidRPr="00663A38" w:rsidRDefault="00663A38" w:rsidP="00663A38">
      <w:pPr>
        <w:pStyle w:val="EndNoteBibliography"/>
        <w:spacing w:after="0"/>
        <w:ind w:left="720" w:hanging="720"/>
      </w:pPr>
      <w:bookmarkStart w:id="416" w:name="_ENREF_15"/>
      <w:r w:rsidRPr="00663A38">
        <w:t>Cable, D. R. 1969. Competition in the semidesert grass‐shrub type as influneced by root systems, growth habits, and soil moisture extraction. Ecology 50:27-38.</w:t>
      </w:r>
      <w:bookmarkEnd w:id="416"/>
    </w:p>
    <w:p w14:paraId="309D6EBE" w14:textId="77777777" w:rsidR="00663A38" w:rsidRPr="00663A38" w:rsidRDefault="00663A38" w:rsidP="00663A38">
      <w:pPr>
        <w:pStyle w:val="EndNoteBibliography"/>
        <w:spacing w:after="0"/>
        <w:ind w:left="720" w:hanging="720"/>
      </w:pPr>
      <w:bookmarkStart w:id="417" w:name="_ENREF_16"/>
      <w:r w:rsidRPr="00663A38">
        <w:t>Callaway, R. M., and S. C. Pennings. 2000. Facilitation may buffer competitive effects indirect and diffuse interactions among salt marsh plants. American Naturalist 156:416-424.</w:t>
      </w:r>
      <w:bookmarkEnd w:id="417"/>
    </w:p>
    <w:p w14:paraId="22AE3921" w14:textId="77777777" w:rsidR="00663A38" w:rsidRPr="00663A38" w:rsidRDefault="00663A38" w:rsidP="00663A38">
      <w:pPr>
        <w:pStyle w:val="EndNoteBibliography"/>
        <w:spacing w:after="0"/>
        <w:ind w:left="720" w:hanging="720"/>
      </w:pPr>
      <w:bookmarkStart w:id="418" w:name="_ENREF_17"/>
      <w:r w:rsidRPr="00663A38">
        <w:t>Callaway, R. M., and L. R. Walker. 1997a. Competition and Facilitation A Synthetic Approach to Interactions in Plant Communities. Ecology 78:1958-1965.</w:t>
      </w:r>
      <w:bookmarkEnd w:id="418"/>
    </w:p>
    <w:p w14:paraId="10D2731E" w14:textId="77777777" w:rsidR="00663A38" w:rsidRPr="00663A38" w:rsidRDefault="00663A38" w:rsidP="00663A38">
      <w:pPr>
        <w:pStyle w:val="EndNoteBibliography"/>
        <w:spacing w:after="0"/>
        <w:ind w:left="720" w:hanging="720"/>
      </w:pPr>
      <w:bookmarkStart w:id="419" w:name="_ENREF_18"/>
      <w:r w:rsidRPr="00663A38">
        <w:t>Callaway, R. M., and L. R. Walker. 1997b. Competition and facilitation: a synthetic approach to interactions in plant communities. Ecology 78:1958-1965.</w:t>
      </w:r>
      <w:bookmarkEnd w:id="419"/>
    </w:p>
    <w:p w14:paraId="74970E5A" w14:textId="77777777" w:rsidR="00663A38" w:rsidRPr="00663A38" w:rsidRDefault="00663A38" w:rsidP="00663A38">
      <w:pPr>
        <w:pStyle w:val="EndNoteBibliography"/>
        <w:spacing w:after="0"/>
        <w:ind w:left="720" w:hanging="720"/>
      </w:pPr>
      <w:bookmarkStart w:id="420" w:name="_ENREF_19"/>
      <w:r w:rsidRPr="00663A38">
        <w:lastRenderedPageBreak/>
        <w:t>Cane, J. H., R. Minckley, L. Kervin, and T. A. Roulston. 2005. Temporally persistent patterns of incidence and abundance in a pollinator guild at annual and decadal scales: the bees of Larrea tridentata. Biological Journal of the Linnean Society 85:319-329.</w:t>
      </w:r>
      <w:bookmarkEnd w:id="420"/>
    </w:p>
    <w:p w14:paraId="620E8555" w14:textId="77777777" w:rsidR="00663A38" w:rsidRPr="00663A38" w:rsidRDefault="00663A38" w:rsidP="00663A38">
      <w:pPr>
        <w:pStyle w:val="EndNoteBibliography"/>
        <w:spacing w:after="0"/>
        <w:ind w:left="720" w:hanging="720"/>
      </w:pPr>
      <w:bookmarkStart w:id="421" w:name="_ENREF_20"/>
      <w:r w:rsidRPr="00663A38">
        <w:t>Cane, J. H., and V. J. Tepedino. 2017. Gauging the effect of honey bee pollen collection on native bee communities. Conservation Letters 10:205-210.</w:t>
      </w:r>
      <w:bookmarkEnd w:id="421"/>
    </w:p>
    <w:p w14:paraId="621E0AC8" w14:textId="77777777" w:rsidR="00663A38" w:rsidRPr="00663A38" w:rsidRDefault="00663A38" w:rsidP="00663A38">
      <w:pPr>
        <w:pStyle w:val="EndNoteBibliography"/>
        <w:spacing w:after="0"/>
        <w:ind w:left="720" w:hanging="720"/>
      </w:pPr>
      <w:bookmarkStart w:id="422" w:name="_ENREF_21"/>
      <w:r w:rsidRPr="00663A38">
        <w:t>Chacoff, N. P., D. P. Vázquez, S. B. Lomáscolo, E. L. Stevani, J. Dorado, and B. Padrón. 2012. Evaluating sampling completeness in a desert plant–pollinator network. Journal of Animal Ecology 81:190-200.</w:t>
      </w:r>
      <w:bookmarkEnd w:id="422"/>
    </w:p>
    <w:p w14:paraId="359092FE" w14:textId="77777777" w:rsidR="00663A38" w:rsidRPr="00663A38" w:rsidRDefault="00663A38" w:rsidP="00663A38">
      <w:pPr>
        <w:pStyle w:val="EndNoteBibliography"/>
        <w:spacing w:after="0"/>
        <w:ind w:left="720" w:hanging="720"/>
      </w:pPr>
      <w:bookmarkStart w:id="423" w:name="_ENREF_22"/>
      <w:r w:rsidRPr="00663A38">
        <w:t>Chesson, P., R. L. Gebauer, S. Schwinning, N. Huntly, K. Wiegand, M. S. Ernest, A. Sher et al. 2004. Resource pulses, species interactions, and diversity maintenance in arid and semi-arid environments. Oecologia 141:236-253.</w:t>
      </w:r>
      <w:bookmarkEnd w:id="423"/>
    </w:p>
    <w:p w14:paraId="0663E92D" w14:textId="77777777" w:rsidR="00663A38" w:rsidRPr="00663A38" w:rsidRDefault="00663A38" w:rsidP="00663A38">
      <w:pPr>
        <w:pStyle w:val="EndNoteBibliography"/>
        <w:spacing w:after="0"/>
        <w:ind w:left="720" w:hanging="720"/>
      </w:pPr>
      <w:bookmarkStart w:id="424" w:name="_ENREF_23"/>
      <w:r w:rsidRPr="00663A38">
        <w:t>Clements, F. E., and G. W. Goldsmith. 1924. phytometer method in ecology.</w:t>
      </w:r>
      <w:bookmarkEnd w:id="424"/>
    </w:p>
    <w:p w14:paraId="41F52117" w14:textId="77777777" w:rsidR="00663A38" w:rsidRPr="00663A38" w:rsidRDefault="00663A38" w:rsidP="00663A38">
      <w:pPr>
        <w:pStyle w:val="EndNoteBibliography"/>
        <w:spacing w:after="0"/>
        <w:ind w:left="720" w:hanging="720"/>
      </w:pPr>
      <w:bookmarkStart w:id="425" w:name="_ENREF_24"/>
      <w:r w:rsidRPr="00663A38">
        <w:t>Cline, A. R., and P. Audisio. 2010. Revision of the new world short-winged flower beetles (Coleoptera: Kateretidae). Part I. Generic review and revision of Anthonaeus Horn, 1879. The Coleopterists Bulletin:173-186.</w:t>
      </w:r>
      <w:bookmarkEnd w:id="425"/>
    </w:p>
    <w:p w14:paraId="74033C9B" w14:textId="77777777" w:rsidR="00663A38" w:rsidRPr="00663A38" w:rsidRDefault="00663A38" w:rsidP="00663A38">
      <w:pPr>
        <w:pStyle w:val="EndNoteBibliography"/>
        <w:spacing w:after="0"/>
        <w:ind w:left="720" w:hanging="720"/>
      </w:pPr>
      <w:bookmarkStart w:id="426" w:name="_ENREF_25"/>
      <w:r w:rsidRPr="00663A38">
        <w:t>Davis, W., and R. Philbrick. 1986. Natural hybridization between Malacothrix incana and M. saxatilis var. implicata (Asteraceae: Lactuceae) on San Miguel Island, California. Madroño:253-263.</w:t>
      </w:r>
      <w:bookmarkEnd w:id="426"/>
    </w:p>
    <w:p w14:paraId="3B38EA90" w14:textId="77777777" w:rsidR="00663A38" w:rsidRPr="00663A38" w:rsidRDefault="00663A38" w:rsidP="00663A38">
      <w:pPr>
        <w:pStyle w:val="EndNoteBibliography"/>
        <w:spacing w:after="0"/>
        <w:ind w:left="720" w:hanging="720"/>
      </w:pPr>
      <w:bookmarkStart w:id="427" w:name="_ENREF_26"/>
      <w:r w:rsidRPr="00663A38">
        <w:t>Ellison, A. M., M. S. Bank, B. D. Clinton, E. A. Colburn, K. Elliott, C. R. Ford, D. R. Foster et al. 2005. Loss of foundation species: consequences for the structure and dynamics of forested ecosystems. Frontiers in Ecology and the Environment 3:479-486.</w:t>
      </w:r>
      <w:bookmarkEnd w:id="427"/>
    </w:p>
    <w:p w14:paraId="118B71A7" w14:textId="77777777" w:rsidR="00663A38" w:rsidRPr="00663A38" w:rsidRDefault="00663A38" w:rsidP="00663A38">
      <w:pPr>
        <w:pStyle w:val="EndNoteBibliography"/>
        <w:spacing w:after="0"/>
        <w:ind w:left="720" w:hanging="720"/>
      </w:pPr>
      <w:bookmarkStart w:id="428" w:name="_ENREF_27"/>
      <w:r w:rsidRPr="00663A38">
        <w:t>Facelli, J. M., and A. M. Temby. 2002. Multiple effects of shrubs on annual plant communities in arid lands of South Australia. Austral ecology 27:422-432.</w:t>
      </w:r>
      <w:bookmarkEnd w:id="428"/>
    </w:p>
    <w:p w14:paraId="2D93D741" w14:textId="77777777" w:rsidR="00663A38" w:rsidRPr="00663A38" w:rsidRDefault="00663A38" w:rsidP="00663A38">
      <w:pPr>
        <w:pStyle w:val="EndNoteBibliography"/>
        <w:spacing w:after="0"/>
        <w:ind w:left="720" w:hanging="720"/>
      </w:pPr>
      <w:bookmarkStart w:id="429" w:name="_ENREF_28"/>
      <w:r w:rsidRPr="00663A38">
        <w:t>Filazzola, A., and C. J. Lortie. 2014. A systematic review and conceptual framework for the mechanistic pathways of nurse plants. Global Ecology and Biogeography 23:1335-1345.</w:t>
      </w:r>
      <w:bookmarkEnd w:id="429"/>
    </w:p>
    <w:p w14:paraId="1BB5AC50" w14:textId="77777777" w:rsidR="00663A38" w:rsidRPr="00663A38" w:rsidRDefault="00663A38" w:rsidP="00663A38">
      <w:pPr>
        <w:pStyle w:val="EndNoteBibliography"/>
        <w:spacing w:after="0"/>
        <w:ind w:left="720" w:hanging="720"/>
      </w:pPr>
      <w:bookmarkStart w:id="430" w:name="_ENREF_29"/>
      <w:r w:rsidRPr="00663A38">
        <w:t>Fleming, T. H., and J. N. Holland. 1998. The evolution of obligate pollination mutualisms: senita cactus and senita moth. Oecologia 114:368-375.</w:t>
      </w:r>
      <w:bookmarkEnd w:id="430"/>
    </w:p>
    <w:p w14:paraId="23A0286B" w14:textId="77777777" w:rsidR="00663A38" w:rsidRPr="00663A38" w:rsidRDefault="00663A38" w:rsidP="00663A38">
      <w:pPr>
        <w:pStyle w:val="EndNoteBibliography"/>
        <w:spacing w:after="0"/>
        <w:ind w:left="720" w:hanging="720"/>
      </w:pPr>
      <w:bookmarkStart w:id="431" w:name="_ENREF_30"/>
      <w:r w:rsidRPr="00663A38">
        <w:t>Fleming, T. H., C. T. Sahley, J. N. Holland, J. D. Nason, and J. Hamrick. 2001. Sonoran Desert columnar cacti and the evolution of generalized pollination systems. Ecological Monographs 71:511-530.</w:t>
      </w:r>
      <w:bookmarkEnd w:id="431"/>
    </w:p>
    <w:p w14:paraId="523B62EB" w14:textId="77777777" w:rsidR="00663A38" w:rsidRPr="00663A38" w:rsidRDefault="00663A38" w:rsidP="00663A38">
      <w:pPr>
        <w:pStyle w:val="EndNoteBibliography"/>
        <w:spacing w:after="0"/>
        <w:ind w:left="720" w:hanging="720"/>
      </w:pPr>
      <w:bookmarkStart w:id="432" w:name="_ENREF_31"/>
      <w:r w:rsidRPr="00663A38">
        <w:t>Flores, J., and E. Jurado. 2003. Are nurse‐protégé interactions more common among plants from arid environments? Journal of Vegetation Science 14:911-916.</w:t>
      </w:r>
      <w:bookmarkEnd w:id="432"/>
    </w:p>
    <w:p w14:paraId="4B4EA73D" w14:textId="77777777" w:rsidR="00663A38" w:rsidRPr="00663A38" w:rsidRDefault="00663A38" w:rsidP="00663A38">
      <w:pPr>
        <w:pStyle w:val="EndNoteBibliography"/>
        <w:spacing w:after="0"/>
        <w:ind w:left="720" w:hanging="720"/>
      </w:pPr>
      <w:bookmarkStart w:id="433" w:name="_ENREF_32"/>
      <w:r w:rsidRPr="00663A38">
        <w:t>Franco, A., A. De Soyza, R. Virginia, J. Reynolds, and W. Whitford. 1994. Effects of plant size and water relations on gas exchange and growth of the desert shrub Larrea tridentata. Oecologia 97:171-178.</w:t>
      </w:r>
      <w:bookmarkEnd w:id="433"/>
    </w:p>
    <w:p w14:paraId="2372AF25" w14:textId="77777777" w:rsidR="00663A38" w:rsidRPr="00663A38" w:rsidRDefault="00663A38" w:rsidP="00663A38">
      <w:pPr>
        <w:pStyle w:val="EndNoteBibliography"/>
        <w:spacing w:after="0"/>
        <w:ind w:left="720" w:hanging="720"/>
      </w:pPr>
      <w:bookmarkStart w:id="434" w:name="_ENREF_33"/>
      <w:r w:rsidRPr="00663A38">
        <w:t>Gentry, A. H. 1974. Flowering phenology and diversity in tropical Bignoniaceae. Biotropica:64-68.</w:t>
      </w:r>
      <w:bookmarkEnd w:id="434"/>
    </w:p>
    <w:p w14:paraId="01B5EC12" w14:textId="77777777" w:rsidR="00663A38" w:rsidRPr="00663A38" w:rsidRDefault="00663A38" w:rsidP="00663A38">
      <w:pPr>
        <w:pStyle w:val="EndNoteBibliography"/>
        <w:spacing w:after="0"/>
        <w:ind w:left="720" w:hanging="720"/>
      </w:pPr>
      <w:bookmarkStart w:id="435" w:name="_ENREF_34"/>
      <w:r w:rsidRPr="00663A38">
        <w:t>Ghazoul, J. 2006. Floral diversity and the facilitation of pollination. Journal of Ecology 94:295-304.</w:t>
      </w:r>
      <w:bookmarkEnd w:id="435"/>
    </w:p>
    <w:p w14:paraId="3B2E28E9" w14:textId="77777777" w:rsidR="00663A38" w:rsidRPr="00663A38" w:rsidRDefault="00663A38" w:rsidP="00663A38">
      <w:pPr>
        <w:pStyle w:val="EndNoteBibliography"/>
        <w:spacing w:after="0"/>
        <w:ind w:left="720" w:hanging="720"/>
      </w:pPr>
      <w:bookmarkStart w:id="436" w:name="_ENREF_35"/>
      <w:r w:rsidRPr="00663A38">
        <w:t>Goldberg, D. E., R. Turkington, L. Olsvig-Whittaker, and A. R. Dyer. 2001. Density dependence in an annual plant community: variation among life history stages. Ecological Monographs 71:423-446.</w:t>
      </w:r>
      <w:bookmarkEnd w:id="436"/>
    </w:p>
    <w:p w14:paraId="74E4393A" w14:textId="77777777" w:rsidR="00663A38" w:rsidRPr="00663A38" w:rsidRDefault="00663A38" w:rsidP="00663A38">
      <w:pPr>
        <w:pStyle w:val="EndNoteBibliography"/>
        <w:spacing w:after="0"/>
        <w:ind w:left="720" w:hanging="720"/>
      </w:pPr>
      <w:bookmarkStart w:id="437" w:name="_ENREF_36"/>
      <w:r w:rsidRPr="00663A38">
        <w:t>Grissell, E. E., and M. E. Schauff. 1990. A handbook of the families of Nearctic Chalcidoidea (Hymenoptera). A handbook of the families of Nearctic Chalcidoidea (Hymenoptera).</w:t>
      </w:r>
      <w:bookmarkEnd w:id="437"/>
    </w:p>
    <w:p w14:paraId="72745AF5" w14:textId="77777777" w:rsidR="00663A38" w:rsidRPr="00663A38" w:rsidRDefault="00663A38" w:rsidP="00663A38">
      <w:pPr>
        <w:pStyle w:val="EndNoteBibliography"/>
        <w:spacing w:after="0"/>
        <w:ind w:left="720" w:hanging="720"/>
      </w:pPr>
      <w:bookmarkStart w:id="438" w:name="_ENREF_37"/>
      <w:r w:rsidRPr="00663A38">
        <w:t>Halvorson, W. L., and D. T. Patten. 1975. Productivity and flowering of winter ephemerals in relation to Sonoran Desert shrubs. American Midland Naturalist:311-319.</w:t>
      </w:r>
      <w:bookmarkEnd w:id="438"/>
    </w:p>
    <w:p w14:paraId="74D250A0" w14:textId="77777777" w:rsidR="00663A38" w:rsidRPr="00663A38" w:rsidRDefault="00663A38" w:rsidP="00663A38">
      <w:pPr>
        <w:pStyle w:val="EndNoteBibliography"/>
        <w:spacing w:after="0"/>
        <w:ind w:left="720" w:hanging="720"/>
      </w:pPr>
      <w:bookmarkStart w:id="439" w:name="_ENREF_38"/>
      <w:r w:rsidRPr="00663A38">
        <w:lastRenderedPageBreak/>
        <w:t>Heinrich, B., and P. H. Raven. 1972. Energetics and pollination ecology. Science 176:597-602.</w:t>
      </w:r>
      <w:bookmarkEnd w:id="439"/>
    </w:p>
    <w:p w14:paraId="436C126B" w14:textId="77777777" w:rsidR="00663A38" w:rsidRPr="00663A38" w:rsidRDefault="00663A38" w:rsidP="00663A38">
      <w:pPr>
        <w:pStyle w:val="EndNoteBibliography"/>
        <w:spacing w:after="0"/>
        <w:ind w:left="720" w:hanging="720"/>
      </w:pPr>
      <w:bookmarkStart w:id="440" w:name="_ENREF_39"/>
      <w:r w:rsidRPr="00663A38">
        <w:t>Holland, N. J., and T. H. Fleming. 2002. Co-pollinators and specialization in the pollinating seed-consumer mutualism between senita cacti and senita moths. Oecologia 133:534-540.</w:t>
      </w:r>
      <w:bookmarkEnd w:id="440"/>
    </w:p>
    <w:p w14:paraId="240B7C4C" w14:textId="77777777" w:rsidR="00663A38" w:rsidRPr="00663A38" w:rsidRDefault="00663A38" w:rsidP="00663A38">
      <w:pPr>
        <w:pStyle w:val="EndNoteBibliography"/>
        <w:spacing w:after="0"/>
        <w:ind w:left="720" w:hanging="720"/>
      </w:pPr>
      <w:bookmarkStart w:id="441" w:name="_ENREF_40"/>
      <w:r w:rsidRPr="00663A38">
        <w:t>Holzapfel, C., and B. E. Mahall. 1999. Bidirectional facilitation and interference between shrubs and annuals in the Mojave Desert. Ecology 80:1747-1761.</w:t>
      </w:r>
      <w:bookmarkEnd w:id="441"/>
    </w:p>
    <w:p w14:paraId="67AC38E3" w14:textId="77777777" w:rsidR="00663A38" w:rsidRPr="00663A38" w:rsidRDefault="00663A38" w:rsidP="00663A38">
      <w:pPr>
        <w:pStyle w:val="EndNoteBibliography"/>
        <w:spacing w:after="0"/>
        <w:ind w:left="720" w:hanging="720"/>
      </w:pPr>
      <w:bookmarkStart w:id="442" w:name="_ENREF_41"/>
      <w:r w:rsidRPr="00663A38">
        <w:t>Hurd Jr, P. D., and E. G. Linsley. 1975. Some insects other than bees associated with Larrea tridentata in the southwestern United States. Proceedings of the Entomological Society of Washington.</w:t>
      </w:r>
      <w:bookmarkEnd w:id="442"/>
    </w:p>
    <w:p w14:paraId="550F4F07" w14:textId="77777777" w:rsidR="00663A38" w:rsidRPr="00663A38" w:rsidRDefault="00663A38" w:rsidP="00663A38">
      <w:pPr>
        <w:pStyle w:val="EndNoteBibliography"/>
        <w:spacing w:after="0"/>
        <w:ind w:left="720" w:hanging="720"/>
      </w:pPr>
      <w:bookmarkStart w:id="443" w:name="_ENREF_42"/>
      <w:r w:rsidRPr="00663A38">
        <w:t>Iler, A. M., D. W. Inouye, T. T. Høye, A. J. Miller‐Rushing, L. A. Burkle, and E. B. Johnston. 2013. Maintenance of temporal synchrony between syrphid flies and floral resources despite differential phenological responses to climate. Global Change Biology 19:2348-2359.</w:t>
      </w:r>
      <w:bookmarkEnd w:id="443"/>
    </w:p>
    <w:p w14:paraId="4757B555" w14:textId="77777777" w:rsidR="00663A38" w:rsidRPr="00663A38" w:rsidRDefault="00663A38" w:rsidP="00663A38">
      <w:pPr>
        <w:pStyle w:val="EndNoteBibliography"/>
        <w:spacing w:after="0"/>
        <w:ind w:left="720" w:hanging="720"/>
      </w:pPr>
      <w:bookmarkStart w:id="444" w:name="_ENREF_43"/>
      <w:r w:rsidRPr="00663A38">
        <w:t>Inouye, D. W., B. M. Larson, A. Ssymank, and P. G. Kevan. 2015. Flies and flowers III: ecology of foraging and pollination. Journal of Pollination Ecology 16:115-133.</w:t>
      </w:r>
      <w:bookmarkEnd w:id="444"/>
    </w:p>
    <w:p w14:paraId="0AD4460A" w14:textId="77777777" w:rsidR="00663A38" w:rsidRPr="00663A38" w:rsidRDefault="00663A38" w:rsidP="00663A38">
      <w:pPr>
        <w:pStyle w:val="EndNoteBibliography"/>
        <w:spacing w:after="0"/>
        <w:ind w:left="720" w:hanging="720"/>
      </w:pPr>
      <w:bookmarkStart w:id="445" w:name="_ENREF_44"/>
      <w:r w:rsidRPr="00663A38">
        <w:t>Jennings, W. B. 2001. Comparative flowering phenology of plants in the western Mojave Desert. Madroño:162-171.</w:t>
      </w:r>
      <w:bookmarkEnd w:id="445"/>
    </w:p>
    <w:p w14:paraId="0C8F9E0A" w14:textId="77777777" w:rsidR="00663A38" w:rsidRPr="00663A38" w:rsidRDefault="00663A38" w:rsidP="00663A38">
      <w:pPr>
        <w:pStyle w:val="EndNoteBibliography"/>
        <w:spacing w:after="0"/>
        <w:ind w:left="720" w:hanging="720"/>
      </w:pPr>
      <w:bookmarkStart w:id="446" w:name="_ENREF_45"/>
      <w:r w:rsidRPr="00663A38">
        <w:t>Kearns, C. A., and D. W. Inouye. 1993, Techniques for pollination biologists, University press of Colorado.</w:t>
      </w:r>
      <w:bookmarkEnd w:id="446"/>
    </w:p>
    <w:p w14:paraId="7CAEA625" w14:textId="77777777" w:rsidR="00663A38" w:rsidRPr="00663A38" w:rsidRDefault="00663A38" w:rsidP="00663A38">
      <w:pPr>
        <w:pStyle w:val="EndNoteBibliography"/>
        <w:spacing w:after="0"/>
        <w:ind w:left="720" w:hanging="720"/>
      </w:pPr>
      <w:bookmarkStart w:id="447" w:name="_ENREF_46"/>
      <w:r w:rsidRPr="00663A38">
        <w:t>Laverty, T. M. 1992. Plant interactions for pollinator visits: a test of the magnet species effect. Oecologia 89:502-508.</w:t>
      </w:r>
      <w:bookmarkEnd w:id="447"/>
    </w:p>
    <w:p w14:paraId="5328C257" w14:textId="77777777" w:rsidR="00663A38" w:rsidRPr="00663A38" w:rsidRDefault="00663A38" w:rsidP="00663A38">
      <w:pPr>
        <w:pStyle w:val="EndNoteBibliography"/>
        <w:spacing w:after="0"/>
        <w:ind w:left="720" w:hanging="720"/>
      </w:pPr>
      <w:bookmarkStart w:id="448" w:name="_ENREF_47"/>
      <w:r w:rsidRPr="00663A38">
        <w:t>Legendre, P., and E. D. Gallagher. 2001. Ecologically meaningful transformations for ordination of species data. Oecologia 129:271-280.</w:t>
      </w:r>
      <w:bookmarkEnd w:id="448"/>
    </w:p>
    <w:p w14:paraId="5DB468D5" w14:textId="77777777" w:rsidR="00663A38" w:rsidRPr="00663A38" w:rsidRDefault="00663A38" w:rsidP="00663A38">
      <w:pPr>
        <w:pStyle w:val="EndNoteBibliography"/>
        <w:spacing w:after="0"/>
        <w:ind w:left="720" w:hanging="720"/>
      </w:pPr>
      <w:bookmarkStart w:id="449" w:name="_ENREF_48"/>
      <w:r w:rsidRPr="00663A38">
        <w:t>Lortie, C. J., A. E. Budden, and A. M. Reid. 2012. From birds to bees: applying video observation techniques to invertebrate pollinators. Journal of Pollination Ecology 6:125-128.</w:t>
      </w:r>
      <w:bookmarkEnd w:id="449"/>
    </w:p>
    <w:p w14:paraId="6D269C6D" w14:textId="77777777" w:rsidR="00663A38" w:rsidRPr="00663A38" w:rsidRDefault="00663A38" w:rsidP="00663A38">
      <w:pPr>
        <w:pStyle w:val="EndNoteBibliography"/>
        <w:spacing w:after="0"/>
        <w:ind w:left="720" w:hanging="720"/>
      </w:pPr>
      <w:bookmarkStart w:id="450" w:name="_ENREF_49"/>
      <w:r w:rsidRPr="00663A38">
        <w:t>Marshall, S. 2012. Flies. The natural history and diversity of Diptera.</w:t>
      </w:r>
      <w:bookmarkEnd w:id="450"/>
    </w:p>
    <w:p w14:paraId="7D4BF4C2" w14:textId="77777777" w:rsidR="00663A38" w:rsidRPr="00663A38" w:rsidRDefault="00663A38" w:rsidP="00663A38">
      <w:pPr>
        <w:pStyle w:val="EndNoteBibliography"/>
        <w:spacing w:after="0"/>
        <w:ind w:left="720" w:hanging="720"/>
      </w:pPr>
      <w:bookmarkStart w:id="451" w:name="_ENREF_50"/>
      <w:r w:rsidRPr="00663A38">
        <w:t>McIntire, E. J., and A. Fajardo. 2014. Facilitation as a ubiquitous driver of biodiversity. New Phytologist 201:403-416.</w:t>
      </w:r>
      <w:bookmarkEnd w:id="451"/>
    </w:p>
    <w:p w14:paraId="65F9BDB8" w14:textId="77777777" w:rsidR="00663A38" w:rsidRPr="00663A38" w:rsidRDefault="00663A38" w:rsidP="00663A38">
      <w:pPr>
        <w:pStyle w:val="EndNoteBibliography"/>
        <w:spacing w:after="0"/>
        <w:ind w:left="720" w:hanging="720"/>
      </w:pPr>
      <w:bookmarkStart w:id="452" w:name="_ENREF_51"/>
      <w:r w:rsidRPr="00663A38">
        <w:t>McKinney, A. M., and K. Goodell. 2010. Shading by invasive shrub reduces seed production and pollinator services in a native herb. Biological Invasions 12:2751-2763.</w:t>
      </w:r>
      <w:bookmarkEnd w:id="452"/>
    </w:p>
    <w:p w14:paraId="38F036CD" w14:textId="77777777" w:rsidR="00663A38" w:rsidRPr="00663A38" w:rsidRDefault="00663A38" w:rsidP="00663A38">
      <w:pPr>
        <w:pStyle w:val="EndNoteBibliography"/>
        <w:spacing w:after="0"/>
        <w:ind w:left="720" w:hanging="720"/>
      </w:pPr>
      <w:bookmarkStart w:id="453" w:name="_ENREF_52"/>
      <w:r w:rsidRPr="00663A38">
        <w:t>McPeek, M. A., and B. L. Peckarsky. 1998. Life histories and the strengths of species interactions: combining mortality, growth, and fecundity effects. Ecology 79:867-879.</w:t>
      </w:r>
      <w:bookmarkEnd w:id="453"/>
    </w:p>
    <w:p w14:paraId="72733315" w14:textId="77777777" w:rsidR="00663A38" w:rsidRPr="00663A38" w:rsidRDefault="00663A38" w:rsidP="00663A38">
      <w:pPr>
        <w:pStyle w:val="EndNoteBibliography"/>
        <w:spacing w:after="0"/>
        <w:ind w:left="720" w:hanging="720"/>
      </w:pPr>
      <w:bookmarkStart w:id="454" w:name="_ENREF_53"/>
      <w:r w:rsidRPr="00663A38">
        <w:t>Michener, C. D. 2000, The bees of the world, v. 1, JHU press.</w:t>
      </w:r>
      <w:bookmarkEnd w:id="454"/>
    </w:p>
    <w:p w14:paraId="487B99F3" w14:textId="77777777" w:rsidR="00663A38" w:rsidRPr="00663A38" w:rsidRDefault="00663A38" w:rsidP="00663A38">
      <w:pPr>
        <w:pStyle w:val="EndNoteBibliography"/>
        <w:spacing w:after="0"/>
        <w:ind w:left="720" w:hanging="720"/>
      </w:pPr>
      <w:bookmarkStart w:id="455" w:name="_ENREF_54"/>
      <w:r w:rsidRPr="00663A38">
        <w:t>Michener, C. D., R. J. McGinley, and B. N. Danforth. 1994, The bee genera of North and Central America (Hymenoptera: Apoidea), Smithsonian Institution Press.</w:t>
      </w:r>
      <w:bookmarkEnd w:id="455"/>
    </w:p>
    <w:p w14:paraId="48CDD9B7" w14:textId="77777777" w:rsidR="00663A38" w:rsidRPr="00663A38" w:rsidRDefault="00663A38" w:rsidP="00663A38">
      <w:pPr>
        <w:pStyle w:val="EndNoteBibliography"/>
        <w:spacing w:after="0"/>
        <w:ind w:left="720" w:hanging="720"/>
      </w:pPr>
      <w:bookmarkStart w:id="456" w:name="_ENREF_55"/>
      <w:r w:rsidRPr="00663A38">
        <w:t>Minckley, R. L., J. H. Cane, L. Kervin, and T. Roulston. 1999. Spatial predictability and resource specialization of bees (Hymenoptera: Apoidea) at a superabundant, widespread resource. Biological Journal of the Linnean Society 67:119-147.</w:t>
      </w:r>
      <w:bookmarkEnd w:id="456"/>
    </w:p>
    <w:p w14:paraId="1C26248A" w14:textId="77777777" w:rsidR="00663A38" w:rsidRPr="00663A38" w:rsidRDefault="00663A38" w:rsidP="00663A38">
      <w:pPr>
        <w:pStyle w:val="EndNoteBibliography"/>
        <w:spacing w:after="0"/>
        <w:ind w:left="720" w:hanging="720"/>
      </w:pPr>
      <w:bookmarkStart w:id="457" w:name="_ENREF_56"/>
      <w:r w:rsidRPr="00663A38">
        <w:t>Miranda, G., A. Young, M. Locke, S. Marshall, J. Skevington, and F. Thompson. 2013. Key to the genera of Nearctic Syrphidae. Canadian Journal of Arthropod Identification 23:351.</w:t>
      </w:r>
      <w:bookmarkEnd w:id="457"/>
    </w:p>
    <w:p w14:paraId="7E547A8D" w14:textId="77777777" w:rsidR="00663A38" w:rsidRPr="00663A38" w:rsidRDefault="00663A38" w:rsidP="00663A38">
      <w:pPr>
        <w:pStyle w:val="EndNoteBibliography"/>
        <w:spacing w:after="0"/>
        <w:ind w:left="720" w:hanging="720"/>
      </w:pPr>
      <w:bookmarkStart w:id="458" w:name="_ENREF_57"/>
      <w:r w:rsidRPr="00663A38">
        <w:t>Mosquin, T. 1971. Competition for pollinators as a stimulus for the evolution of flowering time. Oikos:398-402.</w:t>
      </w:r>
      <w:bookmarkEnd w:id="458"/>
    </w:p>
    <w:p w14:paraId="09EE6AD0" w14:textId="77777777" w:rsidR="00663A38" w:rsidRPr="00663A38" w:rsidRDefault="00663A38" w:rsidP="00663A38">
      <w:pPr>
        <w:pStyle w:val="EndNoteBibliography"/>
        <w:spacing w:after="0"/>
        <w:ind w:left="720" w:hanging="720"/>
      </w:pPr>
      <w:bookmarkStart w:id="459" w:name="_ENREF_58"/>
      <w:r w:rsidRPr="00663A38">
        <w:t>Noma, T., and M. J. Brewer. 2008. Seasonal abundance of resident parasitoids and predatory flies and corresponding soybean aphid densities, with comments on classical biological control of soybean aphid in the Midwest. Journal of Economic Entomology 101:278-287.</w:t>
      </w:r>
      <w:bookmarkEnd w:id="459"/>
    </w:p>
    <w:p w14:paraId="1A845D25" w14:textId="77777777" w:rsidR="00663A38" w:rsidRPr="00663A38" w:rsidRDefault="00663A38" w:rsidP="00663A38">
      <w:pPr>
        <w:pStyle w:val="EndNoteBibliography"/>
        <w:spacing w:after="0"/>
        <w:ind w:left="720" w:hanging="720"/>
      </w:pPr>
      <w:bookmarkStart w:id="460" w:name="_ENREF_59"/>
      <w:r w:rsidRPr="00663A38">
        <w:lastRenderedPageBreak/>
        <w:t>Oliver, I., and A. J. Beattie. 1993. A possible method for the rapid assessment of biodiversity. Conservation biology 7:562-568.</w:t>
      </w:r>
      <w:bookmarkEnd w:id="460"/>
    </w:p>
    <w:p w14:paraId="62F61507" w14:textId="77777777" w:rsidR="00663A38" w:rsidRPr="00663A38" w:rsidRDefault="00663A38" w:rsidP="00663A38">
      <w:pPr>
        <w:pStyle w:val="EndNoteBibliography"/>
        <w:spacing w:after="0"/>
        <w:ind w:left="720" w:hanging="720"/>
      </w:pPr>
      <w:bookmarkStart w:id="461" w:name="_ENREF_60"/>
      <w:r w:rsidRPr="00663A38">
        <w:t>Pellmyr, O. 2003. Yuccas, yucca moths, and coevolution: a review. Annals of the Missouri Botanical Garden:35-55.</w:t>
      </w:r>
      <w:bookmarkEnd w:id="461"/>
    </w:p>
    <w:p w14:paraId="15919D6A" w14:textId="77777777" w:rsidR="00663A38" w:rsidRPr="00663A38" w:rsidRDefault="00663A38" w:rsidP="00663A38">
      <w:pPr>
        <w:pStyle w:val="EndNoteBibliography"/>
        <w:spacing w:after="0"/>
        <w:ind w:left="720" w:hanging="720"/>
      </w:pPr>
      <w:bookmarkStart w:id="462" w:name="_ENREF_61"/>
      <w:r w:rsidRPr="00663A38">
        <w:t>Petit, S., and C. R. Dickson. 2005. Grass-tree (Xanthorrhoea semiplana, Liliaceae) facilitation of the endangered pink-lipped spider orchid (Caladenia syn. Arachnorchis behrii, Orchidaceae) varies in South Australia. Australian Journal of Botany 53:455-464.</w:t>
      </w:r>
      <w:bookmarkEnd w:id="462"/>
    </w:p>
    <w:p w14:paraId="0E50A641" w14:textId="77777777" w:rsidR="00663A38" w:rsidRPr="00663A38" w:rsidRDefault="00663A38" w:rsidP="00663A38">
      <w:pPr>
        <w:pStyle w:val="EndNoteBibliography"/>
        <w:spacing w:after="0"/>
        <w:ind w:left="720" w:hanging="720"/>
      </w:pPr>
      <w:bookmarkStart w:id="463" w:name="_ENREF_62"/>
      <w:r w:rsidRPr="00663A38">
        <w:t>Petrů, M., K. Tielbörger, R. Belkin, M. Sternberg, and F. Jeltsch. 2006. Life history variation in an annual plant under two opposing environmental constraints along an aridity gradient. Ecography 29:66-74.</w:t>
      </w:r>
      <w:bookmarkEnd w:id="463"/>
    </w:p>
    <w:p w14:paraId="4706CEAD" w14:textId="77777777" w:rsidR="00663A38" w:rsidRPr="00663A38" w:rsidRDefault="00663A38" w:rsidP="00663A38">
      <w:pPr>
        <w:pStyle w:val="EndNoteBibliography"/>
        <w:spacing w:after="0"/>
        <w:ind w:left="720" w:hanging="720"/>
      </w:pPr>
      <w:bookmarkStart w:id="464" w:name="_ENREF_63"/>
      <w:r w:rsidRPr="00663A38">
        <w:t>Pugnaire, F. I., P. Haase, and J. Puigdefabregas. 1996. Facilitation between higher plant species in a semiarid environment. Ecology 77:1420-1426.</w:t>
      </w:r>
      <w:bookmarkEnd w:id="464"/>
    </w:p>
    <w:p w14:paraId="6B338C20" w14:textId="77777777" w:rsidR="00663A38" w:rsidRPr="00663A38" w:rsidRDefault="00663A38" w:rsidP="00663A38">
      <w:pPr>
        <w:pStyle w:val="EndNoteBibliography"/>
        <w:spacing w:after="0"/>
        <w:ind w:left="720" w:hanging="720"/>
      </w:pPr>
      <w:bookmarkStart w:id="465" w:name="_ENREF_64"/>
      <w:r w:rsidRPr="00663A38">
        <w:t>Pyke, G. H. 1984. Optimal foraging theory: a critical review. Annual review of ecology and systematics 15:523-575.</w:t>
      </w:r>
      <w:bookmarkEnd w:id="465"/>
    </w:p>
    <w:p w14:paraId="33939A31" w14:textId="77777777" w:rsidR="00663A38" w:rsidRPr="00663A38" w:rsidRDefault="00663A38" w:rsidP="00663A38">
      <w:pPr>
        <w:pStyle w:val="EndNoteBibliography"/>
        <w:spacing w:after="0"/>
        <w:ind w:left="720" w:hanging="720"/>
      </w:pPr>
      <w:bookmarkStart w:id="466" w:name="_ENREF_65"/>
      <w:r w:rsidRPr="00663A38">
        <w:t>Pyke, G. H., H. R. Pulliam, and E. L. Charnov. 1977. Optimal foraging: a selective review of theory and tests. The quarterly review of biology 52:137-154.</w:t>
      </w:r>
      <w:bookmarkEnd w:id="466"/>
    </w:p>
    <w:p w14:paraId="408F194D" w14:textId="77777777" w:rsidR="00663A38" w:rsidRPr="00663A38" w:rsidRDefault="00663A38" w:rsidP="00663A38">
      <w:pPr>
        <w:pStyle w:val="EndNoteBibliography"/>
        <w:spacing w:after="0"/>
        <w:ind w:left="720" w:hanging="720"/>
      </w:pPr>
      <w:bookmarkStart w:id="467" w:name="_ENREF_66"/>
      <w:r w:rsidRPr="00663A38">
        <w:t>Reitan, T., and A. Nielsen. 2016. Do not divide count data with count data; a story from pollination ecology with implications beyond. PloS one 11:e0149129.</w:t>
      </w:r>
      <w:bookmarkEnd w:id="467"/>
    </w:p>
    <w:p w14:paraId="4CCA6E19" w14:textId="77777777" w:rsidR="00663A38" w:rsidRPr="00663A38" w:rsidRDefault="00663A38" w:rsidP="00663A38">
      <w:pPr>
        <w:pStyle w:val="EndNoteBibliography"/>
        <w:spacing w:after="0"/>
        <w:ind w:left="720" w:hanging="720"/>
      </w:pPr>
      <w:bookmarkStart w:id="468" w:name="_ENREF_67"/>
      <w:r w:rsidRPr="00663A38">
        <w:t>Robertson, A. W., C. Mountjoy, B. E. Faulkner, M. V. Roberts, and M. R. Macnair. 1999. Bumble bee selection of Mimulus guttatus flowers: the effects of pollen quality and reward depletion. Ecology 80:2594-2606.</w:t>
      </w:r>
      <w:bookmarkEnd w:id="468"/>
    </w:p>
    <w:p w14:paraId="0CEE87BB" w14:textId="77777777" w:rsidR="00663A38" w:rsidRPr="00663A38" w:rsidRDefault="00663A38" w:rsidP="00663A38">
      <w:pPr>
        <w:pStyle w:val="EndNoteBibliography"/>
        <w:spacing w:after="0"/>
        <w:ind w:left="720" w:hanging="720"/>
      </w:pPr>
      <w:bookmarkStart w:id="469" w:name="_ENREF_68"/>
      <w:r w:rsidRPr="00663A38">
        <w:t>Roll, J., R. J. Mitchell, R. J. Cabin, and D. L. Marshall. 1997. Reproductive Success Increases with Local Density of Conspecif ics in a Desert Mustard (Lesquerella fendleri) El Exito Reproductivo Incrementa con la Densidad Local de Coespecificos en la Mostaza del Desierto (Lesquerella fendleri). Conservation biology 11:738-746.</w:t>
      </w:r>
      <w:bookmarkEnd w:id="469"/>
    </w:p>
    <w:p w14:paraId="35D9D1D3" w14:textId="77777777" w:rsidR="00663A38" w:rsidRPr="00663A38" w:rsidRDefault="00663A38" w:rsidP="00663A38">
      <w:pPr>
        <w:pStyle w:val="EndNoteBibliography"/>
        <w:spacing w:after="0"/>
        <w:ind w:left="720" w:hanging="720"/>
      </w:pPr>
      <w:bookmarkStart w:id="470" w:name="_ENREF_69"/>
      <w:r w:rsidRPr="00663A38">
        <w:t>Rousset, O., and J. Lepart. 2000. Positive and negative interactions at different life stages of a colonizing species (Quercus humilis). Journal of Ecology 88:401-412.</w:t>
      </w:r>
      <w:bookmarkEnd w:id="470"/>
    </w:p>
    <w:p w14:paraId="00534AAC" w14:textId="77777777" w:rsidR="00663A38" w:rsidRPr="00663A38" w:rsidRDefault="00663A38" w:rsidP="00663A38">
      <w:pPr>
        <w:pStyle w:val="EndNoteBibliography"/>
        <w:spacing w:after="0"/>
        <w:ind w:left="720" w:hanging="720"/>
      </w:pPr>
      <w:bookmarkStart w:id="471" w:name="_ENREF_70"/>
      <w:r w:rsidRPr="00663A38">
        <w:t>Rundel, P. W., and A. C. Gibson. 2005, Ecological communities and processes in a Mojave Desert ecosystem, Cambridge University Press.</w:t>
      </w:r>
      <w:bookmarkEnd w:id="471"/>
    </w:p>
    <w:p w14:paraId="166452BF" w14:textId="77777777" w:rsidR="00663A38" w:rsidRPr="00663A38" w:rsidRDefault="00663A38" w:rsidP="00663A38">
      <w:pPr>
        <w:pStyle w:val="EndNoteBibliography"/>
        <w:spacing w:after="0"/>
        <w:ind w:left="720" w:hanging="720"/>
      </w:pPr>
      <w:bookmarkStart w:id="472" w:name="_ENREF_71"/>
      <w:r w:rsidRPr="00663A38">
        <w:t>Rutowski, R. L., and J. Alcock. 1980. Temporal variation in male copulatory behaviour in the solitary bee Nomadopsis puellae (Hymenoptera: Andrenidae). Behaviour 73:175-187.</w:t>
      </w:r>
      <w:bookmarkEnd w:id="472"/>
    </w:p>
    <w:p w14:paraId="21C72DF3" w14:textId="77777777" w:rsidR="00663A38" w:rsidRPr="00663A38" w:rsidRDefault="00663A38" w:rsidP="00663A38">
      <w:pPr>
        <w:pStyle w:val="EndNoteBibliography"/>
        <w:spacing w:after="0"/>
        <w:ind w:left="720" w:hanging="720"/>
      </w:pPr>
      <w:bookmarkStart w:id="473" w:name="_ENREF_72"/>
      <w:r w:rsidRPr="00663A38">
        <w:t>Saul-Gershenz, L., J. Millar, and J. McElfresh. 2012. Mojave National Preserve. National Park Service U.S. Department of the Interior. . https://</w:t>
      </w:r>
      <w:hyperlink r:id="rId10" w:history="1">
        <w:r w:rsidRPr="00663A38">
          <w:rPr>
            <w:rStyle w:val="Hyperlink"/>
          </w:rPr>
          <w:t>www.nps.gov/moja/learn/nature/upload/201204MOJAscience.pdf</w:t>
        </w:r>
      </w:hyperlink>
      <w:r w:rsidRPr="00663A38">
        <w:t>.</w:t>
      </w:r>
      <w:bookmarkEnd w:id="473"/>
    </w:p>
    <w:p w14:paraId="713A8CD6" w14:textId="77777777" w:rsidR="00663A38" w:rsidRPr="00663A38" w:rsidRDefault="00663A38" w:rsidP="00663A38">
      <w:pPr>
        <w:pStyle w:val="EndNoteBibliography"/>
        <w:spacing w:after="0"/>
        <w:ind w:left="720" w:hanging="720"/>
      </w:pPr>
      <w:bookmarkStart w:id="474" w:name="_ENREF_73"/>
      <w:r w:rsidRPr="00663A38">
        <w:t>Schafer, J., E. Mudrak, C. Haines, H. Parag, K. Moloney, and C. Holzapfel. 2012. The association of native and non-native annual plants with Larrea tridentata (creosote bush) in the Mojave and Sonoran Deserts. Journal of arid environments 87:129-135.</w:t>
      </w:r>
      <w:bookmarkEnd w:id="474"/>
    </w:p>
    <w:p w14:paraId="6E39DDAF" w14:textId="77777777" w:rsidR="00663A38" w:rsidRPr="00663A38" w:rsidRDefault="00663A38" w:rsidP="00663A38">
      <w:pPr>
        <w:pStyle w:val="EndNoteBibliography"/>
        <w:spacing w:after="0"/>
        <w:ind w:left="720" w:hanging="720"/>
      </w:pPr>
      <w:bookmarkStart w:id="475" w:name="_ENREF_74"/>
      <w:r w:rsidRPr="00663A38">
        <w:t>Schemske, D. W. 1981. Floral convergence and pollinator sharing in two bee‐pollinated tropical herbs. Ecology 62:946-954.</w:t>
      </w:r>
      <w:bookmarkEnd w:id="475"/>
    </w:p>
    <w:p w14:paraId="3CFA6ACD" w14:textId="77777777" w:rsidR="00663A38" w:rsidRPr="00663A38" w:rsidRDefault="00663A38" w:rsidP="00663A38">
      <w:pPr>
        <w:pStyle w:val="EndNoteBibliography"/>
        <w:spacing w:after="0"/>
        <w:ind w:left="720" w:hanging="720"/>
      </w:pPr>
      <w:bookmarkStart w:id="476" w:name="_ENREF_75"/>
      <w:r w:rsidRPr="00663A38">
        <w:t>Schiffers, K., and K. Tielbörger. 2006. Ontogenetic shifts in interactions among annual plants. Journal of Ecology 94:336-341.</w:t>
      </w:r>
      <w:bookmarkEnd w:id="476"/>
    </w:p>
    <w:p w14:paraId="6DE0076C" w14:textId="77777777" w:rsidR="00663A38" w:rsidRPr="00663A38" w:rsidRDefault="00663A38" w:rsidP="00663A38">
      <w:pPr>
        <w:pStyle w:val="EndNoteBibliography"/>
        <w:spacing w:after="0"/>
        <w:ind w:left="720" w:hanging="720"/>
      </w:pPr>
      <w:bookmarkStart w:id="477" w:name="_ENREF_76"/>
      <w:r w:rsidRPr="00663A38">
        <w:t>Shavit, O., A. Dafni, and G. Ne'eman. 2009. Competition between honeybees (Apis mellifera) and native solitary bees in the Mediterranean region of Israel—Implications for conservation. Israel Journal of Plant Sciences 57:171-183.</w:t>
      </w:r>
      <w:bookmarkEnd w:id="477"/>
    </w:p>
    <w:p w14:paraId="4689A8FA" w14:textId="77777777" w:rsidR="00663A38" w:rsidRPr="00663A38" w:rsidRDefault="00663A38" w:rsidP="00663A38">
      <w:pPr>
        <w:pStyle w:val="EndNoteBibliography"/>
        <w:spacing w:after="0"/>
        <w:ind w:left="720" w:hanging="720"/>
      </w:pPr>
      <w:bookmarkStart w:id="478" w:name="_ENREF_77"/>
      <w:r w:rsidRPr="00663A38">
        <w:t>Sih, A., and M.-S. Baltus. 1987. Patch size, pollinator behavior, and pollinator limitation in catnip. Ecology 68:1679-1690.</w:t>
      </w:r>
      <w:bookmarkEnd w:id="478"/>
    </w:p>
    <w:p w14:paraId="2A246AA5" w14:textId="77777777" w:rsidR="00663A38" w:rsidRPr="00663A38" w:rsidRDefault="00663A38" w:rsidP="00663A38">
      <w:pPr>
        <w:pStyle w:val="EndNoteBibliography"/>
        <w:spacing w:after="0"/>
        <w:ind w:left="720" w:hanging="720"/>
      </w:pPr>
      <w:bookmarkStart w:id="479" w:name="_ENREF_78"/>
      <w:r w:rsidRPr="00663A38">
        <w:lastRenderedPageBreak/>
        <w:t>Simpson, B., J. Neff, and A. Moldenke. 1977. Reproductive systems of Larrea. Mabry, T, J,, Hunziker, J, H,, DiFeo, D, R,, jr ed (s). Creosote bush: biology and chemistry of Larrea in the New World deserts. Stroudsburg, Dowden, Hutchinson &amp; Ross Inc:92-114.</w:t>
      </w:r>
      <w:bookmarkEnd w:id="479"/>
    </w:p>
    <w:p w14:paraId="521BFE07" w14:textId="77777777" w:rsidR="00663A38" w:rsidRPr="00663A38" w:rsidRDefault="00663A38" w:rsidP="00663A38">
      <w:pPr>
        <w:pStyle w:val="EndNoteBibliography"/>
        <w:spacing w:after="0"/>
        <w:ind w:left="720" w:hanging="720"/>
      </w:pPr>
      <w:bookmarkStart w:id="480" w:name="_ENREF_79"/>
      <w:r w:rsidRPr="00663A38">
        <w:t>Simpson, B. B., and J. L. Neff. 1987. Pollination Ecology in the Southwest. Aliso: A Journal of Systematic and Evolutionary Botany 11:417-440.</w:t>
      </w:r>
      <w:bookmarkEnd w:id="480"/>
    </w:p>
    <w:p w14:paraId="16ED3454" w14:textId="77777777" w:rsidR="00663A38" w:rsidRPr="00663A38" w:rsidRDefault="00663A38" w:rsidP="00663A38">
      <w:pPr>
        <w:pStyle w:val="EndNoteBibliography"/>
        <w:spacing w:after="0"/>
        <w:ind w:left="720" w:hanging="720"/>
      </w:pPr>
      <w:bookmarkStart w:id="481" w:name="_ENREF_80"/>
      <w:r w:rsidRPr="00663A38">
        <w:t>Sotomayor, D. A., and C. J. Lortie. 2015. Indirect interactions in terrestrial plant communities: emerging patterns and research gaps. Ecosphere 6:art103.</w:t>
      </w:r>
      <w:bookmarkEnd w:id="481"/>
    </w:p>
    <w:p w14:paraId="24FD2F91" w14:textId="77777777" w:rsidR="00663A38" w:rsidRPr="00663A38" w:rsidRDefault="00663A38" w:rsidP="00663A38">
      <w:pPr>
        <w:pStyle w:val="EndNoteBibliography"/>
        <w:spacing w:after="0"/>
        <w:ind w:left="720" w:hanging="720"/>
      </w:pPr>
      <w:bookmarkStart w:id="482" w:name="_ENREF_81"/>
      <w:r w:rsidRPr="00663A38">
        <w:t>Sowig, P. 1989. Effects of flowering plant's patch size on species composition of pollinator communities, foraging strategies, and resource partitioning in bumblebees (Hymenoptera: Apidae). Oecologia 78:550-558.</w:t>
      </w:r>
      <w:bookmarkEnd w:id="482"/>
    </w:p>
    <w:p w14:paraId="2016983B" w14:textId="77777777" w:rsidR="00663A38" w:rsidRPr="00663A38" w:rsidRDefault="00663A38" w:rsidP="00663A38">
      <w:pPr>
        <w:pStyle w:val="EndNoteBibliography"/>
        <w:spacing w:after="0"/>
        <w:ind w:left="720" w:hanging="720"/>
      </w:pPr>
      <w:bookmarkStart w:id="483" w:name="_ENREF_82"/>
      <w:r w:rsidRPr="00663A38">
        <w:t>Suzán, H., G. P. Nabhan, and D. T. Patten. 1994. Nurse plant and floral biology of a rare night‐blooming cereus, Peniocereus striatus (Brandegee) F. Buxbaum. Conservation Biology 8:461-470.</w:t>
      </w:r>
      <w:bookmarkEnd w:id="483"/>
    </w:p>
    <w:p w14:paraId="1DDADF03" w14:textId="77777777" w:rsidR="00663A38" w:rsidRPr="00663A38" w:rsidRDefault="00663A38" w:rsidP="00663A38">
      <w:pPr>
        <w:pStyle w:val="EndNoteBibliography"/>
        <w:spacing w:after="0"/>
        <w:ind w:left="720" w:hanging="720"/>
      </w:pPr>
      <w:bookmarkStart w:id="484" w:name="_ENREF_83"/>
      <w:r w:rsidRPr="00663A38">
        <w:t>Teskey, H., J. Vockeroth, and D. Wood. 1981. Manual of Nearctic Diptera. Ottawa, Research Branch, Agriculture Canada, Monograph 27.</w:t>
      </w:r>
      <w:bookmarkEnd w:id="484"/>
    </w:p>
    <w:p w14:paraId="70AA25D1" w14:textId="77777777" w:rsidR="00663A38" w:rsidRPr="00663A38" w:rsidRDefault="00663A38" w:rsidP="00663A38">
      <w:pPr>
        <w:pStyle w:val="EndNoteBibliography"/>
        <w:spacing w:after="0"/>
        <w:ind w:left="720" w:hanging="720"/>
      </w:pPr>
      <w:bookmarkStart w:id="485" w:name="_ENREF_84"/>
      <w:r w:rsidRPr="00663A38">
        <w:t>Thomson, J. D. 1978. Effects of Stand Composition on Insect Visitation in Two-Species Mixtures of Hieracium. American Midland Naturalist 100:431-440.</w:t>
      </w:r>
      <w:bookmarkEnd w:id="485"/>
    </w:p>
    <w:p w14:paraId="4A79B7D0" w14:textId="77777777" w:rsidR="00663A38" w:rsidRPr="00663A38" w:rsidRDefault="00663A38" w:rsidP="00663A38">
      <w:pPr>
        <w:pStyle w:val="EndNoteBibliography"/>
        <w:spacing w:after="0"/>
        <w:ind w:left="720" w:hanging="720"/>
      </w:pPr>
      <w:bookmarkStart w:id="486" w:name="_ENREF_85"/>
      <w:r w:rsidRPr="00663A38">
        <w:t>Tielbörger, K., and R. Kadmon. 2000. Temporal environmental variation tips the balance between facilitation and interference in desert plants. Ecology 81:1544-1553.</w:t>
      </w:r>
      <w:bookmarkEnd w:id="486"/>
    </w:p>
    <w:p w14:paraId="3A8D8E30" w14:textId="77777777" w:rsidR="00663A38" w:rsidRPr="00663A38" w:rsidRDefault="00663A38" w:rsidP="00663A38">
      <w:pPr>
        <w:pStyle w:val="EndNoteBibliography"/>
        <w:spacing w:after="0"/>
        <w:ind w:left="720" w:hanging="720"/>
      </w:pPr>
      <w:bookmarkStart w:id="487" w:name="_ENREF_86"/>
      <w:r w:rsidRPr="00663A38">
        <w:t>Triplehorn, C., and N. F. Johnson. 2005. Borror and delong’s introduction to the study of insects. Brooks. Cole, Belmont, California, USA.</w:t>
      </w:r>
      <w:bookmarkEnd w:id="487"/>
    </w:p>
    <w:p w14:paraId="6394A94B" w14:textId="77777777" w:rsidR="00663A38" w:rsidRPr="00663A38" w:rsidRDefault="00663A38" w:rsidP="00663A38">
      <w:pPr>
        <w:pStyle w:val="EndNoteBibliography"/>
        <w:spacing w:after="0"/>
        <w:ind w:left="720" w:hanging="720"/>
      </w:pPr>
      <w:bookmarkStart w:id="488" w:name="_ENREF_87"/>
      <w:r w:rsidRPr="00663A38">
        <w:t>Valiente-Banuet, A., A. Bolongaro-Crevenna, O. Briones, E. Ezcurra, M. Rosas, H. Nuñez, G. Barnard et al. 1991. Spatial relationships between cacti and nurse shrubs in a semi‐arid environment in central Mexico. Journal of Vegetation Science 2:15-20.</w:t>
      </w:r>
      <w:bookmarkEnd w:id="488"/>
    </w:p>
    <w:p w14:paraId="592F84A0" w14:textId="77777777" w:rsidR="00663A38" w:rsidRPr="00663A38" w:rsidRDefault="00663A38" w:rsidP="00663A38">
      <w:pPr>
        <w:pStyle w:val="EndNoteBibliography"/>
        <w:spacing w:after="0"/>
        <w:ind w:left="720" w:hanging="720"/>
      </w:pPr>
      <w:bookmarkStart w:id="489" w:name="_ENREF_88"/>
      <w:r w:rsidRPr="00663A38">
        <w:t>Valiente‐Banuet, A., and M. Verdú. 2007. Facilitation can increase the phylogenetic diversity of plant communities. Ecology letters 10:1029-1036.</w:t>
      </w:r>
      <w:bookmarkEnd w:id="489"/>
    </w:p>
    <w:p w14:paraId="0EFFDAED" w14:textId="77777777" w:rsidR="00663A38" w:rsidRPr="00663A38" w:rsidRDefault="00663A38" w:rsidP="00663A38">
      <w:pPr>
        <w:pStyle w:val="EndNoteBibliography"/>
        <w:spacing w:after="0"/>
        <w:ind w:left="720" w:hanging="720"/>
      </w:pPr>
      <w:bookmarkStart w:id="490" w:name="_ENREF_89"/>
      <w:r w:rsidRPr="00663A38">
        <w:t>Van Der Putten, W. H. 2009. A multitrophic perspective on functioning and evolution of facilitation in plant communities. Journal of Ecology 97:1131-1138.</w:t>
      </w:r>
      <w:bookmarkEnd w:id="490"/>
    </w:p>
    <w:p w14:paraId="087E5FB0" w14:textId="77777777" w:rsidR="00663A38" w:rsidRPr="00663A38" w:rsidRDefault="00663A38" w:rsidP="00663A38">
      <w:pPr>
        <w:pStyle w:val="EndNoteBibliography"/>
        <w:spacing w:after="0"/>
        <w:ind w:left="720" w:hanging="720"/>
      </w:pPr>
      <w:bookmarkStart w:id="491" w:name="_ENREF_90"/>
      <w:r w:rsidRPr="00663A38">
        <w:t>Vasek, F. C. 1980. Creosote bush: long‐lived clones in the Mojave Desert. American Journal of Botany 67:246-255.</w:t>
      </w:r>
      <w:bookmarkEnd w:id="491"/>
    </w:p>
    <w:p w14:paraId="73298F24" w14:textId="77777777" w:rsidR="00663A38" w:rsidRPr="00663A38" w:rsidRDefault="00663A38" w:rsidP="00663A38">
      <w:pPr>
        <w:pStyle w:val="EndNoteBibliography"/>
        <w:spacing w:after="0"/>
        <w:ind w:left="720" w:hanging="720"/>
      </w:pPr>
      <w:bookmarkStart w:id="492" w:name="_ENREF_91"/>
      <w:r w:rsidRPr="00663A38">
        <w:t>Vockeroth, J. 1992, The flower flies of the subfamily Syrphinae of Canada, Alaska, and Greenland: Diptera, Syrphidae, v. 1867, Agriculture Canada.</w:t>
      </w:r>
      <w:bookmarkEnd w:id="492"/>
    </w:p>
    <w:p w14:paraId="1C655EBA" w14:textId="77777777" w:rsidR="00663A38" w:rsidRPr="00663A38" w:rsidRDefault="00663A38" w:rsidP="00663A38">
      <w:pPr>
        <w:pStyle w:val="EndNoteBibliography"/>
        <w:spacing w:after="0"/>
        <w:ind w:left="720" w:hanging="720"/>
      </w:pPr>
      <w:bookmarkStart w:id="493" w:name="_ENREF_92"/>
      <w:r w:rsidRPr="00663A38">
        <w:t>Wainwright, C. M. 1978. Hymenopteran territoriality and its influences on the pollination ecology of Lupinus arizonicus. The Southwestern Naturalist:605-615.</w:t>
      </w:r>
      <w:bookmarkEnd w:id="493"/>
    </w:p>
    <w:p w14:paraId="77EFC8C7" w14:textId="77777777" w:rsidR="00663A38" w:rsidRPr="00663A38" w:rsidRDefault="00663A38" w:rsidP="00663A38">
      <w:pPr>
        <w:pStyle w:val="EndNoteBibliography"/>
        <w:spacing w:after="0"/>
        <w:ind w:left="720" w:hanging="720"/>
      </w:pPr>
      <w:bookmarkStart w:id="494" w:name="_ENREF_93"/>
      <w:r w:rsidRPr="00663A38">
        <w:t>Waser, N. M. 1986. Flower constancy: definition, cause, and measurement. The American Naturalist 127:593-603.</w:t>
      </w:r>
      <w:bookmarkEnd w:id="494"/>
    </w:p>
    <w:p w14:paraId="44F677DF" w14:textId="77777777" w:rsidR="00663A38" w:rsidRPr="00663A38" w:rsidRDefault="00663A38" w:rsidP="00663A38">
      <w:pPr>
        <w:pStyle w:val="EndNoteBibliography"/>
        <w:spacing w:after="0"/>
        <w:ind w:left="720" w:hanging="720"/>
      </w:pPr>
      <w:bookmarkStart w:id="495" w:name="_ENREF_94"/>
      <w:r w:rsidRPr="00663A38">
        <w:t>Wootton, J. T. 1994. The nature and consequences of indirect effects in ecological communities. Annual Review of Ecology and Systematics 25:443-466.</w:t>
      </w:r>
      <w:bookmarkEnd w:id="495"/>
    </w:p>
    <w:p w14:paraId="3E619056" w14:textId="77777777" w:rsidR="00663A38" w:rsidRPr="00663A38" w:rsidRDefault="00663A38" w:rsidP="00663A38">
      <w:pPr>
        <w:pStyle w:val="EndNoteBibliography"/>
        <w:ind w:left="720" w:hanging="720"/>
      </w:pPr>
      <w:bookmarkStart w:id="496" w:name="_ENREF_95"/>
      <w:r w:rsidRPr="00663A38">
        <w:t>Yeaton, R. I. 1978. A cyclical relationship between Larrea tridentata and Opuntia leptocaulis in the northern Chihuahuan Desert. The Journal of Ecology:651-656.</w:t>
      </w:r>
      <w:bookmarkEnd w:id="496"/>
    </w:p>
    <w:p w14:paraId="3FEB036A" w14:textId="71F38DDB" w:rsidR="00B54E66" w:rsidRPr="000813FC" w:rsidRDefault="00192019" w:rsidP="00B54E66">
      <w:pPr>
        <w:pStyle w:val="EndNoteBibliography"/>
        <w:ind w:left="720" w:hanging="720"/>
      </w:pPr>
      <w:r>
        <w:fldChar w:fldCharType="end"/>
      </w:r>
    </w:p>
    <w:p w14:paraId="35EEE0FC" w14:textId="77777777" w:rsidR="00B54E66" w:rsidRPr="000813FC" w:rsidRDefault="00B54E66" w:rsidP="00B54E66">
      <w:pPr>
        <w:pStyle w:val="EndNoteBibliography"/>
        <w:ind w:left="720" w:hanging="720"/>
      </w:pPr>
      <w:r w:rsidRPr="000813FC">
        <w:t>Brooks, Mollie, Kasper Kristensen, Koen J. van Benthem, Arni   Magnusson, Casper W. Berg, Anders Nielsen, Hans J. Skaug, Martin   Maechler and Benjamin M. Bolker (2017). glmmTMB Balances Speed   and Flexibility Among Packages for Zero-inflated Generalized   Linear Mixed Modeling. The R Journal, 9(2), 378-400.</w:t>
      </w:r>
    </w:p>
    <w:p w14:paraId="2839F778" w14:textId="77777777" w:rsidR="00B54E66" w:rsidRPr="000813FC" w:rsidRDefault="00B54E66" w:rsidP="00B54E66">
      <w:pPr>
        <w:pStyle w:val="EndNoteBibliography"/>
        <w:ind w:left="720" w:hanging="720"/>
      </w:pPr>
      <w:r w:rsidRPr="000813FC">
        <w:lastRenderedPageBreak/>
        <w:t>Oksansen, J, F. Guillaume Blanchet, Michael Friendly, Roeland Kindt, Pierre Legendre, Dan McGlinn, Peter R. Minchin, R. B. O'Hara, Gavin L. Simpson, Peter Solymos, M. Henry H. Stevens, Eduard Szoecs and Helene Wagner (2018). vegan: Community Ecology  Package. R package version 2.5-1. https://CRAN.R-project.org/package=vegan</w:t>
      </w:r>
    </w:p>
    <w:p w14:paraId="52D77ADA" w14:textId="77777777" w:rsidR="00B54E66" w:rsidRPr="000813FC" w:rsidRDefault="00B54E66" w:rsidP="00B54E66">
      <w:pPr>
        <w:pStyle w:val="EndNoteBibliography"/>
        <w:ind w:left="720" w:hanging="720"/>
      </w:pPr>
      <w:r w:rsidRPr="000813FC">
        <w:t>R Core Team (2017). R: A language and environment for statistical computing. R Foundation for Statistical Computing, Vienna, Austria. URL https://www.R-project.org/.</w:t>
      </w:r>
    </w:p>
    <w:p w14:paraId="2F90E93E" w14:textId="1AA88BD7" w:rsidR="00B54E66" w:rsidRDefault="00B54E66" w:rsidP="00B54E66">
      <w:pPr>
        <w:pStyle w:val="EndNoteBibliography"/>
        <w:ind w:left="720" w:hanging="720"/>
      </w:pPr>
      <w:r w:rsidRPr="000813FC">
        <w:t>Venables, W. N. &amp; Ripley, B. D. (2002) MASS. Modern Applied Statistics with S. Fourth Edition. Springer, New York. ISBN 0-387-95457-0</w:t>
      </w:r>
    </w:p>
    <w:p w14:paraId="4F09664F" w14:textId="7A327133" w:rsidR="00FA0D7B" w:rsidRDefault="00C72DFC" w:rsidP="00B54E66">
      <w:pPr>
        <w:pStyle w:val="EndNoteBibliography"/>
        <w:ind w:left="720" w:hanging="720"/>
        <w:rPr>
          <w:rStyle w:val="st"/>
        </w:rPr>
      </w:pPr>
      <w:r>
        <w:rPr>
          <w:rStyle w:val="st"/>
        </w:rPr>
        <w:t xml:space="preserve">Russell V. Lenth (2016). Least-Squares Means: The R Package </w:t>
      </w:r>
      <w:r>
        <w:rPr>
          <w:rStyle w:val="Emphasis"/>
        </w:rPr>
        <w:t>lsmeans</w:t>
      </w:r>
      <w:r>
        <w:rPr>
          <w:rStyle w:val="st"/>
        </w:rPr>
        <w:t>. Journal of Statistical Software, 69(1), 1-33.</w:t>
      </w:r>
    </w:p>
    <w:p w14:paraId="7C2DB3D3" w14:textId="3A66EDA5" w:rsidR="00C72DFC" w:rsidRDefault="00C72DFC" w:rsidP="00C72DFC">
      <w:pPr>
        <w:pStyle w:val="EndNoteBibliography"/>
        <w:ind w:left="720" w:hanging="720"/>
      </w:pPr>
      <w:r>
        <w:rPr>
          <w:rStyle w:val="st"/>
        </w:rPr>
        <w:t xml:space="preserve">Angelo Canty and Brian Ripley (2017). </w:t>
      </w:r>
      <w:r>
        <w:rPr>
          <w:rStyle w:val="Emphasis"/>
        </w:rPr>
        <w:t>boot</w:t>
      </w:r>
      <w:r>
        <w:rPr>
          <w:rStyle w:val="st"/>
        </w:rPr>
        <w:t xml:space="preserve">: Bootstrap R (S-Plus) Functions. R </w:t>
      </w:r>
      <w:r>
        <w:rPr>
          <w:rStyle w:val="Emphasis"/>
        </w:rPr>
        <w:t>package</w:t>
      </w:r>
      <w:r>
        <w:rPr>
          <w:rStyle w:val="st"/>
        </w:rPr>
        <w:t xml:space="preserve"> version 1.3-20.</w:t>
      </w:r>
    </w:p>
    <w:p w14:paraId="5D6D9CEA" w14:textId="77777777" w:rsidR="00865230" w:rsidRDefault="00FA0D7B" w:rsidP="00FA0D7B">
      <w:pPr>
        <w:pStyle w:val="Heading2"/>
        <w:spacing w:line="240" w:lineRule="auto"/>
        <w:jc w:val="center"/>
      </w:pPr>
      <w:bookmarkStart w:id="497" w:name="_Toc532565896"/>
      <w:r>
        <w:t>Appendix</w:t>
      </w:r>
      <w:bookmarkEnd w:id="497"/>
      <w:r>
        <w:t>: Additional and supporting analyses</w:t>
      </w:r>
    </w:p>
    <w:p w14:paraId="13E3110E" w14:textId="2FA0D933" w:rsidR="00FA0D7B" w:rsidRPr="00396A26" w:rsidRDefault="00FA0D7B" w:rsidP="00396A26">
      <w:pPr>
        <w:pStyle w:val="Heading2"/>
        <w:spacing w:line="240" w:lineRule="auto"/>
        <w:jc w:val="center"/>
        <w:rPr>
          <w:b w:val="0"/>
        </w:rPr>
      </w:pPr>
      <w:r>
        <w:t xml:space="preserve"> </w:t>
      </w:r>
    </w:p>
    <w:p w14:paraId="6E5E8DAF" w14:textId="1550028B" w:rsidR="00865230" w:rsidRDefault="00865230" w:rsidP="00FA0D7B">
      <w:pPr>
        <w:keepNext/>
        <w:keepLines/>
        <w:spacing w:before="40" w:after="0" w:line="240" w:lineRule="auto"/>
        <w:outlineLvl w:val="2"/>
        <w:rPr>
          <w:rFonts w:eastAsiaTheme="majorEastAsia" w:cstheme="majorBidi"/>
        </w:rPr>
      </w:pPr>
      <w:r>
        <w:rPr>
          <w:rFonts w:eastAsiaTheme="majorEastAsia" w:cstheme="majorBidi"/>
        </w:rPr>
        <w:t>Table A1: Model comparison</w:t>
      </w:r>
      <w:r w:rsidR="00F17616">
        <w:rPr>
          <w:rFonts w:eastAsiaTheme="majorEastAsia" w:cstheme="majorBidi"/>
        </w:rPr>
        <w:t xml:space="preserve"> using likelihood ratio test (car::Anova) comparing models to null model</w:t>
      </w:r>
    </w:p>
    <w:p w14:paraId="17A81B58" w14:textId="77777777" w:rsidR="00865230" w:rsidRPr="00AE61DF" w:rsidRDefault="00865230" w:rsidP="00FA0D7B">
      <w:pPr>
        <w:keepNext/>
        <w:keepLines/>
        <w:spacing w:before="40" w:after="0" w:line="240" w:lineRule="auto"/>
        <w:outlineLvl w:val="2"/>
        <w:rPr>
          <w:rFonts w:eastAsiaTheme="majorEastAsia" w:cstheme="majorBidi"/>
        </w:rPr>
      </w:pPr>
    </w:p>
    <w:tbl>
      <w:tblPr>
        <w:tblStyle w:val="PlainTable22"/>
        <w:tblW w:w="0" w:type="auto"/>
        <w:tblLook w:val="0620" w:firstRow="1" w:lastRow="0" w:firstColumn="0" w:lastColumn="0" w:noHBand="1" w:noVBand="1"/>
      </w:tblPr>
      <w:tblGrid>
        <w:gridCol w:w="2785"/>
        <w:gridCol w:w="1277"/>
        <w:gridCol w:w="1783"/>
        <w:gridCol w:w="1892"/>
        <w:gridCol w:w="1613"/>
      </w:tblGrid>
      <w:tr w:rsidR="00F17616" w14:paraId="7CFC0D36" w14:textId="631E7E18" w:rsidTr="005C5CE2">
        <w:trPr>
          <w:cnfStyle w:val="100000000000" w:firstRow="1" w:lastRow="0" w:firstColumn="0" w:lastColumn="0" w:oddVBand="0" w:evenVBand="0" w:oddHBand="0" w:evenHBand="0" w:firstRowFirstColumn="0" w:firstRowLastColumn="0" w:lastRowFirstColumn="0" w:lastRowLastColumn="0"/>
          <w:trHeight w:val="332"/>
        </w:trPr>
        <w:tc>
          <w:tcPr>
            <w:tcW w:w="2785" w:type="dxa"/>
          </w:tcPr>
          <w:p w14:paraId="670A0295" w14:textId="5EE891F5" w:rsidR="00F17616" w:rsidRPr="005C5CE2" w:rsidRDefault="00F17616" w:rsidP="00FA0D7B">
            <w:pPr>
              <w:rPr>
                <w:b w:val="0"/>
                <w:sz w:val="22"/>
                <w:szCs w:val="22"/>
              </w:rPr>
            </w:pPr>
            <w:r w:rsidRPr="005C5CE2">
              <w:rPr>
                <w:b w:val="0"/>
                <w:sz w:val="22"/>
                <w:szCs w:val="22"/>
              </w:rPr>
              <w:t>Model</w:t>
            </w:r>
          </w:p>
        </w:tc>
        <w:tc>
          <w:tcPr>
            <w:tcW w:w="1277" w:type="dxa"/>
          </w:tcPr>
          <w:p w14:paraId="06120951" w14:textId="582A5BCA" w:rsidR="00F17616" w:rsidRPr="005C5CE2" w:rsidRDefault="00F17616" w:rsidP="00F17616">
            <w:pPr>
              <w:jc w:val="center"/>
              <w:rPr>
                <w:b w:val="0"/>
                <w:sz w:val="22"/>
                <w:szCs w:val="22"/>
              </w:rPr>
            </w:pPr>
            <w:r w:rsidRPr="005C5CE2">
              <w:rPr>
                <w:b w:val="0"/>
                <w:sz w:val="22"/>
                <w:szCs w:val="22"/>
              </w:rPr>
              <w:t>AIC</w:t>
            </w:r>
          </w:p>
        </w:tc>
        <w:tc>
          <w:tcPr>
            <w:tcW w:w="1783" w:type="dxa"/>
          </w:tcPr>
          <w:p w14:paraId="455EF601" w14:textId="2423B909" w:rsidR="00F17616" w:rsidRPr="005C5CE2" w:rsidRDefault="00F17616" w:rsidP="00F17616">
            <w:pPr>
              <w:jc w:val="center"/>
              <w:rPr>
                <w:b w:val="0"/>
                <w:sz w:val="22"/>
                <w:szCs w:val="22"/>
              </w:rPr>
            </w:pPr>
            <w:r w:rsidRPr="005C5CE2">
              <w:rPr>
                <w:b w:val="0"/>
                <w:sz w:val="22"/>
                <w:szCs w:val="22"/>
              </w:rPr>
              <w:t>ΔAIC</w:t>
            </w:r>
          </w:p>
        </w:tc>
        <w:tc>
          <w:tcPr>
            <w:tcW w:w="1892" w:type="dxa"/>
          </w:tcPr>
          <w:p w14:paraId="53073882" w14:textId="7E2C1EF2" w:rsidR="00F17616" w:rsidRPr="005C5CE2" w:rsidRDefault="00F17616" w:rsidP="00F17616">
            <w:pPr>
              <w:jc w:val="center"/>
              <w:rPr>
                <w:b w:val="0"/>
                <w:sz w:val="22"/>
                <w:szCs w:val="22"/>
                <w:vertAlign w:val="superscript"/>
              </w:rPr>
            </w:pPr>
            <w:r w:rsidRPr="005C5CE2">
              <w:rPr>
                <w:b w:val="0"/>
                <w:sz w:val="22"/>
                <w:szCs w:val="22"/>
              </w:rPr>
              <w:t>χ</w:t>
            </w:r>
            <w:r w:rsidRPr="005C5CE2">
              <w:rPr>
                <w:b w:val="0"/>
                <w:sz w:val="22"/>
                <w:szCs w:val="22"/>
                <w:vertAlign w:val="superscript"/>
              </w:rPr>
              <w:t>2</w:t>
            </w:r>
          </w:p>
        </w:tc>
        <w:tc>
          <w:tcPr>
            <w:tcW w:w="1613" w:type="dxa"/>
          </w:tcPr>
          <w:p w14:paraId="23D84E24" w14:textId="65A4B50D" w:rsidR="00F17616" w:rsidRPr="005C5CE2" w:rsidRDefault="00F17616" w:rsidP="00F17616">
            <w:pPr>
              <w:jc w:val="center"/>
              <w:rPr>
                <w:b w:val="0"/>
                <w:sz w:val="22"/>
                <w:szCs w:val="22"/>
              </w:rPr>
            </w:pPr>
            <w:r w:rsidRPr="005C5CE2">
              <w:rPr>
                <w:b w:val="0"/>
                <w:sz w:val="22"/>
                <w:szCs w:val="22"/>
              </w:rPr>
              <w:t>p</w:t>
            </w:r>
          </w:p>
        </w:tc>
      </w:tr>
      <w:tr w:rsidR="00F17616" w14:paraId="09E39731" w14:textId="3C3A7260" w:rsidTr="005C5CE2">
        <w:trPr>
          <w:trHeight w:val="360"/>
        </w:trPr>
        <w:tc>
          <w:tcPr>
            <w:tcW w:w="2785" w:type="dxa"/>
          </w:tcPr>
          <w:p w14:paraId="6C93D7EF" w14:textId="4B5B429B" w:rsidR="00F17616" w:rsidRPr="00F17616" w:rsidRDefault="00F17616" w:rsidP="00FA0D7B">
            <w:pPr>
              <w:rPr>
                <w:sz w:val="22"/>
                <w:szCs w:val="22"/>
              </w:rPr>
            </w:pPr>
            <w:r w:rsidRPr="00F17616">
              <w:rPr>
                <w:sz w:val="22"/>
                <w:szCs w:val="22"/>
              </w:rPr>
              <w:t>Foraging Instances</w:t>
            </w:r>
          </w:p>
        </w:tc>
        <w:tc>
          <w:tcPr>
            <w:tcW w:w="1277" w:type="dxa"/>
          </w:tcPr>
          <w:p w14:paraId="7ECFEDD2" w14:textId="77777777" w:rsidR="00F17616" w:rsidRPr="00F17616" w:rsidRDefault="00F17616" w:rsidP="00FA0D7B">
            <w:pPr>
              <w:rPr>
                <w:sz w:val="22"/>
                <w:szCs w:val="22"/>
              </w:rPr>
            </w:pPr>
          </w:p>
        </w:tc>
        <w:tc>
          <w:tcPr>
            <w:tcW w:w="1783" w:type="dxa"/>
          </w:tcPr>
          <w:p w14:paraId="7A429F53" w14:textId="77777777" w:rsidR="00F17616" w:rsidRPr="00F17616" w:rsidRDefault="00F17616" w:rsidP="00FA0D7B">
            <w:pPr>
              <w:rPr>
                <w:sz w:val="22"/>
                <w:szCs w:val="22"/>
              </w:rPr>
            </w:pPr>
          </w:p>
        </w:tc>
        <w:tc>
          <w:tcPr>
            <w:tcW w:w="1892" w:type="dxa"/>
          </w:tcPr>
          <w:p w14:paraId="0FCB32B6" w14:textId="77777777" w:rsidR="00F17616" w:rsidRPr="00F17616" w:rsidRDefault="00F17616" w:rsidP="00FA0D7B">
            <w:pPr>
              <w:rPr>
                <w:sz w:val="22"/>
                <w:szCs w:val="22"/>
              </w:rPr>
            </w:pPr>
          </w:p>
        </w:tc>
        <w:tc>
          <w:tcPr>
            <w:tcW w:w="1613" w:type="dxa"/>
          </w:tcPr>
          <w:p w14:paraId="2942A8AA" w14:textId="77777777" w:rsidR="00F17616" w:rsidRPr="00F17616" w:rsidRDefault="00F17616" w:rsidP="00FA0D7B">
            <w:pPr>
              <w:rPr>
                <w:sz w:val="22"/>
                <w:szCs w:val="22"/>
              </w:rPr>
            </w:pPr>
          </w:p>
        </w:tc>
      </w:tr>
      <w:tr w:rsidR="00F17616" w14:paraId="0D11BC84" w14:textId="7D4D48C9" w:rsidTr="005C5CE2">
        <w:trPr>
          <w:trHeight w:val="288"/>
        </w:trPr>
        <w:tc>
          <w:tcPr>
            <w:tcW w:w="2785" w:type="dxa"/>
          </w:tcPr>
          <w:p w14:paraId="7B2BD6B0" w14:textId="1FC79EE1" w:rsidR="00F17616" w:rsidRPr="00F17616" w:rsidRDefault="00F17616" w:rsidP="00FA0D7B">
            <w:pPr>
              <w:rPr>
                <w:sz w:val="22"/>
                <w:szCs w:val="22"/>
              </w:rPr>
            </w:pPr>
            <w:r w:rsidRPr="00F17616">
              <w:rPr>
                <w:sz w:val="22"/>
                <w:szCs w:val="22"/>
              </w:rPr>
              <w:t xml:space="preserve">   Intercept Only</w:t>
            </w:r>
          </w:p>
        </w:tc>
        <w:tc>
          <w:tcPr>
            <w:tcW w:w="1277" w:type="dxa"/>
          </w:tcPr>
          <w:p w14:paraId="5BD81E5D" w14:textId="63F592D6"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1066.0</w:t>
            </w:r>
          </w:p>
        </w:tc>
        <w:tc>
          <w:tcPr>
            <w:tcW w:w="1783" w:type="dxa"/>
          </w:tcPr>
          <w:p w14:paraId="0A6787D7" w14:textId="77777777" w:rsidR="00F17616" w:rsidRPr="00F17616" w:rsidRDefault="00F17616" w:rsidP="00F17616">
            <w:pPr>
              <w:jc w:val="center"/>
              <w:rPr>
                <w:sz w:val="22"/>
                <w:szCs w:val="22"/>
              </w:rPr>
            </w:pPr>
          </w:p>
        </w:tc>
        <w:tc>
          <w:tcPr>
            <w:tcW w:w="1892" w:type="dxa"/>
          </w:tcPr>
          <w:p w14:paraId="233DEB6C" w14:textId="77777777" w:rsidR="00F17616" w:rsidRPr="00F17616" w:rsidRDefault="00F17616" w:rsidP="00F17616">
            <w:pPr>
              <w:jc w:val="center"/>
              <w:rPr>
                <w:sz w:val="22"/>
                <w:szCs w:val="22"/>
              </w:rPr>
            </w:pPr>
          </w:p>
        </w:tc>
        <w:tc>
          <w:tcPr>
            <w:tcW w:w="1613" w:type="dxa"/>
          </w:tcPr>
          <w:p w14:paraId="18EE4EB8" w14:textId="77777777" w:rsidR="00F17616" w:rsidRPr="00F17616" w:rsidRDefault="00F17616" w:rsidP="00F17616">
            <w:pPr>
              <w:jc w:val="center"/>
              <w:rPr>
                <w:sz w:val="22"/>
                <w:szCs w:val="22"/>
              </w:rPr>
            </w:pPr>
          </w:p>
        </w:tc>
      </w:tr>
      <w:tr w:rsidR="00F17616" w14:paraId="60E08CAD" w14:textId="094E9A86" w:rsidTr="005C5CE2">
        <w:tc>
          <w:tcPr>
            <w:tcW w:w="2785" w:type="dxa"/>
          </w:tcPr>
          <w:p w14:paraId="065E46CF" w14:textId="56C3AF0D" w:rsidR="00F17616" w:rsidRPr="00F17616" w:rsidRDefault="00F17616" w:rsidP="00FA0D7B">
            <w:pPr>
              <w:rPr>
                <w:sz w:val="22"/>
                <w:szCs w:val="22"/>
              </w:rPr>
            </w:pPr>
            <w:r w:rsidRPr="00F17616">
              <w:rPr>
                <w:sz w:val="22"/>
                <w:szCs w:val="22"/>
              </w:rPr>
              <w:t xml:space="preserve">  Additive:</w:t>
            </w:r>
          </w:p>
          <w:p w14:paraId="7C79C88D" w14:textId="00AC56EF" w:rsidR="00F17616" w:rsidRPr="00F17616" w:rsidRDefault="00F17616" w:rsidP="00FA0D7B">
            <w:pPr>
              <w:rPr>
                <w:sz w:val="22"/>
                <w:szCs w:val="22"/>
              </w:rPr>
            </w:pPr>
            <w:r w:rsidRPr="00F17616">
              <w:rPr>
                <w:sz w:val="22"/>
                <w:szCs w:val="22"/>
              </w:rPr>
              <w:t xml:space="preserve">  Microsite + blooming</w:t>
            </w:r>
          </w:p>
        </w:tc>
        <w:tc>
          <w:tcPr>
            <w:tcW w:w="1277" w:type="dxa"/>
          </w:tcPr>
          <w:p w14:paraId="0A426CFE"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1000.7</w:t>
            </w:r>
          </w:p>
          <w:p w14:paraId="670FB6B1" w14:textId="77777777" w:rsidR="00F17616" w:rsidRPr="00F17616" w:rsidRDefault="00F17616" w:rsidP="00F17616">
            <w:pPr>
              <w:jc w:val="center"/>
              <w:rPr>
                <w:sz w:val="22"/>
                <w:szCs w:val="22"/>
              </w:rPr>
            </w:pPr>
          </w:p>
        </w:tc>
        <w:tc>
          <w:tcPr>
            <w:tcW w:w="1783" w:type="dxa"/>
          </w:tcPr>
          <w:p w14:paraId="7692B796" w14:textId="3A74557F" w:rsidR="00F17616" w:rsidRPr="00F17616" w:rsidRDefault="00F17616" w:rsidP="00F17616">
            <w:pPr>
              <w:jc w:val="center"/>
              <w:rPr>
                <w:sz w:val="22"/>
                <w:szCs w:val="22"/>
              </w:rPr>
            </w:pPr>
            <w:r w:rsidRPr="00F17616">
              <w:rPr>
                <w:sz w:val="22"/>
                <w:szCs w:val="22"/>
              </w:rPr>
              <w:t>65.3</w:t>
            </w:r>
          </w:p>
        </w:tc>
        <w:tc>
          <w:tcPr>
            <w:tcW w:w="1892" w:type="dxa"/>
          </w:tcPr>
          <w:p w14:paraId="776A3848"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69.251</w:t>
            </w:r>
          </w:p>
          <w:p w14:paraId="794E123F" w14:textId="77777777" w:rsidR="00F17616" w:rsidRPr="00F17616" w:rsidRDefault="00F17616" w:rsidP="00F17616">
            <w:pPr>
              <w:jc w:val="center"/>
              <w:rPr>
                <w:sz w:val="22"/>
                <w:szCs w:val="22"/>
              </w:rPr>
            </w:pPr>
          </w:p>
        </w:tc>
        <w:tc>
          <w:tcPr>
            <w:tcW w:w="1613" w:type="dxa"/>
          </w:tcPr>
          <w:p w14:paraId="278ACA91" w14:textId="0B875202" w:rsidR="00F17616" w:rsidRPr="00F17616" w:rsidRDefault="00F17616" w:rsidP="00F17616">
            <w:pPr>
              <w:jc w:val="center"/>
              <w:rPr>
                <w:sz w:val="22"/>
                <w:szCs w:val="22"/>
              </w:rPr>
            </w:pPr>
            <w:r w:rsidRPr="00F17616">
              <w:rPr>
                <w:sz w:val="22"/>
                <w:szCs w:val="22"/>
              </w:rPr>
              <w:t>&lt;0.0001</w:t>
            </w:r>
          </w:p>
        </w:tc>
      </w:tr>
      <w:tr w:rsidR="00F17616" w14:paraId="449C99A4" w14:textId="1289E5E2" w:rsidTr="005C5CE2">
        <w:trPr>
          <w:trHeight w:val="702"/>
        </w:trPr>
        <w:tc>
          <w:tcPr>
            <w:tcW w:w="2785" w:type="dxa"/>
          </w:tcPr>
          <w:p w14:paraId="1887810E" w14:textId="785D181B" w:rsidR="00F17616" w:rsidRPr="00F17616" w:rsidRDefault="00F17616" w:rsidP="00FA0D7B">
            <w:pPr>
              <w:rPr>
                <w:sz w:val="22"/>
                <w:szCs w:val="22"/>
              </w:rPr>
            </w:pPr>
            <w:r w:rsidRPr="00F17616">
              <w:rPr>
                <w:sz w:val="22"/>
                <w:szCs w:val="22"/>
              </w:rPr>
              <w:t xml:space="preserve">  Interactive:</w:t>
            </w:r>
          </w:p>
          <w:p w14:paraId="2181A3AA" w14:textId="4DF270A6" w:rsidR="00F17616" w:rsidRPr="00F17616" w:rsidRDefault="00F17616" w:rsidP="00FA0D7B">
            <w:pPr>
              <w:rPr>
                <w:sz w:val="22"/>
                <w:szCs w:val="22"/>
              </w:rPr>
            </w:pPr>
            <w:r w:rsidRPr="00F17616">
              <w:rPr>
                <w:sz w:val="22"/>
                <w:szCs w:val="22"/>
              </w:rPr>
              <w:t xml:space="preserve">  Microsite * blooming</w:t>
            </w:r>
          </w:p>
        </w:tc>
        <w:tc>
          <w:tcPr>
            <w:tcW w:w="1277" w:type="dxa"/>
          </w:tcPr>
          <w:p w14:paraId="6D4EC42C"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1002.7</w:t>
            </w:r>
          </w:p>
          <w:p w14:paraId="057069EF" w14:textId="77777777" w:rsidR="00F17616" w:rsidRPr="00F17616" w:rsidRDefault="00F17616" w:rsidP="00F17616">
            <w:pPr>
              <w:jc w:val="center"/>
              <w:rPr>
                <w:sz w:val="22"/>
                <w:szCs w:val="22"/>
              </w:rPr>
            </w:pPr>
          </w:p>
        </w:tc>
        <w:tc>
          <w:tcPr>
            <w:tcW w:w="1783" w:type="dxa"/>
          </w:tcPr>
          <w:p w14:paraId="2B23857D" w14:textId="2C83D7C8" w:rsidR="00F17616" w:rsidRPr="00F17616" w:rsidRDefault="00F17616" w:rsidP="00F17616">
            <w:pPr>
              <w:jc w:val="center"/>
              <w:rPr>
                <w:sz w:val="22"/>
                <w:szCs w:val="22"/>
              </w:rPr>
            </w:pPr>
            <w:r w:rsidRPr="00F17616">
              <w:rPr>
                <w:sz w:val="22"/>
                <w:szCs w:val="22"/>
              </w:rPr>
              <w:t>63.3</w:t>
            </w:r>
          </w:p>
        </w:tc>
        <w:tc>
          <w:tcPr>
            <w:tcW w:w="1892" w:type="dxa"/>
          </w:tcPr>
          <w:p w14:paraId="3BAFFB3C"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0.017</w:t>
            </w:r>
          </w:p>
          <w:p w14:paraId="174FBAAC" w14:textId="77777777" w:rsidR="00F17616" w:rsidRPr="00F17616" w:rsidRDefault="00F17616" w:rsidP="00F17616">
            <w:pPr>
              <w:jc w:val="center"/>
              <w:rPr>
                <w:sz w:val="22"/>
                <w:szCs w:val="22"/>
              </w:rPr>
            </w:pPr>
          </w:p>
        </w:tc>
        <w:tc>
          <w:tcPr>
            <w:tcW w:w="1613" w:type="dxa"/>
          </w:tcPr>
          <w:p w14:paraId="451D83ED"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0.8961</w:t>
            </w:r>
          </w:p>
          <w:p w14:paraId="4F44D456" w14:textId="77777777" w:rsidR="00F17616" w:rsidRPr="00F17616" w:rsidRDefault="00F17616" w:rsidP="00F17616">
            <w:pPr>
              <w:jc w:val="center"/>
              <w:rPr>
                <w:sz w:val="22"/>
                <w:szCs w:val="22"/>
              </w:rPr>
            </w:pPr>
          </w:p>
        </w:tc>
      </w:tr>
      <w:tr w:rsidR="00F17616" w14:paraId="06AA37BB" w14:textId="1E92BACA" w:rsidTr="005C5CE2">
        <w:trPr>
          <w:trHeight w:val="333"/>
        </w:trPr>
        <w:tc>
          <w:tcPr>
            <w:tcW w:w="2785" w:type="dxa"/>
          </w:tcPr>
          <w:p w14:paraId="46BEFBAC" w14:textId="134B3666" w:rsidR="00F17616" w:rsidRPr="00F17616" w:rsidRDefault="00F17616" w:rsidP="00FA0D7B">
            <w:pPr>
              <w:rPr>
                <w:sz w:val="22"/>
                <w:szCs w:val="22"/>
              </w:rPr>
            </w:pPr>
            <w:r w:rsidRPr="00F17616">
              <w:rPr>
                <w:sz w:val="22"/>
                <w:szCs w:val="22"/>
              </w:rPr>
              <w:t>Flowers visited</w:t>
            </w:r>
          </w:p>
        </w:tc>
        <w:tc>
          <w:tcPr>
            <w:tcW w:w="1277" w:type="dxa"/>
          </w:tcPr>
          <w:p w14:paraId="27C9E02F" w14:textId="77777777" w:rsidR="00F17616" w:rsidRPr="00F17616" w:rsidRDefault="00F17616" w:rsidP="00F17616">
            <w:pPr>
              <w:jc w:val="center"/>
              <w:rPr>
                <w:sz w:val="22"/>
                <w:szCs w:val="22"/>
              </w:rPr>
            </w:pPr>
          </w:p>
        </w:tc>
        <w:tc>
          <w:tcPr>
            <w:tcW w:w="1783" w:type="dxa"/>
          </w:tcPr>
          <w:p w14:paraId="76EA8C21" w14:textId="77777777" w:rsidR="00F17616" w:rsidRPr="00F17616" w:rsidRDefault="00F17616" w:rsidP="00F17616">
            <w:pPr>
              <w:jc w:val="center"/>
              <w:rPr>
                <w:sz w:val="22"/>
                <w:szCs w:val="22"/>
              </w:rPr>
            </w:pPr>
          </w:p>
        </w:tc>
        <w:tc>
          <w:tcPr>
            <w:tcW w:w="1892" w:type="dxa"/>
          </w:tcPr>
          <w:p w14:paraId="1F573F2B" w14:textId="77777777" w:rsidR="00F17616" w:rsidRPr="00F17616" w:rsidRDefault="00F17616" w:rsidP="00F17616">
            <w:pPr>
              <w:jc w:val="center"/>
              <w:rPr>
                <w:sz w:val="22"/>
                <w:szCs w:val="22"/>
              </w:rPr>
            </w:pPr>
          </w:p>
        </w:tc>
        <w:tc>
          <w:tcPr>
            <w:tcW w:w="1613" w:type="dxa"/>
          </w:tcPr>
          <w:p w14:paraId="7E149F29" w14:textId="77777777" w:rsidR="00F17616" w:rsidRPr="00F17616" w:rsidRDefault="00F17616" w:rsidP="00F17616">
            <w:pPr>
              <w:jc w:val="center"/>
              <w:rPr>
                <w:sz w:val="22"/>
                <w:szCs w:val="22"/>
              </w:rPr>
            </w:pPr>
          </w:p>
        </w:tc>
      </w:tr>
      <w:tr w:rsidR="00F17616" w14:paraId="16383299" w14:textId="782AE88B" w:rsidTr="005C5CE2">
        <w:tc>
          <w:tcPr>
            <w:tcW w:w="2785" w:type="dxa"/>
          </w:tcPr>
          <w:p w14:paraId="7C42DD04" w14:textId="29C54E9F" w:rsidR="00F17616" w:rsidRPr="00F17616" w:rsidRDefault="00F17616" w:rsidP="00865230">
            <w:pPr>
              <w:rPr>
                <w:sz w:val="22"/>
                <w:szCs w:val="22"/>
              </w:rPr>
            </w:pPr>
            <w:r w:rsidRPr="00F17616">
              <w:rPr>
                <w:sz w:val="22"/>
                <w:szCs w:val="22"/>
              </w:rPr>
              <w:t xml:space="preserve">  Intercept Only</w:t>
            </w:r>
          </w:p>
        </w:tc>
        <w:tc>
          <w:tcPr>
            <w:tcW w:w="1277" w:type="dxa"/>
          </w:tcPr>
          <w:p w14:paraId="2C25E056" w14:textId="5CD54121"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1164.4</w:t>
            </w:r>
          </w:p>
        </w:tc>
        <w:tc>
          <w:tcPr>
            <w:tcW w:w="1783" w:type="dxa"/>
          </w:tcPr>
          <w:p w14:paraId="441BFCB6" w14:textId="77777777" w:rsidR="00F17616" w:rsidRPr="00F17616" w:rsidRDefault="00F17616" w:rsidP="00F17616">
            <w:pPr>
              <w:jc w:val="center"/>
              <w:rPr>
                <w:sz w:val="22"/>
                <w:szCs w:val="22"/>
              </w:rPr>
            </w:pPr>
          </w:p>
        </w:tc>
        <w:tc>
          <w:tcPr>
            <w:tcW w:w="1892" w:type="dxa"/>
          </w:tcPr>
          <w:p w14:paraId="00BAB82C" w14:textId="77777777" w:rsidR="00F17616" w:rsidRPr="00F17616" w:rsidRDefault="00F17616" w:rsidP="00F17616">
            <w:pPr>
              <w:jc w:val="center"/>
              <w:rPr>
                <w:sz w:val="22"/>
                <w:szCs w:val="22"/>
              </w:rPr>
            </w:pPr>
          </w:p>
        </w:tc>
        <w:tc>
          <w:tcPr>
            <w:tcW w:w="1613" w:type="dxa"/>
          </w:tcPr>
          <w:p w14:paraId="2128180E" w14:textId="77777777" w:rsidR="00F17616" w:rsidRPr="00F17616" w:rsidRDefault="00F17616" w:rsidP="00F17616">
            <w:pPr>
              <w:jc w:val="center"/>
              <w:rPr>
                <w:sz w:val="22"/>
                <w:szCs w:val="22"/>
              </w:rPr>
            </w:pPr>
          </w:p>
        </w:tc>
      </w:tr>
      <w:tr w:rsidR="00F17616" w14:paraId="10B7DE8F" w14:textId="1A2F98CC" w:rsidTr="005C5CE2">
        <w:tc>
          <w:tcPr>
            <w:tcW w:w="2785" w:type="dxa"/>
          </w:tcPr>
          <w:p w14:paraId="6735666A" w14:textId="1A09C08C" w:rsidR="00F17616" w:rsidRPr="00F17616" w:rsidRDefault="00F17616" w:rsidP="00865230">
            <w:pPr>
              <w:rPr>
                <w:sz w:val="22"/>
                <w:szCs w:val="22"/>
              </w:rPr>
            </w:pPr>
            <w:r w:rsidRPr="00F17616">
              <w:rPr>
                <w:sz w:val="22"/>
                <w:szCs w:val="22"/>
              </w:rPr>
              <w:t xml:space="preserve">  Additive:</w:t>
            </w:r>
          </w:p>
          <w:p w14:paraId="4669DC6C" w14:textId="06A6F103" w:rsidR="00F17616" w:rsidRPr="00F17616" w:rsidRDefault="00F17616" w:rsidP="00865230">
            <w:pPr>
              <w:rPr>
                <w:sz w:val="22"/>
                <w:szCs w:val="22"/>
              </w:rPr>
            </w:pPr>
            <w:r w:rsidRPr="00F17616">
              <w:rPr>
                <w:sz w:val="22"/>
                <w:szCs w:val="22"/>
              </w:rPr>
              <w:t xml:space="preserve">  Microsite + blooming</w:t>
            </w:r>
          </w:p>
        </w:tc>
        <w:tc>
          <w:tcPr>
            <w:tcW w:w="1277" w:type="dxa"/>
          </w:tcPr>
          <w:p w14:paraId="3FFF1C44" w14:textId="3333BF21"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1111.4</w:t>
            </w:r>
          </w:p>
          <w:p w14:paraId="6639E9D5" w14:textId="77777777" w:rsidR="00F17616" w:rsidRPr="00F17616" w:rsidRDefault="00F17616" w:rsidP="00F17616">
            <w:pPr>
              <w:jc w:val="center"/>
              <w:rPr>
                <w:sz w:val="22"/>
                <w:szCs w:val="22"/>
              </w:rPr>
            </w:pPr>
          </w:p>
        </w:tc>
        <w:tc>
          <w:tcPr>
            <w:tcW w:w="1783" w:type="dxa"/>
          </w:tcPr>
          <w:p w14:paraId="56CC7EF9" w14:textId="05C6833B" w:rsidR="00F17616" w:rsidRPr="00F17616" w:rsidRDefault="00F17616" w:rsidP="00F17616">
            <w:pPr>
              <w:jc w:val="center"/>
              <w:rPr>
                <w:sz w:val="22"/>
                <w:szCs w:val="22"/>
              </w:rPr>
            </w:pPr>
            <w:r w:rsidRPr="00F17616">
              <w:rPr>
                <w:sz w:val="22"/>
                <w:szCs w:val="22"/>
              </w:rPr>
              <w:t>53</w:t>
            </w:r>
          </w:p>
        </w:tc>
        <w:tc>
          <w:tcPr>
            <w:tcW w:w="1892" w:type="dxa"/>
          </w:tcPr>
          <w:p w14:paraId="1ACE2021"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56.9782</w:t>
            </w:r>
          </w:p>
          <w:p w14:paraId="7E2FF430" w14:textId="77777777" w:rsidR="00F17616" w:rsidRPr="00F17616" w:rsidRDefault="00F17616" w:rsidP="00F17616">
            <w:pPr>
              <w:jc w:val="center"/>
              <w:rPr>
                <w:sz w:val="22"/>
                <w:szCs w:val="22"/>
              </w:rPr>
            </w:pPr>
          </w:p>
        </w:tc>
        <w:tc>
          <w:tcPr>
            <w:tcW w:w="1613" w:type="dxa"/>
          </w:tcPr>
          <w:p w14:paraId="2F057711" w14:textId="1105CB1F" w:rsidR="00F17616" w:rsidRPr="00F17616" w:rsidRDefault="00F17616" w:rsidP="00F17616">
            <w:pPr>
              <w:pStyle w:val="HTMLPreformatted"/>
              <w:shd w:val="clear" w:color="auto" w:fill="FFFFFF"/>
              <w:wordWrap w:val="0"/>
              <w:spacing w:line="187" w:lineRule="atLeast"/>
              <w:jc w:val="center"/>
              <w:rPr>
                <w:rStyle w:val="gnkrckgcgsb"/>
                <w:rFonts w:ascii="Times New Roman" w:hAnsi="Times New Roman" w:cs="Times New Roman"/>
                <w:color w:val="000000"/>
                <w:sz w:val="22"/>
                <w:szCs w:val="22"/>
                <w:bdr w:val="none" w:sz="0" w:space="0" w:color="auto" w:frame="1"/>
              </w:rPr>
            </w:pPr>
            <w:r w:rsidRPr="00F17616">
              <w:rPr>
                <w:rStyle w:val="gnkrckgcgsb"/>
                <w:rFonts w:ascii="Times New Roman" w:hAnsi="Times New Roman" w:cs="Times New Roman"/>
                <w:color w:val="000000"/>
                <w:sz w:val="22"/>
                <w:szCs w:val="22"/>
                <w:bdr w:val="none" w:sz="0" w:space="0" w:color="auto" w:frame="1"/>
              </w:rPr>
              <w:t>&lt;0.0001</w:t>
            </w:r>
          </w:p>
        </w:tc>
      </w:tr>
      <w:tr w:rsidR="00F17616" w14:paraId="3DF7EF5C" w14:textId="7FB5A069" w:rsidTr="005C5CE2">
        <w:tc>
          <w:tcPr>
            <w:tcW w:w="2785" w:type="dxa"/>
          </w:tcPr>
          <w:p w14:paraId="4D78C745" w14:textId="049B8620" w:rsidR="00F17616" w:rsidRPr="00F17616" w:rsidRDefault="00F17616" w:rsidP="00865230">
            <w:pPr>
              <w:rPr>
                <w:sz w:val="22"/>
                <w:szCs w:val="22"/>
              </w:rPr>
            </w:pPr>
            <w:r w:rsidRPr="00F17616">
              <w:rPr>
                <w:sz w:val="22"/>
                <w:szCs w:val="22"/>
              </w:rPr>
              <w:t xml:space="preserve">  Interactive:</w:t>
            </w:r>
          </w:p>
          <w:p w14:paraId="01F15AB8" w14:textId="2D819156" w:rsidR="00F17616" w:rsidRPr="00F17616" w:rsidRDefault="00F17616" w:rsidP="00865230">
            <w:pPr>
              <w:rPr>
                <w:sz w:val="22"/>
                <w:szCs w:val="22"/>
              </w:rPr>
            </w:pPr>
            <w:r w:rsidRPr="00F17616">
              <w:rPr>
                <w:sz w:val="22"/>
                <w:szCs w:val="22"/>
              </w:rPr>
              <w:t xml:space="preserve">  Microsite * blooming</w:t>
            </w:r>
          </w:p>
        </w:tc>
        <w:tc>
          <w:tcPr>
            <w:tcW w:w="1277" w:type="dxa"/>
          </w:tcPr>
          <w:p w14:paraId="57603004"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1113.4</w:t>
            </w:r>
          </w:p>
          <w:p w14:paraId="233204D6" w14:textId="77777777" w:rsidR="00F17616" w:rsidRPr="00F17616" w:rsidRDefault="00F17616" w:rsidP="00F17616">
            <w:pPr>
              <w:jc w:val="center"/>
              <w:rPr>
                <w:sz w:val="22"/>
                <w:szCs w:val="22"/>
              </w:rPr>
            </w:pPr>
          </w:p>
        </w:tc>
        <w:tc>
          <w:tcPr>
            <w:tcW w:w="1783" w:type="dxa"/>
          </w:tcPr>
          <w:p w14:paraId="50F03DDD" w14:textId="67ADE2FE" w:rsidR="00F17616" w:rsidRPr="00F17616" w:rsidRDefault="00F17616" w:rsidP="00F17616">
            <w:pPr>
              <w:jc w:val="center"/>
              <w:rPr>
                <w:sz w:val="22"/>
                <w:szCs w:val="22"/>
              </w:rPr>
            </w:pPr>
            <w:r w:rsidRPr="00F17616">
              <w:rPr>
                <w:sz w:val="22"/>
                <w:szCs w:val="22"/>
              </w:rPr>
              <w:t>51</w:t>
            </w:r>
          </w:p>
        </w:tc>
        <w:tc>
          <w:tcPr>
            <w:tcW w:w="1892" w:type="dxa"/>
          </w:tcPr>
          <w:p w14:paraId="226B7F14"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0.0271</w:t>
            </w:r>
          </w:p>
          <w:p w14:paraId="2B823A00" w14:textId="77777777" w:rsidR="00F17616" w:rsidRPr="00F17616" w:rsidRDefault="00F17616" w:rsidP="00F17616">
            <w:pPr>
              <w:jc w:val="center"/>
              <w:rPr>
                <w:sz w:val="22"/>
                <w:szCs w:val="22"/>
              </w:rPr>
            </w:pPr>
          </w:p>
        </w:tc>
        <w:tc>
          <w:tcPr>
            <w:tcW w:w="1613" w:type="dxa"/>
          </w:tcPr>
          <w:p w14:paraId="0E968D09"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0.8691</w:t>
            </w:r>
          </w:p>
          <w:p w14:paraId="75D7E928" w14:textId="77777777" w:rsidR="00F17616" w:rsidRPr="00F17616" w:rsidRDefault="00F17616" w:rsidP="00F17616">
            <w:pPr>
              <w:pStyle w:val="HTMLPreformatted"/>
              <w:shd w:val="clear" w:color="auto" w:fill="FFFFFF"/>
              <w:wordWrap w:val="0"/>
              <w:spacing w:line="187" w:lineRule="atLeast"/>
              <w:jc w:val="center"/>
              <w:rPr>
                <w:rStyle w:val="gnkrckgcgsb"/>
                <w:rFonts w:ascii="Times New Roman" w:hAnsi="Times New Roman" w:cs="Times New Roman"/>
                <w:color w:val="000000"/>
                <w:sz w:val="22"/>
                <w:szCs w:val="22"/>
                <w:bdr w:val="none" w:sz="0" w:space="0" w:color="auto" w:frame="1"/>
              </w:rPr>
            </w:pPr>
          </w:p>
        </w:tc>
      </w:tr>
    </w:tbl>
    <w:p w14:paraId="58E6FC07" w14:textId="64D5AC9B" w:rsidR="00E279E6" w:rsidRDefault="00E279E6" w:rsidP="00FA0D7B">
      <w:pPr>
        <w:spacing w:line="240" w:lineRule="auto"/>
      </w:pPr>
    </w:p>
    <w:p w14:paraId="39BE3D1F" w14:textId="26CB5732" w:rsidR="00FA0D7B" w:rsidRPr="00AF4C99" w:rsidRDefault="00865230" w:rsidP="00FA0D7B">
      <w:pPr>
        <w:spacing w:line="240" w:lineRule="auto"/>
      </w:pPr>
      <w:r>
        <w:t>Table A2</w:t>
      </w:r>
      <w:r w:rsidR="00FA0D7B" w:rsidRPr="00AF4C99">
        <w:t>: Results from negative binomial generalized linear mixed models (</w:t>
      </w:r>
      <w:r w:rsidR="00E279E6">
        <w:t>glmmTMB</w:t>
      </w:r>
      <w:r w:rsidR="00FA0D7B" w:rsidRPr="00AF4C99">
        <w:t xml:space="preserve">) testing for differences in the frequency of pollinator floral visits and foraging bouts in response to microsite (shrub and open) and blooming stage (pre-blooming and full bloom). </w:t>
      </w:r>
      <w:r w:rsidR="00E279E6">
        <w:t>Non-species specific</w:t>
      </w:r>
      <w:r w:rsidR="009C6B6E">
        <w:t xml:space="preserve"> </w:t>
      </w:r>
    </w:p>
    <w:tbl>
      <w:tblPr>
        <w:tblStyle w:val="PlainTable22"/>
        <w:tblpPr w:leftFromText="180" w:rightFromText="180" w:vertAnchor="text" w:horzAnchor="margin" w:tblpXSpec="center" w:tblpY="202"/>
        <w:tblW w:w="9985" w:type="dxa"/>
        <w:tblLook w:val="0620" w:firstRow="1" w:lastRow="0" w:firstColumn="0" w:lastColumn="0" w:noHBand="1" w:noVBand="1"/>
      </w:tblPr>
      <w:tblGrid>
        <w:gridCol w:w="2398"/>
        <w:gridCol w:w="1197"/>
        <w:gridCol w:w="1170"/>
        <w:gridCol w:w="1177"/>
        <w:gridCol w:w="1456"/>
        <w:gridCol w:w="1450"/>
        <w:gridCol w:w="1137"/>
      </w:tblGrid>
      <w:tr w:rsidR="00FA0D7B" w:rsidRPr="00AF4C99" w14:paraId="577204B2" w14:textId="77777777" w:rsidTr="005C5CE2">
        <w:trPr>
          <w:cnfStyle w:val="100000000000" w:firstRow="1" w:lastRow="0" w:firstColumn="0" w:lastColumn="0" w:oddVBand="0" w:evenVBand="0" w:oddHBand="0" w:evenHBand="0" w:firstRowFirstColumn="0" w:firstRowLastColumn="0" w:lastRowFirstColumn="0" w:lastRowLastColumn="0"/>
          <w:trHeight w:val="260"/>
        </w:trPr>
        <w:tc>
          <w:tcPr>
            <w:tcW w:w="2398" w:type="dxa"/>
          </w:tcPr>
          <w:p w14:paraId="523BA268" w14:textId="77777777" w:rsidR="00FA0D7B" w:rsidRPr="00AF4C99" w:rsidRDefault="00FA0D7B" w:rsidP="002E596D">
            <w:pPr>
              <w:rPr>
                <w:b w:val="0"/>
              </w:rPr>
            </w:pPr>
          </w:p>
        </w:tc>
        <w:tc>
          <w:tcPr>
            <w:tcW w:w="3544" w:type="dxa"/>
            <w:gridSpan w:val="3"/>
          </w:tcPr>
          <w:p w14:paraId="54D248F2" w14:textId="77777777" w:rsidR="00FA0D7B" w:rsidRPr="005C5CE2" w:rsidRDefault="00FA0D7B" w:rsidP="002E596D">
            <w:pPr>
              <w:jc w:val="center"/>
              <w:rPr>
                <w:b w:val="0"/>
              </w:rPr>
            </w:pPr>
            <w:r w:rsidRPr="005C5CE2">
              <w:rPr>
                <w:b w:val="0"/>
              </w:rPr>
              <w:t>Total flower visits</w:t>
            </w:r>
          </w:p>
        </w:tc>
        <w:tc>
          <w:tcPr>
            <w:tcW w:w="4043" w:type="dxa"/>
            <w:gridSpan w:val="3"/>
          </w:tcPr>
          <w:p w14:paraId="22454B9A" w14:textId="77777777" w:rsidR="00FA0D7B" w:rsidRPr="005C5CE2" w:rsidRDefault="00FA0D7B" w:rsidP="002E596D">
            <w:pPr>
              <w:jc w:val="center"/>
              <w:rPr>
                <w:b w:val="0"/>
              </w:rPr>
            </w:pPr>
            <w:r w:rsidRPr="005C5CE2">
              <w:rPr>
                <w:b w:val="0"/>
              </w:rPr>
              <w:t>Foraging bouts</w:t>
            </w:r>
          </w:p>
        </w:tc>
      </w:tr>
      <w:tr w:rsidR="00FA0D7B" w:rsidRPr="00AF4C99" w14:paraId="2FA5B2E3" w14:textId="77777777" w:rsidTr="005C5CE2">
        <w:trPr>
          <w:trHeight w:val="345"/>
        </w:trPr>
        <w:tc>
          <w:tcPr>
            <w:tcW w:w="2398" w:type="dxa"/>
          </w:tcPr>
          <w:p w14:paraId="4C2B11E1" w14:textId="77777777" w:rsidR="00FA0D7B" w:rsidRPr="00AF4C99" w:rsidRDefault="00FA0D7B" w:rsidP="002E596D">
            <w:pPr>
              <w:rPr>
                <w:b/>
                <w:sz w:val="20"/>
                <w:szCs w:val="20"/>
                <w:u w:val="single"/>
              </w:rPr>
            </w:pPr>
          </w:p>
        </w:tc>
        <w:tc>
          <w:tcPr>
            <w:tcW w:w="1197" w:type="dxa"/>
          </w:tcPr>
          <w:p w14:paraId="2B59D030" w14:textId="77777777" w:rsidR="00FA0D7B" w:rsidRPr="005C5CE2" w:rsidRDefault="00FA0D7B" w:rsidP="005C5CE2">
            <w:pPr>
              <w:jc w:val="center"/>
              <w:rPr>
                <w:sz w:val="20"/>
                <w:szCs w:val="20"/>
              </w:rPr>
            </w:pPr>
            <w:r w:rsidRPr="005C5CE2">
              <w:rPr>
                <w:sz w:val="20"/>
                <w:szCs w:val="20"/>
              </w:rPr>
              <w:t>Coeff</w:t>
            </w:r>
          </w:p>
        </w:tc>
        <w:tc>
          <w:tcPr>
            <w:tcW w:w="1170" w:type="dxa"/>
          </w:tcPr>
          <w:p w14:paraId="2F94870C" w14:textId="77777777" w:rsidR="00FA0D7B" w:rsidRPr="005C5CE2" w:rsidRDefault="00FA0D7B" w:rsidP="005C5CE2">
            <w:pPr>
              <w:jc w:val="center"/>
              <w:rPr>
                <w:sz w:val="20"/>
                <w:szCs w:val="20"/>
              </w:rPr>
            </w:pPr>
            <w:r w:rsidRPr="005C5CE2">
              <w:rPr>
                <w:sz w:val="20"/>
                <w:szCs w:val="20"/>
              </w:rPr>
              <w:t>χ</w:t>
            </w:r>
            <w:r w:rsidRPr="005C5CE2">
              <w:rPr>
                <w:sz w:val="20"/>
                <w:szCs w:val="20"/>
                <w:vertAlign w:val="superscript"/>
              </w:rPr>
              <w:t>2</w:t>
            </w:r>
          </w:p>
        </w:tc>
        <w:tc>
          <w:tcPr>
            <w:tcW w:w="1177" w:type="dxa"/>
          </w:tcPr>
          <w:p w14:paraId="700DA761" w14:textId="77777777" w:rsidR="00FA0D7B" w:rsidRPr="005C5CE2" w:rsidRDefault="00FA0D7B" w:rsidP="005C5CE2">
            <w:pPr>
              <w:jc w:val="center"/>
              <w:rPr>
                <w:sz w:val="20"/>
                <w:szCs w:val="20"/>
              </w:rPr>
            </w:pPr>
            <w:r w:rsidRPr="005C5CE2">
              <w:rPr>
                <w:sz w:val="20"/>
                <w:szCs w:val="20"/>
              </w:rPr>
              <w:t>p</w:t>
            </w:r>
          </w:p>
        </w:tc>
        <w:tc>
          <w:tcPr>
            <w:tcW w:w="1456" w:type="dxa"/>
          </w:tcPr>
          <w:p w14:paraId="56DB3424" w14:textId="77777777" w:rsidR="00FA0D7B" w:rsidRPr="005C5CE2" w:rsidRDefault="00FA0D7B" w:rsidP="005C5CE2">
            <w:pPr>
              <w:jc w:val="center"/>
              <w:rPr>
                <w:sz w:val="20"/>
                <w:szCs w:val="20"/>
              </w:rPr>
            </w:pPr>
            <w:r w:rsidRPr="005C5CE2">
              <w:rPr>
                <w:sz w:val="20"/>
                <w:szCs w:val="20"/>
              </w:rPr>
              <w:t>Coeff</w:t>
            </w:r>
          </w:p>
        </w:tc>
        <w:tc>
          <w:tcPr>
            <w:tcW w:w="1450" w:type="dxa"/>
          </w:tcPr>
          <w:p w14:paraId="326C2551" w14:textId="77777777" w:rsidR="00FA0D7B" w:rsidRPr="005C5CE2" w:rsidRDefault="00FA0D7B" w:rsidP="005C5CE2">
            <w:pPr>
              <w:jc w:val="center"/>
              <w:rPr>
                <w:sz w:val="20"/>
                <w:szCs w:val="20"/>
              </w:rPr>
            </w:pPr>
            <w:r w:rsidRPr="005C5CE2">
              <w:rPr>
                <w:sz w:val="20"/>
                <w:szCs w:val="20"/>
              </w:rPr>
              <w:t>χ</w:t>
            </w:r>
            <w:r w:rsidRPr="005C5CE2">
              <w:rPr>
                <w:sz w:val="20"/>
                <w:szCs w:val="20"/>
                <w:vertAlign w:val="superscript"/>
              </w:rPr>
              <w:t>2</w:t>
            </w:r>
          </w:p>
        </w:tc>
        <w:tc>
          <w:tcPr>
            <w:tcW w:w="1137" w:type="dxa"/>
          </w:tcPr>
          <w:p w14:paraId="79E05EE7" w14:textId="77777777" w:rsidR="00FA0D7B" w:rsidRPr="005C5CE2" w:rsidRDefault="00FA0D7B" w:rsidP="005C5CE2">
            <w:pPr>
              <w:jc w:val="center"/>
              <w:rPr>
                <w:sz w:val="20"/>
                <w:szCs w:val="20"/>
              </w:rPr>
            </w:pPr>
            <w:r w:rsidRPr="005C5CE2">
              <w:rPr>
                <w:sz w:val="20"/>
                <w:szCs w:val="20"/>
              </w:rPr>
              <w:t>p</w:t>
            </w:r>
          </w:p>
        </w:tc>
      </w:tr>
      <w:tr w:rsidR="00FA0D7B" w:rsidRPr="00AF4C99" w14:paraId="43664519" w14:textId="77777777" w:rsidTr="005C5CE2">
        <w:trPr>
          <w:trHeight w:val="195"/>
        </w:trPr>
        <w:tc>
          <w:tcPr>
            <w:tcW w:w="2398" w:type="dxa"/>
          </w:tcPr>
          <w:p w14:paraId="02CC88C2" w14:textId="77777777" w:rsidR="00FA0D7B" w:rsidRPr="005C5CE2" w:rsidRDefault="00FA0D7B" w:rsidP="002E596D">
            <w:pPr>
              <w:jc w:val="center"/>
              <w:rPr>
                <w:sz w:val="20"/>
                <w:szCs w:val="20"/>
              </w:rPr>
            </w:pPr>
            <w:r w:rsidRPr="005C5CE2">
              <w:rPr>
                <w:sz w:val="20"/>
                <w:szCs w:val="20"/>
              </w:rPr>
              <w:t>Microsite (shrub)</w:t>
            </w:r>
          </w:p>
        </w:tc>
        <w:tc>
          <w:tcPr>
            <w:tcW w:w="1197" w:type="dxa"/>
          </w:tcPr>
          <w:p w14:paraId="56E5A376" w14:textId="5DED0A5F" w:rsidR="00FA0D7B" w:rsidRPr="005C5CE2" w:rsidRDefault="005C5CE2" w:rsidP="005C5CE2">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5C5CE2">
              <w:rPr>
                <w:rStyle w:val="HTMLCode"/>
                <w:rFonts w:ascii="Times New Roman" w:hAnsi="Times New Roman" w:cs="Times New Roman"/>
              </w:rPr>
              <w:t>-0.3773</w:t>
            </w:r>
          </w:p>
        </w:tc>
        <w:tc>
          <w:tcPr>
            <w:tcW w:w="1170" w:type="dxa"/>
          </w:tcPr>
          <w:p w14:paraId="601E7CE3" w14:textId="69B3B62D" w:rsidR="00FA0D7B" w:rsidRPr="005C5CE2" w:rsidRDefault="009C6B6E"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5.0352</w:t>
            </w:r>
          </w:p>
        </w:tc>
        <w:tc>
          <w:tcPr>
            <w:tcW w:w="1177" w:type="dxa"/>
          </w:tcPr>
          <w:p w14:paraId="70126709" w14:textId="7FC91643" w:rsidR="00FA0D7B" w:rsidRPr="005C5CE2" w:rsidRDefault="005C5CE2"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0.02483</w:t>
            </w:r>
          </w:p>
        </w:tc>
        <w:tc>
          <w:tcPr>
            <w:tcW w:w="1456" w:type="dxa"/>
          </w:tcPr>
          <w:p w14:paraId="7D9BEC9D" w14:textId="2E60CA1E" w:rsidR="00FA0D7B" w:rsidRPr="005C5CE2" w:rsidRDefault="005C5CE2" w:rsidP="005C5CE2">
            <w:pPr>
              <w:pStyle w:val="HTMLPreformatted"/>
              <w:shd w:val="clear" w:color="auto" w:fill="FFFFFF"/>
              <w:wordWrap w:val="0"/>
              <w:jc w:val="center"/>
              <w:rPr>
                <w:rStyle w:val="gnkrckgcgsb"/>
                <w:rFonts w:ascii="Times New Roman" w:hAnsi="Times New Roman" w:cs="Times New Roman"/>
                <w:color w:val="000000"/>
              </w:rPr>
            </w:pPr>
            <w:r w:rsidRPr="005C5CE2">
              <w:rPr>
                <w:rStyle w:val="HTMLCode"/>
                <w:rFonts w:ascii="Times New Roman" w:hAnsi="Times New Roman" w:cs="Times New Roman"/>
              </w:rPr>
              <w:t>-0.3447</w:t>
            </w:r>
          </w:p>
        </w:tc>
        <w:tc>
          <w:tcPr>
            <w:tcW w:w="1450" w:type="dxa"/>
          </w:tcPr>
          <w:p w14:paraId="35801C26" w14:textId="7812C3D8" w:rsidR="00FA0D7B" w:rsidRPr="005C5CE2" w:rsidRDefault="009C6B6E"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5.5618</w:t>
            </w:r>
          </w:p>
        </w:tc>
        <w:tc>
          <w:tcPr>
            <w:tcW w:w="1137" w:type="dxa"/>
          </w:tcPr>
          <w:p w14:paraId="2C869DF3" w14:textId="08678DE2" w:rsidR="00FA0D7B" w:rsidRPr="005C5CE2" w:rsidRDefault="005C5CE2"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0.0184</w:t>
            </w:r>
          </w:p>
        </w:tc>
      </w:tr>
      <w:tr w:rsidR="00FA0D7B" w:rsidRPr="00AF4C99" w14:paraId="645C53A4" w14:textId="77777777" w:rsidTr="005C5CE2">
        <w:tc>
          <w:tcPr>
            <w:tcW w:w="2398" w:type="dxa"/>
          </w:tcPr>
          <w:p w14:paraId="4575B768" w14:textId="77777777" w:rsidR="00FA0D7B" w:rsidRPr="005C5CE2" w:rsidRDefault="00FA0D7B" w:rsidP="002E596D">
            <w:pPr>
              <w:jc w:val="center"/>
              <w:rPr>
                <w:sz w:val="20"/>
                <w:szCs w:val="20"/>
              </w:rPr>
            </w:pPr>
            <w:r w:rsidRPr="005C5CE2">
              <w:rPr>
                <w:sz w:val="20"/>
                <w:szCs w:val="20"/>
              </w:rPr>
              <w:t>Blooming (bloom)</w:t>
            </w:r>
          </w:p>
        </w:tc>
        <w:tc>
          <w:tcPr>
            <w:tcW w:w="1197" w:type="dxa"/>
          </w:tcPr>
          <w:p w14:paraId="2A40A77E" w14:textId="5236BEB5" w:rsidR="00FA0D7B" w:rsidRPr="005C5CE2" w:rsidRDefault="005C5CE2" w:rsidP="005C5CE2">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5C5CE2">
              <w:rPr>
                <w:rStyle w:val="HTMLCode"/>
                <w:rFonts w:ascii="Times New Roman" w:hAnsi="Times New Roman" w:cs="Times New Roman"/>
              </w:rPr>
              <w:t>-1.2271</w:t>
            </w:r>
          </w:p>
        </w:tc>
        <w:tc>
          <w:tcPr>
            <w:tcW w:w="1170" w:type="dxa"/>
          </w:tcPr>
          <w:p w14:paraId="29596ACA" w14:textId="193F0F7B" w:rsidR="00FA0D7B" w:rsidRPr="005C5CE2" w:rsidRDefault="009C6B6E"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56.8850</w:t>
            </w:r>
          </w:p>
        </w:tc>
        <w:tc>
          <w:tcPr>
            <w:tcW w:w="1177" w:type="dxa"/>
          </w:tcPr>
          <w:p w14:paraId="66629FA5" w14:textId="7C727AEC" w:rsidR="00FA0D7B" w:rsidRPr="005C5CE2" w:rsidRDefault="009C6B6E" w:rsidP="005C5CE2">
            <w:pPr>
              <w:jc w:val="center"/>
              <w:rPr>
                <w:sz w:val="20"/>
                <w:szCs w:val="20"/>
              </w:rPr>
            </w:pPr>
            <w:r w:rsidRPr="005C5CE2">
              <w:rPr>
                <w:sz w:val="20"/>
                <w:szCs w:val="20"/>
              </w:rPr>
              <w:t>&lt;0.0001</w:t>
            </w:r>
          </w:p>
        </w:tc>
        <w:tc>
          <w:tcPr>
            <w:tcW w:w="1456" w:type="dxa"/>
          </w:tcPr>
          <w:p w14:paraId="650C87EC" w14:textId="2341A07A" w:rsidR="00FA0D7B" w:rsidRPr="005C5CE2" w:rsidRDefault="005C5CE2" w:rsidP="005C5CE2">
            <w:pPr>
              <w:pStyle w:val="HTMLPreformatted"/>
              <w:shd w:val="clear" w:color="auto" w:fill="FFFFFF"/>
              <w:wordWrap w:val="0"/>
              <w:jc w:val="center"/>
              <w:rPr>
                <w:rStyle w:val="gnkrckgcgsb"/>
                <w:rFonts w:ascii="Times New Roman" w:hAnsi="Times New Roman" w:cs="Times New Roman"/>
                <w:color w:val="000000"/>
              </w:rPr>
            </w:pPr>
            <w:r w:rsidRPr="005C5CE2">
              <w:rPr>
                <w:rStyle w:val="HTMLCode"/>
                <w:rFonts w:ascii="Times New Roman" w:hAnsi="Times New Roman" w:cs="Times New Roman"/>
              </w:rPr>
              <w:t>-1.22921</w:t>
            </w:r>
          </w:p>
        </w:tc>
        <w:tc>
          <w:tcPr>
            <w:tcW w:w="1450" w:type="dxa"/>
          </w:tcPr>
          <w:p w14:paraId="7626327B" w14:textId="27B6240A" w:rsidR="00FA0D7B" w:rsidRPr="005C5CE2" w:rsidRDefault="009C6B6E"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72.2217</w:t>
            </w:r>
          </w:p>
        </w:tc>
        <w:tc>
          <w:tcPr>
            <w:tcW w:w="1137" w:type="dxa"/>
          </w:tcPr>
          <w:p w14:paraId="326B95BD" w14:textId="7F707891" w:rsidR="00FA0D7B" w:rsidRPr="005C5CE2" w:rsidRDefault="009C6B6E" w:rsidP="005C5CE2">
            <w:pPr>
              <w:jc w:val="center"/>
              <w:rPr>
                <w:sz w:val="20"/>
                <w:szCs w:val="20"/>
              </w:rPr>
            </w:pPr>
            <w:r w:rsidRPr="005C5CE2">
              <w:rPr>
                <w:sz w:val="20"/>
                <w:szCs w:val="20"/>
              </w:rPr>
              <w:t>&lt;0.0001</w:t>
            </w:r>
          </w:p>
        </w:tc>
      </w:tr>
      <w:tr w:rsidR="00FA0D7B" w:rsidRPr="00AF4C99" w14:paraId="6E46D293" w14:textId="77777777" w:rsidTr="005C5CE2">
        <w:tc>
          <w:tcPr>
            <w:tcW w:w="2398" w:type="dxa"/>
          </w:tcPr>
          <w:p w14:paraId="4501AE91" w14:textId="77777777" w:rsidR="00FA0D7B" w:rsidRPr="005C5CE2" w:rsidRDefault="00FA0D7B" w:rsidP="002E596D">
            <w:pPr>
              <w:pStyle w:val="HTMLPreformatted"/>
              <w:shd w:val="clear" w:color="auto" w:fill="FFFFFF"/>
              <w:wordWrap w:val="0"/>
              <w:jc w:val="center"/>
              <w:rPr>
                <w:rFonts w:ascii="Times New Roman" w:hAnsi="Times New Roman" w:cs="Times New Roman"/>
                <w:color w:val="000000"/>
              </w:rPr>
            </w:pPr>
            <w:r w:rsidRPr="005C5CE2">
              <w:rPr>
                <w:rStyle w:val="gnkrckgcgsb"/>
                <w:rFonts w:ascii="Times New Roman" w:hAnsi="Times New Roman" w:cs="Times New Roman"/>
                <w:bdr w:val="none" w:sz="0" w:space="0" w:color="auto" w:frame="1"/>
              </w:rPr>
              <w:t>Flowers.pot</w:t>
            </w:r>
          </w:p>
        </w:tc>
        <w:tc>
          <w:tcPr>
            <w:tcW w:w="1197" w:type="dxa"/>
          </w:tcPr>
          <w:p w14:paraId="57786FBA" w14:textId="1191648F" w:rsidR="00FA0D7B" w:rsidRPr="005C5CE2" w:rsidRDefault="005C5CE2" w:rsidP="005C5CE2">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5C5CE2">
              <w:rPr>
                <w:rStyle w:val="HTMLCode"/>
                <w:rFonts w:ascii="Times New Roman" w:hAnsi="Times New Roman" w:cs="Times New Roman"/>
              </w:rPr>
              <w:t>0.0803</w:t>
            </w:r>
          </w:p>
        </w:tc>
        <w:tc>
          <w:tcPr>
            <w:tcW w:w="1170" w:type="dxa"/>
          </w:tcPr>
          <w:p w14:paraId="6D80E292" w14:textId="11CB7C06" w:rsidR="00FA0D7B" w:rsidRPr="005C5CE2" w:rsidRDefault="009C6B6E"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8.8120</w:t>
            </w:r>
          </w:p>
        </w:tc>
        <w:tc>
          <w:tcPr>
            <w:tcW w:w="1177" w:type="dxa"/>
          </w:tcPr>
          <w:p w14:paraId="630B0D14" w14:textId="52751B24" w:rsidR="00FA0D7B" w:rsidRPr="005C5CE2" w:rsidRDefault="005C5CE2"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0.00299</w:t>
            </w:r>
          </w:p>
        </w:tc>
        <w:tc>
          <w:tcPr>
            <w:tcW w:w="1456" w:type="dxa"/>
          </w:tcPr>
          <w:p w14:paraId="6D2E9ADC" w14:textId="46619CE4" w:rsidR="00FA0D7B" w:rsidRPr="005C5CE2" w:rsidRDefault="005C5CE2" w:rsidP="005C5CE2">
            <w:pPr>
              <w:pStyle w:val="HTMLPreformatted"/>
              <w:shd w:val="clear" w:color="auto" w:fill="FFFFFF"/>
              <w:wordWrap w:val="0"/>
              <w:jc w:val="center"/>
              <w:rPr>
                <w:rStyle w:val="gnkrckgcgsb"/>
                <w:rFonts w:ascii="Times New Roman" w:hAnsi="Times New Roman" w:cs="Times New Roman"/>
                <w:color w:val="000000"/>
              </w:rPr>
            </w:pPr>
            <w:r w:rsidRPr="005C5CE2">
              <w:rPr>
                <w:rStyle w:val="HTMLCode"/>
                <w:rFonts w:ascii="Times New Roman" w:hAnsi="Times New Roman" w:cs="Times New Roman"/>
              </w:rPr>
              <w:t>0.05874</w:t>
            </w:r>
          </w:p>
        </w:tc>
        <w:tc>
          <w:tcPr>
            <w:tcW w:w="1450" w:type="dxa"/>
          </w:tcPr>
          <w:p w14:paraId="5473443B" w14:textId="29CC9ED6" w:rsidR="00FA0D7B" w:rsidRPr="005C5CE2" w:rsidRDefault="009C6B6E"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6.1351</w:t>
            </w:r>
          </w:p>
        </w:tc>
        <w:tc>
          <w:tcPr>
            <w:tcW w:w="1137" w:type="dxa"/>
          </w:tcPr>
          <w:p w14:paraId="4FD30A81" w14:textId="3594E748" w:rsidR="00FA0D7B" w:rsidRPr="005C5CE2" w:rsidRDefault="005C5CE2"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0.0133</w:t>
            </w:r>
          </w:p>
        </w:tc>
      </w:tr>
      <w:tr w:rsidR="009C6B6E" w:rsidRPr="00AF4C99" w14:paraId="4DA984C8" w14:textId="77777777" w:rsidTr="005C5CE2">
        <w:tc>
          <w:tcPr>
            <w:tcW w:w="2398" w:type="dxa"/>
          </w:tcPr>
          <w:p w14:paraId="066774E6" w14:textId="3ACCC43C" w:rsidR="009C6B6E" w:rsidRPr="005C5CE2" w:rsidRDefault="00BA3E18" w:rsidP="009C6B6E">
            <w:pPr>
              <w:pStyle w:val="HTMLPreformatted"/>
              <w:shd w:val="clear" w:color="auto" w:fill="FFFFFF"/>
              <w:wordWrap w:val="0"/>
              <w:jc w:val="center"/>
              <w:rPr>
                <w:rStyle w:val="gnkrckgcgsb"/>
                <w:rFonts w:ascii="Times New Roman" w:hAnsi="Times New Roman" w:cs="Times New Roman"/>
                <w:bdr w:val="none" w:sz="0" w:space="0" w:color="auto" w:frame="1"/>
              </w:rPr>
            </w:pPr>
            <w:r>
              <w:rPr>
                <w:rStyle w:val="gnkrckgcgsb"/>
                <w:rFonts w:ascii="Times New Roman" w:hAnsi="Times New Roman" w:cs="Times New Roman"/>
                <w:bdr w:val="none" w:sz="0" w:space="0" w:color="auto" w:frame="1"/>
              </w:rPr>
              <w:t xml:space="preserve">Heterospecific Annual     </w:t>
            </w:r>
            <w:r>
              <w:rPr>
                <w:rStyle w:val="gnkrckgcgsb"/>
                <w:rFonts w:ascii="Times New Roman" w:hAnsi="Times New Roman" w:cs="Times New Roman"/>
                <w:bdr w:val="none" w:sz="0" w:space="0" w:color="auto" w:frame="1"/>
              </w:rPr>
              <w:lastRenderedPageBreak/>
              <w:t>Bloom Density</w:t>
            </w:r>
          </w:p>
        </w:tc>
        <w:tc>
          <w:tcPr>
            <w:tcW w:w="1197" w:type="dxa"/>
          </w:tcPr>
          <w:p w14:paraId="49FC60CA" w14:textId="29F64093" w:rsidR="009C6B6E" w:rsidRPr="005C5CE2" w:rsidRDefault="005C5CE2" w:rsidP="005C5CE2">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lastRenderedPageBreak/>
              <w:t>0.03984</w:t>
            </w:r>
          </w:p>
        </w:tc>
        <w:tc>
          <w:tcPr>
            <w:tcW w:w="1170" w:type="dxa"/>
          </w:tcPr>
          <w:p w14:paraId="7219F8ED" w14:textId="67181028" w:rsidR="009C6B6E" w:rsidRPr="005C5CE2" w:rsidRDefault="009C6B6E" w:rsidP="005C5CE2">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2.9200</w:t>
            </w:r>
          </w:p>
        </w:tc>
        <w:tc>
          <w:tcPr>
            <w:tcW w:w="1177" w:type="dxa"/>
          </w:tcPr>
          <w:p w14:paraId="696F8A3D" w14:textId="520C04F3" w:rsidR="009C6B6E" w:rsidRPr="005C5CE2" w:rsidRDefault="005C5CE2" w:rsidP="005C5CE2">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0.0875</w:t>
            </w:r>
          </w:p>
        </w:tc>
        <w:tc>
          <w:tcPr>
            <w:tcW w:w="1456" w:type="dxa"/>
          </w:tcPr>
          <w:p w14:paraId="771746F5" w14:textId="2130B6AF" w:rsidR="009C6B6E" w:rsidRPr="005C5CE2" w:rsidRDefault="009C6B6E" w:rsidP="005C5CE2">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0.</w:t>
            </w:r>
            <w:r w:rsidR="005C5CE2" w:rsidRPr="005C5CE2">
              <w:rPr>
                <w:rStyle w:val="HTMLCode"/>
                <w:rFonts w:ascii="Times New Roman" w:hAnsi="Times New Roman" w:cs="Times New Roman"/>
              </w:rPr>
              <w:t>0405</w:t>
            </w:r>
          </w:p>
        </w:tc>
        <w:tc>
          <w:tcPr>
            <w:tcW w:w="1450" w:type="dxa"/>
          </w:tcPr>
          <w:p w14:paraId="530A2E6C" w14:textId="64DD1D7B" w:rsidR="009C6B6E" w:rsidRPr="005C5CE2" w:rsidRDefault="009C6B6E" w:rsidP="005C5CE2">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4.1772</w:t>
            </w:r>
          </w:p>
        </w:tc>
        <w:tc>
          <w:tcPr>
            <w:tcW w:w="1137" w:type="dxa"/>
          </w:tcPr>
          <w:p w14:paraId="48A3C42B" w14:textId="1803A485" w:rsidR="009C6B6E" w:rsidRPr="005C5CE2" w:rsidRDefault="005C5CE2" w:rsidP="005C5CE2">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0.0410</w:t>
            </w:r>
          </w:p>
        </w:tc>
      </w:tr>
    </w:tbl>
    <w:p w14:paraId="47343277" w14:textId="15DDED45" w:rsidR="00644436" w:rsidRDefault="00644436" w:rsidP="00E279E6">
      <w:pPr>
        <w:pStyle w:val="HTMLPreformatted"/>
        <w:shd w:val="clear" w:color="auto" w:fill="FFFFFF"/>
        <w:suppressAutoHyphens/>
        <w:rPr>
          <w:rFonts w:ascii="Times New Roman" w:hAnsi="Times New Roman" w:cs="Times New Roman"/>
          <w:color w:val="000000"/>
          <w:sz w:val="24"/>
          <w:szCs w:val="24"/>
        </w:rPr>
      </w:pPr>
      <w:bookmarkStart w:id="498" w:name="_Toc532565898"/>
    </w:p>
    <w:p w14:paraId="16356389" w14:textId="1EF3B9A4" w:rsidR="00E279E6" w:rsidRDefault="009C6B6E" w:rsidP="00E279E6">
      <w:pPr>
        <w:pStyle w:val="HTMLPreformatted"/>
        <w:shd w:val="clear" w:color="auto" w:fill="FFFFFF"/>
        <w:suppressAutoHyphens/>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w:t>
      </w:r>
      <w:r w:rsidR="00C174DE">
        <w:rPr>
          <w:rFonts w:ascii="Times New Roman" w:hAnsi="Times New Roman" w:cs="Times New Roman"/>
          <w:color w:val="000000"/>
          <w:sz w:val="24"/>
          <w:szCs w:val="24"/>
        </w:rPr>
        <w:t>able A3</w:t>
      </w:r>
      <w:r w:rsidR="00E279E6">
        <w:rPr>
          <w:rFonts w:ascii="Times New Roman" w:hAnsi="Times New Roman" w:cs="Times New Roman"/>
          <w:color w:val="000000"/>
          <w:sz w:val="24"/>
          <w:szCs w:val="24"/>
        </w:rPr>
        <w:t xml:space="preserve">: Full models with RTU-specificity. Quasipoisson GLMM (glmmPQL, MASS) with three-way interaction term for RTU*blooming*microsite. This output from Wald’s Type 3 test. Total flower visits and foraging bouts as response. Rep ID as random effect. </w:t>
      </w:r>
    </w:p>
    <w:p w14:paraId="1AD2B93C" w14:textId="46C410FC" w:rsidR="00E279E6" w:rsidRPr="008E5B82" w:rsidRDefault="00E279E6" w:rsidP="00E279E6">
      <w:pPr>
        <w:pStyle w:val="HTMLPreformatted"/>
        <w:shd w:val="clear" w:color="auto" w:fill="FFFFFF"/>
        <w:wordWrap w:val="0"/>
        <w:rPr>
          <w:rStyle w:val="gnkrckgcgsb"/>
          <w:rFonts w:ascii="Times New Roman" w:hAnsi="Times New Roman" w:cs="Times New Roman"/>
          <w:color w:val="000000"/>
          <w:sz w:val="22"/>
          <w:szCs w:val="22"/>
          <w:bdr w:val="none" w:sz="0" w:space="0" w:color="auto" w:frame="1"/>
        </w:rPr>
      </w:pPr>
    </w:p>
    <w:tbl>
      <w:tblPr>
        <w:tblStyle w:val="PlainTable22"/>
        <w:tblW w:w="0" w:type="auto"/>
        <w:tblLook w:val="0620" w:firstRow="1" w:lastRow="0" w:firstColumn="0" w:lastColumn="0" w:noHBand="1" w:noVBand="1"/>
      </w:tblPr>
      <w:tblGrid>
        <w:gridCol w:w="2340"/>
        <w:gridCol w:w="1075"/>
        <w:gridCol w:w="720"/>
        <w:gridCol w:w="1440"/>
        <w:gridCol w:w="1440"/>
        <w:gridCol w:w="720"/>
        <w:gridCol w:w="1530"/>
      </w:tblGrid>
      <w:tr w:rsidR="00E279E6" w:rsidRPr="00AF4C99" w14:paraId="69F5207F" w14:textId="77777777" w:rsidTr="00BA3E18">
        <w:trPr>
          <w:cnfStyle w:val="100000000000" w:firstRow="1" w:lastRow="0" w:firstColumn="0" w:lastColumn="0" w:oddVBand="0" w:evenVBand="0" w:oddHBand="0" w:evenHBand="0" w:firstRowFirstColumn="0" w:firstRowLastColumn="0" w:lastRowFirstColumn="0" w:lastRowLastColumn="0"/>
        </w:trPr>
        <w:tc>
          <w:tcPr>
            <w:tcW w:w="2340" w:type="dxa"/>
          </w:tcPr>
          <w:p w14:paraId="2118FA0E" w14:textId="77777777" w:rsidR="00E279E6" w:rsidRPr="00AF4C99" w:rsidRDefault="00E279E6" w:rsidP="007D3E24">
            <w:pPr>
              <w:pStyle w:val="HTMLPreformatted"/>
              <w:wordWrap w:val="0"/>
              <w:rPr>
                <w:rStyle w:val="gnkrckgcgsb"/>
                <w:rFonts w:ascii="Times New Roman" w:hAnsi="Times New Roman" w:cs="Times New Roman"/>
                <w:b w:val="0"/>
                <w:color w:val="000000"/>
                <w:sz w:val="22"/>
                <w:szCs w:val="22"/>
                <w:bdr w:val="none" w:sz="0" w:space="0" w:color="auto" w:frame="1"/>
              </w:rPr>
            </w:pPr>
          </w:p>
        </w:tc>
        <w:tc>
          <w:tcPr>
            <w:tcW w:w="3235" w:type="dxa"/>
            <w:gridSpan w:val="3"/>
          </w:tcPr>
          <w:p w14:paraId="563DBAF5" w14:textId="0AD72E9B" w:rsidR="00E279E6" w:rsidRPr="00AF4C99" w:rsidRDefault="00D40463" w:rsidP="007D3E24">
            <w:pPr>
              <w:pStyle w:val="HTMLPreformatted"/>
              <w:wordWrap w:val="0"/>
              <w:jc w:val="center"/>
              <w:rPr>
                <w:rStyle w:val="gnkrckgcgsb"/>
                <w:rFonts w:ascii="Times New Roman" w:hAnsi="Times New Roman" w:cs="Times New Roman"/>
                <w:b w:val="0"/>
                <w:color w:val="000000"/>
                <w:sz w:val="22"/>
                <w:szCs w:val="22"/>
                <w:bdr w:val="none" w:sz="0" w:space="0" w:color="auto" w:frame="1"/>
              </w:rPr>
            </w:pPr>
            <w:r w:rsidRPr="00AF4C99">
              <w:rPr>
                <w:rStyle w:val="gnkrckgcgsb"/>
                <w:rFonts w:ascii="Times New Roman" w:hAnsi="Times New Roman" w:cs="Times New Roman"/>
                <w:b w:val="0"/>
                <w:color w:val="000000"/>
                <w:sz w:val="22"/>
                <w:szCs w:val="22"/>
                <w:bdr w:val="none" w:sz="0" w:space="0" w:color="auto" w:frame="1"/>
              </w:rPr>
              <w:t>Foraging bouts</w:t>
            </w:r>
          </w:p>
        </w:tc>
        <w:tc>
          <w:tcPr>
            <w:tcW w:w="3690" w:type="dxa"/>
            <w:gridSpan w:val="3"/>
          </w:tcPr>
          <w:p w14:paraId="193A3AF9" w14:textId="292C6E2E" w:rsidR="00E279E6" w:rsidRPr="00AF4C99" w:rsidRDefault="00D40463" w:rsidP="007D3E24">
            <w:pPr>
              <w:pStyle w:val="HTMLPreformatted"/>
              <w:wordWrap w:val="0"/>
              <w:jc w:val="center"/>
              <w:rPr>
                <w:rStyle w:val="gnkrckgcgsb"/>
                <w:rFonts w:ascii="Times New Roman" w:hAnsi="Times New Roman" w:cs="Times New Roman"/>
                <w:b w:val="0"/>
                <w:color w:val="000000"/>
                <w:sz w:val="22"/>
                <w:szCs w:val="22"/>
                <w:bdr w:val="none" w:sz="0" w:space="0" w:color="auto" w:frame="1"/>
              </w:rPr>
            </w:pPr>
            <w:r>
              <w:rPr>
                <w:rStyle w:val="gnkrckgcgsb"/>
                <w:rFonts w:ascii="Times New Roman" w:hAnsi="Times New Roman" w:cs="Times New Roman"/>
                <w:b w:val="0"/>
                <w:color w:val="000000"/>
                <w:sz w:val="22"/>
                <w:szCs w:val="22"/>
                <w:bdr w:val="none" w:sz="0" w:space="0" w:color="auto" w:frame="1"/>
              </w:rPr>
              <w:t>Flower Visits</w:t>
            </w:r>
          </w:p>
        </w:tc>
      </w:tr>
      <w:tr w:rsidR="00E279E6" w:rsidRPr="00AF4C99" w14:paraId="710DBBA8" w14:textId="77777777" w:rsidTr="00BA3E18">
        <w:trPr>
          <w:trHeight w:val="377"/>
        </w:trPr>
        <w:tc>
          <w:tcPr>
            <w:tcW w:w="2340" w:type="dxa"/>
          </w:tcPr>
          <w:p w14:paraId="7BEC9142" w14:textId="77777777" w:rsidR="00E279E6" w:rsidRPr="00BA3E18" w:rsidRDefault="00E279E6" w:rsidP="007D3E24">
            <w:pPr>
              <w:pStyle w:val="HTMLPreformatted"/>
              <w:wordWrap w:val="0"/>
              <w:rPr>
                <w:rStyle w:val="gnkrckgcgsb"/>
                <w:rFonts w:ascii="Times New Roman" w:hAnsi="Times New Roman" w:cs="Times New Roman"/>
                <w:color w:val="000000"/>
                <w:bdr w:val="none" w:sz="0" w:space="0" w:color="auto" w:frame="1"/>
              </w:rPr>
            </w:pPr>
          </w:p>
        </w:tc>
        <w:tc>
          <w:tcPr>
            <w:tcW w:w="1075" w:type="dxa"/>
          </w:tcPr>
          <w:p w14:paraId="3D8D8B1C" w14:textId="77777777" w:rsidR="00E279E6" w:rsidRPr="00BA3E18" w:rsidRDefault="00E279E6" w:rsidP="007D3E24">
            <w:pPr>
              <w:pStyle w:val="HTMLPreformatted"/>
              <w:wordWrap w:val="0"/>
              <w:jc w:val="center"/>
              <w:rPr>
                <w:rStyle w:val="gnkrckgcgsb"/>
                <w:rFonts w:ascii="Times New Roman" w:hAnsi="Times New Roman" w:cs="Times New Roman"/>
                <w:color w:val="000000"/>
                <w:bdr w:val="none" w:sz="0" w:space="0" w:color="auto" w:frame="1"/>
              </w:rPr>
            </w:pPr>
            <w:r w:rsidRPr="00BA3E18">
              <w:rPr>
                <w:rFonts w:ascii="Times New Roman" w:hAnsi="Times New Roman" w:cs="Times New Roman"/>
              </w:rPr>
              <w:t>χ</w:t>
            </w:r>
            <w:r w:rsidRPr="00BA3E18">
              <w:rPr>
                <w:rFonts w:ascii="Times New Roman" w:hAnsi="Times New Roman" w:cs="Times New Roman"/>
                <w:vertAlign w:val="superscript"/>
              </w:rPr>
              <w:t>2</w:t>
            </w:r>
          </w:p>
        </w:tc>
        <w:tc>
          <w:tcPr>
            <w:tcW w:w="720" w:type="dxa"/>
          </w:tcPr>
          <w:p w14:paraId="7A1E8E01" w14:textId="77777777" w:rsidR="00E279E6" w:rsidRPr="00BA3E18" w:rsidRDefault="00E279E6" w:rsidP="007D3E24">
            <w:pPr>
              <w:pStyle w:val="HTMLPreformatted"/>
              <w:wordWrap w:val="0"/>
              <w:jc w:val="center"/>
              <w:rPr>
                <w:rStyle w:val="gnkrckgcgsb"/>
                <w:rFonts w:ascii="Times New Roman" w:hAnsi="Times New Roman" w:cs="Times New Roman"/>
                <w:color w:val="000000"/>
                <w:bdr w:val="none" w:sz="0" w:space="0" w:color="auto" w:frame="1"/>
              </w:rPr>
            </w:pPr>
            <w:r w:rsidRPr="00BA3E18">
              <w:rPr>
                <w:rStyle w:val="gnkrckgcgsb"/>
                <w:rFonts w:ascii="Times New Roman" w:hAnsi="Times New Roman" w:cs="Times New Roman"/>
                <w:color w:val="000000"/>
                <w:bdr w:val="none" w:sz="0" w:space="0" w:color="auto" w:frame="1"/>
              </w:rPr>
              <w:t>Df</w:t>
            </w:r>
          </w:p>
        </w:tc>
        <w:tc>
          <w:tcPr>
            <w:tcW w:w="1440" w:type="dxa"/>
          </w:tcPr>
          <w:p w14:paraId="013ABE98" w14:textId="77777777" w:rsidR="00E279E6" w:rsidRPr="00BA3E18" w:rsidRDefault="00E279E6" w:rsidP="007D3E24">
            <w:pPr>
              <w:pStyle w:val="HTMLPreformatted"/>
              <w:wordWrap w:val="0"/>
              <w:jc w:val="center"/>
              <w:rPr>
                <w:rStyle w:val="gnkrckgcgsb"/>
                <w:rFonts w:ascii="Times New Roman" w:hAnsi="Times New Roman" w:cs="Times New Roman"/>
                <w:color w:val="000000"/>
                <w:bdr w:val="none" w:sz="0" w:space="0" w:color="auto" w:frame="1"/>
              </w:rPr>
            </w:pPr>
            <w:r w:rsidRPr="00BA3E18">
              <w:rPr>
                <w:rStyle w:val="gnkrckgcgsb"/>
                <w:rFonts w:ascii="Times New Roman" w:hAnsi="Times New Roman" w:cs="Times New Roman"/>
                <w:color w:val="000000"/>
                <w:bdr w:val="none" w:sz="0" w:space="0" w:color="auto" w:frame="1"/>
              </w:rPr>
              <w:t>p</w:t>
            </w:r>
          </w:p>
        </w:tc>
        <w:tc>
          <w:tcPr>
            <w:tcW w:w="1440" w:type="dxa"/>
          </w:tcPr>
          <w:p w14:paraId="45AE7501" w14:textId="77777777" w:rsidR="00E279E6" w:rsidRPr="00BA3E18" w:rsidRDefault="00E279E6" w:rsidP="007D3E24">
            <w:pPr>
              <w:pStyle w:val="HTMLPreformatted"/>
              <w:wordWrap w:val="0"/>
              <w:jc w:val="center"/>
              <w:rPr>
                <w:rStyle w:val="gnkrckgcgsb"/>
                <w:rFonts w:ascii="Times New Roman" w:hAnsi="Times New Roman" w:cs="Times New Roman"/>
                <w:color w:val="000000"/>
                <w:bdr w:val="none" w:sz="0" w:space="0" w:color="auto" w:frame="1"/>
              </w:rPr>
            </w:pPr>
            <w:r w:rsidRPr="00BA3E18">
              <w:rPr>
                <w:rFonts w:ascii="Times New Roman" w:hAnsi="Times New Roman" w:cs="Times New Roman"/>
              </w:rPr>
              <w:t>χ</w:t>
            </w:r>
            <w:r w:rsidRPr="00BA3E18">
              <w:rPr>
                <w:rFonts w:ascii="Times New Roman" w:hAnsi="Times New Roman" w:cs="Times New Roman"/>
                <w:vertAlign w:val="superscript"/>
              </w:rPr>
              <w:t>2</w:t>
            </w:r>
          </w:p>
        </w:tc>
        <w:tc>
          <w:tcPr>
            <w:tcW w:w="720" w:type="dxa"/>
          </w:tcPr>
          <w:p w14:paraId="50CB9283" w14:textId="77777777" w:rsidR="00E279E6" w:rsidRPr="00BA3E18" w:rsidRDefault="00E279E6" w:rsidP="007D3E24">
            <w:pPr>
              <w:pStyle w:val="HTMLPreformatted"/>
              <w:wordWrap w:val="0"/>
              <w:jc w:val="center"/>
              <w:rPr>
                <w:rStyle w:val="gnkrckgcgsb"/>
                <w:rFonts w:ascii="Times New Roman" w:hAnsi="Times New Roman" w:cs="Times New Roman"/>
                <w:color w:val="000000"/>
                <w:bdr w:val="none" w:sz="0" w:space="0" w:color="auto" w:frame="1"/>
              </w:rPr>
            </w:pPr>
            <w:r w:rsidRPr="00BA3E18">
              <w:rPr>
                <w:rStyle w:val="gnkrckgcgsb"/>
                <w:rFonts w:ascii="Times New Roman" w:hAnsi="Times New Roman" w:cs="Times New Roman"/>
                <w:color w:val="000000"/>
                <w:bdr w:val="none" w:sz="0" w:space="0" w:color="auto" w:frame="1"/>
              </w:rPr>
              <w:t>Df</w:t>
            </w:r>
          </w:p>
        </w:tc>
        <w:tc>
          <w:tcPr>
            <w:tcW w:w="1530" w:type="dxa"/>
          </w:tcPr>
          <w:p w14:paraId="2CC08727" w14:textId="77777777" w:rsidR="00E279E6" w:rsidRPr="00BA3E18" w:rsidRDefault="00E279E6" w:rsidP="007D3E24">
            <w:pPr>
              <w:pStyle w:val="HTMLPreformatted"/>
              <w:wordWrap w:val="0"/>
              <w:jc w:val="center"/>
              <w:rPr>
                <w:rStyle w:val="gnkrckgcgsb"/>
                <w:rFonts w:ascii="Times New Roman" w:hAnsi="Times New Roman" w:cs="Times New Roman"/>
                <w:color w:val="000000"/>
                <w:bdr w:val="none" w:sz="0" w:space="0" w:color="auto" w:frame="1"/>
              </w:rPr>
            </w:pPr>
            <w:r w:rsidRPr="00BA3E18">
              <w:rPr>
                <w:rStyle w:val="gnkrckgcgsb"/>
                <w:rFonts w:ascii="Times New Roman" w:hAnsi="Times New Roman" w:cs="Times New Roman"/>
                <w:color w:val="000000"/>
                <w:bdr w:val="none" w:sz="0" w:space="0" w:color="auto" w:frame="1"/>
              </w:rPr>
              <w:t>p</w:t>
            </w:r>
          </w:p>
        </w:tc>
      </w:tr>
      <w:tr w:rsidR="00D40463" w:rsidRPr="00AF4C99" w14:paraId="5F9E882E" w14:textId="77777777" w:rsidTr="00BA3E18">
        <w:trPr>
          <w:trHeight w:val="288"/>
        </w:trPr>
        <w:tc>
          <w:tcPr>
            <w:tcW w:w="2340" w:type="dxa"/>
          </w:tcPr>
          <w:p w14:paraId="36E509BA" w14:textId="233A6B61" w:rsidR="00D40463" w:rsidRPr="00BA3E18" w:rsidRDefault="00BA3E18" w:rsidP="00D40463">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Blooming (bloom)</w:t>
            </w:r>
          </w:p>
        </w:tc>
        <w:tc>
          <w:tcPr>
            <w:tcW w:w="1075" w:type="dxa"/>
          </w:tcPr>
          <w:p w14:paraId="0BB2FB6A" w14:textId="70BE8082"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9.7626</w:t>
            </w:r>
          </w:p>
        </w:tc>
        <w:tc>
          <w:tcPr>
            <w:tcW w:w="720" w:type="dxa"/>
          </w:tcPr>
          <w:p w14:paraId="6C63D8FD" w14:textId="536DBE1F" w:rsidR="00D40463" w:rsidRPr="00BA3E18" w:rsidRDefault="00D40463"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14:paraId="4D8846B0" w14:textId="66EEB8E9"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0.0018</w:t>
            </w:r>
          </w:p>
        </w:tc>
        <w:tc>
          <w:tcPr>
            <w:tcW w:w="1440" w:type="dxa"/>
          </w:tcPr>
          <w:p w14:paraId="000CB39F" w14:textId="0B6A2BFF"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13.4297</w:t>
            </w:r>
          </w:p>
        </w:tc>
        <w:tc>
          <w:tcPr>
            <w:tcW w:w="720" w:type="dxa"/>
          </w:tcPr>
          <w:p w14:paraId="02537A89" w14:textId="52128941"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14:paraId="57908DD8" w14:textId="278AC654"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0.00025</w:t>
            </w:r>
          </w:p>
        </w:tc>
      </w:tr>
      <w:tr w:rsidR="00D40463" w:rsidRPr="00AF4C99" w14:paraId="0FC2C5AB" w14:textId="77777777" w:rsidTr="00BA3E18">
        <w:tc>
          <w:tcPr>
            <w:tcW w:w="2340" w:type="dxa"/>
          </w:tcPr>
          <w:p w14:paraId="5FDB25E0" w14:textId="348778A3" w:rsidR="00D40463" w:rsidRPr="00BA3E18" w:rsidRDefault="00BA3E18" w:rsidP="00D40463">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RTU</w:t>
            </w:r>
          </w:p>
        </w:tc>
        <w:tc>
          <w:tcPr>
            <w:tcW w:w="1075" w:type="dxa"/>
          </w:tcPr>
          <w:p w14:paraId="7548E20E" w14:textId="24352ADB"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130.6380</w:t>
            </w:r>
          </w:p>
        </w:tc>
        <w:tc>
          <w:tcPr>
            <w:tcW w:w="720" w:type="dxa"/>
          </w:tcPr>
          <w:p w14:paraId="08153192" w14:textId="6E524BF6" w:rsidR="00D40463" w:rsidRPr="00BA3E18" w:rsidRDefault="00D40463"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w:t>
            </w:r>
          </w:p>
        </w:tc>
        <w:tc>
          <w:tcPr>
            <w:tcW w:w="1440" w:type="dxa"/>
          </w:tcPr>
          <w:p w14:paraId="301B5288" w14:textId="73725894"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&lt;0.0001</w:t>
            </w:r>
          </w:p>
        </w:tc>
        <w:tc>
          <w:tcPr>
            <w:tcW w:w="1440" w:type="dxa"/>
          </w:tcPr>
          <w:p w14:paraId="2339F07E" w14:textId="7A56035B"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122.2774</w:t>
            </w:r>
          </w:p>
        </w:tc>
        <w:tc>
          <w:tcPr>
            <w:tcW w:w="720" w:type="dxa"/>
          </w:tcPr>
          <w:p w14:paraId="00CBD763" w14:textId="17D6F8E4"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5</w:t>
            </w:r>
          </w:p>
        </w:tc>
        <w:tc>
          <w:tcPr>
            <w:tcW w:w="1530" w:type="dxa"/>
          </w:tcPr>
          <w:p w14:paraId="27129AA0" w14:textId="3D744028"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&lt;0.0001</w:t>
            </w:r>
          </w:p>
        </w:tc>
      </w:tr>
      <w:tr w:rsidR="00BA3E18" w:rsidRPr="00AF4C99" w14:paraId="6F1666B8" w14:textId="77777777" w:rsidTr="00BA3E18">
        <w:tc>
          <w:tcPr>
            <w:tcW w:w="2340" w:type="dxa"/>
          </w:tcPr>
          <w:p w14:paraId="3E25F26C" w14:textId="22D8A2A3"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Microsite (shrub)</w:t>
            </w:r>
          </w:p>
        </w:tc>
        <w:tc>
          <w:tcPr>
            <w:tcW w:w="1075" w:type="dxa"/>
          </w:tcPr>
          <w:p w14:paraId="50D1EB64" w14:textId="6DFDA45C"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3.5703</w:t>
            </w:r>
          </w:p>
        </w:tc>
        <w:tc>
          <w:tcPr>
            <w:tcW w:w="720" w:type="dxa"/>
          </w:tcPr>
          <w:p w14:paraId="20404EDF" w14:textId="609BC5F6"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14:paraId="5E1E77EF" w14:textId="6986AEE2"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0.0588</w:t>
            </w:r>
          </w:p>
        </w:tc>
        <w:tc>
          <w:tcPr>
            <w:tcW w:w="1440" w:type="dxa"/>
          </w:tcPr>
          <w:p w14:paraId="51EBEB22" w14:textId="03268A2A"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6.5276</w:t>
            </w:r>
          </w:p>
        </w:tc>
        <w:tc>
          <w:tcPr>
            <w:tcW w:w="720" w:type="dxa"/>
          </w:tcPr>
          <w:p w14:paraId="62A852FD" w14:textId="0C8599BA"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14:paraId="6E84935E" w14:textId="0F35AB0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0.0106</w:t>
            </w:r>
          </w:p>
        </w:tc>
      </w:tr>
      <w:tr w:rsidR="00BA3E18" w:rsidRPr="00AF4C99" w14:paraId="47CAE029" w14:textId="77777777" w:rsidTr="00BA3E18">
        <w:tc>
          <w:tcPr>
            <w:tcW w:w="2340" w:type="dxa"/>
          </w:tcPr>
          <w:p w14:paraId="496F9E80" w14:textId="3A31C70D"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i/>
              </w:rPr>
              <w:t>M. glabrata</w:t>
            </w:r>
            <w:r w:rsidRPr="00BA3E18">
              <w:rPr>
                <w:rFonts w:ascii="Times New Roman" w:hAnsi="Times New Roman" w:cs="Times New Roman"/>
                <w:bCs/>
              </w:rPr>
              <w:t xml:space="preserve"> Floral</w:t>
            </w:r>
            <w:r>
              <w:rPr>
                <w:rFonts w:ascii="Times New Roman" w:hAnsi="Times New Roman" w:cs="Times New Roman"/>
                <w:bCs/>
              </w:rPr>
              <w:t xml:space="preserve">       </w:t>
            </w:r>
            <w:r w:rsidRPr="00BA3E18">
              <w:rPr>
                <w:rFonts w:ascii="Times New Roman" w:hAnsi="Times New Roman" w:cs="Times New Roman"/>
                <w:bCs/>
              </w:rPr>
              <w:t xml:space="preserve"> </w:t>
            </w:r>
            <w:r>
              <w:rPr>
                <w:rFonts w:ascii="Times New Roman" w:hAnsi="Times New Roman" w:cs="Times New Roman"/>
                <w:bCs/>
              </w:rPr>
              <w:t xml:space="preserve">   </w:t>
            </w:r>
            <w:r w:rsidRPr="00BA3E18">
              <w:rPr>
                <w:rFonts w:ascii="Times New Roman" w:hAnsi="Times New Roman" w:cs="Times New Roman"/>
                <w:bCs/>
              </w:rPr>
              <w:t>Display Size</w:t>
            </w:r>
          </w:p>
        </w:tc>
        <w:tc>
          <w:tcPr>
            <w:tcW w:w="1075" w:type="dxa"/>
          </w:tcPr>
          <w:p w14:paraId="5A205F80" w14:textId="08028BF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6.9279</w:t>
            </w:r>
          </w:p>
        </w:tc>
        <w:tc>
          <w:tcPr>
            <w:tcW w:w="720" w:type="dxa"/>
          </w:tcPr>
          <w:p w14:paraId="26FCAAE3" w14:textId="5B02BAEC"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14:paraId="463483D5" w14:textId="5FBA627A"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0.0085</w:t>
            </w:r>
          </w:p>
        </w:tc>
        <w:tc>
          <w:tcPr>
            <w:tcW w:w="1440" w:type="dxa"/>
          </w:tcPr>
          <w:p w14:paraId="67B25326" w14:textId="788F2D6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12.0057</w:t>
            </w:r>
          </w:p>
        </w:tc>
        <w:tc>
          <w:tcPr>
            <w:tcW w:w="720" w:type="dxa"/>
          </w:tcPr>
          <w:p w14:paraId="3F2CD1AA" w14:textId="0E616778"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14:paraId="35744013" w14:textId="03FFD1B8"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0.0005</w:t>
            </w:r>
          </w:p>
        </w:tc>
      </w:tr>
      <w:tr w:rsidR="00BA3E18" w:rsidRPr="00AF4C99" w14:paraId="2F638A4E" w14:textId="77777777" w:rsidTr="00BA3E18">
        <w:tc>
          <w:tcPr>
            <w:tcW w:w="2340" w:type="dxa"/>
          </w:tcPr>
          <w:p w14:paraId="2C79A010" w14:textId="711C8BA4"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 xml:space="preserve">Heterospecific Annual   </w:t>
            </w:r>
            <w:r>
              <w:rPr>
                <w:rFonts w:ascii="Times New Roman" w:hAnsi="Times New Roman" w:cs="Times New Roman"/>
                <w:bCs/>
              </w:rPr>
              <w:t xml:space="preserve"> </w:t>
            </w:r>
            <w:r w:rsidRPr="00BA3E18">
              <w:rPr>
                <w:rFonts w:ascii="Times New Roman" w:hAnsi="Times New Roman" w:cs="Times New Roman"/>
                <w:bCs/>
              </w:rPr>
              <w:t>Bloom Density</w:t>
            </w:r>
          </w:p>
        </w:tc>
        <w:tc>
          <w:tcPr>
            <w:tcW w:w="1075" w:type="dxa"/>
          </w:tcPr>
          <w:p w14:paraId="50FE5D1A" w14:textId="642AEB40"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5.9225</w:t>
            </w:r>
          </w:p>
        </w:tc>
        <w:tc>
          <w:tcPr>
            <w:tcW w:w="720" w:type="dxa"/>
          </w:tcPr>
          <w:p w14:paraId="49469FBD" w14:textId="08B58E00"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14:paraId="356AE1B7" w14:textId="6FB1E729"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0.0150</w:t>
            </w:r>
          </w:p>
        </w:tc>
        <w:tc>
          <w:tcPr>
            <w:tcW w:w="1440" w:type="dxa"/>
          </w:tcPr>
          <w:p w14:paraId="6061EAF7" w14:textId="27CD681E"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3.0404</w:t>
            </w:r>
          </w:p>
        </w:tc>
        <w:tc>
          <w:tcPr>
            <w:tcW w:w="720" w:type="dxa"/>
          </w:tcPr>
          <w:p w14:paraId="277FFC7E" w14:textId="788CE519"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14:paraId="740643CA" w14:textId="7243660C"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0.0812</w:t>
            </w:r>
          </w:p>
        </w:tc>
      </w:tr>
      <w:tr w:rsidR="00BA3E18" w:rsidRPr="00AF4C99" w14:paraId="4654D1A3" w14:textId="77777777" w:rsidTr="00BA3E18">
        <w:tc>
          <w:tcPr>
            <w:tcW w:w="2340" w:type="dxa"/>
          </w:tcPr>
          <w:p w14:paraId="54CFF236" w14:textId="115C13FF"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Heterospecific Blooming Shrub Density</w:t>
            </w:r>
          </w:p>
        </w:tc>
        <w:tc>
          <w:tcPr>
            <w:tcW w:w="1075" w:type="dxa"/>
          </w:tcPr>
          <w:p w14:paraId="488BE0C7" w14:textId="36FB16AD"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1.4648</w:t>
            </w:r>
          </w:p>
        </w:tc>
        <w:tc>
          <w:tcPr>
            <w:tcW w:w="720" w:type="dxa"/>
          </w:tcPr>
          <w:p w14:paraId="393AFFFF" w14:textId="138AD68B"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14:paraId="277B9AFA" w14:textId="0E200B03"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0.2262</w:t>
            </w:r>
          </w:p>
        </w:tc>
        <w:tc>
          <w:tcPr>
            <w:tcW w:w="1440" w:type="dxa"/>
          </w:tcPr>
          <w:p w14:paraId="4BF52B48" w14:textId="7E5329D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3.1998</w:t>
            </w:r>
          </w:p>
        </w:tc>
        <w:tc>
          <w:tcPr>
            <w:tcW w:w="720" w:type="dxa"/>
          </w:tcPr>
          <w:p w14:paraId="178A476B" w14:textId="0704C95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14:paraId="2EE29AAE" w14:textId="695AE02C"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0.0737</w:t>
            </w:r>
          </w:p>
        </w:tc>
      </w:tr>
      <w:tr w:rsidR="00BA3E18" w:rsidRPr="00AF4C99" w14:paraId="7A1CD3B4" w14:textId="77777777" w:rsidTr="00BA3E18">
        <w:tc>
          <w:tcPr>
            <w:tcW w:w="2340" w:type="dxa"/>
          </w:tcPr>
          <w:p w14:paraId="4D0654C5" w14:textId="5E14C77F"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Blooming * RTU</w:t>
            </w:r>
          </w:p>
        </w:tc>
        <w:tc>
          <w:tcPr>
            <w:tcW w:w="1075" w:type="dxa"/>
          </w:tcPr>
          <w:p w14:paraId="06EED52C" w14:textId="213642E1"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51.4774</w:t>
            </w:r>
          </w:p>
        </w:tc>
        <w:tc>
          <w:tcPr>
            <w:tcW w:w="720" w:type="dxa"/>
          </w:tcPr>
          <w:p w14:paraId="1374B707" w14:textId="02D95B2F"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w:t>
            </w:r>
          </w:p>
        </w:tc>
        <w:tc>
          <w:tcPr>
            <w:tcW w:w="1440" w:type="dxa"/>
          </w:tcPr>
          <w:p w14:paraId="7F9E4A4D" w14:textId="314DA692"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&lt;0.0001</w:t>
            </w:r>
          </w:p>
        </w:tc>
        <w:tc>
          <w:tcPr>
            <w:tcW w:w="1440" w:type="dxa"/>
          </w:tcPr>
          <w:p w14:paraId="7695661A" w14:textId="5778D5FA"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56.2173</w:t>
            </w:r>
          </w:p>
        </w:tc>
        <w:tc>
          <w:tcPr>
            <w:tcW w:w="720" w:type="dxa"/>
          </w:tcPr>
          <w:p w14:paraId="5C7AF6A5" w14:textId="46F2CED7"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5</w:t>
            </w:r>
          </w:p>
        </w:tc>
        <w:tc>
          <w:tcPr>
            <w:tcW w:w="1530" w:type="dxa"/>
          </w:tcPr>
          <w:p w14:paraId="7454F3E0" w14:textId="38CE06B3"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&lt;0.0001</w:t>
            </w:r>
          </w:p>
        </w:tc>
      </w:tr>
      <w:tr w:rsidR="00BA3E18" w:rsidRPr="00AF4C99" w14:paraId="13CC1D2B" w14:textId="77777777" w:rsidTr="00BA3E18">
        <w:tc>
          <w:tcPr>
            <w:tcW w:w="2340" w:type="dxa"/>
          </w:tcPr>
          <w:p w14:paraId="3EF29FFE" w14:textId="351478E8"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Blooming * Microsite</w:t>
            </w:r>
          </w:p>
        </w:tc>
        <w:tc>
          <w:tcPr>
            <w:tcW w:w="1075" w:type="dxa"/>
          </w:tcPr>
          <w:p w14:paraId="7CF0B9FF" w14:textId="179BF274"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2.5109</w:t>
            </w:r>
          </w:p>
        </w:tc>
        <w:tc>
          <w:tcPr>
            <w:tcW w:w="720" w:type="dxa"/>
          </w:tcPr>
          <w:p w14:paraId="3A1C6CF7" w14:textId="4B48622D"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14:paraId="6F8D06FC" w14:textId="51B5AC90"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0.1131</w:t>
            </w:r>
          </w:p>
        </w:tc>
        <w:tc>
          <w:tcPr>
            <w:tcW w:w="1440" w:type="dxa"/>
          </w:tcPr>
          <w:p w14:paraId="1051E7C9" w14:textId="41A9FADC"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3.8934</w:t>
            </w:r>
          </w:p>
        </w:tc>
        <w:tc>
          <w:tcPr>
            <w:tcW w:w="720" w:type="dxa"/>
          </w:tcPr>
          <w:p w14:paraId="3135D5C6" w14:textId="009566B4"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14:paraId="7956D8E7" w14:textId="61CA409E"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0.0485</w:t>
            </w:r>
          </w:p>
        </w:tc>
      </w:tr>
      <w:tr w:rsidR="00BA3E18" w:rsidRPr="00AF4C99" w14:paraId="499A843F" w14:textId="77777777" w:rsidTr="00BA3E18">
        <w:tc>
          <w:tcPr>
            <w:tcW w:w="2340" w:type="dxa"/>
          </w:tcPr>
          <w:p w14:paraId="1887A8DB" w14:textId="5F4D273C"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RTU * Microsite</w:t>
            </w:r>
          </w:p>
        </w:tc>
        <w:tc>
          <w:tcPr>
            <w:tcW w:w="1075" w:type="dxa"/>
          </w:tcPr>
          <w:p w14:paraId="27658FCF" w14:textId="26E99A4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3.8084</w:t>
            </w:r>
          </w:p>
        </w:tc>
        <w:tc>
          <w:tcPr>
            <w:tcW w:w="720" w:type="dxa"/>
          </w:tcPr>
          <w:p w14:paraId="7E4ABF27" w14:textId="602C189F"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w:t>
            </w:r>
          </w:p>
        </w:tc>
        <w:tc>
          <w:tcPr>
            <w:tcW w:w="1440" w:type="dxa"/>
          </w:tcPr>
          <w:p w14:paraId="14943BE6" w14:textId="3109AF00"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0.57731</w:t>
            </w:r>
          </w:p>
        </w:tc>
        <w:tc>
          <w:tcPr>
            <w:tcW w:w="1440" w:type="dxa"/>
          </w:tcPr>
          <w:p w14:paraId="15CA9C6E" w14:textId="5B8B6E1D"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5.5265</w:t>
            </w:r>
          </w:p>
        </w:tc>
        <w:tc>
          <w:tcPr>
            <w:tcW w:w="720" w:type="dxa"/>
          </w:tcPr>
          <w:p w14:paraId="18DFF271" w14:textId="1B41F304"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5</w:t>
            </w:r>
          </w:p>
        </w:tc>
        <w:tc>
          <w:tcPr>
            <w:tcW w:w="1530" w:type="dxa"/>
          </w:tcPr>
          <w:p w14:paraId="6264A1A8" w14:textId="0F0C239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0.3550</w:t>
            </w:r>
          </w:p>
        </w:tc>
      </w:tr>
      <w:tr w:rsidR="00BA3E18" w:rsidRPr="00AF4C99" w14:paraId="48FD1EF0" w14:textId="77777777" w:rsidTr="00BA3E18">
        <w:trPr>
          <w:trHeight w:val="768"/>
        </w:trPr>
        <w:tc>
          <w:tcPr>
            <w:tcW w:w="2340" w:type="dxa"/>
          </w:tcPr>
          <w:p w14:paraId="1942CB6B" w14:textId="38DF7117"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Style w:val="HTMLCode"/>
                <w:rFonts w:ascii="Times New Roman" w:hAnsi="Times New Roman" w:cs="Times New Roman"/>
              </w:rPr>
              <w:t>Blooming * RTU * Microsite</w:t>
            </w:r>
          </w:p>
        </w:tc>
        <w:tc>
          <w:tcPr>
            <w:tcW w:w="1075" w:type="dxa"/>
          </w:tcPr>
          <w:p w14:paraId="328297F8" w14:textId="5FBDC4D2"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4.4364</w:t>
            </w:r>
          </w:p>
        </w:tc>
        <w:tc>
          <w:tcPr>
            <w:tcW w:w="720" w:type="dxa"/>
          </w:tcPr>
          <w:p w14:paraId="570CE59A" w14:textId="402FE1D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sz w:val="22"/>
                <w:szCs w:val="22"/>
              </w:rPr>
              <w:t>5</w:t>
            </w:r>
          </w:p>
        </w:tc>
        <w:tc>
          <w:tcPr>
            <w:tcW w:w="1440" w:type="dxa"/>
          </w:tcPr>
          <w:p w14:paraId="24D11CFD" w14:textId="0E34A740"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0.4884</w:t>
            </w:r>
          </w:p>
        </w:tc>
        <w:tc>
          <w:tcPr>
            <w:tcW w:w="1440" w:type="dxa"/>
          </w:tcPr>
          <w:p w14:paraId="0551D9CD" w14:textId="1500F880"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8.0131</w:t>
            </w:r>
          </w:p>
        </w:tc>
        <w:tc>
          <w:tcPr>
            <w:tcW w:w="720" w:type="dxa"/>
          </w:tcPr>
          <w:p w14:paraId="301D3051" w14:textId="31D41352"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5</w:t>
            </w:r>
          </w:p>
        </w:tc>
        <w:tc>
          <w:tcPr>
            <w:tcW w:w="1530" w:type="dxa"/>
          </w:tcPr>
          <w:p w14:paraId="6AD358A8" w14:textId="614A0D7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0.1556</w:t>
            </w:r>
          </w:p>
        </w:tc>
      </w:tr>
    </w:tbl>
    <w:p w14:paraId="322205BF" w14:textId="4B7232F6" w:rsidR="00525AA7" w:rsidRPr="00301F5B" w:rsidRDefault="00525AA7" w:rsidP="00BA3E18"/>
    <w:p w14:paraId="30DD1BFA" w14:textId="77777777" w:rsidR="00FA0D7B" w:rsidRPr="00C50B1B" w:rsidRDefault="00FA0D7B" w:rsidP="00FA0D7B">
      <w:pPr>
        <w:pStyle w:val="Heading2"/>
        <w:spacing w:line="480" w:lineRule="auto"/>
      </w:pPr>
      <w:r w:rsidRPr="00C50B1B">
        <w:t>Sensitivity of arthropod community models</w:t>
      </w:r>
      <w:bookmarkEnd w:id="498"/>
    </w:p>
    <w:p w14:paraId="2D87135F" w14:textId="53093E02" w:rsidR="00FA0D7B" w:rsidRPr="00174190" w:rsidRDefault="00C174DE" w:rsidP="00B0188D">
      <w:pPr>
        <w:spacing w:line="240" w:lineRule="auto"/>
      </w:pPr>
      <w:r>
        <w:t>Table A4</w:t>
      </w:r>
      <w:r w:rsidR="00FA0D7B">
        <w:t>: Negative binomial GLMM (glmmTMB) for arthropod abundance – Melyridae included and Melyridae only. Type 3 Wald’s.</w:t>
      </w:r>
    </w:p>
    <w:tbl>
      <w:tblPr>
        <w:tblStyle w:val="PlainTable21"/>
        <w:tblW w:w="9900" w:type="dxa"/>
        <w:tblLayout w:type="fixed"/>
        <w:tblLook w:val="06A0" w:firstRow="1" w:lastRow="0" w:firstColumn="1" w:lastColumn="0" w:noHBand="1" w:noVBand="1"/>
      </w:tblPr>
      <w:tblGrid>
        <w:gridCol w:w="2065"/>
        <w:gridCol w:w="1350"/>
        <w:gridCol w:w="1350"/>
        <w:gridCol w:w="1265"/>
        <w:gridCol w:w="1440"/>
        <w:gridCol w:w="1080"/>
        <w:gridCol w:w="1350"/>
      </w:tblGrid>
      <w:tr w:rsidR="00FA0D7B" w:rsidRPr="00D73332" w14:paraId="0BF82E29" w14:textId="77777777" w:rsidTr="002E5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1FEFD47" w14:textId="77777777" w:rsidR="00FA0D7B" w:rsidRPr="00D73332" w:rsidRDefault="00FA0D7B" w:rsidP="002E596D">
            <w:pPr>
              <w:jc w:val="center"/>
              <w:rPr>
                <w:b w:val="0"/>
                <w:sz w:val="22"/>
                <w:szCs w:val="22"/>
              </w:rPr>
            </w:pPr>
          </w:p>
        </w:tc>
        <w:tc>
          <w:tcPr>
            <w:tcW w:w="3965" w:type="dxa"/>
            <w:gridSpan w:val="3"/>
          </w:tcPr>
          <w:p w14:paraId="1E475780" w14:textId="77777777" w:rsidR="00FA0D7B" w:rsidRPr="00D73332" w:rsidRDefault="00FA0D7B" w:rsidP="002E596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D73332">
              <w:rPr>
                <w:b w:val="0"/>
                <w:sz w:val="22"/>
                <w:szCs w:val="22"/>
              </w:rPr>
              <w:t>Insect abundance (Melyridae: included)</w:t>
            </w:r>
          </w:p>
        </w:tc>
        <w:tc>
          <w:tcPr>
            <w:tcW w:w="3870" w:type="dxa"/>
            <w:gridSpan w:val="3"/>
          </w:tcPr>
          <w:p w14:paraId="31F480A6" w14:textId="77777777" w:rsidR="00FA0D7B" w:rsidRPr="00D73332" w:rsidRDefault="00FA0D7B" w:rsidP="002E596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D73332">
              <w:rPr>
                <w:b w:val="0"/>
                <w:sz w:val="22"/>
                <w:szCs w:val="22"/>
              </w:rPr>
              <w:t>Melyridae: abundance only</w:t>
            </w:r>
          </w:p>
        </w:tc>
      </w:tr>
      <w:tr w:rsidR="00FA0D7B" w:rsidRPr="00D73332" w14:paraId="3A90C1D3" w14:textId="77777777" w:rsidTr="00B0188D">
        <w:trPr>
          <w:trHeight w:val="305"/>
        </w:trPr>
        <w:tc>
          <w:tcPr>
            <w:cnfStyle w:val="001000000000" w:firstRow="0" w:lastRow="0" w:firstColumn="1" w:lastColumn="0" w:oddVBand="0" w:evenVBand="0" w:oddHBand="0" w:evenHBand="0" w:firstRowFirstColumn="0" w:firstRowLastColumn="0" w:lastRowFirstColumn="0" w:lastRowLastColumn="0"/>
            <w:tcW w:w="2065" w:type="dxa"/>
          </w:tcPr>
          <w:p w14:paraId="4B0F83CE" w14:textId="77777777" w:rsidR="00FA0D7B" w:rsidRPr="00D73332" w:rsidRDefault="00FA0D7B" w:rsidP="002E596D">
            <w:pPr>
              <w:jc w:val="center"/>
              <w:rPr>
                <w:b w:val="0"/>
                <w:sz w:val="20"/>
                <w:szCs w:val="20"/>
              </w:rPr>
            </w:pPr>
          </w:p>
        </w:tc>
        <w:tc>
          <w:tcPr>
            <w:tcW w:w="1350" w:type="dxa"/>
          </w:tcPr>
          <w:p w14:paraId="2D40566C" w14:textId="77777777" w:rsidR="00FA0D7B" w:rsidRPr="00D73332"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Coef</w:t>
            </w:r>
          </w:p>
        </w:tc>
        <w:tc>
          <w:tcPr>
            <w:tcW w:w="1350" w:type="dxa"/>
          </w:tcPr>
          <w:p w14:paraId="184025E2" w14:textId="77777777" w:rsidR="00FA0D7B" w:rsidRPr="00D73332"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χ</w:t>
            </w:r>
            <w:r w:rsidRPr="00D73332">
              <w:rPr>
                <w:sz w:val="20"/>
                <w:szCs w:val="20"/>
                <w:vertAlign w:val="superscript"/>
              </w:rPr>
              <w:t xml:space="preserve">2 </w:t>
            </w:r>
          </w:p>
        </w:tc>
        <w:tc>
          <w:tcPr>
            <w:tcW w:w="1265" w:type="dxa"/>
          </w:tcPr>
          <w:p w14:paraId="6FFA0EDD" w14:textId="77777777" w:rsidR="00FA0D7B" w:rsidRPr="00D73332"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 xml:space="preserve">p </w:t>
            </w:r>
          </w:p>
        </w:tc>
        <w:tc>
          <w:tcPr>
            <w:tcW w:w="1440" w:type="dxa"/>
          </w:tcPr>
          <w:p w14:paraId="6719243A" w14:textId="77777777" w:rsidR="00FA0D7B" w:rsidRPr="00D73332"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Coef</w:t>
            </w:r>
          </w:p>
        </w:tc>
        <w:tc>
          <w:tcPr>
            <w:tcW w:w="1080" w:type="dxa"/>
          </w:tcPr>
          <w:p w14:paraId="4A8FAD4C" w14:textId="77777777" w:rsidR="00FA0D7B" w:rsidRPr="00D73332"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χ</w:t>
            </w:r>
            <w:r w:rsidRPr="00D73332">
              <w:rPr>
                <w:sz w:val="20"/>
                <w:szCs w:val="20"/>
                <w:vertAlign w:val="superscript"/>
              </w:rPr>
              <w:t xml:space="preserve">2 </w:t>
            </w:r>
          </w:p>
        </w:tc>
        <w:tc>
          <w:tcPr>
            <w:tcW w:w="1350" w:type="dxa"/>
          </w:tcPr>
          <w:p w14:paraId="04F8097D" w14:textId="77777777" w:rsidR="00FA0D7B" w:rsidRPr="00D73332"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 xml:space="preserve">p </w:t>
            </w:r>
          </w:p>
        </w:tc>
      </w:tr>
      <w:tr w:rsidR="00FA0D7B" w:rsidRPr="00D73332" w14:paraId="41BEE361" w14:textId="77777777" w:rsidTr="002E596D">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5E688515" w14:textId="77777777" w:rsidR="00FA0D7B" w:rsidRPr="00D73332" w:rsidRDefault="00FA0D7B" w:rsidP="002E596D">
            <w:pPr>
              <w:jc w:val="center"/>
              <w:rPr>
                <w:b w:val="0"/>
                <w:sz w:val="20"/>
                <w:szCs w:val="20"/>
              </w:rPr>
            </w:pPr>
            <w:r w:rsidRPr="00D73332">
              <w:rPr>
                <w:b w:val="0"/>
                <w:sz w:val="20"/>
                <w:szCs w:val="20"/>
              </w:rPr>
              <w:t>Microsite (shrub)</w:t>
            </w:r>
          </w:p>
        </w:tc>
        <w:tc>
          <w:tcPr>
            <w:tcW w:w="1350" w:type="dxa"/>
          </w:tcPr>
          <w:p w14:paraId="55155CBF" w14:textId="743DE889" w:rsidR="00FA0D7B" w:rsidRPr="009B449B" w:rsidRDefault="00FA0D7B" w:rsidP="00B0188D">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B449B">
              <w:rPr>
                <w:rStyle w:val="gnkrckgcgsb"/>
                <w:rFonts w:ascii="Times New Roman" w:hAnsi="Times New Roman" w:cs="Times New Roman"/>
                <w:color w:val="000000"/>
                <w:bdr w:val="none" w:sz="0" w:space="0" w:color="auto" w:frame="1"/>
              </w:rPr>
              <w:t>-0.07724</w:t>
            </w:r>
          </w:p>
        </w:tc>
        <w:tc>
          <w:tcPr>
            <w:tcW w:w="1350" w:type="dxa"/>
          </w:tcPr>
          <w:p w14:paraId="5B098E7F" w14:textId="1DEA6284"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1.1031</w:t>
            </w:r>
          </w:p>
        </w:tc>
        <w:tc>
          <w:tcPr>
            <w:tcW w:w="1265" w:type="dxa"/>
          </w:tcPr>
          <w:p w14:paraId="2BCE4022" w14:textId="3D0D67BE"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0.2936</w:t>
            </w:r>
          </w:p>
        </w:tc>
        <w:tc>
          <w:tcPr>
            <w:tcW w:w="1440" w:type="dxa"/>
          </w:tcPr>
          <w:p w14:paraId="001508C2" w14:textId="338DE63E"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9B449B">
              <w:rPr>
                <w:rStyle w:val="HTMLCode"/>
                <w:rFonts w:ascii="Times New Roman" w:hAnsi="Times New Roman" w:cs="Times New Roman"/>
              </w:rPr>
              <w:t>-1.2018</w:t>
            </w:r>
          </w:p>
        </w:tc>
        <w:tc>
          <w:tcPr>
            <w:tcW w:w="1080" w:type="dxa"/>
          </w:tcPr>
          <w:p w14:paraId="3D716B05" w14:textId="7E0B24D4"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 xml:space="preserve">37.6021 </w:t>
            </w:r>
          </w:p>
        </w:tc>
        <w:tc>
          <w:tcPr>
            <w:tcW w:w="1350" w:type="dxa"/>
          </w:tcPr>
          <w:p w14:paraId="43237150" w14:textId="77777777" w:rsidR="00FA0D7B" w:rsidRPr="009B449B"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0&lt;0.0001</w:t>
            </w:r>
          </w:p>
        </w:tc>
      </w:tr>
      <w:tr w:rsidR="00FA0D7B" w:rsidRPr="00D73332" w14:paraId="7371C736" w14:textId="77777777" w:rsidTr="002E596D">
        <w:tc>
          <w:tcPr>
            <w:cnfStyle w:val="001000000000" w:firstRow="0" w:lastRow="0" w:firstColumn="1" w:lastColumn="0" w:oddVBand="0" w:evenVBand="0" w:oddHBand="0" w:evenHBand="0" w:firstRowFirstColumn="0" w:firstRowLastColumn="0" w:lastRowFirstColumn="0" w:lastRowLastColumn="0"/>
            <w:tcW w:w="2065" w:type="dxa"/>
          </w:tcPr>
          <w:p w14:paraId="5325C77F" w14:textId="77777777" w:rsidR="00FA0D7B" w:rsidRPr="00D73332" w:rsidRDefault="00FA0D7B" w:rsidP="002E596D">
            <w:pPr>
              <w:jc w:val="center"/>
              <w:rPr>
                <w:b w:val="0"/>
                <w:sz w:val="20"/>
                <w:szCs w:val="20"/>
              </w:rPr>
            </w:pPr>
            <w:r w:rsidRPr="00D73332">
              <w:rPr>
                <w:b w:val="0"/>
                <w:sz w:val="20"/>
                <w:szCs w:val="20"/>
              </w:rPr>
              <w:t>Blooming (in bloom)</w:t>
            </w:r>
          </w:p>
        </w:tc>
        <w:tc>
          <w:tcPr>
            <w:tcW w:w="1350" w:type="dxa"/>
          </w:tcPr>
          <w:p w14:paraId="5542F5B1" w14:textId="698B86A3" w:rsidR="00FA0D7B" w:rsidRPr="009B449B" w:rsidRDefault="00FA0D7B" w:rsidP="00B0188D">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B449B">
              <w:rPr>
                <w:rStyle w:val="gnkrckgcgsb"/>
                <w:rFonts w:ascii="Times New Roman" w:hAnsi="Times New Roman" w:cs="Times New Roman"/>
                <w:color w:val="000000"/>
                <w:bdr w:val="none" w:sz="0" w:space="0" w:color="auto" w:frame="1"/>
              </w:rPr>
              <w:t xml:space="preserve">-0.39826 </w:t>
            </w:r>
          </w:p>
        </w:tc>
        <w:tc>
          <w:tcPr>
            <w:tcW w:w="1350" w:type="dxa"/>
          </w:tcPr>
          <w:p w14:paraId="7DABA162" w14:textId="3F5D5AE5"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38.7043</w:t>
            </w:r>
          </w:p>
        </w:tc>
        <w:tc>
          <w:tcPr>
            <w:tcW w:w="1265" w:type="dxa"/>
          </w:tcPr>
          <w:p w14:paraId="3C5B229D" w14:textId="77777777" w:rsidR="00FA0D7B" w:rsidRPr="009B449B"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&lt;0.0001</w:t>
            </w:r>
          </w:p>
        </w:tc>
        <w:tc>
          <w:tcPr>
            <w:tcW w:w="1440" w:type="dxa"/>
          </w:tcPr>
          <w:p w14:paraId="67CB6F5B" w14:textId="665C5CE1"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9B449B">
              <w:rPr>
                <w:rStyle w:val="HTMLCode"/>
                <w:rFonts w:ascii="Times New Roman" w:hAnsi="Times New Roman" w:cs="Times New Roman"/>
              </w:rPr>
              <w:t>-0.3004</w:t>
            </w:r>
          </w:p>
        </w:tc>
        <w:tc>
          <w:tcPr>
            <w:tcW w:w="1080" w:type="dxa"/>
          </w:tcPr>
          <w:p w14:paraId="6464AAE5" w14:textId="4CEB4AD1" w:rsidR="00FA0D7B" w:rsidRPr="009B449B"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3.3081</w:t>
            </w:r>
          </w:p>
        </w:tc>
        <w:tc>
          <w:tcPr>
            <w:tcW w:w="1350" w:type="dxa"/>
          </w:tcPr>
          <w:p w14:paraId="79880D43" w14:textId="1B2A1C66" w:rsidR="00FA0D7B" w:rsidRPr="009B449B"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 xml:space="preserve">0.068938 </w:t>
            </w:r>
          </w:p>
        </w:tc>
      </w:tr>
      <w:tr w:rsidR="00FA0D7B" w:rsidRPr="00D73332" w14:paraId="5F7E3A42" w14:textId="77777777" w:rsidTr="006A1F3A">
        <w:trPr>
          <w:trHeight w:val="360"/>
        </w:trPr>
        <w:tc>
          <w:tcPr>
            <w:cnfStyle w:val="001000000000" w:firstRow="0" w:lastRow="0" w:firstColumn="1" w:lastColumn="0" w:oddVBand="0" w:evenVBand="0" w:oddHBand="0" w:evenHBand="0" w:firstRowFirstColumn="0" w:firstRowLastColumn="0" w:lastRowFirstColumn="0" w:lastRowLastColumn="0"/>
            <w:tcW w:w="2065" w:type="dxa"/>
          </w:tcPr>
          <w:p w14:paraId="6EF456D4" w14:textId="77777777" w:rsidR="00FA0D7B" w:rsidRPr="00D73332" w:rsidRDefault="00FA0D7B" w:rsidP="002E596D">
            <w:pPr>
              <w:jc w:val="center"/>
              <w:rPr>
                <w:b w:val="0"/>
                <w:sz w:val="20"/>
                <w:szCs w:val="20"/>
              </w:rPr>
            </w:pPr>
            <w:r w:rsidRPr="00D73332">
              <w:rPr>
                <w:b w:val="0"/>
                <w:sz w:val="20"/>
                <w:szCs w:val="20"/>
              </w:rPr>
              <w:t>Microsite * Blooming</w:t>
            </w:r>
          </w:p>
        </w:tc>
        <w:tc>
          <w:tcPr>
            <w:tcW w:w="1350" w:type="dxa"/>
          </w:tcPr>
          <w:p w14:paraId="2EB3F8BB" w14:textId="77777777" w:rsidR="00FA0D7B" w:rsidRPr="009B449B"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NA</w:t>
            </w:r>
          </w:p>
        </w:tc>
        <w:tc>
          <w:tcPr>
            <w:tcW w:w="1350" w:type="dxa"/>
          </w:tcPr>
          <w:p w14:paraId="4959DF32" w14:textId="77777777" w:rsidR="00FA0D7B" w:rsidRPr="009B449B"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NA</w:t>
            </w:r>
          </w:p>
        </w:tc>
        <w:tc>
          <w:tcPr>
            <w:tcW w:w="1265" w:type="dxa"/>
          </w:tcPr>
          <w:p w14:paraId="17D46306" w14:textId="77777777" w:rsidR="00FA0D7B" w:rsidRPr="009B449B"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NA</w:t>
            </w:r>
          </w:p>
        </w:tc>
        <w:tc>
          <w:tcPr>
            <w:tcW w:w="1440" w:type="dxa"/>
          </w:tcPr>
          <w:p w14:paraId="54ECFFF6" w14:textId="2E1618CC"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9B449B">
              <w:rPr>
                <w:rStyle w:val="HTMLCode"/>
                <w:rFonts w:ascii="Times New Roman" w:hAnsi="Times New Roman" w:cs="Times New Roman"/>
              </w:rPr>
              <w:t xml:space="preserve">0.6585 </w:t>
            </w:r>
          </w:p>
        </w:tc>
        <w:tc>
          <w:tcPr>
            <w:tcW w:w="1080" w:type="dxa"/>
          </w:tcPr>
          <w:p w14:paraId="432A05FF" w14:textId="773CCA4A"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7.0759</w:t>
            </w:r>
          </w:p>
        </w:tc>
        <w:tc>
          <w:tcPr>
            <w:tcW w:w="1350" w:type="dxa"/>
          </w:tcPr>
          <w:p w14:paraId="0EB20BE0" w14:textId="5E937858" w:rsidR="00FA0D7B" w:rsidRPr="009B449B"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0.007813</w:t>
            </w:r>
          </w:p>
        </w:tc>
      </w:tr>
    </w:tbl>
    <w:p w14:paraId="512E849A" w14:textId="30C0EC01" w:rsidR="00865230" w:rsidRDefault="00865230" w:rsidP="00FA0D7B">
      <w:pPr>
        <w:pStyle w:val="HTMLPreformatted"/>
        <w:shd w:val="clear" w:color="auto" w:fill="FFFFFF"/>
        <w:suppressAutoHyphens/>
        <w:wordWrap w:val="0"/>
        <w:rPr>
          <w:rStyle w:val="gnkrckgcgsb"/>
          <w:rFonts w:ascii="Times New Roman" w:hAnsi="Times New Roman" w:cs="Times New Roman"/>
          <w:color w:val="000000"/>
          <w:sz w:val="24"/>
          <w:szCs w:val="24"/>
          <w:bdr w:val="none" w:sz="0" w:space="0" w:color="auto" w:frame="1"/>
        </w:rPr>
      </w:pPr>
    </w:p>
    <w:p w14:paraId="4680D308" w14:textId="010EF586" w:rsidR="00FA0D7B" w:rsidRPr="00D73332" w:rsidRDefault="00C174DE" w:rsidP="00FA0D7B">
      <w:pPr>
        <w:pStyle w:val="HTMLPreformatted"/>
        <w:shd w:val="clear" w:color="auto" w:fill="FFFFFF"/>
        <w:suppressAutoHyphens/>
        <w:wordWrap w:val="0"/>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A5</w:t>
      </w:r>
      <w:r w:rsidR="00FA0D7B" w:rsidRPr="00D73332">
        <w:rPr>
          <w:rStyle w:val="gnkrckgcgsb"/>
          <w:rFonts w:ascii="Times New Roman" w:hAnsi="Times New Roman" w:cs="Times New Roman"/>
          <w:color w:val="000000"/>
          <w:sz w:val="24"/>
          <w:szCs w:val="24"/>
          <w:bdr w:val="none" w:sz="0" w:space="0" w:color="auto" w:frame="1"/>
        </w:rPr>
        <w:t xml:space="preserve">: Post-hoc contrasts </w:t>
      </w:r>
      <w:r w:rsidR="00FA0D7B" w:rsidRPr="00D73332">
        <w:rPr>
          <w:rFonts w:ascii="Times New Roman" w:hAnsi="Times New Roman" w:cs="Times New Roman"/>
          <w:color w:val="000000"/>
          <w:sz w:val="24"/>
          <w:szCs w:val="24"/>
        </w:rPr>
        <w:t xml:space="preserve">interaction for abundance (Melyridae only) for microsite by  </w:t>
      </w:r>
    </w:p>
    <w:p w14:paraId="572CC4E7" w14:textId="77777777" w:rsidR="00FA0D7B" w:rsidRPr="00D73332" w:rsidRDefault="00FA0D7B" w:rsidP="00FA0D7B">
      <w:pPr>
        <w:pStyle w:val="HTMLPreformatted"/>
        <w:shd w:val="clear" w:color="auto" w:fill="FFFFFF"/>
        <w:suppressAutoHyphens/>
        <w:wordWrap w:val="0"/>
        <w:rPr>
          <w:rFonts w:ascii="Times New Roman" w:hAnsi="Times New Roman" w:cs="Times New Roman"/>
          <w:color w:val="000000"/>
          <w:sz w:val="24"/>
          <w:szCs w:val="24"/>
        </w:rPr>
      </w:pPr>
      <w:r w:rsidRPr="00D73332">
        <w:rPr>
          <w:rFonts w:ascii="Times New Roman" w:hAnsi="Times New Roman" w:cs="Times New Roman"/>
          <w:color w:val="000000"/>
          <w:sz w:val="24"/>
          <w:szCs w:val="24"/>
        </w:rPr>
        <w:t xml:space="preserve">Blooming (lsmeans). </w:t>
      </w:r>
    </w:p>
    <w:p w14:paraId="6B8ABA71" w14:textId="77777777" w:rsidR="00FA0D7B" w:rsidRPr="00D73332" w:rsidRDefault="00FA0D7B" w:rsidP="00FA0D7B">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tbl>
      <w:tblPr>
        <w:tblStyle w:val="PlainTable22"/>
        <w:tblW w:w="10255" w:type="dxa"/>
        <w:tblLook w:val="0620" w:firstRow="1" w:lastRow="0" w:firstColumn="0" w:lastColumn="0" w:noHBand="1" w:noVBand="1"/>
      </w:tblPr>
      <w:tblGrid>
        <w:gridCol w:w="2269"/>
        <w:gridCol w:w="2226"/>
        <w:gridCol w:w="1892"/>
        <w:gridCol w:w="1478"/>
        <w:gridCol w:w="2390"/>
      </w:tblGrid>
      <w:tr w:rsidR="00FA0D7B" w:rsidRPr="00D73332" w14:paraId="74DD1B12" w14:textId="77777777" w:rsidTr="00B0188D">
        <w:trPr>
          <w:cnfStyle w:val="100000000000" w:firstRow="1" w:lastRow="0" w:firstColumn="0" w:lastColumn="0" w:oddVBand="0" w:evenVBand="0" w:oddHBand="0" w:evenHBand="0" w:firstRowFirstColumn="0" w:firstRowLastColumn="0" w:lastRowFirstColumn="0" w:lastRowLastColumn="0"/>
        </w:trPr>
        <w:tc>
          <w:tcPr>
            <w:tcW w:w="2269" w:type="dxa"/>
          </w:tcPr>
          <w:p w14:paraId="441F69CD" w14:textId="77777777" w:rsidR="00FA0D7B" w:rsidRPr="00D73332" w:rsidRDefault="00FA0D7B" w:rsidP="00865230">
            <w:pPr>
              <w:jc w:val="center"/>
              <w:rPr>
                <w:rStyle w:val="gnkrckgcgsb"/>
                <w:b w:val="0"/>
                <w:color w:val="000000"/>
                <w:sz w:val="22"/>
                <w:szCs w:val="22"/>
                <w:bdr w:val="none" w:sz="0" w:space="0" w:color="auto" w:frame="1"/>
              </w:rPr>
            </w:pPr>
            <w:r w:rsidRPr="00D73332">
              <w:rPr>
                <w:rStyle w:val="gnkrckgcgsb"/>
                <w:b w:val="0"/>
                <w:color w:val="000000"/>
                <w:sz w:val="22"/>
                <w:szCs w:val="22"/>
                <w:bdr w:val="none" w:sz="0" w:space="0" w:color="auto" w:frame="1"/>
              </w:rPr>
              <w:t>Contrast</w:t>
            </w:r>
          </w:p>
        </w:tc>
        <w:tc>
          <w:tcPr>
            <w:tcW w:w="2226" w:type="dxa"/>
          </w:tcPr>
          <w:p w14:paraId="042AB4EB" w14:textId="77777777" w:rsidR="00FA0D7B" w:rsidRPr="00D73332" w:rsidRDefault="00FA0D7B" w:rsidP="00865230">
            <w:pPr>
              <w:jc w:val="center"/>
              <w:rPr>
                <w:b w:val="0"/>
              </w:rPr>
            </w:pPr>
            <w:r w:rsidRPr="00D73332">
              <w:rPr>
                <w:b w:val="0"/>
              </w:rPr>
              <w:t>Estimate</w:t>
            </w:r>
          </w:p>
        </w:tc>
        <w:tc>
          <w:tcPr>
            <w:tcW w:w="1892" w:type="dxa"/>
          </w:tcPr>
          <w:p w14:paraId="756B4DDF" w14:textId="77777777" w:rsidR="00FA0D7B" w:rsidRPr="00D73332" w:rsidRDefault="00FA0D7B" w:rsidP="00865230">
            <w:pPr>
              <w:jc w:val="center"/>
              <w:rPr>
                <w:b w:val="0"/>
              </w:rPr>
            </w:pPr>
            <w:r w:rsidRPr="00D73332">
              <w:rPr>
                <w:b w:val="0"/>
              </w:rPr>
              <w:t>SE</w:t>
            </w:r>
          </w:p>
        </w:tc>
        <w:tc>
          <w:tcPr>
            <w:tcW w:w="1478" w:type="dxa"/>
          </w:tcPr>
          <w:p w14:paraId="30974E30" w14:textId="77777777" w:rsidR="00FA0D7B" w:rsidRPr="00D73332" w:rsidRDefault="00FA0D7B" w:rsidP="00865230">
            <w:pPr>
              <w:jc w:val="center"/>
              <w:rPr>
                <w:b w:val="0"/>
              </w:rPr>
            </w:pPr>
            <w:r w:rsidRPr="00D73332">
              <w:rPr>
                <w:b w:val="0"/>
              </w:rPr>
              <w:t>Z</w:t>
            </w:r>
          </w:p>
        </w:tc>
        <w:tc>
          <w:tcPr>
            <w:tcW w:w="2390" w:type="dxa"/>
          </w:tcPr>
          <w:p w14:paraId="379F49C0" w14:textId="77777777" w:rsidR="00FA0D7B" w:rsidRPr="00D73332" w:rsidRDefault="00FA0D7B" w:rsidP="00865230">
            <w:pPr>
              <w:jc w:val="center"/>
              <w:rPr>
                <w:b w:val="0"/>
              </w:rPr>
            </w:pPr>
            <w:r w:rsidRPr="00D73332">
              <w:rPr>
                <w:b w:val="0"/>
              </w:rPr>
              <w:t>p</w:t>
            </w:r>
          </w:p>
        </w:tc>
      </w:tr>
      <w:tr w:rsidR="00FA0D7B" w:rsidRPr="00D73332" w14:paraId="4E04A2C5" w14:textId="77777777" w:rsidTr="00B0188D">
        <w:tc>
          <w:tcPr>
            <w:tcW w:w="2269" w:type="dxa"/>
          </w:tcPr>
          <w:p w14:paraId="616476F3" w14:textId="77777777" w:rsidR="00FA0D7B" w:rsidRPr="00D73332" w:rsidRDefault="00FA0D7B" w:rsidP="00865230">
            <w:pPr>
              <w:jc w:val="center"/>
              <w:rPr>
                <w:sz w:val="22"/>
                <w:szCs w:val="22"/>
              </w:rPr>
            </w:pPr>
            <w:r w:rsidRPr="00D73332">
              <w:rPr>
                <w:rStyle w:val="gnkrckgcgsb"/>
                <w:color w:val="000000"/>
                <w:sz w:val="22"/>
                <w:szCs w:val="22"/>
                <w:bdr w:val="none" w:sz="0" w:space="0" w:color="auto" w:frame="1"/>
              </w:rPr>
              <w:t>pre,open - post,open</w:t>
            </w:r>
          </w:p>
        </w:tc>
        <w:tc>
          <w:tcPr>
            <w:tcW w:w="2226" w:type="dxa"/>
          </w:tcPr>
          <w:p w14:paraId="7CB100AA" w14:textId="45FE2D3D"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0.3004437</w:t>
            </w:r>
          </w:p>
        </w:tc>
        <w:tc>
          <w:tcPr>
            <w:tcW w:w="1892" w:type="dxa"/>
          </w:tcPr>
          <w:p w14:paraId="4328D7F5" w14:textId="56E88650"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0.1651855</w:t>
            </w:r>
          </w:p>
        </w:tc>
        <w:tc>
          <w:tcPr>
            <w:tcW w:w="1478" w:type="dxa"/>
          </w:tcPr>
          <w:p w14:paraId="22C4AA5C" w14:textId="3818AB98"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1.819</w:t>
            </w:r>
          </w:p>
        </w:tc>
        <w:tc>
          <w:tcPr>
            <w:tcW w:w="2390" w:type="dxa"/>
          </w:tcPr>
          <w:p w14:paraId="3635EE52" w14:textId="5EEFC92C"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0.2644</w:t>
            </w:r>
          </w:p>
        </w:tc>
      </w:tr>
      <w:tr w:rsidR="00FA0D7B" w:rsidRPr="00D73332" w14:paraId="43FF624A" w14:textId="77777777" w:rsidTr="00B0188D">
        <w:tc>
          <w:tcPr>
            <w:tcW w:w="2269" w:type="dxa"/>
          </w:tcPr>
          <w:p w14:paraId="22E53762" w14:textId="77777777" w:rsidR="00FA0D7B" w:rsidRPr="00D73332" w:rsidRDefault="00FA0D7B" w:rsidP="00865230">
            <w:pPr>
              <w:jc w:val="center"/>
              <w:rPr>
                <w:sz w:val="22"/>
                <w:szCs w:val="22"/>
              </w:rPr>
            </w:pPr>
            <w:r>
              <w:rPr>
                <w:rStyle w:val="gnkrckgcgsb"/>
                <w:color w:val="000000"/>
                <w:sz w:val="22"/>
                <w:szCs w:val="22"/>
                <w:bdr w:val="none" w:sz="0" w:space="0" w:color="auto" w:frame="1"/>
              </w:rPr>
              <w:t>pre,open – pre, shrub</w:t>
            </w:r>
          </w:p>
        </w:tc>
        <w:tc>
          <w:tcPr>
            <w:tcW w:w="2226" w:type="dxa"/>
          </w:tcPr>
          <w:p w14:paraId="325B3C7C" w14:textId="26BBB191"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1.2017858</w:t>
            </w:r>
          </w:p>
        </w:tc>
        <w:tc>
          <w:tcPr>
            <w:tcW w:w="1892" w:type="dxa"/>
          </w:tcPr>
          <w:p w14:paraId="459A4DA4" w14:textId="6E298AF5"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0.1959841</w:t>
            </w:r>
          </w:p>
        </w:tc>
        <w:tc>
          <w:tcPr>
            <w:tcW w:w="1478" w:type="dxa"/>
          </w:tcPr>
          <w:p w14:paraId="0AB1DF3C" w14:textId="6FD109A9"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6.132</w:t>
            </w:r>
          </w:p>
        </w:tc>
        <w:tc>
          <w:tcPr>
            <w:tcW w:w="2390" w:type="dxa"/>
          </w:tcPr>
          <w:p w14:paraId="64CDBE03" w14:textId="3CDAA197" w:rsidR="00FA0D7B" w:rsidRPr="00B0188D" w:rsidRDefault="00FA0D7B" w:rsidP="00B0188D">
            <w:pPr>
              <w:jc w:val="center"/>
              <w:rPr>
                <w:sz w:val="20"/>
                <w:szCs w:val="20"/>
              </w:rPr>
            </w:pPr>
            <w:r w:rsidRPr="00B0188D">
              <w:rPr>
                <w:rStyle w:val="gnkrckgcgsb"/>
                <w:color w:val="000000"/>
                <w:sz w:val="20"/>
                <w:szCs w:val="20"/>
                <w:bdr w:val="none" w:sz="0" w:space="0" w:color="auto" w:frame="1"/>
              </w:rPr>
              <w:t>&lt;</w:t>
            </w:r>
            <w:r w:rsidR="00865230" w:rsidRPr="00B0188D">
              <w:rPr>
                <w:rStyle w:val="gnkrckgcgsb"/>
                <w:color w:val="000000"/>
                <w:sz w:val="20"/>
                <w:szCs w:val="20"/>
                <w:bdr w:val="none" w:sz="0" w:space="0" w:color="auto" w:frame="1"/>
              </w:rPr>
              <w:t>0</w:t>
            </w:r>
            <w:r w:rsidRPr="00B0188D">
              <w:rPr>
                <w:rStyle w:val="gnkrckgcgsb"/>
                <w:color w:val="000000"/>
                <w:sz w:val="20"/>
                <w:szCs w:val="20"/>
                <w:bdr w:val="none" w:sz="0" w:space="0" w:color="auto" w:frame="1"/>
              </w:rPr>
              <w:t>.0001</w:t>
            </w:r>
          </w:p>
        </w:tc>
      </w:tr>
      <w:tr w:rsidR="00622BBB" w:rsidRPr="00D73332" w14:paraId="72C3E058" w14:textId="77777777" w:rsidTr="00B0188D">
        <w:tc>
          <w:tcPr>
            <w:tcW w:w="2269" w:type="dxa"/>
          </w:tcPr>
          <w:p w14:paraId="376A8B9F" w14:textId="77777777" w:rsidR="00FA0D7B" w:rsidRPr="00D73332" w:rsidRDefault="00FA0D7B" w:rsidP="00865230">
            <w:pPr>
              <w:jc w:val="center"/>
              <w:rPr>
                <w:sz w:val="22"/>
                <w:szCs w:val="22"/>
              </w:rPr>
            </w:pPr>
            <w:r w:rsidRPr="00D73332">
              <w:rPr>
                <w:rStyle w:val="gnkrckgcgsb"/>
                <w:color w:val="000000"/>
                <w:sz w:val="22"/>
                <w:szCs w:val="22"/>
                <w:bdr w:val="none" w:sz="0" w:space="0" w:color="auto" w:frame="1"/>
              </w:rPr>
              <w:t>pre,open - post,shrub</w:t>
            </w:r>
          </w:p>
        </w:tc>
        <w:tc>
          <w:tcPr>
            <w:tcW w:w="2226" w:type="dxa"/>
          </w:tcPr>
          <w:p w14:paraId="493A03D1" w14:textId="592D371F"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0.8437044</w:t>
            </w:r>
          </w:p>
        </w:tc>
        <w:tc>
          <w:tcPr>
            <w:tcW w:w="1892" w:type="dxa"/>
          </w:tcPr>
          <w:p w14:paraId="174A172A" w14:textId="621A1EA6"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0.1849410</w:t>
            </w:r>
          </w:p>
        </w:tc>
        <w:tc>
          <w:tcPr>
            <w:tcW w:w="1478" w:type="dxa"/>
          </w:tcPr>
          <w:p w14:paraId="6906E62A" w14:textId="52A2415F"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4.562</w:t>
            </w:r>
          </w:p>
        </w:tc>
        <w:tc>
          <w:tcPr>
            <w:tcW w:w="2390" w:type="dxa"/>
          </w:tcPr>
          <w:p w14:paraId="48B8C0A9" w14:textId="6B839207" w:rsidR="00FA0D7B" w:rsidRPr="00B0188D" w:rsidRDefault="00FA0D7B" w:rsidP="00B0188D">
            <w:pPr>
              <w:jc w:val="center"/>
              <w:rPr>
                <w:sz w:val="20"/>
                <w:szCs w:val="20"/>
              </w:rPr>
            </w:pPr>
            <w:r w:rsidRPr="00B0188D">
              <w:rPr>
                <w:rStyle w:val="gnkrckgcgsb"/>
                <w:color w:val="000000"/>
                <w:sz w:val="20"/>
                <w:szCs w:val="20"/>
                <w:bdr w:val="none" w:sz="0" w:space="0" w:color="auto" w:frame="1"/>
              </w:rPr>
              <w:t>&lt;</w:t>
            </w:r>
            <w:r w:rsidR="00865230" w:rsidRPr="00B0188D">
              <w:rPr>
                <w:rStyle w:val="gnkrckgcgsb"/>
                <w:color w:val="000000"/>
                <w:sz w:val="20"/>
                <w:szCs w:val="20"/>
                <w:bdr w:val="none" w:sz="0" w:space="0" w:color="auto" w:frame="1"/>
              </w:rPr>
              <w:t>0</w:t>
            </w:r>
            <w:r w:rsidRPr="00B0188D">
              <w:rPr>
                <w:rStyle w:val="gnkrckgcgsb"/>
                <w:color w:val="000000"/>
                <w:sz w:val="20"/>
                <w:szCs w:val="20"/>
                <w:bdr w:val="none" w:sz="0" w:space="0" w:color="auto" w:frame="1"/>
              </w:rPr>
              <w:t>.0001</w:t>
            </w:r>
          </w:p>
        </w:tc>
      </w:tr>
      <w:tr w:rsidR="00622BBB" w:rsidRPr="00D73332" w14:paraId="05B082CB" w14:textId="77777777" w:rsidTr="00B0188D">
        <w:tc>
          <w:tcPr>
            <w:tcW w:w="2269" w:type="dxa"/>
          </w:tcPr>
          <w:p w14:paraId="5F827EB6" w14:textId="77777777" w:rsidR="00FA0D7B" w:rsidRPr="00D73332" w:rsidRDefault="00FA0D7B" w:rsidP="00865230">
            <w:pPr>
              <w:jc w:val="center"/>
              <w:rPr>
                <w:sz w:val="22"/>
                <w:szCs w:val="22"/>
              </w:rPr>
            </w:pPr>
            <w:r w:rsidRPr="00D73332">
              <w:rPr>
                <w:rStyle w:val="gnkrckgcgsb"/>
                <w:color w:val="000000"/>
                <w:sz w:val="22"/>
                <w:szCs w:val="22"/>
                <w:bdr w:val="none" w:sz="0" w:space="0" w:color="auto" w:frame="1"/>
              </w:rPr>
              <w:t>post,open - pre,shrub</w:t>
            </w:r>
          </w:p>
        </w:tc>
        <w:tc>
          <w:tcPr>
            <w:tcW w:w="2226" w:type="dxa"/>
          </w:tcPr>
          <w:p w14:paraId="468B9AA3" w14:textId="52618F2B"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0.9013421</w:t>
            </w:r>
          </w:p>
        </w:tc>
        <w:tc>
          <w:tcPr>
            <w:tcW w:w="1892" w:type="dxa"/>
          </w:tcPr>
          <w:p w14:paraId="5BA2520C" w14:textId="76A93548"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0.1933146</w:t>
            </w:r>
          </w:p>
        </w:tc>
        <w:tc>
          <w:tcPr>
            <w:tcW w:w="1478" w:type="dxa"/>
          </w:tcPr>
          <w:p w14:paraId="167C7E5F" w14:textId="00978497"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4.663</w:t>
            </w:r>
          </w:p>
        </w:tc>
        <w:tc>
          <w:tcPr>
            <w:tcW w:w="2390" w:type="dxa"/>
          </w:tcPr>
          <w:p w14:paraId="4108B264" w14:textId="240B1747" w:rsidR="00FA0D7B" w:rsidRPr="00B0188D" w:rsidRDefault="00FA0D7B" w:rsidP="00B0188D">
            <w:pPr>
              <w:jc w:val="center"/>
              <w:rPr>
                <w:sz w:val="20"/>
                <w:szCs w:val="20"/>
              </w:rPr>
            </w:pPr>
            <w:r w:rsidRPr="00B0188D">
              <w:rPr>
                <w:rStyle w:val="gnkrckgcgsb"/>
                <w:color w:val="000000"/>
                <w:sz w:val="20"/>
                <w:szCs w:val="20"/>
                <w:bdr w:val="none" w:sz="0" w:space="0" w:color="auto" w:frame="1"/>
              </w:rPr>
              <w:t>&lt;</w:t>
            </w:r>
            <w:r w:rsidR="00865230" w:rsidRPr="00B0188D">
              <w:rPr>
                <w:rStyle w:val="gnkrckgcgsb"/>
                <w:color w:val="000000"/>
                <w:sz w:val="20"/>
                <w:szCs w:val="20"/>
                <w:bdr w:val="none" w:sz="0" w:space="0" w:color="auto" w:frame="1"/>
              </w:rPr>
              <w:t>0</w:t>
            </w:r>
            <w:r w:rsidRPr="00B0188D">
              <w:rPr>
                <w:rStyle w:val="gnkrckgcgsb"/>
                <w:color w:val="000000"/>
                <w:sz w:val="20"/>
                <w:szCs w:val="20"/>
                <w:bdr w:val="none" w:sz="0" w:space="0" w:color="auto" w:frame="1"/>
              </w:rPr>
              <w:t>.0001</w:t>
            </w:r>
          </w:p>
        </w:tc>
      </w:tr>
      <w:tr w:rsidR="00622BBB" w:rsidRPr="00D73332" w14:paraId="7F0A5E7F" w14:textId="77777777" w:rsidTr="00B0188D">
        <w:tc>
          <w:tcPr>
            <w:tcW w:w="2269" w:type="dxa"/>
          </w:tcPr>
          <w:p w14:paraId="5F965EC4" w14:textId="77777777" w:rsidR="00FA0D7B" w:rsidRPr="00D73332" w:rsidRDefault="00FA0D7B" w:rsidP="00865230">
            <w:pPr>
              <w:jc w:val="center"/>
              <w:rPr>
                <w:sz w:val="22"/>
                <w:szCs w:val="22"/>
              </w:rPr>
            </w:pPr>
            <w:r w:rsidRPr="00D73332">
              <w:rPr>
                <w:rStyle w:val="gnkrckgcgsb"/>
                <w:color w:val="000000"/>
                <w:sz w:val="22"/>
                <w:szCs w:val="22"/>
                <w:bdr w:val="none" w:sz="0" w:space="0" w:color="auto" w:frame="1"/>
              </w:rPr>
              <w:t>post,open - post,shrub</w:t>
            </w:r>
          </w:p>
        </w:tc>
        <w:tc>
          <w:tcPr>
            <w:tcW w:w="2226" w:type="dxa"/>
          </w:tcPr>
          <w:p w14:paraId="71A14B89" w14:textId="5A6C1B98"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0.5432607</w:t>
            </w:r>
          </w:p>
        </w:tc>
        <w:tc>
          <w:tcPr>
            <w:tcW w:w="1892" w:type="dxa"/>
          </w:tcPr>
          <w:p w14:paraId="2E1756B1" w14:textId="361097F1"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0.1822078</w:t>
            </w:r>
          </w:p>
        </w:tc>
        <w:tc>
          <w:tcPr>
            <w:tcW w:w="1478" w:type="dxa"/>
          </w:tcPr>
          <w:p w14:paraId="61296E05" w14:textId="136AEB40"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2.982</w:t>
            </w:r>
          </w:p>
        </w:tc>
        <w:tc>
          <w:tcPr>
            <w:tcW w:w="2390" w:type="dxa"/>
          </w:tcPr>
          <w:p w14:paraId="6ACE150C" w14:textId="12A51CF0"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0.0152</w:t>
            </w:r>
          </w:p>
        </w:tc>
      </w:tr>
      <w:tr w:rsidR="00622BBB" w:rsidRPr="00D73332" w14:paraId="742D8769" w14:textId="77777777" w:rsidTr="00B0188D">
        <w:tc>
          <w:tcPr>
            <w:tcW w:w="2269" w:type="dxa"/>
          </w:tcPr>
          <w:p w14:paraId="4BD83921" w14:textId="77777777" w:rsidR="00FA0D7B" w:rsidRPr="00D73332" w:rsidRDefault="00FA0D7B" w:rsidP="00865230">
            <w:pPr>
              <w:jc w:val="center"/>
              <w:rPr>
                <w:sz w:val="22"/>
                <w:szCs w:val="22"/>
              </w:rPr>
            </w:pPr>
            <w:r w:rsidRPr="00D73332">
              <w:rPr>
                <w:rStyle w:val="gnkrckgcgsb"/>
                <w:color w:val="000000"/>
                <w:sz w:val="22"/>
                <w:szCs w:val="22"/>
                <w:bdr w:val="none" w:sz="0" w:space="0" w:color="auto" w:frame="1"/>
              </w:rPr>
              <w:t>pre,shrub - post,shrub</w:t>
            </w:r>
          </w:p>
        </w:tc>
        <w:tc>
          <w:tcPr>
            <w:tcW w:w="2226" w:type="dxa"/>
          </w:tcPr>
          <w:p w14:paraId="4A4E9A4F" w14:textId="3A695DF3"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-0.3580813</w:t>
            </w:r>
          </w:p>
        </w:tc>
        <w:tc>
          <w:tcPr>
            <w:tcW w:w="1892" w:type="dxa"/>
          </w:tcPr>
          <w:p w14:paraId="629C9A10" w14:textId="230964D3"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0.1842929</w:t>
            </w:r>
          </w:p>
        </w:tc>
        <w:tc>
          <w:tcPr>
            <w:tcW w:w="1478" w:type="dxa"/>
          </w:tcPr>
          <w:p w14:paraId="24DB97E4" w14:textId="15A4D2A6"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-1.943</w:t>
            </w:r>
          </w:p>
        </w:tc>
        <w:tc>
          <w:tcPr>
            <w:tcW w:w="2390" w:type="dxa"/>
          </w:tcPr>
          <w:p w14:paraId="2CA940F3" w14:textId="25994C94"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0.2101</w:t>
            </w:r>
          </w:p>
        </w:tc>
      </w:tr>
    </w:tbl>
    <w:p w14:paraId="4C35DBD5" w14:textId="76C2797A" w:rsidR="00802C2D" w:rsidRDefault="00802C2D" w:rsidP="00FA0D7B">
      <w:pPr>
        <w:spacing w:line="480" w:lineRule="auto"/>
      </w:pPr>
    </w:p>
    <w:p w14:paraId="75EC876F" w14:textId="77777777" w:rsidR="00B0188D" w:rsidRDefault="00B0188D" w:rsidP="00FA0D7B">
      <w:pPr>
        <w:spacing w:line="480" w:lineRule="auto"/>
      </w:pPr>
    </w:p>
    <w:tbl>
      <w:tblPr>
        <w:tblStyle w:val="PlainTable22"/>
        <w:tblpPr w:leftFromText="180" w:rightFromText="180" w:vertAnchor="page" w:horzAnchor="margin" w:tblpY="2521"/>
        <w:tblW w:w="9895" w:type="dxa"/>
        <w:tblLook w:val="06A0" w:firstRow="1" w:lastRow="0" w:firstColumn="1" w:lastColumn="0" w:noHBand="1" w:noVBand="1"/>
      </w:tblPr>
      <w:tblGrid>
        <w:gridCol w:w="2520"/>
        <w:gridCol w:w="1380"/>
        <w:gridCol w:w="1346"/>
        <w:gridCol w:w="1703"/>
        <w:gridCol w:w="2946"/>
      </w:tblGrid>
      <w:tr w:rsidR="00B0188D" w14:paraId="7E8FB8F6" w14:textId="77777777" w:rsidTr="00B01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153AB8" w14:textId="77777777" w:rsidR="00B0188D" w:rsidRPr="00B0188D" w:rsidRDefault="00B0188D" w:rsidP="00B0188D">
            <w:pPr>
              <w:rPr>
                <w:rFonts w:eastAsia="Times New Roman"/>
                <w:b w:val="0"/>
                <w:bCs w:val="0"/>
                <w:color w:val="000000"/>
                <w:sz w:val="22"/>
                <w:szCs w:val="22"/>
              </w:rPr>
            </w:pPr>
            <w:r w:rsidRPr="00B0188D">
              <w:rPr>
                <w:rFonts w:eastAsia="Times New Roman"/>
                <w:b w:val="0"/>
                <w:bCs w:val="0"/>
                <w:color w:val="000000"/>
                <w:sz w:val="22"/>
                <w:szCs w:val="22"/>
              </w:rPr>
              <w:t>Metric</w:t>
            </w:r>
          </w:p>
        </w:tc>
        <w:tc>
          <w:tcPr>
            <w:tcW w:w="1380" w:type="dxa"/>
          </w:tcPr>
          <w:p w14:paraId="767A4D3A" w14:textId="77777777" w:rsidR="00B0188D" w:rsidRPr="00B0188D" w:rsidRDefault="00B0188D" w:rsidP="00B0188D">
            <w:pP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B0188D">
              <w:rPr>
                <w:rFonts w:eastAsia="Times New Roman"/>
                <w:b w:val="0"/>
                <w:color w:val="000000"/>
                <w:sz w:val="22"/>
                <w:szCs w:val="22"/>
              </w:rPr>
              <w:t>Mean RII</w:t>
            </w:r>
          </w:p>
        </w:tc>
        <w:tc>
          <w:tcPr>
            <w:tcW w:w="1346" w:type="dxa"/>
          </w:tcPr>
          <w:p w14:paraId="4CF1A69A" w14:textId="77777777" w:rsidR="00B0188D" w:rsidRPr="00B0188D" w:rsidRDefault="00B0188D" w:rsidP="00B0188D">
            <w:pP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B0188D">
              <w:rPr>
                <w:rFonts w:eastAsia="Times New Roman"/>
                <w:b w:val="0"/>
                <w:color w:val="000000"/>
                <w:sz w:val="22"/>
                <w:szCs w:val="22"/>
              </w:rPr>
              <w:t>Lower CI</w:t>
            </w:r>
          </w:p>
        </w:tc>
        <w:tc>
          <w:tcPr>
            <w:tcW w:w="1703" w:type="dxa"/>
          </w:tcPr>
          <w:p w14:paraId="6D913796" w14:textId="77777777" w:rsidR="00B0188D" w:rsidRPr="00B0188D" w:rsidRDefault="00B0188D" w:rsidP="00B0188D">
            <w:pP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B0188D">
              <w:rPr>
                <w:rFonts w:eastAsia="Times New Roman"/>
                <w:b w:val="0"/>
                <w:color w:val="000000"/>
                <w:sz w:val="22"/>
                <w:szCs w:val="22"/>
              </w:rPr>
              <w:t>Upper CI</w:t>
            </w:r>
          </w:p>
        </w:tc>
        <w:tc>
          <w:tcPr>
            <w:tcW w:w="2946" w:type="dxa"/>
          </w:tcPr>
          <w:p w14:paraId="770E66EE" w14:textId="77777777" w:rsidR="00B0188D" w:rsidRPr="00B0188D" w:rsidRDefault="00B0188D" w:rsidP="00B0188D">
            <w:pP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 xml:space="preserve">N </w:t>
            </w:r>
          </w:p>
        </w:tc>
      </w:tr>
      <w:tr w:rsidR="00B0188D" w:rsidRPr="00B0188D" w14:paraId="71924BBD" w14:textId="77777777" w:rsidTr="00B0188D">
        <w:tc>
          <w:tcPr>
            <w:cnfStyle w:val="001000000000" w:firstRow="0" w:lastRow="0" w:firstColumn="1" w:lastColumn="0" w:oddVBand="0" w:evenVBand="0" w:oddHBand="0" w:evenHBand="0" w:firstRowFirstColumn="0" w:firstRowLastColumn="0" w:lastRowFirstColumn="0" w:lastRowLastColumn="0"/>
            <w:tcW w:w="2520" w:type="dxa"/>
          </w:tcPr>
          <w:p w14:paraId="6AB7A2FC" w14:textId="77777777" w:rsidR="00B0188D" w:rsidRPr="00B0188D" w:rsidRDefault="00B0188D" w:rsidP="00B0188D">
            <w:pPr>
              <w:rPr>
                <w:sz w:val="22"/>
                <w:szCs w:val="22"/>
              </w:rPr>
            </w:pPr>
            <w:r w:rsidRPr="00B0188D">
              <w:rPr>
                <w:rFonts w:eastAsia="Times New Roman"/>
                <w:b w:val="0"/>
                <w:bCs w:val="0"/>
                <w:color w:val="000000"/>
                <w:sz w:val="22"/>
                <w:szCs w:val="22"/>
              </w:rPr>
              <w:t>Flowers visited per hour</w:t>
            </w:r>
          </w:p>
        </w:tc>
        <w:tc>
          <w:tcPr>
            <w:tcW w:w="1380" w:type="dxa"/>
          </w:tcPr>
          <w:p w14:paraId="21F493DC"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-0.12170398</w:t>
            </w:r>
          </w:p>
        </w:tc>
        <w:tc>
          <w:tcPr>
            <w:tcW w:w="1346" w:type="dxa"/>
          </w:tcPr>
          <w:p w14:paraId="3ED9317E"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-0.20091973</w:t>
            </w:r>
          </w:p>
        </w:tc>
        <w:tc>
          <w:tcPr>
            <w:tcW w:w="1703" w:type="dxa"/>
          </w:tcPr>
          <w:p w14:paraId="2D4C8F0F"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-0.05018725</w:t>
            </w:r>
          </w:p>
        </w:tc>
        <w:tc>
          <w:tcPr>
            <w:tcW w:w="2946" w:type="dxa"/>
          </w:tcPr>
          <w:p w14:paraId="6D18F595"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114</w:t>
            </w:r>
          </w:p>
        </w:tc>
      </w:tr>
      <w:tr w:rsidR="00B0188D" w:rsidRPr="00B0188D" w14:paraId="7E4553EB" w14:textId="77777777" w:rsidTr="00B0188D">
        <w:tc>
          <w:tcPr>
            <w:cnfStyle w:val="001000000000" w:firstRow="0" w:lastRow="0" w:firstColumn="1" w:lastColumn="0" w:oddVBand="0" w:evenVBand="0" w:oddHBand="0" w:evenHBand="0" w:firstRowFirstColumn="0" w:firstRowLastColumn="0" w:lastRowFirstColumn="0" w:lastRowLastColumn="0"/>
            <w:tcW w:w="2520" w:type="dxa"/>
          </w:tcPr>
          <w:p w14:paraId="1470802F" w14:textId="5B944F8D" w:rsidR="00B0188D" w:rsidRPr="00B0188D" w:rsidRDefault="00B0188D" w:rsidP="00B0188D">
            <w:pPr>
              <w:rPr>
                <w:sz w:val="22"/>
                <w:szCs w:val="22"/>
              </w:rPr>
            </w:pPr>
            <w:r>
              <w:rPr>
                <w:rFonts w:eastAsia="Times New Roman"/>
                <w:b w:val="0"/>
                <w:bCs w:val="0"/>
                <w:color w:val="000000"/>
                <w:sz w:val="22"/>
                <w:szCs w:val="22"/>
              </w:rPr>
              <w:t>Arthropod</w:t>
            </w:r>
            <w:r w:rsidRPr="00B0188D">
              <w:rPr>
                <w:rFonts w:eastAsia="Times New Roman"/>
                <w:b w:val="0"/>
                <w:bCs w:val="0"/>
                <w:color w:val="000000"/>
                <w:sz w:val="22"/>
                <w:szCs w:val="22"/>
              </w:rPr>
              <w:t xml:space="preserve"> Richness</w:t>
            </w:r>
          </w:p>
        </w:tc>
        <w:tc>
          <w:tcPr>
            <w:tcW w:w="1380" w:type="dxa"/>
          </w:tcPr>
          <w:p w14:paraId="3AF23B8E"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0.03644528</w:t>
            </w:r>
          </w:p>
        </w:tc>
        <w:tc>
          <w:tcPr>
            <w:tcW w:w="1346" w:type="dxa"/>
          </w:tcPr>
          <w:p w14:paraId="79E37E10"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0.00674589</w:t>
            </w:r>
          </w:p>
        </w:tc>
        <w:tc>
          <w:tcPr>
            <w:tcW w:w="1703" w:type="dxa"/>
          </w:tcPr>
          <w:p w14:paraId="276836F5"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0.06810371</w:t>
            </w:r>
          </w:p>
        </w:tc>
        <w:tc>
          <w:tcPr>
            <w:tcW w:w="2946" w:type="dxa"/>
          </w:tcPr>
          <w:p w14:paraId="64111451"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114</w:t>
            </w:r>
          </w:p>
        </w:tc>
      </w:tr>
      <w:tr w:rsidR="00B0188D" w:rsidRPr="00B0188D" w14:paraId="1BC165B8" w14:textId="77777777" w:rsidTr="00B0188D">
        <w:tc>
          <w:tcPr>
            <w:cnfStyle w:val="001000000000" w:firstRow="0" w:lastRow="0" w:firstColumn="1" w:lastColumn="0" w:oddVBand="0" w:evenVBand="0" w:oddHBand="0" w:evenHBand="0" w:firstRowFirstColumn="0" w:firstRowLastColumn="0" w:lastRowFirstColumn="0" w:lastRowLastColumn="0"/>
            <w:tcW w:w="2520" w:type="dxa"/>
          </w:tcPr>
          <w:p w14:paraId="44B15F2C" w14:textId="77777777" w:rsidR="00B0188D" w:rsidRPr="00B0188D" w:rsidRDefault="00B0188D" w:rsidP="00B0188D">
            <w:pPr>
              <w:rPr>
                <w:sz w:val="22"/>
                <w:szCs w:val="22"/>
              </w:rPr>
            </w:pPr>
            <w:r w:rsidRPr="00B0188D">
              <w:rPr>
                <w:rFonts w:eastAsia="Times New Roman"/>
                <w:b w:val="0"/>
                <w:bCs w:val="0"/>
                <w:color w:val="000000"/>
                <w:sz w:val="22"/>
                <w:szCs w:val="22"/>
              </w:rPr>
              <w:t>Arthropod abundance (Melyridae excluded)</w:t>
            </w:r>
          </w:p>
        </w:tc>
        <w:tc>
          <w:tcPr>
            <w:tcW w:w="1380" w:type="dxa"/>
          </w:tcPr>
          <w:p w14:paraId="639CFE1D"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0.12424698</w:t>
            </w:r>
          </w:p>
        </w:tc>
        <w:tc>
          <w:tcPr>
            <w:tcW w:w="1346" w:type="dxa"/>
          </w:tcPr>
          <w:p w14:paraId="18CD844A"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0.07468910</w:t>
            </w:r>
          </w:p>
        </w:tc>
        <w:tc>
          <w:tcPr>
            <w:tcW w:w="1703" w:type="dxa"/>
          </w:tcPr>
          <w:p w14:paraId="1F58D7FD"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0.17056080</w:t>
            </w:r>
          </w:p>
        </w:tc>
        <w:tc>
          <w:tcPr>
            <w:tcW w:w="2946" w:type="dxa"/>
          </w:tcPr>
          <w:p w14:paraId="2E62B4DE"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102</w:t>
            </w:r>
          </w:p>
        </w:tc>
      </w:tr>
      <w:tr w:rsidR="00B0188D" w:rsidRPr="00B0188D" w14:paraId="638F1B4A" w14:textId="77777777" w:rsidTr="00B0188D">
        <w:tc>
          <w:tcPr>
            <w:cnfStyle w:val="001000000000" w:firstRow="0" w:lastRow="0" w:firstColumn="1" w:lastColumn="0" w:oddVBand="0" w:evenVBand="0" w:oddHBand="0" w:evenHBand="0" w:firstRowFirstColumn="0" w:firstRowLastColumn="0" w:lastRowFirstColumn="0" w:lastRowLastColumn="0"/>
            <w:tcW w:w="2520" w:type="dxa"/>
          </w:tcPr>
          <w:p w14:paraId="6567F8BE" w14:textId="77777777" w:rsidR="00B0188D" w:rsidRPr="00B0188D" w:rsidRDefault="00B0188D" w:rsidP="00B0188D">
            <w:pPr>
              <w:rPr>
                <w:sz w:val="22"/>
                <w:szCs w:val="22"/>
              </w:rPr>
            </w:pPr>
            <w:r w:rsidRPr="00B0188D">
              <w:rPr>
                <w:rFonts w:eastAsia="Times New Roman"/>
                <w:b w:val="0"/>
                <w:bCs w:val="0"/>
                <w:color w:val="000000"/>
                <w:sz w:val="22"/>
                <w:szCs w:val="22"/>
              </w:rPr>
              <w:t>Percent Annual Cover</w:t>
            </w:r>
          </w:p>
        </w:tc>
        <w:tc>
          <w:tcPr>
            <w:tcW w:w="1380" w:type="dxa"/>
          </w:tcPr>
          <w:p w14:paraId="60BE7401"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0.74984026</w:t>
            </w:r>
          </w:p>
        </w:tc>
        <w:tc>
          <w:tcPr>
            <w:tcW w:w="1346" w:type="dxa"/>
          </w:tcPr>
          <w:p w14:paraId="0575222F"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0.72892343</w:t>
            </w:r>
          </w:p>
        </w:tc>
        <w:tc>
          <w:tcPr>
            <w:tcW w:w="1703" w:type="dxa"/>
          </w:tcPr>
          <w:p w14:paraId="79AD140D"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0.77203101</w:t>
            </w:r>
          </w:p>
        </w:tc>
        <w:tc>
          <w:tcPr>
            <w:tcW w:w="2946" w:type="dxa"/>
          </w:tcPr>
          <w:p w14:paraId="7FE732A7"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102</w:t>
            </w:r>
          </w:p>
        </w:tc>
      </w:tr>
      <w:tr w:rsidR="00B0188D" w:rsidRPr="00B0188D" w14:paraId="13B37E57" w14:textId="77777777" w:rsidTr="00B0188D">
        <w:tc>
          <w:tcPr>
            <w:cnfStyle w:val="001000000000" w:firstRow="0" w:lastRow="0" w:firstColumn="1" w:lastColumn="0" w:oddVBand="0" w:evenVBand="0" w:oddHBand="0" w:evenHBand="0" w:firstRowFirstColumn="0" w:firstRowLastColumn="0" w:lastRowFirstColumn="0" w:lastRowLastColumn="0"/>
            <w:tcW w:w="2520" w:type="dxa"/>
          </w:tcPr>
          <w:p w14:paraId="0416D202" w14:textId="43B3EC5C" w:rsidR="00B0188D" w:rsidRPr="00B0188D" w:rsidRDefault="00B0188D" w:rsidP="00B0188D">
            <w:pPr>
              <w:rPr>
                <w:sz w:val="22"/>
                <w:szCs w:val="22"/>
              </w:rPr>
            </w:pPr>
            <w:r w:rsidRPr="00B0188D">
              <w:rPr>
                <w:rFonts w:eastAsia="Times New Roman"/>
                <w:b w:val="0"/>
                <w:bCs w:val="0"/>
                <w:color w:val="000000"/>
                <w:sz w:val="22"/>
                <w:szCs w:val="22"/>
              </w:rPr>
              <w:t>Annual Species Richness</w:t>
            </w:r>
          </w:p>
        </w:tc>
        <w:tc>
          <w:tcPr>
            <w:tcW w:w="1380" w:type="dxa"/>
          </w:tcPr>
          <w:p w14:paraId="7A834E52"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0.07254366</w:t>
            </w:r>
          </w:p>
        </w:tc>
        <w:tc>
          <w:tcPr>
            <w:tcW w:w="1346" w:type="dxa"/>
          </w:tcPr>
          <w:p w14:paraId="1A609774"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-0.20091973</w:t>
            </w:r>
          </w:p>
        </w:tc>
        <w:tc>
          <w:tcPr>
            <w:tcW w:w="1703" w:type="dxa"/>
          </w:tcPr>
          <w:p w14:paraId="069EF3C4"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0.10632974</w:t>
            </w:r>
          </w:p>
        </w:tc>
        <w:tc>
          <w:tcPr>
            <w:tcW w:w="2946" w:type="dxa"/>
          </w:tcPr>
          <w:p w14:paraId="1AFA69A4" w14:textId="77777777" w:rsidR="00B0188D" w:rsidRPr="00B0188D" w:rsidRDefault="00B0188D" w:rsidP="00B0188D">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102</w:t>
            </w:r>
          </w:p>
        </w:tc>
      </w:tr>
    </w:tbl>
    <w:p w14:paraId="784C5A5C" w14:textId="59E73C5A" w:rsidR="00622BBB" w:rsidRPr="00B0188D" w:rsidRDefault="00781929" w:rsidP="00FA0D7B">
      <w:pPr>
        <w:spacing w:line="480" w:lineRule="auto"/>
      </w:pPr>
      <w:r w:rsidRPr="00B0188D">
        <w:t>Table A6: Summary of calculated RII (relative interaction index) indices</w:t>
      </w:r>
      <w:r w:rsidR="00B0188D">
        <w:t xml:space="preserve"> for shrub-open comparisons.</w:t>
      </w:r>
    </w:p>
    <w:p w14:paraId="64F3842A" w14:textId="77777777" w:rsidR="00B0188D" w:rsidRDefault="00B0188D" w:rsidP="00FA0D7B">
      <w:pPr>
        <w:spacing w:line="480" w:lineRule="auto"/>
      </w:pPr>
    </w:p>
    <w:tbl>
      <w:tblPr>
        <w:tblStyle w:val="PlainTable22"/>
        <w:tblpPr w:leftFromText="180" w:rightFromText="180" w:vertAnchor="page" w:horzAnchor="margin" w:tblpY="5701"/>
        <w:tblW w:w="10170" w:type="dxa"/>
        <w:tblLook w:val="06A0" w:firstRow="1" w:lastRow="0" w:firstColumn="1" w:lastColumn="0" w:noHBand="1" w:noVBand="1"/>
      </w:tblPr>
      <w:tblGrid>
        <w:gridCol w:w="3493"/>
        <w:gridCol w:w="1060"/>
        <w:gridCol w:w="222"/>
        <w:gridCol w:w="1335"/>
        <w:gridCol w:w="1225"/>
        <w:gridCol w:w="1935"/>
        <w:gridCol w:w="900"/>
      </w:tblGrid>
      <w:tr w:rsidR="00B0188D" w:rsidRPr="00011D77" w14:paraId="580519B4" w14:textId="77777777" w:rsidTr="00B0188D">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tcPr>
          <w:p w14:paraId="17A24113" w14:textId="77777777" w:rsidR="00B0188D" w:rsidRPr="00B0188D" w:rsidRDefault="00B0188D" w:rsidP="00B0188D">
            <w:pPr>
              <w:jc w:val="center"/>
              <w:rPr>
                <w:b w:val="0"/>
                <w:sz w:val="22"/>
                <w:szCs w:val="22"/>
              </w:rPr>
            </w:pPr>
            <w:r w:rsidRPr="00B0188D">
              <w:rPr>
                <w:b w:val="0"/>
                <w:sz w:val="22"/>
                <w:szCs w:val="22"/>
              </w:rPr>
              <w:t>Metric</w:t>
            </w:r>
          </w:p>
        </w:tc>
        <w:tc>
          <w:tcPr>
            <w:tcW w:w="0" w:type="auto"/>
          </w:tcPr>
          <w:p w14:paraId="46A7440D" w14:textId="77777777" w:rsidR="00B0188D" w:rsidRPr="00B0188D" w:rsidRDefault="00B0188D" w:rsidP="00B0188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Microsite</w:t>
            </w:r>
          </w:p>
        </w:tc>
        <w:tc>
          <w:tcPr>
            <w:tcW w:w="0" w:type="auto"/>
            <w:noWrap/>
          </w:tcPr>
          <w:p w14:paraId="19EA91DF" w14:textId="77777777" w:rsidR="00B0188D" w:rsidRPr="00B0188D" w:rsidRDefault="00B0188D" w:rsidP="00B0188D">
            <w:pPr>
              <w:jc w:val="center"/>
              <w:cnfStyle w:val="100000000000" w:firstRow="1" w:lastRow="0" w:firstColumn="0" w:lastColumn="0" w:oddVBand="0" w:evenVBand="0" w:oddHBand="0" w:evenHBand="0" w:firstRowFirstColumn="0" w:firstRowLastColumn="0" w:lastRowFirstColumn="0" w:lastRowLastColumn="0"/>
              <w:rPr>
                <w:b w:val="0"/>
                <w:sz w:val="22"/>
                <w:szCs w:val="22"/>
              </w:rPr>
            </w:pPr>
          </w:p>
        </w:tc>
        <w:tc>
          <w:tcPr>
            <w:tcW w:w="0" w:type="auto"/>
            <w:noWrap/>
          </w:tcPr>
          <w:p w14:paraId="56EAE81C" w14:textId="77777777" w:rsidR="00B0188D" w:rsidRPr="00B0188D" w:rsidRDefault="00B0188D" w:rsidP="00B0188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Mean RII</w:t>
            </w:r>
          </w:p>
        </w:tc>
        <w:tc>
          <w:tcPr>
            <w:tcW w:w="0" w:type="auto"/>
            <w:noWrap/>
          </w:tcPr>
          <w:p w14:paraId="0CD75AAF" w14:textId="77777777" w:rsidR="00B0188D" w:rsidRPr="00B0188D" w:rsidRDefault="00B0188D" w:rsidP="00B0188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Lower CI</w:t>
            </w:r>
          </w:p>
        </w:tc>
        <w:tc>
          <w:tcPr>
            <w:tcW w:w="1935" w:type="dxa"/>
            <w:noWrap/>
          </w:tcPr>
          <w:p w14:paraId="3CBE9D41" w14:textId="77777777" w:rsidR="00B0188D" w:rsidRPr="00B0188D" w:rsidRDefault="00B0188D" w:rsidP="00B0188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Upper CI</w:t>
            </w:r>
          </w:p>
        </w:tc>
        <w:tc>
          <w:tcPr>
            <w:tcW w:w="900" w:type="dxa"/>
          </w:tcPr>
          <w:p w14:paraId="77A38A7F" w14:textId="77777777" w:rsidR="00B0188D" w:rsidRPr="00B0188D" w:rsidRDefault="00B0188D" w:rsidP="00B0188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N</w:t>
            </w:r>
          </w:p>
        </w:tc>
      </w:tr>
      <w:tr w:rsidR="00B0188D" w:rsidRPr="00011D77" w14:paraId="73F0DE17" w14:textId="77777777" w:rsidTr="00B0188D">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56B7FA10" w14:textId="1E3B48DE" w:rsidR="00B0188D" w:rsidRPr="00011D77" w:rsidRDefault="00B0188D" w:rsidP="00B0188D">
            <w:pPr>
              <w:rPr>
                <w:sz w:val="22"/>
                <w:szCs w:val="22"/>
              </w:rPr>
            </w:pPr>
            <w:r w:rsidRPr="00B0188D">
              <w:rPr>
                <w:rFonts w:eastAsia="Times New Roman"/>
                <w:b w:val="0"/>
                <w:bCs w:val="0"/>
                <w:color w:val="000000"/>
                <w:sz w:val="22"/>
                <w:szCs w:val="22"/>
              </w:rPr>
              <w:t>Flowers visited per hour</w:t>
            </w:r>
          </w:p>
        </w:tc>
        <w:tc>
          <w:tcPr>
            <w:tcW w:w="0" w:type="auto"/>
          </w:tcPr>
          <w:p w14:paraId="6B011253"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shrub</w:t>
            </w:r>
          </w:p>
        </w:tc>
        <w:tc>
          <w:tcPr>
            <w:tcW w:w="0" w:type="auto"/>
            <w:noWrap/>
          </w:tcPr>
          <w:p w14:paraId="2328E42E"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noWrap/>
          </w:tcPr>
          <w:p w14:paraId="72C66D15"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-0.44977898</w:t>
            </w:r>
          </w:p>
        </w:tc>
        <w:tc>
          <w:tcPr>
            <w:tcW w:w="0" w:type="auto"/>
            <w:noWrap/>
          </w:tcPr>
          <w:p w14:paraId="4153BD8F"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-0.5960356</w:t>
            </w:r>
          </w:p>
        </w:tc>
        <w:tc>
          <w:tcPr>
            <w:tcW w:w="1935" w:type="dxa"/>
            <w:noWrap/>
          </w:tcPr>
          <w:p w14:paraId="449BE566"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-0.2779737016</w:t>
            </w:r>
          </w:p>
        </w:tc>
        <w:tc>
          <w:tcPr>
            <w:tcW w:w="900" w:type="dxa"/>
          </w:tcPr>
          <w:p w14:paraId="2BBC5AB7"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57</w:t>
            </w:r>
          </w:p>
        </w:tc>
      </w:tr>
      <w:tr w:rsidR="00B0188D" w:rsidRPr="00011D77" w14:paraId="660235A9" w14:textId="77777777" w:rsidTr="00B0188D">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7A8520B9" w14:textId="3E676B0E" w:rsidR="00B0188D" w:rsidRPr="00011D77" w:rsidRDefault="00B0188D" w:rsidP="00B0188D">
            <w:pPr>
              <w:rPr>
                <w:b w:val="0"/>
                <w:bCs w:val="0"/>
                <w:sz w:val="22"/>
                <w:szCs w:val="22"/>
              </w:rPr>
            </w:pPr>
            <w:r w:rsidRPr="00B0188D">
              <w:rPr>
                <w:rFonts w:eastAsia="Times New Roman"/>
                <w:b w:val="0"/>
                <w:bCs w:val="0"/>
                <w:color w:val="000000"/>
                <w:sz w:val="22"/>
                <w:szCs w:val="22"/>
              </w:rPr>
              <w:t>Flowers visited per hour</w:t>
            </w:r>
          </w:p>
        </w:tc>
        <w:tc>
          <w:tcPr>
            <w:tcW w:w="0" w:type="auto"/>
          </w:tcPr>
          <w:p w14:paraId="60454986"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14:paraId="5D227E4F"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0F54745E"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-0.34892797</w:t>
            </w:r>
          </w:p>
        </w:tc>
        <w:tc>
          <w:tcPr>
            <w:tcW w:w="0" w:type="auto"/>
            <w:noWrap/>
            <w:hideMark/>
          </w:tcPr>
          <w:p w14:paraId="3601018E"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-0.5276026</w:t>
            </w:r>
          </w:p>
        </w:tc>
        <w:tc>
          <w:tcPr>
            <w:tcW w:w="1935" w:type="dxa"/>
            <w:noWrap/>
            <w:hideMark/>
          </w:tcPr>
          <w:p w14:paraId="5FA58265"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-0.1422394549</w:t>
            </w:r>
          </w:p>
        </w:tc>
        <w:tc>
          <w:tcPr>
            <w:tcW w:w="900" w:type="dxa"/>
          </w:tcPr>
          <w:p w14:paraId="6B88466A"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55</w:t>
            </w:r>
          </w:p>
        </w:tc>
      </w:tr>
      <w:tr w:rsidR="00B0188D" w:rsidRPr="00011D77" w14:paraId="6ECAE987" w14:textId="77777777" w:rsidTr="00B0188D">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7DD1769F" w14:textId="30948679" w:rsidR="00B0188D" w:rsidRPr="00011D77" w:rsidRDefault="00B0188D" w:rsidP="00B0188D">
            <w:pPr>
              <w:rPr>
                <w:b w:val="0"/>
                <w:bCs w:val="0"/>
                <w:sz w:val="22"/>
                <w:szCs w:val="22"/>
              </w:rPr>
            </w:pPr>
            <w:r w:rsidRPr="00B0188D">
              <w:rPr>
                <w:rFonts w:eastAsia="Times New Roman"/>
                <w:b w:val="0"/>
                <w:bCs w:val="0"/>
                <w:color w:val="000000"/>
                <w:sz w:val="22"/>
                <w:szCs w:val="22"/>
              </w:rPr>
              <w:t>Percent Annual Cover</w:t>
            </w:r>
          </w:p>
        </w:tc>
        <w:tc>
          <w:tcPr>
            <w:tcW w:w="0" w:type="auto"/>
          </w:tcPr>
          <w:p w14:paraId="67C0B6FB"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shrub</w:t>
            </w:r>
          </w:p>
        </w:tc>
        <w:tc>
          <w:tcPr>
            <w:tcW w:w="0" w:type="auto"/>
            <w:noWrap/>
          </w:tcPr>
          <w:p w14:paraId="6738B9E3"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0640193A"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-0.02534138</w:t>
            </w:r>
          </w:p>
        </w:tc>
        <w:tc>
          <w:tcPr>
            <w:tcW w:w="0" w:type="auto"/>
            <w:noWrap/>
            <w:hideMark/>
          </w:tcPr>
          <w:p w14:paraId="64147ECA"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-0.1142842</w:t>
            </w:r>
          </w:p>
        </w:tc>
        <w:tc>
          <w:tcPr>
            <w:tcW w:w="1935" w:type="dxa"/>
            <w:noWrap/>
            <w:hideMark/>
          </w:tcPr>
          <w:p w14:paraId="0150F87C"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0.0569258459</w:t>
            </w:r>
          </w:p>
        </w:tc>
        <w:tc>
          <w:tcPr>
            <w:tcW w:w="900" w:type="dxa"/>
          </w:tcPr>
          <w:p w14:paraId="1A594C25"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B0188D" w:rsidRPr="00011D77" w14:paraId="14FCC186" w14:textId="77777777" w:rsidTr="00B0188D">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796DCD53" w14:textId="56AE958C" w:rsidR="00B0188D" w:rsidRPr="00011D77" w:rsidRDefault="00B0188D" w:rsidP="00B0188D">
            <w:pPr>
              <w:rPr>
                <w:b w:val="0"/>
                <w:bCs w:val="0"/>
                <w:sz w:val="22"/>
                <w:szCs w:val="22"/>
              </w:rPr>
            </w:pPr>
            <w:r w:rsidRPr="00B0188D">
              <w:rPr>
                <w:rFonts w:eastAsia="Times New Roman"/>
                <w:b w:val="0"/>
                <w:bCs w:val="0"/>
                <w:color w:val="000000"/>
                <w:sz w:val="22"/>
                <w:szCs w:val="22"/>
              </w:rPr>
              <w:t>Percent Annual Cover</w:t>
            </w:r>
          </w:p>
        </w:tc>
        <w:tc>
          <w:tcPr>
            <w:tcW w:w="0" w:type="auto"/>
          </w:tcPr>
          <w:p w14:paraId="046AD354"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14:paraId="1139FFD5"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79183856"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-0.30349291</w:t>
            </w:r>
          </w:p>
        </w:tc>
        <w:tc>
          <w:tcPr>
            <w:tcW w:w="0" w:type="auto"/>
            <w:noWrap/>
            <w:hideMark/>
          </w:tcPr>
          <w:p w14:paraId="313630A8"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-0.4098193</w:t>
            </w:r>
          </w:p>
        </w:tc>
        <w:tc>
          <w:tcPr>
            <w:tcW w:w="1935" w:type="dxa"/>
            <w:noWrap/>
            <w:hideMark/>
          </w:tcPr>
          <w:p w14:paraId="06F568CA"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-0.1935318376</w:t>
            </w:r>
          </w:p>
        </w:tc>
        <w:tc>
          <w:tcPr>
            <w:tcW w:w="900" w:type="dxa"/>
          </w:tcPr>
          <w:p w14:paraId="0FC1B300"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B0188D" w:rsidRPr="00011D77" w14:paraId="6AD95C25" w14:textId="77777777" w:rsidTr="00B0188D">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3F98DFD6" w14:textId="3FF919F8" w:rsidR="00B0188D" w:rsidRPr="00011D77" w:rsidRDefault="00B0188D" w:rsidP="00B0188D">
            <w:pPr>
              <w:rPr>
                <w:b w:val="0"/>
                <w:bCs w:val="0"/>
                <w:sz w:val="22"/>
                <w:szCs w:val="22"/>
              </w:rPr>
            </w:pPr>
            <w:r w:rsidRPr="00EF719B">
              <w:rPr>
                <w:rFonts w:eastAsia="Times New Roman"/>
                <w:b w:val="0"/>
                <w:bCs w:val="0"/>
                <w:color w:val="000000"/>
                <w:sz w:val="22"/>
                <w:szCs w:val="22"/>
              </w:rPr>
              <w:t>Annual Species Richness</w:t>
            </w:r>
          </w:p>
        </w:tc>
        <w:tc>
          <w:tcPr>
            <w:tcW w:w="0" w:type="auto"/>
          </w:tcPr>
          <w:p w14:paraId="66CFEA62"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shrub</w:t>
            </w:r>
          </w:p>
        </w:tc>
        <w:tc>
          <w:tcPr>
            <w:tcW w:w="0" w:type="auto"/>
            <w:noWrap/>
          </w:tcPr>
          <w:p w14:paraId="515FA30B"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5CFEB6FC"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-0.06817043</w:t>
            </w:r>
          </w:p>
        </w:tc>
        <w:tc>
          <w:tcPr>
            <w:tcW w:w="0" w:type="auto"/>
            <w:noWrap/>
            <w:hideMark/>
          </w:tcPr>
          <w:p w14:paraId="32BEC128"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-0.1434419</w:t>
            </w:r>
          </w:p>
        </w:tc>
        <w:tc>
          <w:tcPr>
            <w:tcW w:w="1935" w:type="dxa"/>
            <w:noWrap/>
            <w:hideMark/>
          </w:tcPr>
          <w:p w14:paraId="5B04ECAD"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0.0005847953</w:t>
            </w:r>
          </w:p>
        </w:tc>
        <w:tc>
          <w:tcPr>
            <w:tcW w:w="900" w:type="dxa"/>
          </w:tcPr>
          <w:p w14:paraId="66F89E2F"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B0188D" w:rsidRPr="00011D77" w14:paraId="3CB8C717" w14:textId="77777777" w:rsidTr="00B0188D">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2FB0E6F0" w14:textId="33DFA317" w:rsidR="00B0188D" w:rsidRPr="00011D77" w:rsidRDefault="00B0188D" w:rsidP="00B0188D">
            <w:pPr>
              <w:rPr>
                <w:b w:val="0"/>
                <w:bCs w:val="0"/>
                <w:sz w:val="22"/>
                <w:szCs w:val="22"/>
              </w:rPr>
            </w:pPr>
            <w:r w:rsidRPr="00EF719B">
              <w:rPr>
                <w:rFonts w:eastAsia="Times New Roman"/>
                <w:b w:val="0"/>
                <w:bCs w:val="0"/>
                <w:color w:val="000000"/>
                <w:sz w:val="22"/>
                <w:szCs w:val="22"/>
              </w:rPr>
              <w:t>Annual Species Richness</w:t>
            </w:r>
          </w:p>
        </w:tc>
        <w:tc>
          <w:tcPr>
            <w:tcW w:w="0" w:type="auto"/>
          </w:tcPr>
          <w:p w14:paraId="30984374"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14:paraId="5C6090CE"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7FA01C9A"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-0.05930736</w:t>
            </w:r>
          </w:p>
        </w:tc>
        <w:tc>
          <w:tcPr>
            <w:tcW w:w="0" w:type="auto"/>
            <w:noWrap/>
            <w:hideMark/>
          </w:tcPr>
          <w:p w14:paraId="3C76441F"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-0.1411254</w:t>
            </w:r>
          </w:p>
        </w:tc>
        <w:tc>
          <w:tcPr>
            <w:tcW w:w="1935" w:type="dxa"/>
            <w:noWrap/>
            <w:hideMark/>
          </w:tcPr>
          <w:p w14:paraId="20201CA0"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0.0140259740</w:t>
            </w:r>
          </w:p>
        </w:tc>
        <w:tc>
          <w:tcPr>
            <w:tcW w:w="900" w:type="dxa"/>
          </w:tcPr>
          <w:p w14:paraId="0AF6E4EB"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55</w:t>
            </w:r>
          </w:p>
        </w:tc>
      </w:tr>
      <w:tr w:rsidR="00B0188D" w:rsidRPr="00011D77" w14:paraId="26988B8C" w14:textId="77777777" w:rsidTr="00B0188D">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17BA8E48" w14:textId="72B4ACF7" w:rsidR="00B0188D" w:rsidRPr="00011D77" w:rsidRDefault="00B0188D" w:rsidP="00B0188D">
            <w:pPr>
              <w:rPr>
                <w:b w:val="0"/>
                <w:bCs w:val="0"/>
                <w:sz w:val="22"/>
                <w:szCs w:val="22"/>
              </w:rPr>
            </w:pPr>
            <w:r w:rsidRPr="000960EE">
              <w:rPr>
                <w:rFonts w:eastAsia="Times New Roman"/>
                <w:b w:val="0"/>
                <w:bCs w:val="0"/>
                <w:color w:val="000000"/>
                <w:sz w:val="22"/>
                <w:szCs w:val="22"/>
              </w:rPr>
              <w:t>Arthropod abundance (Melyridae excluded)</w:t>
            </w:r>
          </w:p>
        </w:tc>
        <w:tc>
          <w:tcPr>
            <w:tcW w:w="0" w:type="auto"/>
          </w:tcPr>
          <w:p w14:paraId="6AF11A39"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shrub</w:t>
            </w:r>
          </w:p>
        </w:tc>
        <w:tc>
          <w:tcPr>
            <w:tcW w:w="0" w:type="auto"/>
            <w:noWrap/>
          </w:tcPr>
          <w:p w14:paraId="3E87F425"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00ADF79A"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-0.34849316</w:t>
            </w:r>
          </w:p>
        </w:tc>
        <w:tc>
          <w:tcPr>
            <w:tcW w:w="0" w:type="auto"/>
            <w:noWrap/>
            <w:hideMark/>
          </w:tcPr>
          <w:p w14:paraId="2D007F5A"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-0.4377806</w:t>
            </w:r>
          </w:p>
        </w:tc>
        <w:tc>
          <w:tcPr>
            <w:tcW w:w="1935" w:type="dxa"/>
            <w:noWrap/>
            <w:hideMark/>
          </w:tcPr>
          <w:p w14:paraId="07226037"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-0.2451645921</w:t>
            </w:r>
          </w:p>
        </w:tc>
        <w:tc>
          <w:tcPr>
            <w:tcW w:w="900" w:type="dxa"/>
          </w:tcPr>
          <w:p w14:paraId="4CD1C5A8"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B0188D" w:rsidRPr="00011D77" w14:paraId="7F867C42" w14:textId="77777777" w:rsidTr="00B0188D">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452E3CFF" w14:textId="2C0FCEC1" w:rsidR="00B0188D" w:rsidRPr="00011D77" w:rsidRDefault="00B0188D" w:rsidP="00B0188D">
            <w:pPr>
              <w:rPr>
                <w:b w:val="0"/>
                <w:bCs w:val="0"/>
                <w:sz w:val="22"/>
                <w:szCs w:val="22"/>
              </w:rPr>
            </w:pPr>
            <w:r w:rsidRPr="000960EE">
              <w:rPr>
                <w:rFonts w:eastAsia="Times New Roman"/>
                <w:b w:val="0"/>
                <w:bCs w:val="0"/>
                <w:color w:val="000000"/>
                <w:sz w:val="22"/>
                <w:szCs w:val="22"/>
              </w:rPr>
              <w:t>Arthropod abundance (Melyridae excluded)</w:t>
            </w:r>
          </w:p>
        </w:tc>
        <w:tc>
          <w:tcPr>
            <w:tcW w:w="0" w:type="auto"/>
          </w:tcPr>
          <w:p w14:paraId="19E6D2E3"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14:paraId="4735168C"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5AAEC8A8"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-0.23281150</w:t>
            </w:r>
          </w:p>
        </w:tc>
        <w:tc>
          <w:tcPr>
            <w:tcW w:w="0" w:type="auto"/>
            <w:noWrap/>
            <w:hideMark/>
          </w:tcPr>
          <w:p w14:paraId="7E54C006"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-0.3448487</w:t>
            </w:r>
          </w:p>
        </w:tc>
        <w:tc>
          <w:tcPr>
            <w:tcW w:w="1935" w:type="dxa"/>
            <w:noWrap/>
            <w:hideMark/>
          </w:tcPr>
          <w:p w14:paraId="1457B512"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-0.1104013715</w:t>
            </w:r>
          </w:p>
        </w:tc>
        <w:tc>
          <w:tcPr>
            <w:tcW w:w="900" w:type="dxa"/>
          </w:tcPr>
          <w:p w14:paraId="03CA3601"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B0188D" w:rsidRPr="00011D77" w14:paraId="654850CF" w14:textId="77777777" w:rsidTr="00B0188D">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6559DD25" w14:textId="048AA466" w:rsidR="00B0188D" w:rsidRPr="00011D77" w:rsidRDefault="00B0188D" w:rsidP="00B0188D">
            <w:pPr>
              <w:rPr>
                <w:b w:val="0"/>
                <w:bCs w:val="0"/>
                <w:sz w:val="22"/>
                <w:szCs w:val="22"/>
              </w:rPr>
            </w:pPr>
            <w:r w:rsidRPr="00FF3E20">
              <w:rPr>
                <w:rFonts w:eastAsia="Times New Roman"/>
                <w:b w:val="0"/>
                <w:bCs w:val="0"/>
                <w:color w:val="000000"/>
                <w:sz w:val="22"/>
                <w:szCs w:val="22"/>
              </w:rPr>
              <w:t>Arthropod Richness</w:t>
            </w:r>
          </w:p>
        </w:tc>
        <w:tc>
          <w:tcPr>
            <w:tcW w:w="0" w:type="auto"/>
          </w:tcPr>
          <w:p w14:paraId="4385C74E"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shrub</w:t>
            </w:r>
          </w:p>
        </w:tc>
        <w:tc>
          <w:tcPr>
            <w:tcW w:w="0" w:type="auto"/>
            <w:noWrap/>
          </w:tcPr>
          <w:p w14:paraId="7E3BE6A1"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5B0BB2E3"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-0.20151195</w:t>
            </w:r>
          </w:p>
        </w:tc>
        <w:tc>
          <w:tcPr>
            <w:tcW w:w="0" w:type="auto"/>
            <w:noWrap/>
            <w:hideMark/>
          </w:tcPr>
          <w:p w14:paraId="6ADA86CE"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-0.2849635</w:t>
            </w:r>
          </w:p>
        </w:tc>
        <w:tc>
          <w:tcPr>
            <w:tcW w:w="1935" w:type="dxa"/>
            <w:noWrap/>
            <w:hideMark/>
          </w:tcPr>
          <w:p w14:paraId="5C726C98"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-0.1198198052</w:t>
            </w:r>
          </w:p>
        </w:tc>
        <w:tc>
          <w:tcPr>
            <w:tcW w:w="900" w:type="dxa"/>
          </w:tcPr>
          <w:p w14:paraId="2CBCE274"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B0188D" w:rsidRPr="00011D77" w14:paraId="614DAF3A" w14:textId="77777777" w:rsidTr="00B0188D">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2250F8C8" w14:textId="60FF0178" w:rsidR="00B0188D" w:rsidRPr="00011D77" w:rsidRDefault="00B0188D" w:rsidP="00B0188D">
            <w:pPr>
              <w:rPr>
                <w:b w:val="0"/>
                <w:bCs w:val="0"/>
                <w:sz w:val="22"/>
                <w:szCs w:val="22"/>
              </w:rPr>
            </w:pPr>
            <w:r w:rsidRPr="00FF3E20">
              <w:rPr>
                <w:rFonts w:eastAsia="Times New Roman"/>
                <w:b w:val="0"/>
                <w:bCs w:val="0"/>
                <w:color w:val="000000"/>
                <w:sz w:val="22"/>
                <w:szCs w:val="22"/>
              </w:rPr>
              <w:lastRenderedPageBreak/>
              <w:t>Arthropod Richness</w:t>
            </w:r>
          </w:p>
        </w:tc>
        <w:tc>
          <w:tcPr>
            <w:tcW w:w="0" w:type="auto"/>
          </w:tcPr>
          <w:p w14:paraId="1764D37F"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14:paraId="12126384"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66807127"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-0.14259236</w:t>
            </w:r>
          </w:p>
        </w:tc>
        <w:tc>
          <w:tcPr>
            <w:tcW w:w="0" w:type="auto"/>
            <w:noWrap/>
            <w:hideMark/>
          </w:tcPr>
          <w:p w14:paraId="6881D9D4"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-0.2349986</w:t>
            </w:r>
          </w:p>
        </w:tc>
        <w:tc>
          <w:tcPr>
            <w:tcW w:w="1935" w:type="dxa"/>
            <w:noWrap/>
            <w:hideMark/>
          </w:tcPr>
          <w:p w14:paraId="588E9319"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-0.0470499509</w:t>
            </w:r>
          </w:p>
        </w:tc>
        <w:tc>
          <w:tcPr>
            <w:tcW w:w="900" w:type="dxa"/>
          </w:tcPr>
          <w:p w14:paraId="70AE144D" w14:textId="77777777" w:rsidR="00B0188D" w:rsidRPr="00011D77" w:rsidRDefault="00B0188D" w:rsidP="00B018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bl>
    <w:p w14:paraId="5E50C64D" w14:textId="00B67831" w:rsidR="00802C2D" w:rsidRDefault="00B0188D" w:rsidP="00FA0D7B">
      <w:pPr>
        <w:spacing w:line="480" w:lineRule="auto"/>
      </w:pPr>
      <w:r>
        <w:t>Table A7: Summary of calculated RII indices for pre-blooming – blooming, split by microsite.</w:t>
      </w:r>
    </w:p>
    <w:p w14:paraId="7B013C6B" w14:textId="24E14AFA" w:rsidR="00802C2D" w:rsidRDefault="00802C2D" w:rsidP="00FA0D7B">
      <w:pPr>
        <w:spacing w:line="480" w:lineRule="auto"/>
      </w:pPr>
    </w:p>
    <w:p w14:paraId="72063102" w14:textId="77777777" w:rsidR="00802C2D" w:rsidRPr="00D73332" w:rsidRDefault="00802C2D" w:rsidP="00FA0D7B">
      <w:pPr>
        <w:spacing w:line="480" w:lineRule="auto"/>
      </w:pPr>
    </w:p>
    <w:p w14:paraId="4497A1C5" w14:textId="77777777" w:rsidR="00FA0D7B" w:rsidRDefault="00FA0D7B" w:rsidP="00FA0D7B">
      <w:pPr>
        <w:spacing w:line="480" w:lineRule="auto"/>
      </w:pPr>
      <w:r>
        <w:rPr>
          <w:noProof/>
        </w:rPr>
        <w:drawing>
          <wp:inline distT="0" distB="0" distL="0" distR="0" wp14:anchorId="41EF844C" wp14:editId="1CB32AB5">
            <wp:extent cx="5943600" cy="3833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ersUpda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33640"/>
                    </a:xfrm>
                    <a:prstGeom prst="rect">
                      <a:avLst/>
                    </a:prstGeom>
                  </pic:spPr>
                </pic:pic>
              </a:graphicData>
            </a:graphic>
          </wp:inline>
        </w:drawing>
      </w:r>
    </w:p>
    <w:p w14:paraId="0825C8DA" w14:textId="3A7166F0" w:rsidR="00FA0D7B" w:rsidRDefault="00781929" w:rsidP="00FA0D7B">
      <w:pPr>
        <w:spacing w:line="480" w:lineRule="auto"/>
      </w:pPr>
      <w:r>
        <w:t>Figure A1: Variation in temperature under the canopy.</w:t>
      </w:r>
    </w:p>
    <w:p w14:paraId="2C971535" w14:textId="77777777" w:rsidR="00FA0D7B" w:rsidRDefault="00FA0D7B" w:rsidP="00FA0D7B">
      <w:pPr>
        <w:spacing w:line="480" w:lineRule="auto"/>
      </w:pPr>
    </w:p>
    <w:p w14:paraId="3B156D11" w14:textId="77777777" w:rsidR="00FA0D7B" w:rsidRDefault="00FA0D7B" w:rsidP="00FA0D7B">
      <w:pPr>
        <w:spacing w:line="480" w:lineRule="auto"/>
      </w:pPr>
    </w:p>
    <w:p w14:paraId="400604B6" w14:textId="77777777" w:rsidR="00FA0D7B" w:rsidRDefault="00FA0D7B" w:rsidP="00FA0D7B">
      <w:pPr>
        <w:spacing w:line="480" w:lineRule="auto"/>
      </w:pPr>
    </w:p>
    <w:p w14:paraId="545B9ECD" w14:textId="77777777" w:rsidR="00FA0D7B" w:rsidRPr="000813FC" w:rsidRDefault="00FA0D7B" w:rsidP="00B54E66">
      <w:pPr>
        <w:pStyle w:val="EndNoteBibliography"/>
        <w:ind w:left="720" w:hanging="720"/>
      </w:pPr>
    </w:p>
    <w:sectPr w:rsidR="00FA0D7B" w:rsidRPr="000813FC" w:rsidSect="00B66E2C">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 w:date="2019-02-28T17:41:00Z" w:initials="J">
    <w:p w14:paraId="3DF62798" w14:textId="515F0D8A" w:rsidR="00C7670A" w:rsidRDefault="00C7670A">
      <w:pPr>
        <w:pStyle w:val="CommentText"/>
      </w:pPr>
      <w:r>
        <w:rPr>
          <w:rStyle w:val="CommentReference"/>
        </w:rPr>
        <w:annotationRef/>
      </w:r>
      <w:r>
        <w:t>I struggled to find papers comparing dryland to elsewhere</w:t>
      </w:r>
    </w:p>
  </w:comment>
  <w:comment w:id="63" w:author="J" w:date="2019-02-22T11:55:00Z" w:initials="J">
    <w:p w14:paraId="198AE2B8" w14:textId="77777777" w:rsidR="00C7670A" w:rsidRDefault="00C7670A">
      <w:pPr>
        <w:pStyle w:val="CommentText"/>
      </w:pPr>
      <w:r>
        <w:rPr>
          <w:rStyle w:val="CommentReference"/>
        </w:rPr>
        <w:annotationRef/>
      </w:r>
      <w:r>
        <w:t>I didn’t understand the suggested hypothesis “</w:t>
      </w:r>
      <w:r w:rsidRPr="002E596D">
        <w:t>negatively influence the net outcome of pollination for associated annual plants through contingent on the direct effects of large floral offering by increased densities of annuals within canopy, temporal and extent of co-blooming between shrubs and annuals, and with the community in additionfinally through to ddirecttly facilitating facilitation of vegetative performance measures at earlier life stages for protégé species most commonly reported in the literature</w:t>
      </w:r>
      <w:r>
        <w:t>”</w:t>
      </w:r>
    </w:p>
    <w:p w14:paraId="19520A67" w14:textId="117E445E" w:rsidR="00C7670A" w:rsidRDefault="00C7670A">
      <w:pPr>
        <w:pStyle w:val="CommentText"/>
      </w:pPr>
    </w:p>
    <w:p w14:paraId="289B57A0" w14:textId="40E3B339" w:rsidR="00C7670A" w:rsidRDefault="00C7670A">
      <w:pPr>
        <w:pStyle w:val="CommentText"/>
      </w:pPr>
      <w:r>
        <w:t>The pathway this experiment examined was shrub-annual, not shrub-annual-annul. There was no difference in the number of annual blooms under shrubs or in open. Yes, the number of flowers on Malacothrix is important but that’s more of an assumption throughout any pollination ecology study vs. the hypothesis. The large floral offering is the shrub’s flowers and it would be indirect because the huge number of flowers is mediating behavioural responses in the pollinators.</w:t>
      </w:r>
    </w:p>
    <w:p w14:paraId="71BADA21" w14:textId="77777777" w:rsidR="00C7670A" w:rsidRDefault="00C7670A">
      <w:pPr>
        <w:pStyle w:val="CommentText"/>
      </w:pPr>
    </w:p>
    <w:p w14:paraId="06F498F5" w14:textId="7D6F5625" w:rsidR="00C7670A" w:rsidRDefault="00C7670A">
      <w:pPr>
        <w:pStyle w:val="CommentText"/>
      </w:pPr>
      <w:r>
        <w:t xml:space="preserve">I’m changing ‘extent of co-bloomig’ to phenological overlap because to me, this sounds like the extent of within the community which I didn’t measure. </w:t>
      </w:r>
    </w:p>
    <w:p w14:paraId="59F47758" w14:textId="2C9105A4" w:rsidR="00C7670A" w:rsidRDefault="00C7670A">
      <w:pPr>
        <w:pStyle w:val="CommentText"/>
      </w:pPr>
    </w:p>
    <w:p w14:paraId="52922949" w14:textId="5049367E" w:rsidR="00C7670A" w:rsidRDefault="00C7670A">
      <w:pPr>
        <w:pStyle w:val="CommentText"/>
      </w:pPr>
      <w:r>
        <w:t xml:space="preserve">I think I also want to steer away from ‘net outcome of pollination’ because that is fitness – so we should say fitness straight out OR not say it at all because I mostly measured visitation but not pollination. </w:t>
      </w:r>
    </w:p>
    <w:p w14:paraId="3AB72E5F" w14:textId="4B46D6A7" w:rsidR="00C7670A" w:rsidRDefault="00C7670A">
      <w:pPr>
        <w:pStyle w:val="CommentText"/>
      </w:pPr>
    </w:p>
  </w:comment>
  <w:comment w:id="212" w:author="J" w:date="2019-03-03T14:30:00Z" w:initials="J">
    <w:p w14:paraId="4DA633CA" w14:textId="6CE06948" w:rsidR="00C7670A" w:rsidRDefault="00C7670A">
      <w:pPr>
        <w:pStyle w:val="CommentText"/>
      </w:pPr>
      <w:r>
        <w:rPr>
          <w:rStyle w:val="CommentReference"/>
        </w:rPr>
        <w:annotationRef/>
      </w:r>
      <w:r>
        <w:t>Do I need to cite the vignette everytime I refer to the package? NO</w:t>
      </w:r>
    </w:p>
  </w:comment>
  <w:comment w:id="220" w:author="J" w:date="2019-03-03T14:33:00Z" w:initials="J">
    <w:p w14:paraId="7C1E7E54" w14:textId="387819D3" w:rsidR="00C7670A" w:rsidRDefault="00C7670A">
      <w:pPr>
        <w:pStyle w:val="CommentText"/>
      </w:pPr>
      <w:r>
        <w:rPr>
          <w:rStyle w:val="CommentReference"/>
        </w:rPr>
        <w:annotationRef/>
      </w:r>
      <w:r>
        <w:t xml:space="preserve">Looking at a few am nat papers with GLMM, there is a long methods section with a paragraph for each chunk of models. Each paragraph tends to start with “To test for, to examine” etc rather than ‘glmm were used to” – I think that makes it easier to parse the topic of each section when there are lots of them. </w:t>
      </w:r>
    </w:p>
    <w:p w14:paraId="638E6A3C" w14:textId="77777777" w:rsidR="00C7670A" w:rsidRDefault="00C7670A">
      <w:pPr>
        <w:pStyle w:val="CommentText"/>
      </w:pPr>
    </w:p>
    <w:p w14:paraId="3690812A" w14:textId="375DB13C" w:rsidR="00C7670A" w:rsidRDefault="00C7670A">
      <w:pPr>
        <w:pStyle w:val="CommentText"/>
      </w:pPr>
      <w:r>
        <w:t>The author’s guide states that complicated methods can be included in the appendix but I think we should just leave it and the editor or reviewers can advise on what to do. I prefer this to leaving out details or making reviewers flip back and forth to the appendix. The guide even states that reviewers strongly prefer figures and tables in line, where they are first referred to, so let’s keep things together for now. I’ve shortened this a lot so hopefully it’s more readable SUPER</w:t>
      </w:r>
    </w:p>
  </w:comment>
  <w:comment w:id="234" w:author="J" w:date="2019-02-22T13:42:00Z" w:initials="J">
    <w:p w14:paraId="15656B50" w14:textId="5DAA84DC" w:rsidR="00C7670A" w:rsidRDefault="00C7670A">
      <w:pPr>
        <w:pStyle w:val="CommentText"/>
      </w:pPr>
      <w:r>
        <w:rPr>
          <w:rStyle w:val="CommentReference"/>
        </w:rPr>
        <w:annotationRef/>
      </w:r>
      <w:r>
        <w:t>Any additional tables need to have the same columns as existing tables i.e. add to exist table or come at a cost to a figure/table</w:t>
      </w:r>
    </w:p>
  </w:comment>
  <w:comment w:id="244" w:author="J" w:date="2019-02-25T20:52:00Z" w:initials="J">
    <w:p w14:paraId="607AD6F1" w14:textId="42B12A96" w:rsidR="00C7670A" w:rsidRDefault="00C7670A">
      <w:pPr>
        <w:pStyle w:val="CommentText"/>
      </w:pPr>
      <w:r>
        <w:rPr>
          <w:rStyle w:val="CommentReference"/>
        </w:rPr>
        <w:annotationRef/>
      </w:r>
      <w:r>
        <w:t>Yeah I would agree with death, plants cook in open areas first likely</w:t>
      </w:r>
    </w:p>
  </w:comment>
  <w:comment w:id="319" w:author="J" w:date="2019-02-28T18:38:00Z" w:initials="J">
    <w:p w14:paraId="4F2BE6CB" w14:textId="42E96AFD" w:rsidR="00C7670A" w:rsidRDefault="00C7670A">
      <w:pPr>
        <w:pStyle w:val="CommentText"/>
      </w:pPr>
      <w:r>
        <w:rPr>
          <w:rStyle w:val="CommentReference"/>
        </w:rPr>
        <w:annotationRef/>
      </w:r>
      <w:r>
        <w:t>I don’t know how to make this punchline not get lost – The main reason for this paragraph is to try and explain the results. I can’t ignore these possibilities and because the syrphid response was the largest it needs to be addressed. They decreased a lot in the pan traps and they didn’t switch to larrea.</w:t>
      </w:r>
    </w:p>
    <w:p w14:paraId="6738A380" w14:textId="77777777" w:rsidR="00C7670A" w:rsidRDefault="00C7670A">
      <w:pPr>
        <w:pStyle w:val="CommentText"/>
      </w:pPr>
    </w:p>
    <w:p w14:paraId="75492488" w14:textId="2756CAA9" w:rsidR="00C7670A" w:rsidRDefault="00C7670A">
      <w:pPr>
        <w:pStyle w:val="CommentText"/>
      </w:pPr>
      <w:r>
        <w:t>pollinator-pollinator interactions are super unstudied except for honeybee – native bee. So there’s not a lot more I can tie into</w:t>
      </w:r>
    </w:p>
    <w:p w14:paraId="2C985002" w14:textId="77777777" w:rsidR="00C7670A" w:rsidRDefault="00C7670A">
      <w:pPr>
        <w:pStyle w:val="CommentText"/>
      </w:pPr>
    </w:p>
    <w:p w14:paraId="4A48BD29" w14:textId="750706CE" w:rsidR="00C7670A" w:rsidRDefault="00C7670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F62798" w15:done="0"/>
  <w15:commentEx w15:paraId="3AB72E5F" w15:done="0"/>
  <w15:commentEx w15:paraId="4DA633CA" w15:done="0"/>
  <w15:commentEx w15:paraId="3690812A" w15:done="0"/>
  <w15:commentEx w15:paraId="15656B50" w15:done="0"/>
  <w15:commentEx w15:paraId="607AD6F1" w15:done="0"/>
  <w15:commentEx w15:paraId="4A48BD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981B1" w14:textId="77777777" w:rsidR="009106D2" w:rsidRDefault="009106D2" w:rsidP="005E44FC">
      <w:pPr>
        <w:spacing w:after="0" w:line="240" w:lineRule="auto"/>
      </w:pPr>
      <w:r>
        <w:separator/>
      </w:r>
    </w:p>
  </w:endnote>
  <w:endnote w:type="continuationSeparator" w:id="0">
    <w:p w14:paraId="0696907E" w14:textId="77777777" w:rsidR="009106D2" w:rsidRDefault="009106D2" w:rsidP="005E4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Lucida Console">
    <w:altName w:val="Menlo Regular"/>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5355"/>
      <w:docPartObj>
        <w:docPartGallery w:val="Page Numbers (Bottom of Page)"/>
        <w:docPartUnique/>
      </w:docPartObj>
    </w:sdtPr>
    <w:sdtEndPr>
      <w:rPr>
        <w:noProof/>
      </w:rPr>
    </w:sdtEndPr>
    <w:sdtContent>
      <w:p w14:paraId="76A955B4" w14:textId="35B982FA" w:rsidR="00C7670A" w:rsidRDefault="00C7670A">
        <w:pPr>
          <w:pStyle w:val="Footer"/>
          <w:jc w:val="right"/>
        </w:pPr>
        <w:r>
          <w:fldChar w:fldCharType="begin"/>
        </w:r>
        <w:r>
          <w:instrText xml:space="preserve"> PAGE   \* MERGEFORMAT </w:instrText>
        </w:r>
        <w:r>
          <w:fldChar w:fldCharType="separate"/>
        </w:r>
        <w:r w:rsidR="00745672">
          <w:rPr>
            <w:noProof/>
          </w:rPr>
          <w:t>7</w:t>
        </w:r>
        <w:r>
          <w:rPr>
            <w:noProof/>
          </w:rPr>
          <w:fldChar w:fldCharType="end"/>
        </w:r>
      </w:p>
    </w:sdtContent>
  </w:sdt>
  <w:p w14:paraId="5949CC6E" w14:textId="77777777" w:rsidR="00C7670A" w:rsidRDefault="00C7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4972A" w14:textId="77777777" w:rsidR="009106D2" w:rsidRDefault="009106D2" w:rsidP="005E44FC">
      <w:pPr>
        <w:spacing w:after="0" w:line="240" w:lineRule="auto"/>
      </w:pPr>
      <w:r>
        <w:separator/>
      </w:r>
    </w:p>
  </w:footnote>
  <w:footnote w:type="continuationSeparator" w:id="0">
    <w:p w14:paraId="520C3DDF" w14:textId="77777777" w:rsidR="009106D2" w:rsidRDefault="009106D2" w:rsidP="005E4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EA5"/>
    <w:multiLevelType w:val="hybridMultilevel"/>
    <w:tmpl w:val="EDBE5944"/>
    <w:lvl w:ilvl="0" w:tplc="A5B6AA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3B1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Naturalist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2&lt;/item&gt;&lt;item&gt;3&lt;/item&gt;&lt;item&gt;4&lt;/item&gt;&lt;item&gt;5&lt;/item&gt;&lt;item&gt;6&lt;/item&gt;&lt;item&gt;7&lt;/item&gt;&lt;item&gt;8&lt;/item&gt;&lt;item&gt;9&lt;/item&gt;&lt;item&gt;12&lt;/item&gt;&lt;item&gt;13&lt;/item&gt;&lt;item&gt;14&lt;/item&gt;&lt;item&gt;15&lt;/item&gt;&lt;item&gt;16&lt;/item&gt;&lt;item&gt;17&lt;/item&gt;&lt;item&gt;18&lt;/item&gt;&lt;item&gt;19&lt;/item&gt;&lt;item&gt;20&lt;/item&gt;&lt;item&gt;22&lt;/item&gt;&lt;item&gt;23&lt;/item&gt;&lt;item&gt;24&lt;/item&gt;&lt;item&gt;25&lt;/item&gt;&lt;item&gt;27&lt;/item&gt;&lt;item&gt;28&lt;/item&gt;&lt;item&gt;33&lt;/item&gt;&lt;item&gt;34&lt;/item&gt;&lt;item&gt;35&lt;/item&gt;&lt;item&gt;38&lt;/item&gt;&lt;item&gt;40&lt;/item&gt;&lt;item&gt;41&lt;/item&gt;&lt;item&gt;42&lt;/item&gt;&lt;item&gt;43&lt;/item&gt;&lt;item&gt;66&lt;/item&gt;&lt;item&gt;72&lt;/item&gt;&lt;item&gt;79&lt;/item&gt;&lt;item&gt;95&lt;/item&gt;&lt;item&gt;108&lt;/item&gt;&lt;item&gt;129&lt;/item&gt;&lt;item&gt;131&lt;/item&gt;&lt;item&gt;132&lt;/item&gt;&lt;item&gt;142&lt;/item&gt;&lt;item&gt;143&lt;/item&gt;&lt;item&gt;146&lt;/item&gt;&lt;item&gt;163&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5&lt;/item&gt;&lt;item&gt;246&lt;/item&gt;&lt;item&gt;247&lt;/item&gt;&lt;item&gt;248&lt;/item&gt;&lt;item&gt;250&lt;/item&gt;&lt;item&gt;253&lt;/item&gt;&lt;item&gt;256&lt;/item&gt;&lt;item&gt;259&lt;/item&gt;&lt;item&gt;260&lt;/item&gt;&lt;item&gt;262&lt;/item&gt;&lt;item&gt;263&lt;/item&gt;&lt;item&gt;264&lt;/item&gt;&lt;item&gt;265&lt;/item&gt;&lt;item&gt;266&lt;/item&gt;&lt;item&gt;268&lt;/item&gt;&lt;item&gt;270&lt;/item&gt;&lt;item&gt;271&lt;/item&gt;&lt;item&gt;272&lt;/item&gt;&lt;item&gt;273&lt;/item&gt;&lt;item&gt;274&lt;/item&gt;&lt;item&gt;289&lt;/item&gt;&lt;item&gt;295&lt;/item&gt;&lt;item&gt;296&lt;/item&gt;&lt;item&gt;297&lt;/item&gt;&lt;item&gt;299&lt;/item&gt;&lt;item&gt;300&lt;/item&gt;&lt;item&gt;301&lt;/item&gt;&lt;item&gt;302&lt;/item&gt;&lt;item&gt;303&lt;/item&gt;&lt;item&gt;304&lt;/item&gt;&lt;item&gt;305&lt;/item&gt;&lt;item&gt;316&lt;/item&gt;&lt;item&gt;318&lt;/item&gt;&lt;item&gt;330&lt;/item&gt;&lt;item&gt;331&lt;/item&gt;&lt;/record-ids&gt;&lt;/item&gt;&lt;/Libraries&gt;"/>
  </w:docVars>
  <w:rsids>
    <w:rsidRoot w:val="00B51372"/>
    <w:rsid w:val="000015B7"/>
    <w:rsid w:val="00003BBC"/>
    <w:rsid w:val="00005EF2"/>
    <w:rsid w:val="00007047"/>
    <w:rsid w:val="0000747A"/>
    <w:rsid w:val="00007B74"/>
    <w:rsid w:val="00011D77"/>
    <w:rsid w:val="00013615"/>
    <w:rsid w:val="000138D2"/>
    <w:rsid w:val="00020CA2"/>
    <w:rsid w:val="0002146F"/>
    <w:rsid w:val="00022E91"/>
    <w:rsid w:val="00023391"/>
    <w:rsid w:val="00023D8C"/>
    <w:rsid w:val="00027E3A"/>
    <w:rsid w:val="00031BF0"/>
    <w:rsid w:val="00031EB1"/>
    <w:rsid w:val="00032456"/>
    <w:rsid w:val="00033674"/>
    <w:rsid w:val="00034867"/>
    <w:rsid w:val="00050FC6"/>
    <w:rsid w:val="00056202"/>
    <w:rsid w:val="00060485"/>
    <w:rsid w:val="0006177E"/>
    <w:rsid w:val="00062F49"/>
    <w:rsid w:val="000635CA"/>
    <w:rsid w:val="00064162"/>
    <w:rsid w:val="000642A3"/>
    <w:rsid w:val="00066958"/>
    <w:rsid w:val="00067275"/>
    <w:rsid w:val="00067747"/>
    <w:rsid w:val="00071CD1"/>
    <w:rsid w:val="00072203"/>
    <w:rsid w:val="00072998"/>
    <w:rsid w:val="00075AF4"/>
    <w:rsid w:val="0008079B"/>
    <w:rsid w:val="0008400A"/>
    <w:rsid w:val="00085D68"/>
    <w:rsid w:val="0009286C"/>
    <w:rsid w:val="0009360F"/>
    <w:rsid w:val="000A0B46"/>
    <w:rsid w:val="000A24EC"/>
    <w:rsid w:val="000A2756"/>
    <w:rsid w:val="000A49B2"/>
    <w:rsid w:val="000A5FC5"/>
    <w:rsid w:val="000B7211"/>
    <w:rsid w:val="000C2ABD"/>
    <w:rsid w:val="000C5F3D"/>
    <w:rsid w:val="000D07F1"/>
    <w:rsid w:val="000D195D"/>
    <w:rsid w:val="000D4B8B"/>
    <w:rsid w:val="000D4F6A"/>
    <w:rsid w:val="000D7B6D"/>
    <w:rsid w:val="000E0E58"/>
    <w:rsid w:val="000E1229"/>
    <w:rsid w:val="000E2CBA"/>
    <w:rsid w:val="000E39DE"/>
    <w:rsid w:val="000E797C"/>
    <w:rsid w:val="000F21A4"/>
    <w:rsid w:val="000F598F"/>
    <w:rsid w:val="000F690A"/>
    <w:rsid w:val="000F7824"/>
    <w:rsid w:val="001010C3"/>
    <w:rsid w:val="00102E11"/>
    <w:rsid w:val="00102E94"/>
    <w:rsid w:val="0010564A"/>
    <w:rsid w:val="0011130F"/>
    <w:rsid w:val="001115C1"/>
    <w:rsid w:val="00117626"/>
    <w:rsid w:val="00120E2D"/>
    <w:rsid w:val="001216DB"/>
    <w:rsid w:val="001453EF"/>
    <w:rsid w:val="00145FFC"/>
    <w:rsid w:val="001467D2"/>
    <w:rsid w:val="00153332"/>
    <w:rsid w:val="001533C1"/>
    <w:rsid w:val="001537D5"/>
    <w:rsid w:val="00157DD8"/>
    <w:rsid w:val="00161972"/>
    <w:rsid w:val="001622DA"/>
    <w:rsid w:val="00162497"/>
    <w:rsid w:val="001654B5"/>
    <w:rsid w:val="0016784D"/>
    <w:rsid w:val="001700A0"/>
    <w:rsid w:val="00173194"/>
    <w:rsid w:val="00173F6C"/>
    <w:rsid w:val="0017574F"/>
    <w:rsid w:val="00175C25"/>
    <w:rsid w:val="001903D7"/>
    <w:rsid w:val="001910E4"/>
    <w:rsid w:val="00192019"/>
    <w:rsid w:val="00192290"/>
    <w:rsid w:val="00192625"/>
    <w:rsid w:val="00194483"/>
    <w:rsid w:val="0019557F"/>
    <w:rsid w:val="00196794"/>
    <w:rsid w:val="00197CAF"/>
    <w:rsid w:val="001A6751"/>
    <w:rsid w:val="001B35E1"/>
    <w:rsid w:val="001B53A2"/>
    <w:rsid w:val="001B7676"/>
    <w:rsid w:val="001B792B"/>
    <w:rsid w:val="001C16E3"/>
    <w:rsid w:val="001C3621"/>
    <w:rsid w:val="001C3A1C"/>
    <w:rsid w:val="001C4A8B"/>
    <w:rsid w:val="001C52FA"/>
    <w:rsid w:val="001C59EB"/>
    <w:rsid w:val="001C6DA3"/>
    <w:rsid w:val="001C7B46"/>
    <w:rsid w:val="001D0120"/>
    <w:rsid w:val="001D153E"/>
    <w:rsid w:val="001D1F7A"/>
    <w:rsid w:val="001D25D5"/>
    <w:rsid w:val="001D523B"/>
    <w:rsid w:val="001D52E5"/>
    <w:rsid w:val="001E16D3"/>
    <w:rsid w:val="001E3C98"/>
    <w:rsid w:val="001E3D0D"/>
    <w:rsid w:val="001E4E3F"/>
    <w:rsid w:val="001E540B"/>
    <w:rsid w:val="001E7012"/>
    <w:rsid w:val="001E724D"/>
    <w:rsid w:val="001F326F"/>
    <w:rsid w:val="001F443C"/>
    <w:rsid w:val="001F4A8F"/>
    <w:rsid w:val="001F5C63"/>
    <w:rsid w:val="00201430"/>
    <w:rsid w:val="00203F98"/>
    <w:rsid w:val="002067EE"/>
    <w:rsid w:val="0020756B"/>
    <w:rsid w:val="00211340"/>
    <w:rsid w:val="0021240A"/>
    <w:rsid w:val="002205F7"/>
    <w:rsid w:val="00223ED8"/>
    <w:rsid w:val="00226014"/>
    <w:rsid w:val="00227F0A"/>
    <w:rsid w:val="00231CFF"/>
    <w:rsid w:val="0023489F"/>
    <w:rsid w:val="00236B4A"/>
    <w:rsid w:val="00237BD1"/>
    <w:rsid w:val="00241FFA"/>
    <w:rsid w:val="0024290B"/>
    <w:rsid w:val="0024513A"/>
    <w:rsid w:val="00246CA8"/>
    <w:rsid w:val="002525A6"/>
    <w:rsid w:val="002532F3"/>
    <w:rsid w:val="002550B7"/>
    <w:rsid w:val="00255F5F"/>
    <w:rsid w:val="0025702F"/>
    <w:rsid w:val="002605CF"/>
    <w:rsid w:val="002605EA"/>
    <w:rsid w:val="00272D6B"/>
    <w:rsid w:val="00273FF4"/>
    <w:rsid w:val="00276A0B"/>
    <w:rsid w:val="002909A7"/>
    <w:rsid w:val="00291749"/>
    <w:rsid w:val="00292A7B"/>
    <w:rsid w:val="00292CE6"/>
    <w:rsid w:val="00297766"/>
    <w:rsid w:val="002A1879"/>
    <w:rsid w:val="002A340E"/>
    <w:rsid w:val="002A3EC6"/>
    <w:rsid w:val="002A4E22"/>
    <w:rsid w:val="002A7F01"/>
    <w:rsid w:val="002B1168"/>
    <w:rsid w:val="002B2C29"/>
    <w:rsid w:val="002B4454"/>
    <w:rsid w:val="002B5777"/>
    <w:rsid w:val="002B5EA9"/>
    <w:rsid w:val="002B67FA"/>
    <w:rsid w:val="002B7FA2"/>
    <w:rsid w:val="002C3238"/>
    <w:rsid w:val="002C6EAC"/>
    <w:rsid w:val="002C769C"/>
    <w:rsid w:val="002C7BFB"/>
    <w:rsid w:val="002D00B0"/>
    <w:rsid w:val="002D768C"/>
    <w:rsid w:val="002E2C3E"/>
    <w:rsid w:val="002E2F93"/>
    <w:rsid w:val="002E596D"/>
    <w:rsid w:val="002E678B"/>
    <w:rsid w:val="002E77A8"/>
    <w:rsid w:val="002E7FF0"/>
    <w:rsid w:val="002F2763"/>
    <w:rsid w:val="002F2FA6"/>
    <w:rsid w:val="002F3DCC"/>
    <w:rsid w:val="002F45BE"/>
    <w:rsid w:val="002F6C7D"/>
    <w:rsid w:val="002F6E0C"/>
    <w:rsid w:val="002F7618"/>
    <w:rsid w:val="00301F5B"/>
    <w:rsid w:val="00302FF2"/>
    <w:rsid w:val="00306D0C"/>
    <w:rsid w:val="00307D91"/>
    <w:rsid w:val="00310F8D"/>
    <w:rsid w:val="00311DE5"/>
    <w:rsid w:val="0031491C"/>
    <w:rsid w:val="00314984"/>
    <w:rsid w:val="00317935"/>
    <w:rsid w:val="00322446"/>
    <w:rsid w:val="003245FC"/>
    <w:rsid w:val="00332F24"/>
    <w:rsid w:val="00333630"/>
    <w:rsid w:val="00333D54"/>
    <w:rsid w:val="00334687"/>
    <w:rsid w:val="003349E5"/>
    <w:rsid w:val="00336CC6"/>
    <w:rsid w:val="0033772D"/>
    <w:rsid w:val="0034243D"/>
    <w:rsid w:val="0035077E"/>
    <w:rsid w:val="00355EB3"/>
    <w:rsid w:val="00361D92"/>
    <w:rsid w:val="0036460E"/>
    <w:rsid w:val="00366B3E"/>
    <w:rsid w:val="003675C1"/>
    <w:rsid w:val="003710B5"/>
    <w:rsid w:val="003734E9"/>
    <w:rsid w:val="00374FDE"/>
    <w:rsid w:val="0037558E"/>
    <w:rsid w:val="00377EBD"/>
    <w:rsid w:val="00383361"/>
    <w:rsid w:val="003854BD"/>
    <w:rsid w:val="00390F1E"/>
    <w:rsid w:val="003954E6"/>
    <w:rsid w:val="00396A26"/>
    <w:rsid w:val="00397444"/>
    <w:rsid w:val="003A162B"/>
    <w:rsid w:val="003A32AB"/>
    <w:rsid w:val="003A33F1"/>
    <w:rsid w:val="003A432C"/>
    <w:rsid w:val="003A57E5"/>
    <w:rsid w:val="003A73DF"/>
    <w:rsid w:val="003A7EC2"/>
    <w:rsid w:val="003B652F"/>
    <w:rsid w:val="003B7AC3"/>
    <w:rsid w:val="003C1005"/>
    <w:rsid w:val="003C1A38"/>
    <w:rsid w:val="003C3EB2"/>
    <w:rsid w:val="003D02BE"/>
    <w:rsid w:val="003D47FD"/>
    <w:rsid w:val="003D7B6F"/>
    <w:rsid w:val="003D7C76"/>
    <w:rsid w:val="003E4F78"/>
    <w:rsid w:val="003E5278"/>
    <w:rsid w:val="003E782C"/>
    <w:rsid w:val="003F016E"/>
    <w:rsid w:val="003F0AB9"/>
    <w:rsid w:val="003F0E4F"/>
    <w:rsid w:val="003F306E"/>
    <w:rsid w:val="003F54E4"/>
    <w:rsid w:val="003F6715"/>
    <w:rsid w:val="003F790B"/>
    <w:rsid w:val="00404489"/>
    <w:rsid w:val="00406E0D"/>
    <w:rsid w:val="00407004"/>
    <w:rsid w:val="00410F35"/>
    <w:rsid w:val="00414A61"/>
    <w:rsid w:val="00416C1F"/>
    <w:rsid w:val="004236C7"/>
    <w:rsid w:val="004264B8"/>
    <w:rsid w:val="004306D2"/>
    <w:rsid w:val="004333B8"/>
    <w:rsid w:val="004351D3"/>
    <w:rsid w:val="0043619B"/>
    <w:rsid w:val="0043647E"/>
    <w:rsid w:val="00437733"/>
    <w:rsid w:val="0044094F"/>
    <w:rsid w:val="00445002"/>
    <w:rsid w:val="00445982"/>
    <w:rsid w:val="0045341A"/>
    <w:rsid w:val="0045367E"/>
    <w:rsid w:val="00454AD9"/>
    <w:rsid w:val="004563B5"/>
    <w:rsid w:val="004607EE"/>
    <w:rsid w:val="00461501"/>
    <w:rsid w:val="00462B8F"/>
    <w:rsid w:val="00463B1A"/>
    <w:rsid w:val="00464D9C"/>
    <w:rsid w:val="00464E6A"/>
    <w:rsid w:val="0047675D"/>
    <w:rsid w:val="00477CEF"/>
    <w:rsid w:val="004802F2"/>
    <w:rsid w:val="00482CF8"/>
    <w:rsid w:val="004833DE"/>
    <w:rsid w:val="0048531C"/>
    <w:rsid w:val="00486713"/>
    <w:rsid w:val="00486CB5"/>
    <w:rsid w:val="00490A07"/>
    <w:rsid w:val="00491CCD"/>
    <w:rsid w:val="004960CD"/>
    <w:rsid w:val="004965F6"/>
    <w:rsid w:val="004A19E1"/>
    <w:rsid w:val="004A31A8"/>
    <w:rsid w:val="004A3934"/>
    <w:rsid w:val="004A3AC3"/>
    <w:rsid w:val="004A3EA9"/>
    <w:rsid w:val="004B3C91"/>
    <w:rsid w:val="004B6629"/>
    <w:rsid w:val="004C2541"/>
    <w:rsid w:val="004C7438"/>
    <w:rsid w:val="004C7BF4"/>
    <w:rsid w:val="004D0D4F"/>
    <w:rsid w:val="004D2325"/>
    <w:rsid w:val="004D69A2"/>
    <w:rsid w:val="004E04CF"/>
    <w:rsid w:val="004E091B"/>
    <w:rsid w:val="004E1766"/>
    <w:rsid w:val="004E324F"/>
    <w:rsid w:val="004E4759"/>
    <w:rsid w:val="004E59E6"/>
    <w:rsid w:val="004E6CE9"/>
    <w:rsid w:val="004F02D4"/>
    <w:rsid w:val="004F0DAC"/>
    <w:rsid w:val="004F33C6"/>
    <w:rsid w:val="004F5A01"/>
    <w:rsid w:val="004F5D08"/>
    <w:rsid w:val="004F6202"/>
    <w:rsid w:val="00500B40"/>
    <w:rsid w:val="005011DB"/>
    <w:rsid w:val="00503A77"/>
    <w:rsid w:val="00504957"/>
    <w:rsid w:val="00505B23"/>
    <w:rsid w:val="005107F2"/>
    <w:rsid w:val="00512732"/>
    <w:rsid w:val="00513A53"/>
    <w:rsid w:val="00515639"/>
    <w:rsid w:val="0052283C"/>
    <w:rsid w:val="0052519C"/>
    <w:rsid w:val="00525AA7"/>
    <w:rsid w:val="00531A8B"/>
    <w:rsid w:val="0053640B"/>
    <w:rsid w:val="00536A98"/>
    <w:rsid w:val="00537618"/>
    <w:rsid w:val="00541BD6"/>
    <w:rsid w:val="00545A7B"/>
    <w:rsid w:val="005464E8"/>
    <w:rsid w:val="00550258"/>
    <w:rsid w:val="00551F35"/>
    <w:rsid w:val="00552074"/>
    <w:rsid w:val="005545E8"/>
    <w:rsid w:val="00557468"/>
    <w:rsid w:val="00561535"/>
    <w:rsid w:val="00561C6F"/>
    <w:rsid w:val="00567F58"/>
    <w:rsid w:val="00571455"/>
    <w:rsid w:val="00577E75"/>
    <w:rsid w:val="00581C06"/>
    <w:rsid w:val="00584E61"/>
    <w:rsid w:val="0058576C"/>
    <w:rsid w:val="00586092"/>
    <w:rsid w:val="0059100F"/>
    <w:rsid w:val="005938E7"/>
    <w:rsid w:val="00594FA8"/>
    <w:rsid w:val="00595DF4"/>
    <w:rsid w:val="00595E91"/>
    <w:rsid w:val="005A0379"/>
    <w:rsid w:val="005A1C9C"/>
    <w:rsid w:val="005A3627"/>
    <w:rsid w:val="005A5C9A"/>
    <w:rsid w:val="005B1402"/>
    <w:rsid w:val="005B1601"/>
    <w:rsid w:val="005B6534"/>
    <w:rsid w:val="005C015F"/>
    <w:rsid w:val="005C41BB"/>
    <w:rsid w:val="005C5CE2"/>
    <w:rsid w:val="005D400D"/>
    <w:rsid w:val="005D5007"/>
    <w:rsid w:val="005D75B8"/>
    <w:rsid w:val="005E0099"/>
    <w:rsid w:val="005E44FC"/>
    <w:rsid w:val="005E4DA8"/>
    <w:rsid w:val="005E54A3"/>
    <w:rsid w:val="005E7E90"/>
    <w:rsid w:val="005F091F"/>
    <w:rsid w:val="005F0B3E"/>
    <w:rsid w:val="005F0FFE"/>
    <w:rsid w:val="006053CB"/>
    <w:rsid w:val="006132F5"/>
    <w:rsid w:val="006134AA"/>
    <w:rsid w:val="00613C88"/>
    <w:rsid w:val="006159DB"/>
    <w:rsid w:val="00621002"/>
    <w:rsid w:val="00621234"/>
    <w:rsid w:val="00622BBB"/>
    <w:rsid w:val="00624F20"/>
    <w:rsid w:val="00625C86"/>
    <w:rsid w:val="00627C6E"/>
    <w:rsid w:val="00635A83"/>
    <w:rsid w:val="006364C7"/>
    <w:rsid w:val="0063662E"/>
    <w:rsid w:val="00636CA1"/>
    <w:rsid w:val="00636EC5"/>
    <w:rsid w:val="00642A93"/>
    <w:rsid w:val="00644436"/>
    <w:rsid w:val="00644C25"/>
    <w:rsid w:val="00647448"/>
    <w:rsid w:val="006477E1"/>
    <w:rsid w:val="00661F2E"/>
    <w:rsid w:val="00663329"/>
    <w:rsid w:val="00663A38"/>
    <w:rsid w:val="00665A85"/>
    <w:rsid w:val="0067009C"/>
    <w:rsid w:val="006703FD"/>
    <w:rsid w:val="00670571"/>
    <w:rsid w:val="006717E1"/>
    <w:rsid w:val="00675EF3"/>
    <w:rsid w:val="006768F2"/>
    <w:rsid w:val="00680E1B"/>
    <w:rsid w:val="00685D7E"/>
    <w:rsid w:val="00685F79"/>
    <w:rsid w:val="00692ED2"/>
    <w:rsid w:val="006939AC"/>
    <w:rsid w:val="00693FB4"/>
    <w:rsid w:val="006A1F3A"/>
    <w:rsid w:val="006A3C91"/>
    <w:rsid w:val="006A4CC9"/>
    <w:rsid w:val="006A607A"/>
    <w:rsid w:val="006B6B57"/>
    <w:rsid w:val="006B6D04"/>
    <w:rsid w:val="006C021A"/>
    <w:rsid w:val="006C2A0A"/>
    <w:rsid w:val="006C3972"/>
    <w:rsid w:val="006C42BD"/>
    <w:rsid w:val="006C4D2C"/>
    <w:rsid w:val="006C63B5"/>
    <w:rsid w:val="006C6E7F"/>
    <w:rsid w:val="006C7F02"/>
    <w:rsid w:val="006D0953"/>
    <w:rsid w:val="006D21EE"/>
    <w:rsid w:val="006D42EA"/>
    <w:rsid w:val="006D5B73"/>
    <w:rsid w:val="006D6587"/>
    <w:rsid w:val="006E09A8"/>
    <w:rsid w:val="006E4549"/>
    <w:rsid w:val="006E550B"/>
    <w:rsid w:val="006E7B76"/>
    <w:rsid w:val="006F1DE3"/>
    <w:rsid w:val="006F287E"/>
    <w:rsid w:val="006F3E99"/>
    <w:rsid w:val="006F788F"/>
    <w:rsid w:val="00703875"/>
    <w:rsid w:val="00704710"/>
    <w:rsid w:val="0070665F"/>
    <w:rsid w:val="00707480"/>
    <w:rsid w:val="00707D94"/>
    <w:rsid w:val="007118E3"/>
    <w:rsid w:val="00712882"/>
    <w:rsid w:val="007202A5"/>
    <w:rsid w:val="007226BF"/>
    <w:rsid w:val="007261CD"/>
    <w:rsid w:val="00727444"/>
    <w:rsid w:val="00727855"/>
    <w:rsid w:val="00731148"/>
    <w:rsid w:val="007317D1"/>
    <w:rsid w:val="00733034"/>
    <w:rsid w:val="00735923"/>
    <w:rsid w:val="00735E1F"/>
    <w:rsid w:val="0074056A"/>
    <w:rsid w:val="00741BF0"/>
    <w:rsid w:val="00745672"/>
    <w:rsid w:val="007456E1"/>
    <w:rsid w:val="0074582E"/>
    <w:rsid w:val="00746BA5"/>
    <w:rsid w:val="00750EA4"/>
    <w:rsid w:val="007524DC"/>
    <w:rsid w:val="00752D94"/>
    <w:rsid w:val="00753C6D"/>
    <w:rsid w:val="0075482B"/>
    <w:rsid w:val="00757A0B"/>
    <w:rsid w:val="007618D8"/>
    <w:rsid w:val="00764380"/>
    <w:rsid w:val="007652D9"/>
    <w:rsid w:val="0076656B"/>
    <w:rsid w:val="007725C2"/>
    <w:rsid w:val="00781929"/>
    <w:rsid w:val="007821EF"/>
    <w:rsid w:val="00783140"/>
    <w:rsid w:val="0078486C"/>
    <w:rsid w:val="0078537E"/>
    <w:rsid w:val="00785DB2"/>
    <w:rsid w:val="00786134"/>
    <w:rsid w:val="007940B9"/>
    <w:rsid w:val="0079491E"/>
    <w:rsid w:val="007A719E"/>
    <w:rsid w:val="007B1F6B"/>
    <w:rsid w:val="007B2B2A"/>
    <w:rsid w:val="007B354C"/>
    <w:rsid w:val="007B748D"/>
    <w:rsid w:val="007C09B0"/>
    <w:rsid w:val="007C6C53"/>
    <w:rsid w:val="007D08FB"/>
    <w:rsid w:val="007D1521"/>
    <w:rsid w:val="007D281C"/>
    <w:rsid w:val="007D3E24"/>
    <w:rsid w:val="007D6108"/>
    <w:rsid w:val="007E1549"/>
    <w:rsid w:val="007E1D3A"/>
    <w:rsid w:val="007E52FD"/>
    <w:rsid w:val="007E67CD"/>
    <w:rsid w:val="007E7202"/>
    <w:rsid w:val="007E7E0A"/>
    <w:rsid w:val="007F6125"/>
    <w:rsid w:val="00802C2D"/>
    <w:rsid w:val="00806257"/>
    <w:rsid w:val="008079A8"/>
    <w:rsid w:val="00811D47"/>
    <w:rsid w:val="008163AC"/>
    <w:rsid w:val="00817D79"/>
    <w:rsid w:val="00820BF4"/>
    <w:rsid w:val="00822F9A"/>
    <w:rsid w:val="008243A2"/>
    <w:rsid w:val="00831BD6"/>
    <w:rsid w:val="00832AEB"/>
    <w:rsid w:val="00835665"/>
    <w:rsid w:val="00841896"/>
    <w:rsid w:val="0084239A"/>
    <w:rsid w:val="00845720"/>
    <w:rsid w:val="00846454"/>
    <w:rsid w:val="00846E34"/>
    <w:rsid w:val="00851EFE"/>
    <w:rsid w:val="00852EAD"/>
    <w:rsid w:val="00853583"/>
    <w:rsid w:val="00854A48"/>
    <w:rsid w:val="0085591C"/>
    <w:rsid w:val="00860A98"/>
    <w:rsid w:val="00863C50"/>
    <w:rsid w:val="00865230"/>
    <w:rsid w:val="00865720"/>
    <w:rsid w:val="00870FB5"/>
    <w:rsid w:val="00873C0B"/>
    <w:rsid w:val="00874F65"/>
    <w:rsid w:val="00876EE9"/>
    <w:rsid w:val="008814D1"/>
    <w:rsid w:val="00881D11"/>
    <w:rsid w:val="00883348"/>
    <w:rsid w:val="008844E6"/>
    <w:rsid w:val="00886F90"/>
    <w:rsid w:val="00892558"/>
    <w:rsid w:val="00892D14"/>
    <w:rsid w:val="008A00F3"/>
    <w:rsid w:val="008A267B"/>
    <w:rsid w:val="008A4036"/>
    <w:rsid w:val="008A6BE4"/>
    <w:rsid w:val="008B0ABC"/>
    <w:rsid w:val="008B14DB"/>
    <w:rsid w:val="008B28A9"/>
    <w:rsid w:val="008B6E84"/>
    <w:rsid w:val="008B75DD"/>
    <w:rsid w:val="008C030E"/>
    <w:rsid w:val="008C10E5"/>
    <w:rsid w:val="008C42C4"/>
    <w:rsid w:val="008C5DBD"/>
    <w:rsid w:val="008C6B18"/>
    <w:rsid w:val="008D2F9C"/>
    <w:rsid w:val="008D55B7"/>
    <w:rsid w:val="008E0B54"/>
    <w:rsid w:val="008E158F"/>
    <w:rsid w:val="008F0128"/>
    <w:rsid w:val="008F2506"/>
    <w:rsid w:val="008F4037"/>
    <w:rsid w:val="008F4A1F"/>
    <w:rsid w:val="008F4FF7"/>
    <w:rsid w:val="008F5CDE"/>
    <w:rsid w:val="008F63E9"/>
    <w:rsid w:val="008F7A56"/>
    <w:rsid w:val="0090379D"/>
    <w:rsid w:val="0090792B"/>
    <w:rsid w:val="009106D2"/>
    <w:rsid w:val="00911BFB"/>
    <w:rsid w:val="00913B1D"/>
    <w:rsid w:val="0091565C"/>
    <w:rsid w:val="00915AB3"/>
    <w:rsid w:val="00916420"/>
    <w:rsid w:val="0091713B"/>
    <w:rsid w:val="0091799F"/>
    <w:rsid w:val="00920466"/>
    <w:rsid w:val="00922668"/>
    <w:rsid w:val="00932C36"/>
    <w:rsid w:val="00934E58"/>
    <w:rsid w:val="0093543B"/>
    <w:rsid w:val="00946A12"/>
    <w:rsid w:val="009517A6"/>
    <w:rsid w:val="00953E34"/>
    <w:rsid w:val="00955A17"/>
    <w:rsid w:val="0095698E"/>
    <w:rsid w:val="00956C23"/>
    <w:rsid w:val="0096412F"/>
    <w:rsid w:val="00966996"/>
    <w:rsid w:val="00971580"/>
    <w:rsid w:val="009718B0"/>
    <w:rsid w:val="0097267A"/>
    <w:rsid w:val="00974534"/>
    <w:rsid w:val="009824FC"/>
    <w:rsid w:val="009866B5"/>
    <w:rsid w:val="00987A78"/>
    <w:rsid w:val="00992310"/>
    <w:rsid w:val="00992A74"/>
    <w:rsid w:val="00992B9F"/>
    <w:rsid w:val="00994201"/>
    <w:rsid w:val="009960C9"/>
    <w:rsid w:val="00996179"/>
    <w:rsid w:val="009A0527"/>
    <w:rsid w:val="009A129B"/>
    <w:rsid w:val="009A2B33"/>
    <w:rsid w:val="009A30A0"/>
    <w:rsid w:val="009A3AF3"/>
    <w:rsid w:val="009A6CA3"/>
    <w:rsid w:val="009B1FFB"/>
    <w:rsid w:val="009B449B"/>
    <w:rsid w:val="009B54A2"/>
    <w:rsid w:val="009B7252"/>
    <w:rsid w:val="009C0F1B"/>
    <w:rsid w:val="009C4BA5"/>
    <w:rsid w:val="009C693B"/>
    <w:rsid w:val="009C6B6E"/>
    <w:rsid w:val="009D1F49"/>
    <w:rsid w:val="009D2972"/>
    <w:rsid w:val="009D37FB"/>
    <w:rsid w:val="009D48C1"/>
    <w:rsid w:val="009D5CF8"/>
    <w:rsid w:val="009D6DBB"/>
    <w:rsid w:val="009E3135"/>
    <w:rsid w:val="009E5BBC"/>
    <w:rsid w:val="009E6CD3"/>
    <w:rsid w:val="009E6FC0"/>
    <w:rsid w:val="009E73CB"/>
    <w:rsid w:val="009F538D"/>
    <w:rsid w:val="009F57B8"/>
    <w:rsid w:val="00A01640"/>
    <w:rsid w:val="00A01B98"/>
    <w:rsid w:val="00A03A3A"/>
    <w:rsid w:val="00A12284"/>
    <w:rsid w:val="00A2099D"/>
    <w:rsid w:val="00A2179C"/>
    <w:rsid w:val="00A244BD"/>
    <w:rsid w:val="00A24692"/>
    <w:rsid w:val="00A27EF6"/>
    <w:rsid w:val="00A347E8"/>
    <w:rsid w:val="00A34FEF"/>
    <w:rsid w:val="00A4133B"/>
    <w:rsid w:val="00A41565"/>
    <w:rsid w:val="00A43DEE"/>
    <w:rsid w:val="00A45A8F"/>
    <w:rsid w:val="00A51869"/>
    <w:rsid w:val="00A51B9A"/>
    <w:rsid w:val="00A52269"/>
    <w:rsid w:val="00A53DDF"/>
    <w:rsid w:val="00A55652"/>
    <w:rsid w:val="00A558BA"/>
    <w:rsid w:val="00A55C58"/>
    <w:rsid w:val="00A63669"/>
    <w:rsid w:val="00A64A7A"/>
    <w:rsid w:val="00A737CE"/>
    <w:rsid w:val="00A81784"/>
    <w:rsid w:val="00A82579"/>
    <w:rsid w:val="00A83480"/>
    <w:rsid w:val="00A83EFE"/>
    <w:rsid w:val="00A84311"/>
    <w:rsid w:val="00A854F6"/>
    <w:rsid w:val="00A9069D"/>
    <w:rsid w:val="00A90F57"/>
    <w:rsid w:val="00A913DE"/>
    <w:rsid w:val="00A91FC5"/>
    <w:rsid w:val="00A92676"/>
    <w:rsid w:val="00A96C32"/>
    <w:rsid w:val="00A972A1"/>
    <w:rsid w:val="00AA03C8"/>
    <w:rsid w:val="00AA04E1"/>
    <w:rsid w:val="00AA098E"/>
    <w:rsid w:val="00AA0E8A"/>
    <w:rsid w:val="00AA0FE0"/>
    <w:rsid w:val="00AA3A70"/>
    <w:rsid w:val="00AA5FB7"/>
    <w:rsid w:val="00AB1B16"/>
    <w:rsid w:val="00AB5E3C"/>
    <w:rsid w:val="00AC0EEF"/>
    <w:rsid w:val="00AC161C"/>
    <w:rsid w:val="00AC1A03"/>
    <w:rsid w:val="00AC70AC"/>
    <w:rsid w:val="00AD13A5"/>
    <w:rsid w:val="00AE21EA"/>
    <w:rsid w:val="00AE277E"/>
    <w:rsid w:val="00AE3E4D"/>
    <w:rsid w:val="00AF0744"/>
    <w:rsid w:val="00AF4C99"/>
    <w:rsid w:val="00B0188D"/>
    <w:rsid w:val="00B01DD0"/>
    <w:rsid w:val="00B01DF6"/>
    <w:rsid w:val="00B02071"/>
    <w:rsid w:val="00B02721"/>
    <w:rsid w:val="00B07F7E"/>
    <w:rsid w:val="00B13D40"/>
    <w:rsid w:val="00B15520"/>
    <w:rsid w:val="00B15CC2"/>
    <w:rsid w:val="00B17B37"/>
    <w:rsid w:val="00B22C8C"/>
    <w:rsid w:val="00B25672"/>
    <w:rsid w:val="00B26E25"/>
    <w:rsid w:val="00B308D0"/>
    <w:rsid w:val="00B31E58"/>
    <w:rsid w:val="00B3583D"/>
    <w:rsid w:val="00B35993"/>
    <w:rsid w:val="00B36090"/>
    <w:rsid w:val="00B37FB4"/>
    <w:rsid w:val="00B40A69"/>
    <w:rsid w:val="00B426A7"/>
    <w:rsid w:val="00B42F86"/>
    <w:rsid w:val="00B506AF"/>
    <w:rsid w:val="00B51372"/>
    <w:rsid w:val="00B51BED"/>
    <w:rsid w:val="00B51D48"/>
    <w:rsid w:val="00B539B3"/>
    <w:rsid w:val="00B544D4"/>
    <w:rsid w:val="00B54E66"/>
    <w:rsid w:val="00B55AB0"/>
    <w:rsid w:val="00B65881"/>
    <w:rsid w:val="00B6614C"/>
    <w:rsid w:val="00B66E2C"/>
    <w:rsid w:val="00B67293"/>
    <w:rsid w:val="00B67430"/>
    <w:rsid w:val="00B70242"/>
    <w:rsid w:val="00B80D92"/>
    <w:rsid w:val="00B8484F"/>
    <w:rsid w:val="00B87138"/>
    <w:rsid w:val="00B90B49"/>
    <w:rsid w:val="00B933BA"/>
    <w:rsid w:val="00B95584"/>
    <w:rsid w:val="00B96EE3"/>
    <w:rsid w:val="00BA001C"/>
    <w:rsid w:val="00BA2B43"/>
    <w:rsid w:val="00BA2E0F"/>
    <w:rsid w:val="00BA3E18"/>
    <w:rsid w:val="00BA4766"/>
    <w:rsid w:val="00BA618F"/>
    <w:rsid w:val="00BA691B"/>
    <w:rsid w:val="00BB1F04"/>
    <w:rsid w:val="00BB48BD"/>
    <w:rsid w:val="00BB4C62"/>
    <w:rsid w:val="00BC186B"/>
    <w:rsid w:val="00BC3762"/>
    <w:rsid w:val="00BC7AD7"/>
    <w:rsid w:val="00BD2C4E"/>
    <w:rsid w:val="00BE0C2B"/>
    <w:rsid w:val="00BE1603"/>
    <w:rsid w:val="00BE3F1C"/>
    <w:rsid w:val="00BE45B3"/>
    <w:rsid w:val="00BE51CD"/>
    <w:rsid w:val="00BE6EEE"/>
    <w:rsid w:val="00BE789F"/>
    <w:rsid w:val="00BF0572"/>
    <w:rsid w:val="00BF1F04"/>
    <w:rsid w:val="00BF3161"/>
    <w:rsid w:val="00BF367F"/>
    <w:rsid w:val="00BF3835"/>
    <w:rsid w:val="00BF3ADC"/>
    <w:rsid w:val="00BF5C3D"/>
    <w:rsid w:val="00BF62DF"/>
    <w:rsid w:val="00C0031C"/>
    <w:rsid w:val="00C02829"/>
    <w:rsid w:val="00C06E4C"/>
    <w:rsid w:val="00C07AB1"/>
    <w:rsid w:val="00C12C15"/>
    <w:rsid w:val="00C133BD"/>
    <w:rsid w:val="00C15152"/>
    <w:rsid w:val="00C15D09"/>
    <w:rsid w:val="00C174DE"/>
    <w:rsid w:val="00C21BF0"/>
    <w:rsid w:val="00C21D40"/>
    <w:rsid w:val="00C242DA"/>
    <w:rsid w:val="00C33506"/>
    <w:rsid w:val="00C34AC8"/>
    <w:rsid w:val="00C36DD3"/>
    <w:rsid w:val="00C476B5"/>
    <w:rsid w:val="00C52673"/>
    <w:rsid w:val="00C5364F"/>
    <w:rsid w:val="00C53EC1"/>
    <w:rsid w:val="00C54804"/>
    <w:rsid w:val="00C5563A"/>
    <w:rsid w:val="00C6087C"/>
    <w:rsid w:val="00C640C0"/>
    <w:rsid w:val="00C6451F"/>
    <w:rsid w:val="00C645AD"/>
    <w:rsid w:val="00C709CE"/>
    <w:rsid w:val="00C70F2A"/>
    <w:rsid w:val="00C71A0E"/>
    <w:rsid w:val="00C72DFC"/>
    <w:rsid w:val="00C74ECB"/>
    <w:rsid w:val="00C75766"/>
    <w:rsid w:val="00C759CA"/>
    <w:rsid w:val="00C7670A"/>
    <w:rsid w:val="00C81DDA"/>
    <w:rsid w:val="00C82209"/>
    <w:rsid w:val="00C848D6"/>
    <w:rsid w:val="00C84D28"/>
    <w:rsid w:val="00C85246"/>
    <w:rsid w:val="00C85600"/>
    <w:rsid w:val="00C8725E"/>
    <w:rsid w:val="00C911A3"/>
    <w:rsid w:val="00C937D1"/>
    <w:rsid w:val="00C94634"/>
    <w:rsid w:val="00C94C6B"/>
    <w:rsid w:val="00CA3498"/>
    <w:rsid w:val="00CA4807"/>
    <w:rsid w:val="00CB0B98"/>
    <w:rsid w:val="00CB219D"/>
    <w:rsid w:val="00CB293A"/>
    <w:rsid w:val="00CB2B7D"/>
    <w:rsid w:val="00CB3992"/>
    <w:rsid w:val="00CB5359"/>
    <w:rsid w:val="00CB7906"/>
    <w:rsid w:val="00CB7BCF"/>
    <w:rsid w:val="00CC1494"/>
    <w:rsid w:val="00CC20B1"/>
    <w:rsid w:val="00CC614D"/>
    <w:rsid w:val="00CC7E06"/>
    <w:rsid w:val="00CD22F3"/>
    <w:rsid w:val="00CD2D8B"/>
    <w:rsid w:val="00CD6885"/>
    <w:rsid w:val="00CD6CC8"/>
    <w:rsid w:val="00CD6DC5"/>
    <w:rsid w:val="00CD7420"/>
    <w:rsid w:val="00CD7A8A"/>
    <w:rsid w:val="00CE119E"/>
    <w:rsid w:val="00CE5588"/>
    <w:rsid w:val="00CE7279"/>
    <w:rsid w:val="00CF09CE"/>
    <w:rsid w:val="00CF1CCD"/>
    <w:rsid w:val="00CF485A"/>
    <w:rsid w:val="00CF4C3C"/>
    <w:rsid w:val="00D03029"/>
    <w:rsid w:val="00D03DA7"/>
    <w:rsid w:val="00D04A7B"/>
    <w:rsid w:val="00D1061E"/>
    <w:rsid w:val="00D1380D"/>
    <w:rsid w:val="00D14B59"/>
    <w:rsid w:val="00D205F8"/>
    <w:rsid w:val="00D20858"/>
    <w:rsid w:val="00D219AB"/>
    <w:rsid w:val="00D21C6D"/>
    <w:rsid w:val="00D21CF2"/>
    <w:rsid w:val="00D235A3"/>
    <w:rsid w:val="00D24FEB"/>
    <w:rsid w:val="00D320F4"/>
    <w:rsid w:val="00D33639"/>
    <w:rsid w:val="00D34DBC"/>
    <w:rsid w:val="00D40463"/>
    <w:rsid w:val="00D450FE"/>
    <w:rsid w:val="00D46306"/>
    <w:rsid w:val="00D46E9F"/>
    <w:rsid w:val="00D519BA"/>
    <w:rsid w:val="00D5380B"/>
    <w:rsid w:val="00D601B3"/>
    <w:rsid w:val="00D60EA1"/>
    <w:rsid w:val="00D613E6"/>
    <w:rsid w:val="00D6194A"/>
    <w:rsid w:val="00D70C97"/>
    <w:rsid w:val="00D73332"/>
    <w:rsid w:val="00D733F2"/>
    <w:rsid w:val="00D83209"/>
    <w:rsid w:val="00D87040"/>
    <w:rsid w:val="00D91026"/>
    <w:rsid w:val="00D95C98"/>
    <w:rsid w:val="00D967AE"/>
    <w:rsid w:val="00D97DB3"/>
    <w:rsid w:val="00DA0C2C"/>
    <w:rsid w:val="00DA0CD7"/>
    <w:rsid w:val="00DB0E08"/>
    <w:rsid w:val="00DC445E"/>
    <w:rsid w:val="00DC781E"/>
    <w:rsid w:val="00DD1FEE"/>
    <w:rsid w:val="00DD5024"/>
    <w:rsid w:val="00DE39B9"/>
    <w:rsid w:val="00DE469A"/>
    <w:rsid w:val="00DE7100"/>
    <w:rsid w:val="00DE7C3A"/>
    <w:rsid w:val="00DF55E7"/>
    <w:rsid w:val="00DF654B"/>
    <w:rsid w:val="00DF72F9"/>
    <w:rsid w:val="00DF7E4F"/>
    <w:rsid w:val="00E02B75"/>
    <w:rsid w:val="00E03B1A"/>
    <w:rsid w:val="00E07EA8"/>
    <w:rsid w:val="00E108B9"/>
    <w:rsid w:val="00E12275"/>
    <w:rsid w:val="00E12F9E"/>
    <w:rsid w:val="00E15FD8"/>
    <w:rsid w:val="00E203F4"/>
    <w:rsid w:val="00E2078B"/>
    <w:rsid w:val="00E218BD"/>
    <w:rsid w:val="00E21920"/>
    <w:rsid w:val="00E21D05"/>
    <w:rsid w:val="00E279E6"/>
    <w:rsid w:val="00E27AC2"/>
    <w:rsid w:val="00E32058"/>
    <w:rsid w:val="00E32221"/>
    <w:rsid w:val="00E33D02"/>
    <w:rsid w:val="00E35B89"/>
    <w:rsid w:val="00E36FC8"/>
    <w:rsid w:val="00E404D6"/>
    <w:rsid w:val="00E42BFF"/>
    <w:rsid w:val="00E42CD9"/>
    <w:rsid w:val="00E4560A"/>
    <w:rsid w:val="00E53B9B"/>
    <w:rsid w:val="00E54EC9"/>
    <w:rsid w:val="00E61765"/>
    <w:rsid w:val="00E631F6"/>
    <w:rsid w:val="00E6508D"/>
    <w:rsid w:val="00E66BAD"/>
    <w:rsid w:val="00E71FA2"/>
    <w:rsid w:val="00E764EC"/>
    <w:rsid w:val="00E76974"/>
    <w:rsid w:val="00E81CAF"/>
    <w:rsid w:val="00E871D2"/>
    <w:rsid w:val="00E906A3"/>
    <w:rsid w:val="00E910A9"/>
    <w:rsid w:val="00E917A8"/>
    <w:rsid w:val="00E94324"/>
    <w:rsid w:val="00E95149"/>
    <w:rsid w:val="00E972DF"/>
    <w:rsid w:val="00E97EAB"/>
    <w:rsid w:val="00EA222A"/>
    <w:rsid w:val="00EA328C"/>
    <w:rsid w:val="00EA4C90"/>
    <w:rsid w:val="00EA4DDD"/>
    <w:rsid w:val="00EA58F7"/>
    <w:rsid w:val="00EA6FAC"/>
    <w:rsid w:val="00EA7280"/>
    <w:rsid w:val="00EB1AB7"/>
    <w:rsid w:val="00EB27DB"/>
    <w:rsid w:val="00EB40F5"/>
    <w:rsid w:val="00EB6125"/>
    <w:rsid w:val="00EC0C19"/>
    <w:rsid w:val="00EC1389"/>
    <w:rsid w:val="00EC2C83"/>
    <w:rsid w:val="00EC3120"/>
    <w:rsid w:val="00EC7DDA"/>
    <w:rsid w:val="00ED07F6"/>
    <w:rsid w:val="00ED4E4F"/>
    <w:rsid w:val="00EE19BB"/>
    <w:rsid w:val="00EE3C09"/>
    <w:rsid w:val="00EE42C0"/>
    <w:rsid w:val="00EE4B93"/>
    <w:rsid w:val="00EF5176"/>
    <w:rsid w:val="00EF6B11"/>
    <w:rsid w:val="00EF7F3A"/>
    <w:rsid w:val="00F02819"/>
    <w:rsid w:val="00F04BDF"/>
    <w:rsid w:val="00F14D8D"/>
    <w:rsid w:val="00F169DE"/>
    <w:rsid w:val="00F1730A"/>
    <w:rsid w:val="00F17616"/>
    <w:rsid w:val="00F2252A"/>
    <w:rsid w:val="00F22DE0"/>
    <w:rsid w:val="00F3082B"/>
    <w:rsid w:val="00F3196F"/>
    <w:rsid w:val="00F35C2A"/>
    <w:rsid w:val="00F361A7"/>
    <w:rsid w:val="00F36B35"/>
    <w:rsid w:val="00F402A4"/>
    <w:rsid w:val="00F40A29"/>
    <w:rsid w:val="00F4167F"/>
    <w:rsid w:val="00F544DB"/>
    <w:rsid w:val="00F54F85"/>
    <w:rsid w:val="00F6278C"/>
    <w:rsid w:val="00F667B3"/>
    <w:rsid w:val="00F70B57"/>
    <w:rsid w:val="00F720FF"/>
    <w:rsid w:val="00F746A6"/>
    <w:rsid w:val="00F8056F"/>
    <w:rsid w:val="00F826EF"/>
    <w:rsid w:val="00F91133"/>
    <w:rsid w:val="00F95B54"/>
    <w:rsid w:val="00FA0A48"/>
    <w:rsid w:val="00FA0D7B"/>
    <w:rsid w:val="00FA2F2C"/>
    <w:rsid w:val="00FA5E06"/>
    <w:rsid w:val="00FB087C"/>
    <w:rsid w:val="00FB0A6F"/>
    <w:rsid w:val="00FB2430"/>
    <w:rsid w:val="00FC05B6"/>
    <w:rsid w:val="00FD25C1"/>
    <w:rsid w:val="00FD27B9"/>
    <w:rsid w:val="00FD483A"/>
    <w:rsid w:val="00FD5207"/>
    <w:rsid w:val="00FD5A11"/>
    <w:rsid w:val="00FD75B0"/>
    <w:rsid w:val="00FE0CB4"/>
    <w:rsid w:val="00FE3262"/>
    <w:rsid w:val="00FE398B"/>
    <w:rsid w:val="00FE427F"/>
    <w:rsid w:val="00FF5C91"/>
    <w:rsid w:val="00FF6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24C33"/>
  <w15:docId w15:val="{296C4194-CFA7-438B-A114-501F7F81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372"/>
  </w:style>
  <w:style w:type="paragraph" w:styleId="Heading1">
    <w:name w:val="heading 1"/>
    <w:basedOn w:val="Normal"/>
    <w:next w:val="Normal"/>
    <w:link w:val="Heading1Char"/>
    <w:uiPriority w:val="9"/>
    <w:qFormat/>
    <w:rsid w:val="00B51372"/>
    <w:pPr>
      <w:keepNext/>
      <w:keepLines/>
      <w:spacing w:before="240" w:after="0"/>
      <w:outlineLvl w:val="0"/>
    </w:pPr>
    <w:rPr>
      <w:rFonts w:eastAsiaTheme="majorEastAsia"/>
      <w:sz w:val="28"/>
      <w:szCs w:val="28"/>
    </w:rPr>
  </w:style>
  <w:style w:type="paragraph" w:styleId="Heading2">
    <w:name w:val="heading 2"/>
    <w:basedOn w:val="Normal"/>
    <w:next w:val="Normal"/>
    <w:link w:val="Heading2Char"/>
    <w:uiPriority w:val="9"/>
    <w:unhideWhenUsed/>
    <w:qFormat/>
    <w:rsid w:val="00B51372"/>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51372"/>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372"/>
    <w:rPr>
      <w:rFonts w:eastAsiaTheme="majorEastAsia"/>
      <w:sz w:val="28"/>
      <w:szCs w:val="28"/>
    </w:rPr>
  </w:style>
  <w:style w:type="character" w:customStyle="1" w:styleId="Heading2Char">
    <w:name w:val="Heading 2 Char"/>
    <w:basedOn w:val="DefaultParagraphFont"/>
    <w:link w:val="Heading2"/>
    <w:uiPriority w:val="9"/>
    <w:rsid w:val="00B51372"/>
    <w:rPr>
      <w:rFonts w:eastAsiaTheme="majorEastAsia" w:cstheme="majorBidi"/>
      <w:b/>
      <w:szCs w:val="26"/>
    </w:rPr>
  </w:style>
  <w:style w:type="character" w:customStyle="1" w:styleId="Heading3Char">
    <w:name w:val="Heading 3 Char"/>
    <w:basedOn w:val="DefaultParagraphFont"/>
    <w:link w:val="Heading3"/>
    <w:uiPriority w:val="9"/>
    <w:rsid w:val="00B51372"/>
    <w:rPr>
      <w:rFonts w:eastAsiaTheme="majorEastAsia" w:cstheme="majorBidi"/>
    </w:rPr>
  </w:style>
  <w:style w:type="paragraph" w:styleId="TOCHeading">
    <w:name w:val="TOC Heading"/>
    <w:basedOn w:val="Heading1"/>
    <w:next w:val="Normal"/>
    <w:uiPriority w:val="39"/>
    <w:unhideWhenUsed/>
    <w:qFormat/>
    <w:rsid w:val="00B51372"/>
    <w:pPr>
      <w:outlineLvl w:val="9"/>
    </w:pPr>
  </w:style>
  <w:style w:type="paragraph" w:styleId="TOC1">
    <w:name w:val="toc 1"/>
    <w:basedOn w:val="Normal"/>
    <w:next w:val="Normal"/>
    <w:autoRedefine/>
    <w:uiPriority w:val="39"/>
    <w:unhideWhenUsed/>
    <w:rsid w:val="00B51372"/>
    <w:pPr>
      <w:spacing w:after="100"/>
    </w:pPr>
  </w:style>
  <w:style w:type="character" w:styleId="Hyperlink">
    <w:name w:val="Hyperlink"/>
    <w:basedOn w:val="DefaultParagraphFont"/>
    <w:uiPriority w:val="99"/>
    <w:unhideWhenUsed/>
    <w:rsid w:val="00B51372"/>
    <w:rPr>
      <w:color w:val="0563C1" w:themeColor="hyperlink"/>
      <w:u w:val="single"/>
    </w:rPr>
  </w:style>
  <w:style w:type="paragraph" w:styleId="Header">
    <w:name w:val="header"/>
    <w:basedOn w:val="Normal"/>
    <w:link w:val="HeaderChar"/>
    <w:uiPriority w:val="99"/>
    <w:unhideWhenUsed/>
    <w:rsid w:val="00B51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72"/>
  </w:style>
  <w:style w:type="paragraph" w:styleId="Footer">
    <w:name w:val="footer"/>
    <w:basedOn w:val="Normal"/>
    <w:link w:val="FooterChar"/>
    <w:uiPriority w:val="99"/>
    <w:unhideWhenUsed/>
    <w:rsid w:val="00B51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72"/>
  </w:style>
  <w:style w:type="paragraph" w:styleId="TOC2">
    <w:name w:val="toc 2"/>
    <w:basedOn w:val="Normal"/>
    <w:next w:val="Normal"/>
    <w:autoRedefine/>
    <w:uiPriority w:val="39"/>
    <w:unhideWhenUsed/>
    <w:rsid w:val="00B51372"/>
    <w:pPr>
      <w:spacing w:after="100"/>
      <w:ind w:left="240"/>
    </w:pPr>
  </w:style>
  <w:style w:type="paragraph" w:customStyle="1" w:styleId="EndNoteBibliographyTitle">
    <w:name w:val="EndNote Bibliography Title"/>
    <w:basedOn w:val="Normal"/>
    <w:link w:val="EndNoteBibliographyTitleChar"/>
    <w:rsid w:val="00B51372"/>
    <w:pPr>
      <w:spacing w:after="0"/>
      <w:jc w:val="center"/>
    </w:pPr>
    <w:rPr>
      <w:noProof/>
    </w:rPr>
  </w:style>
  <w:style w:type="character" w:customStyle="1" w:styleId="EndNoteBibliographyTitleChar">
    <w:name w:val="EndNote Bibliography Title Char"/>
    <w:basedOn w:val="DefaultParagraphFont"/>
    <w:link w:val="EndNoteBibliographyTitle"/>
    <w:rsid w:val="00B51372"/>
    <w:rPr>
      <w:noProof/>
    </w:rPr>
  </w:style>
  <w:style w:type="paragraph" w:customStyle="1" w:styleId="EndNoteBibliography">
    <w:name w:val="EndNote Bibliography"/>
    <w:basedOn w:val="Normal"/>
    <w:link w:val="EndNoteBibliographyChar"/>
    <w:rsid w:val="00B51372"/>
    <w:pPr>
      <w:spacing w:line="240" w:lineRule="auto"/>
    </w:pPr>
    <w:rPr>
      <w:noProof/>
    </w:rPr>
  </w:style>
  <w:style w:type="character" w:customStyle="1" w:styleId="EndNoteBibliographyChar">
    <w:name w:val="EndNote Bibliography Char"/>
    <w:basedOn w:val="DefaultParagraphFont"/>
    <w:link w:val="EndNoteBibliography"/>
    <w:rsid w:val="00B51372"/>
    <w:rPr>
      <w:noProof/>
    </w:rPr>
  </w:style>
  <w:style w:type="table" w:customStyle="1" w:styleId="PlainTable21">
    <w:name w:val="Plain Table 21"/>
    <w:basedOn w:val="TableNormal"/>
    <w:uiPriority w:val="42"/>
    <w:rsid w:val="00B513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B51372"/>
    <w:pPr>
      <w:ind w:left="720"/>
      <w:contextualSpacing/>
    </w:pPr>
  </w:style>
  <w:style w:type="character" w:customStyle="1" w:styleId="BalloonTextChar">
    <w:name w:val="Balloon Text Char"/>
    <w:basedOn w:val="DefaultParagraphFont"/>
    <w:link w:val="BalloonText"/>
    <w:uiPriority w:val="99"/>
    <w:semiHidden/>
    <w:rsid w:val="00B51372"/>
    <w:rPr>
      <w:rFonts w:ascii="Lucida Grande" w:hAnsi="Lucida Grande"/>
      <w:sz w:val="18"/>
      <w:szCs w:val="18"/>
    </w:rPr>
  </w:style>
  <w:style w:type="paragraph" w:styleId="BalloonText">
    <w:name w:val="Balloon Text"/>
    <w:basedOn w:val="Normal"/>
    <w:link w:val="BalloonTextChar"/>
    <w:uiPriority w:val="99"/>
    <w:semiHidden/>
    <w:unhideWhenUsed/>
    <w:rsid w:val="00B51372"/>
    <w:pPr>
      <w:spacing w:after="0" w:line="240" w:lineRule="auto"/>
    </w:pPr>
    <w:rPr>
      <w:rFonts w:ascii="Lucida Grande" w:hAnsi="Lucida Grande"/>
      <w:sz w:val="18"/>
      <w:szCs w:val="18"/>
    </w:rPr>
  </w:style>
  <w:style w:type="paragraph" w:styleId="TOC3">
    <w:name w:val="toc 3"/>
    <w:basedOn w:val="Normal"/>
    <w:next w:val="Normal"/>
    <w:autoRedefine/>
    <w:uiPriority w:val="39"/>
    <w:unhideWhenUsed/>
    <w:rsid w:val="00B51372"/>
    <w:pPr>
      <w:spacing w:after="100"/>
      <w:ind w:left="480"/>
    </w:pPr>
  </w:style>
  <w:style w:type="paragraph" w:styleId="NoSpacing">
    <w:name w:val="No Spacing"/>
    <w:uiPriority w:val="1"/>
    <w:qFormat/>
    <w:rsid w:val="00B51372"/>
    <w:pPr>
      <w:spacing w:after="0" w:line="240" w:lineRule="auto"/>
    </w:pPr>
  </w:style>
  <w:style w:type="paragraph" w:styleId="HTMLPreformatted">
    <w:name w:val="HTML Preformatted"/>
    <w:basedOn w:val="Normal"/>
    <w:link w:val="HTMLPreformattedChar"/>
    <w:uiPriority w:val="99"/>
    <w:unhideWhenUsed/>
    <w:rsid w:val="00B5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1372"/>
    <w:rPr>
      <w:rFonts w:ascii="Courier New" w:eastAsia="Times New Roman" w:hAnsi="Courier New" w:cs="Courier New"/>
      <w:sz w:val="20"/>
      <w:szCs w:val="20"/>
    </w:rPr>
  </w:style>
  <w:style w:type="character" w:customStyle="1" w:styleId="gnkrckgcgsb">
    <w:name w:val="gnkrckgcgsb"/>
    <w:basedOn w:val="DefaultParagraphFont"/>
    <w:rsid w:val="00B51372"/>
  </w:style>
  <w:style w:type="table" w:customStyle="1" w:styleId="LightShading1">
    <w:name w:val="Light Shading1"/>
    <w:basedOn w:val="TableNormal"/>
    <w:uiPriority w:val="60"/>
    <w:rsid w:val="00B51372"/>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ln">
    <w:name w:val="pln"/>
    <w:basedOn w:val="DefaultParagraphFont"/>
    <w:rsid w:val="00B51372"/>
  </w:style>
  <w:style w:type="character" w:customStyle="1" w:styleId="pun">
    <w:name w:val="pun"/>
    <w:basedOn w:val="DefaultParagraphFont"/>
    <w:rsid w:val="00B51372"/>
  </w:style>
  <w:style w:type="character" w:customStyle="1" w:styleId="str">
    <w:name w:val="str"/>
    <w:basedOn w:val="DefaultParagraphFont"/>
    <w:rsid w:val="00B51372"/>
  </w:style>
  <w:style w:type="character" w:customStyle="1" w:styleId="gnkrckgcmsb">
    <w:name w:val="gnkrckgcmsb"/>
    <w:basedOn w:val="DefaultParagraphFont"/>
    <w:rsid w:val="00B51372"/>
  </w:style>
  <w:style w:type="character" w:styleId="HTMLCode">
    <w:name w:val="HTML Code"/>
    <w:basedOn w:val="DefaultParagraphFont"/>
    <w:uiPriority w:val="99"/>
    <w:semiHidden/>
    <w:unhideWhenUsed/>
    <w:rsid w:val="00B51372"/>
    <w:rPr>
      <w:rFonts w:ascii="Courier New" w:eastAsia="Times New Roman" w:hAnsi="Courier New" w:cs="Courier New"/>
      <w:sz w:val="20"/>
      <w:szCs w:val="20"/>
    </w:rPr>
  </w:style>
  <w:style w:type="character" w:customStyle="1" w:styleId="CommentTextChar">
    <w:name w:val="Comment Text Char"/>
    <w:basedOn w:val="DefaultParagraphFont"/>
    <w:link w:val="CommentText"/>
    <w:uiPriority w:val="99"/>
    <w:semiHidden/>
    <w:rsid w:val="00B51372"/>
    <w:rPr>
      <w:sz w:val="20"/>
      <w:szCs w:val="20"/>
    </w:rPr>
  </w:style>
  <w:style w:type="paragraph" w:styleId="CommentText">
    <w:name w:val="annotation text"/>
    <w:basedOn w:val="Normal"/>
    <w:link w:val="CommentTextChar"/>
    <w:uiPriority w:val="99"/>
    <w:semiHidden/>
    <w:unhideWhenUsed/>
    <w:rsid w:val="00B51372"/>
    <w:pPr>
      <w:spacing w:line="240" w:lineRule="auto"/>
    </w:pPr>
    <w:rPr>
      <w:sz w:val="20"/>
      <w:szCs w:val="20"/>
    </w:rPr>
  </w:style>
  <w:style w:type="character" w:customStyle="1" w:styleId="CommentSubjectChar">
    <w:name w:val="Comment Subject Char"/>
    <w:basedOn w:val="CommentTextChar"/>
    <w:link w:val="CommentSubject"/>
    <w:uiPriority w:val="99"/>
    <w:semiHidden/>
    <w:rsid w:val="00B51372"/>
    <w:rPr>
      <w:b/>
      <w:bCs/>
      <w:sz w:val="20"/>
      <w:szCs w:val="20"/>
    </w:rPr>
  </w:style>
  <w:style w:type="paragraph" w:styleId="CommentSubject">
    <w:name w:val="annotation subject"/>
    <w:basedOn w:val="CommentText"/>
    <w:next w:val="CommentText"/>
    <w:link w:val="CommentSubjectChar"/>
    <w:uiPriority w:val="99"/>
    <w:semiHidden/>
    <w:unhideWhenUsed/>
    <w:rsid w:val="00B51372"/>
    <w:rPr>
      <w:b/>
      <w:bCs/>
    </w:rPr>
  </w:style>
  <w:style w:type="character" w:customStyle="1" w:styleId="author">
    <w:name w:val="author"/>
    <w:basedOn w:val="DefaultParagraphFont"/>
    <w:rsid w:val="00B51372"/>
  </w:style>
  <w:style w:type="character" w:customStyle="1" w:styleId="pubdate">
    <w:name w:val="pubdate"/>
    <w:basedOn w:val="DefaultParagraphFont"/>
    <w:rsid w:val="00B51372"/>
  </w:style>
  <w:style w:type="character" w:customStyle="1" w:styleId="Title1">
    <w:name w:val="Title1"/>
    <w:basedOn w:val="DefaultParagraphFont"/>
    <w:rsid w:val="00B51372"/>
  </w:style>
  <w:style w:type="character" w:customStyle="1" w:styleId="publisher">
    <w:name w:val="publisher"/>
    <w:basedOn w:val="DefaultParagraphFont"/>
    <w:rsid w:val="00B51372"/>
  </w:style>
  <w:style w:type="character" w:customStyle="1" w:styleId="id">
    <w:name w:val="id"/>
    <w:basedOn w:val="DefaultParagraphFont"/>
    <w:rsid w:val="00B51372"/>
  </w:style>
  <w:style w:type="character" w:styleId="LineNumber">
    <w:name w:val="line number"/>
    <w:basedOn w:val="DefaultParagraphFont"/>
    <w:uiPriority w:val="99"/>
    <w:semiHidden/>
    <w:unhideWhenUsed/>
    <w:rsid w:val="00B66E2C"/>
  </w:style>
  <w:style w:type="table" w:styleId="TableGrid">
    <w:name w:val="Table Grid"/>
    <w:basedOn w:val="TableNormal"/>
    <w:uiPriority w:val="39"/>
    <w:rsid w:val="009C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2">
    <w:name w:val="Plain Table 22"/>
    <w:basedOn w:val="TableNormal"/>
    <w:uiPriority w:val="42"/>
    <w:rsid w:val="0053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2E596D"/>
    <w:rPr>
      <w:sz w:val="16"/>
      <w:szCs w:val="16"/>
    </w:rPr>
  </w:style>
  <w:style w:type="character" w:customStyle="1" w:styleId="st">
    <w:name w:val="st"/>
    <w:basedOn w:val="DefaultParagraphFont"/>
    <w:rsid w:val="00C72DFC"/>
  </w:style>
  <w:style w:type="character" w:styleId="Emphasis">
    <w:name w:val="Emphasis"/>
    <w:basedOn w:val="DefaultParagraphFont"/>
    <w:uiPriority w:val="20"/>
    <w:qFormat/>
    <w:rsid w:val="00C72D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5502">
      <w:bodyDiv w:val="1"/>
      <w:marLeft w:val="0"/>
      <w:marRight w:val="0"/>
      <w:marTop w:val="0"/>
      <w:marBottom w:val="0"/>
      <w:divBdr>
        <w:top w:val="none" w:sz="0" w:space="0" w:color="auto"/>
        <w:left w:val="none" w:sz="0" w:space="0" w:color="auto"/>
        <w:bottom w:val="none" w:sz="0" w:space="0" w:color="auto"/>
        <w:right w:val="none" w:sz="0" w:space="0" w:color="auto"/>
      </w:divBdr>
    </w:div>
    <w:div w:id="12391488">
      <w:bodyDiv w:val="1"/>
      <w:marLeft w:val="0"/>
      <w:marRight w:val="0"/>
      <w:marTop w:val="0"/>
      <w:marBottom w:val="0"/>
      <w:divBdr>
        <w:top w:val="none" w:sz="0" w:space="0" w:color="auto"/>
        <w:left w:val="none" w:sz="0" w:space="0" w:color="auto"/>
        <w:bottom w:val="none" w:sz="0" w:space="0" w:color="auto"/>
        <w:right w:val="none" w:sz="0" w:space="0" w:color="auto"/>
      </w:divBdr>
    </w:div>
    <w:div w:id="28802031">
      <w:bodyDiv w:val="1"/>
      <w:marLeft w:val="0"/>
      <w:marRight w:val="0"/>
      <w:marTop w:val="0"/>
      <w:marBottom w:val="0"/>
      <w:divBdr>
        <w:top w:val="none" w:sz="0" w:space="0" w:color="auto"/>
        <w:left w:val="none" w:sz="0" w:space="0" w:color="auto"/>
        <w:bottom w:val="none" w:sz="0" w:space="0" w:color="auto"/>
        <w:right w:val="none" w:sz="0" w:space="0" w:color="auto"/>
      </w:divBdr>
    </w:div>
    <w:div w:id="29302223">
      <w:bodyDiv w:val="1"/>
      <w:marLeft w:val="0"/>
      <w:marRight w:val="0"/>
      <w:marTop w:val="0"/>
      <w:marBottom w:val="0"/>
      <w:divBdr>
        <w:top w:val="none" w:sz="0" w:space="0" w:color="auto"/>
        <w:left w:val="none" w:sz="0" w:space="0" w:color="auto"/>
        <w:bottom w:val="none" w:sz="0" w:space="0" w:color="auto"/>
        <w:right w:val="none" w:sz="0" w:space="0" w:color="auto"/>
      </w:divBdr>
      <w:divsChild>
        <w:div w:id="2077703119">
          <w:marLeft w:val="0"/>
          <w:marRight w:val="0"/>
          <w:marTop w:val="0"/>
          <w:marBottom w:val="0"/>
          <w:divBdr>
            <w:top w:val="none" w:sz="0" w:space="0" w:color="auto"/>
            <w:left w:val="none" w:sz="0" w:space="0" w:color="auto"/>
            <w:bottom w:val="none" w:sz="0" w:space="0" w:color="auto"/>
            <w:right w:val="none" w:sz="0" w:space="0" w:color="auto"/>
          </w:divBdr>
        </w:div>
        <w:div w:id="52586958">
          <w:marLeft w:val="0"/>
          <w:marRight w:val="0"/>
          <w:marTop w:val="0"/>
          <w:marBottom w:val="0"/>
          <w:divBdr>
            <w:top w:val="none" w:sz="0" w:space="0" w:color="auto"/>
            <w:left w:val="none" w:sz="0" w:space="0" w:color="auto"/>
            <w:bottom w:val="none" w:sz="0" w:space="0" w:color="auto"/>
            <w:right w:val="none" w:sz="0" w:space="0" w:color="auto"/>
          </w:divBdr>
        </w:div>
        <w:div w:id="992759716">
          <w:marLeft w:val="0"/>
          <w:marRight w:val="0"/>
          <w:marTop w:val="0"/>
          <w:marBottom w:val="0"/>
          <w:divBdr>
            <w:top w:val="none" w:sz="0" w:space="0" w:color="auto"/>
            <w:left w:val="none" w:sz="0" w:space="0" w:color="auto"/>
            <w:bottom w:val="none" w:sz="0" w:space="0" w:color="auto"/>
            <w:right w:val="none" w:sz="0" w:space="0" w:color="auto"/>
          </w:divBdr>
        </w:div>
        <w:div w:id="1617830899">
          <w:marLeft w:val="0"/>
          <w:marRight w:val="0"/>
          <w:marTop w:val="0"/>
          <w:marBottom w:val="0"/>
          <w:divBdr>
            <w:top w:val="none" w:sz="0" w:space="0" w:color="auto"/>
            <w:left w:val="none" w:sz="0" w:space="0" w:color="auto"/>
            <w:bottom w:val="none" w:sz="0" w:space="0" w:color="auto"/>
            <w:right w:val="none" w:sz="0" w:space="0" w:color="auto"/>
          </w:divBdr>
        </w:div>
        <w:div w:id="752550861">
          <w:marLeft w:val="0"/>
          <w:marRight w:val="0"/>
          <w:marTop w:val="0"/>
          <w:marBottom w:val="0"/>
          <w:divBdr>
            <w:top w:val="none" w:sz="0" w:space="0" w:color="auto"/>
            <w:left w:val="none" w:sz="0" w:space="0" w:color="auto"/>
            <w:bottom w:val="none" w:sz="0" w:space="0" w:color="auto"/>
            <w:right w:val="none" w:sz="0" w:space="0" w:color="auto"/>
          </w:divBdr>
        </w:div>
        <w:div w:id="1743329794">
          <w:marLeft w:val="0"/>
          <w:marRight w:val="0"/>
          <w:marTop w:val="0"/>
          <w:marBottom w:val="0"/>
          <w:divBdr>
            <w:top w:val="none" w:sz="0" w:space="0" w:color="auto"/>
            <w:left w:val="none" w:sz="0" w:space="0" w:color="auto"/>
            <w:bottom w:val="none" w:sz="0" w:space="0" w:color="auto"/>
            <w:right w:val="none" w:sz="0" w:space="0" w:color="auto"/>
          </w:divBdr>
        </w:div>
        <w:div w:id="1551261878">
          <w:marLeft w:val="0"/>
          <w:marRight w:val="0"/>
          <w:marTop w:val="0"/>
          <w:marBottom w:val="0"/>
          <w:divBdr>
            <w:top w:val="none" w:sz="0" w:space="0" w:color="auto"/>
            <w:left w:val="none" w:sz="0" w:space="0" w:color="auto"/>
            <w:bottom w:val="none" w:sz="0" w:space="0" w:color="auto"/>
            <w:right w:val="none" w:sz="0" w:space="0" w:color="auto"/>
          </w:divBdr>
        </w:div>
        <w:div w:id="1288780603">
          <w:marLeft w:val="0"/>
          <w:marRight w:val="0"/>
          <w:marTop w:val="0"/>
          <w:marBottom w:val="0"/>
          <w:divBdr>
            <w:top w:val="none" w:sz="0" w:space="0" w:color="auto"/>
            <w:left w:val="none" w:sz="0" w:space="0" w:color="auto"/>
            <w:bottom w:val="none" w:sz="0" w:space="0" w:color="auto"/>
            <w:right w:val="none" w:sz="0" w:space="0" w:color="auto"/>
          </w:divBdr>
        </w:div>
        <w:div w:id="1351637504">
          <w:marLeft w:val="0"/>
          <w:marRight w:val="0"/>
          <w:marTop w:val="0"/>
          <w:marBottom w:val="0"/>
          <w:divBdr>
            <w:top w:val="none" w:sz="0" w:space="0" w:color="auto"/>
            <w:left w:val="none" w:sz="0" w:space="0" w:color="auto"/>
            <w:bottom w:val="none" w:sz="0" w:space="0" w:color="auto"/>
            <w:right w:val="none" w:sz="0" w:space="0" w:color="auto"/>
          </w:divBdr>
        </w:div>
        <w:div w:id="1486437215">
          <w:marLeft w:val="0"/>
          <w:marRight w:val="0"/>
          <w:marTop w:val="0"/>
          <w:marBottom w:val="0"/>
          <w:divBdr>
            <w:top w:val="none" w:sz="0" w:space="0" w:color="auto"/>
            <w:left w:val="none" w:sz="0" w:space="0" w:color="auto"/>
            <w:bottom w:val="none" w:sz="0" w:space="0" w:color="auto"/>
            <w:right w:val="none" w:sz="0" w:space="0" w:color="auto"/>
          </w:divBdr>
        </w:div>
        <w:div w:id="896168464">
          <w:marLeft w:val="0"/>
          <w:marRight w:val="0"/>
          <w:marTop w:val="0"/>
          <w:marBottom w:val="0"/>
          <w:divBdr>
            <w:top w:val="none" w:sz="0" w:space="0" w:color="auto"/>
            <w:left w:val="none" w:sz="0" w:space="0" w:color="auto"/>
            <w:bottom w:val="none" w:sz="0" w:space="0" w:color="auto"/>
            <w:right w:val="none" w:sz="0" w:space="0" w:color="auto"/>
          </w:divBdr>
        </w:div>
        <w:div w:id="153838821">
          <w:marLeft w:val="0"/>
          <w:marRight w:val="0"/>
          <w:marTop w:val="0"/>
          <w:marBottom w:val="0"/>
          <w:divBdr>
            <w:top w:val="none" w:sz="0" w:space="0" w:color="auto"/>
            <w:left w:val="none" w:sz="0" w:space="0" w:color="auto"/>
            <w:bottom w:val="none" w:sz="0" w:space="0" w:color="auto"/>
            <w:right w:val="none" w:sz="0" w:space="0" w:color="auto"/>
          </w:divBdr>
        </w:div>
        <w:div w:id="1465151758">
          <w:marLeft w:val="0"/>
          <w:marRight w:val="0"/>
          <w:marTop w:val="0"/>
          <w:marBottom w:val="0"/>
          <w:divBdr>
            <w:top w:val="none" w:sz="0" w:space="0" w:color="auto"/>
            <w:left w:val="none" w:sz="0" w:space="0" w:color="auto"/>
            <w:bottom w:val="none" w:sz="0" w:space="0" w:color="auto"/>
            <w:right w:val="none" w:sz="0" w:space="0" w:color="auto"/>
          </w:divBdr>
        </w:div>
        <w:div w:id="1069573744">
          <w:marLeft w:val="0"/>
          <w:marRight w:val="0"/>
          <w:marTop w:val="0"/>
          <w:marBottom w:val="0"/>
          <w:divBdr>
            <w:top w:val="none" w:sz="0" w:space="0" w:color="auto"/>
            <w:left w:val="none" w:sz="0" w:space="0" w:color="auto"/>
            <w:bottom w:val="none" w:sz="0" w:space="0" w:color="auto"/>
            <w:right w:val="none" w:sz="0" w:space="0" w:color="auto"/>
          </w:divBdr>
        </w:div>
        <w:div w:id="2009748141">
          <w:marLeft w:val="0"/>
          <w:marRight w:val="0"/>
          <w:marTop w:val="0"/>
          <w:marBottom w:val="0"/>
          <w:divBdr>
            <w:top w:val="none" w:sz="0" w:space="0" w:color="auto"/>
            <w:left w:val="none" w:sz="0" w:space="0" w:color="auto"/>
            <w:bottom w:val="none" w:sz="0" w:space="0" w:color="auto"/>
            <w:right w:val="none" w:sz="0" w:space="0" w:color="auto"/>
          </w:divBdr>
        </w:div>
        <w:div w:id="1171724566">
          <w:marLeft w:val="0"/>
          <w:marRight w:val="0"/>
          <w:marTop w:val="0"/>
          <w:marBottom w:val="0"/>
          <w:divBdr>
            <w:top w:val="none" w:sz="0" w:space="0" w:color="auto"/>
            <w:left w:val="none" w:sz="0" w:space="0" w:color="auto"/>
            <w:bottom w:val="none" w:sz="0" w:space="0" w:color="auto"/>
            <w:right w:val="none" w:sz="0" w:space="0" w:color="auto"/>
          </w:divBdr>
        </w:div>
        <w:div w:id="16662426">
          <w:marLeft w:val="0"/>
          <w:marRight w:val="0"/>
          <w:marTop w:val="0"/>
          <w:marBottom w:val="0"/>
          <w:divBdr>
            <w:top w:val="none" w:sz="0" w:space="0" w:color="auto"/>
            <w:left w:val="none" w:sz="0" w:space="0" w:color="auto"/>
            <w:bottom w:val="none" w:sz="0" w:space="0" w:color="auto"/>
            <w:right w:val="none" w:sz="0" w:space="0" w:color="auto"/>
          </w:divBdr>
        </w:div>
        <w:div w:id="536504010">
          <w:marLeft w:val="0"/>
          <w:marRight w:val="0"/>
          <w:marTop w:val="0"/>
          <w:marBottom w:val="0"/>
          <w:divBdr>
            <w:top w:val="none" w:sz="0" w:space="0" w:color="auto"/>
            <w:left w:val="none" w:sz="0" w:space="0" w:color="auto"/>
            <w:bottom w:val="none" w:sz="0" w:space="0" w:color="auto"/>
            <w:right w:val="none" w:sz="0" w:space="0" w:color="auto"/>
          </w:divBdr>
        </w:div>
        <w:div w:id="197090328">
          <w:marLeft w:val="0"/>
          <w:marRight w:val="0"/>
          <w:marTop w:val="0"/>
          <w:marBottom w:val="0"/>
          <w:divBdr>
            <w:top w:val="none" w:sz="0" w:space="0" w:color="auto"/>
            <w:left w:val="none" w:sz="0" w:space="0" w:color="auto"/>
            <w:bottom w:val="none" w:sz="0" w:space="0" w:color="auto"/>
            <w:right w:val="none" w:sz="0" w:space="0" w:color="auto"/>
          </w:divBdr>
        </w:div>
        <w:div w:id="893201162">
          <w:marLeft w:val="0"/>
          <w:marRight w:val="0"/>
          <w:marTop w:val="0"/>
          <w:marBottom w:val="0"/>
          <w:divBdr>
            <w:top w:val="none" w:sz="0" w:space="0" w:color="auto"/>
            <w:left w:val="none" w:sz="0" w:space="0" w:color="auto"/>
            <w:bottom w:val="none" w:sz="0" w:space="0" w:color="auto"/>
            <w:right w:val="none" w:sz="0" w:space="0" w:color="auto"/>
          </w:divBdr>
        </w:div>
        <w:div w:id="800920525">
          <w:marLeft w:val="0"/>
          <w:marRight w:val="0"/>
          <w:marTop w:val="0"/>
          <w:marBottom w:val="0"/>
          <w:divBdr>
            <w:top w:val="none" w:sz="0" w:space="0" w:color="auto"/>
            <w:left w:val="none" w:sz="0" w:space="0" w:color="auto"/>
            <w:bottom w:val="none" w:sz="0" w:space="0" w:color="auto"/>
            <w:right w:val="none" w:sz="0" w:space="0" w:color="auto"/>
          </w:divBdr>
        </w:div>
        <w:div w:id="990251319">
          <w:marLeft w:val="0"/>
          <w:marRight w:val="0"/>
          <w:marTop w:val="0"/>
          <w:marBottom w:val="0"/>
          <w:divBdr>
            <w:top w:val="none" w:sz="0" w:space="0" w:color="auto"/>
            <w:left w:val="none" w:sz="0" w:space="0" w:color="auto"/>
            <w:bottom w:val="none" w:sz="0" w:space="0" w:color="auto"/>
            <w:right w:val="none" w:sz="0" w:space="0" w:color="auto"/>
          </w:divBdr>
        </w:div>
        <w:div w:id="2127694655">
          <w:marLeft w:val="0"/>
          <w:marRight w:val="0"/>
          <w:marTop w:val="0"/>
          <w:marBottom w:val="0"/>
          <w:divBdr>
            <w:top w:val="none" w:sz="0" w:space="0" w:color="auto"/>
            <w:left w:val="none" w:sz="0" w:space="0" w:color="auto"/>
            <w:bottom w:val="none" w:sz="0" w:space="0" w:color="auto"/>
            <w:right w:val="none" w:sz="0" w:space="0" w:color="auto"/>
          </w:divBdr>
        </w:div>
        <w:div w:id="1973829546">
          <w:marLeft w:val="0"/>
          <w:marRight w:val="0"/>
          <w:marTop w:val="0"/>
          <w:marBottom w:val="0"/>
          <w:divBdr>
            <w:top w:val="none" w:sz="0" w:space="0" w:color="auto"/>
            <w:left w:val="none" w:sz="0" w:space="0" w:color="auto"/>
            <w:bottom w:val="none" w:sz="0" w:space="0" w:color="auto"/>
            <w:right w:val="none" w:sz="0" w:space="0" w:color="auto"/>
          </w:divBdr>
        </w:div>
      </w:divsChild>
    </w:div>
    <w:div w:id="35855323">
      <w:bodyDiv w:val="1"/>
      <w:marLeft w:val="0"/>
      <w:marRight w:val="0"/>
      <w:marTop w:val="0"/>
      <w:marBottom w:val="0"/>
      <w:divBdr>
        <w:top w:val="none" w:sz="0" w:space="0" w:color="auto"/>
        <w:left w:val="none" w:sz="0" w:space="0" w:color="auto"/>
        <w:bottom w:val="none" w:sz="0" w:space="0" w:color="auto"/>
        <w:right w:val="none" w:sz="0" w:space="0" w:color="auto"/>
      </w:divBdr>
    </w:div>
    <w:div w:id="37627192">
      <w:bodyDiv w:val="1"/>
      <w:marLeft w:val="0"/>
      <w:marRight w:val="0"/>
      <w:marTop w:val="0"/>
      <w:marBottom w:val="0"/>
      <w:divBdr>
        <w:top w:val="none" w:sz="0" w:space="0" w:color="auto"/>
        <w:left w:val="none" w:sz="0" w:space="0" w:color="auto"/>
        <w:bottom w:val="none" w:sz="0" w:space="0" w:color="auto"/>
        <w:right w:val="none" w:sz="0" w:space="0" w:color="auto"/>
      </w:divBdr>
    </w:div>
    <w:div w:id="40135362">
      <w:bodyDiv w:val="1"/>
      <w:marLeft w:val="0"/>
      <w:marRight w:val="0"/>
      <w:marTop w:val="0"/>
      <w:marBottom w:val="0"/>
      <w:divBdr>
        <w:top w:val="none" w:sz="0" w:space="0" w:color="auto"/>
        <w:left w:val="none" w:sz="0" w:space="0" w:color="auto"/>
        <w:bottom w:val="none" w:sz="0" w:space="0" w:color="auto"/>
        <w:right w:val="none" w:sz="0" w:space="0" w:color="auto"/>
      </w:divBdr>
    </w:div>
    <w:div w:id="51007761">
      <w:bodyDiv w:val="1"/>
      <w:marLeft w:val="0"/>
      <w:marRight w:val="0"/>
      <w:marTop w:val="0"/>
      <w:marBottom w:val="0"/>
      <w:divBdr>
        <w:top w:val="none" w:sz="0" w:space="0" w:color="auto"/>
        <w:left w:val="none" w:sz="0" w:space="0" w:color="auto"/>
        <w:bottom w:val="none" w:sz="0" w:space="0" w:color="auto"/>
        <w:right w:val="none" w:sz="0" w:space="0" w:color="auto"/>
      </w:divBdr>
    </w:div>
    <w:div w:id="57215914">
      <w:bodyDiv w:val="1"/>
      <w:marLeft w:val="0"/>
      <w:marRight w:val="0"/>
      <w:marTop w:val="0"/>
      <w:marBottom w:val="0"/>
      <w:divBdr>
        <w:top w:val="none" w:sz="0" w:space="0" w:color="auto"/>
        <w:left w:val="none" w:sz="0" w:space="0" w:color="auto"/>
        <w:bottom w:val="none" w:sz="0" w:space="0" w:color="auto"/>
        <w:right w:val="none" w:sz="0" w:space="0" w:color="auto"/>
      </w:divBdr>
    </w:div>
    <w:div w:id="60644746">
      <w:bodyDiv w:val="1"/>
      <w:marLeft w:val="0"/>
      <w:marRight w:val="0"/>
      <w:marTop w:val="0"/>
      <w:marBottom w:val="0"/>
      <w:divBdr>
        <w:top w:val="none" w:sz="0" w:space="0" w:color="auto"/>
        <w:left w:val="none" w:sz="0" w:space="0" w:color="auto"/>
        <w:bottom w:val="none" w:sz="0" w:space="0" w:color="auto"/>
        <w:right w:val="none" w:sz="0" w:space="0" w:color="auto"/>
      </w:divBdr>
    </w:div>
    <w:div w:id="62605117">
      <w:bodyDiv w:val="1"/>
      <w:marLeft w:val="0"/>
      <w:marRight w:val="0"/>
      <w:marTop w:val="0"/>
      <w:marBottom w:val="0"/>
      <w:divBdr>
        <w:top w:val="none" w:sz="0" w:space="0" w:color="auto"/>
        <w:left w:val="none" w:sz="0" w:space="0" w:color="auto"/>
        <w:bottom w:val="none" w:sz="0" w:space="0" w:color="auto"/>
        <w:right w:val="none" w:sz="0" w:space="0" w:color="auto"/>
      </w:divBdr>
    </w:div>
    <w:div w:id="97262099">
      <w:bodyDiv w:val="1"/>
      <w:marLeft w:val="0"/>
      <w:marRight w:val="0"/>
      <w:marTop w:val="0"/>
      <w:marBottom w:val="0"/>
      <w:divBdr>
        <w:top w:val="none" w:sz="0" w:space="0" w:color="auto"/>
        <w:left w:val="none" w:sz="0" w:space="0" w:color="auto"/>
        <w:bottom w:val="none" w:sz="0" w:space="0" w:color="auto"/>
        <w:right w:val="none" w:sz="0" w:space="0" w:color="auto"/>
      </w:divBdr>
    </w:div>
    <w:div w:id="101189631">
      <w:bodyDiv w:val="1"/>
      <w:marLeft w:val="0"/>
      <w:marRight w:val="0"/>
      <w:marTop w:val="0"/>
      <w:marBottom w:val="0"/>
      <w:divBdr>
        <w:top w:val="none" w:sz="0" w:space="0" w:color="auto"/>
        <w:left w:val="none" w:sz="0" w:space="0" w:color="auto"/>
        <w:bottom w:val="none" w:sz="0" w:space="0" w:color="auto"/>
        <w:right w:val="none" w:sz="0" w:space="0" w:color="auto"/>
      </w:divBdr>
      <w:divsChild>
        <w:div w:id="701320130">
          <w:marLeft w:val="0"/>
          <w:marRight w:val="0"/>
          <w:marTop w:val="0"/>
          <w:marBottom w:val="0"/>
          <w:divBdr>
            <w:top w:val="none" w:sz="0" w:space="0" w:color="auto"/>
            <w:left w:val="none" w:sz="0" w:space="0" w:color="auto"/>
            <w:bottom w:val="none" w:sz="0" w:space="0" w:color="auto"/>
            <w:right w:val="none" w:sz="0" w:space="0" w:color="auto"/>
          </w:divBdr>
          <w:divsChild>
            <w:div w:id="142430708">
              <w:marLeft w:val="0"/>
              <w:marRight w:val="0"/>
              <w:marTop w:val="0"/>
              <w:marBottom w:val="0"/>
              <w:divBdr>
                <w:top w:val="none" w:sz="0" w:space="0" w:color="auto"/>
                <w:left w:val="none" w:sz="0" w:space="0" w:color="auto"/>
                <w:bottom w:val="none" w:sz="0" w:space="0" w:color="auto"/>
                <w:right w:val="none" w:sz="0" w:space="0" w:color="auto"/>
              </w:divBdr>
            </w:div>
          </w:divsChild>
        </w:div>
        <w:div w:id="2070417524">
          <w:marLeft w:val="0"/>
          <w:marRight w:val="0"/>
          <w:marTop w:val="0"/>
          <w:marBottom w:val="0"/>
          <w:divBdr>
            <w:top w:val="none" w:sz="0" w:space="0" w:color="auto"/>
            <w:left w:val="none" w:sz="0" w:space="0" w:color="auto"/>
            <w:bottom w:val="none" w:sz="0" w:space="0" w:color="auto"/>
            <w:right w:val="none" w:sz="0" w:space="0" w:color="auto"/>
          </w:divBdr>
        </w:div>
        <w:div w:id="882641683">
          <w:marLeft w:val="0"/>
          <w:marRight w:val="0"/>
          <w:marTop w:val="0"/>
          <w:marBottom w:val="0"/>
          <w:divBdr>
            <w:top w:val="none" w:sz="0" w:space="0" w:color="auto"/>
            <w:left w:val="none" w:sz="0" w:space="0" w:color="auto"/>
            <w:bottom w:val="none" w:sz="0" w:space="0" w:color="auto"/>
            <w:right w:val="none" w:sz="0" w:space="0" w:color="auto"/>
          </w:divBdr>
        </w:div>
        <w:div w:id="1510872716">
          <w:marLeft w:val="0"/>
          <w:marRight w:val="0"/>
          <w:marTop w:val="0"/>
          <w:marBottom w:val="0"/>
          <w:divBdr>
            <w:top w:val="none" w:sz="0" w:space="0" w:color="auto"/>
            <w:left w:val="none" w:sz="0" w:space="0" w:color="auto"/>
            <w:bottom w:val="none" w:sz="0" w:space="0" w:color="auto"/>
            <w:right w:val="none" w:sz="0" w:space="0" w:color="auto"/>
          </w:divBdr>
        </w:div>
        <w:div w:id="353531906">
          <w:marLeft w:val="0"/>
          <w:marRight w:val="0"/>
          <w:marTop w:val="0"/>
          <w:marBottom w:val="0"/>
          <w:divBdr>
            <w:top w:val="none" w:sz="0" w:space="0" w:color="auto"/>
            <w:left w:val="none" w:sz="0" w:space="0" w:color="auto"/>
            <w:bottom w:val="none" w:sz="0" w:space="0" w:color="auto"/>
            <w:right w:val="none" w:sz="0" w:space="0" w:color="auto"/>
          </w:divBdr>
          <w:divsChild>
            <w:div w:id="127475314">
              <w:marLeft w:val="0"/>
              <w:marRight w:val="0"/>
              <w:marTop w:val="0"/>
              <w:marBottom w:val="0"/>
              <w:divBdr>
                <w:top w:val="none" w:sz="0" w:space="0" w:color="auto"/>
                <w:left w:val="none" w:sz="0" w:space="0" w:color="auto"/>
                <w:bottom w:val="none" w:sz="0" w:space="0" w:color="auto"/>
                <w:right w:val="none" w:sz="0" w:space="0" w:color="auto"/>
              </w:divBdr>
            </w:div>
          </w:divsChild>
        </w:div>
        <w:div w:id="394864097">
          <w:marLeft w:val="0"/>
          <w:marRight w:val="0"/>
          <w:marTop w:val="0"/>
          <w:marBottom w:val="0"/>
          <w:divBdr>
            <w:top w:val="none" w:sz="0" w:space="0" w:color="auto"/>
            <w:left w:val="none" w:sz="0" w:space="0" w:color="auto"/>
            <w:bottom w:val="none" w:sz="0" w:space="0" w:color="auto"/>
            <w:right w:val="none" w:sz="0" w:space="0" w:color="auto"/>
          </w:divBdr>
        </w:div>
        <w:div w:id="691540847">
          <w:marLeft w:val="0"/>
          <w:marRight w:val="0"/>
          <w:marTop w:val="0"/>
          <w:marBottom w:val="0"/>
          <w:divBdr>
            <w:top w:val="none" w:sz="0" w:space="0" w:color="auto"/>
            <w:left w:val="none" w:sz="0" w:space="0" w:color="auto"/>
            <w:bottom w:val="none" w:sz="0" w:space="0" w:color="auto"/>
            <w:right w:val="none" w:sz="0" w:space="0" w:color="auto"/>
          </w:divBdr>
        </w:div>
        <w:div w:id="508372453">
          <w:marLeft w:val="0"/>
          <w:marRight w:val="0"/>
          <w:marTop w:val="0"/>
          <w:marBottom w:val="0"/>
          <w:divBdr>
            <w:top w:val="none" w:sz="0" w:space="0" w:color="auto"/>
            <w:left w:val="none" w:sz="0" w:space="0" w:color="auto"/>
            <w:bottom w:val="none" w:sz="0" w:space="0" w:color="auto"/>
            <w:right w:val="none" w:sz="0" w:space="0" w:color="auto"/>
          </w:divBdr>
        </w:div>
        <w:div w:id="1466703000">
          <w:marLeft w:val="0"/>
          <w:marRight w:val="0"/>
          <w:marTop w:val="0"/>
          <w:marBottom w:val="0"/>
          <w:divBdr>
            <w:top w:val="none" w:sz="0" w:space="0" w:color="auto"/>
            <w:left w:val="none" w:sz="0" w:space="0" w:color="auto"/>
            <w:bottom w:val="none" w:sz="0" w:space="0" w:color="auto"/>
            <w:right w:val="none" w:sz="0" w:space="0" w:color="auto"/>
          </w:divBdr>
          <w:divsChild>
            <w:div w:id="1694067548">
              <w:marLeft w:val="0"/>
              <w:marRight w:val="0"/>
              <w:marTop w:val="0"/>
              <w:marBottom w:val="0"/>
              <w:divBdr>
                <w:top w:val="none" w:sz="0" w:space="0" w:color="auto"/>
                <w:left w:val="none" w:sz="0" w:space="0" w:color="auto"/>
                <w:bottom w:val="none" w:sz="0" w:space="0" w:color="auto"/>
                <w:right w:val="none" w:sz="0" w:space="0" w:color="auto"/>
              </w:divBdr>
            </w:div>
          </w:divsChild>
        </w:div>
        <w:div w:id="137311542">
          <w:marLeft w:val="0"/>
          <w:marRight w:val="0"/>
          <w:marTop w:val="0"/>
          <w:marBottom w:val="0"/>
          <w:divBdr>
            <w:top w:val="none" w:sz="0" w:space="0" w:color="auto"/>
            <w:left w:val="none" w:sz="0" w:space="0" w:color="auto"/>
            <w:bottom w:val="none" w:sz="0" w:space="0" w:color="auto"/>
            <w:right w:val="none" w:sz="0" w:space="0" w:color="auto"/>
          </w:divBdr>
        </w:div>
        <w:div w:id="1992055719">
          <w:marLeft w:val="0"/>
          <w:marRight w:val="0"/>
          <w:marTop w:val="0"/>
          <w:marBottom w:val="0"/>
          <w:divBdr>
            <w:top w:val="none" w:sz="0" w:space="0" w:color="auto"/>
            <w:left w:val="none" w:sz="0" w:space="0" w:color="auto"/>
            <w:bottom w:val="none" w:sz="0" w:space="0" w:color="auto"/>
            <w:right w:val="none" w:sz="0" w:space="0" w:color="auto"/>
          </w:divBdr>
        </w:div>
        <w:div w:id="906376645">
          <w:marLeft w:val="0"/>
          <w:marRight w:val="0"/>
          <w:marTop w:val="0"/>
          <w:marBottom w:val="0"/>
          <w:divBdr>
            <w:top w:val="none" w:sz="0" w:space="0" w:color="auto"/>
            <w:left w:val="none" w:sz="0" w:space="0" w:color="auto"/>
            <w:bottom w:val="none" w:sz="0" w:space="0" w:color="auto"/>
            <w:right w:val="none" w:sz="0" w:space="0" w:color="auto"/>
          </w:divBdr>
        </w:div>
        <w:div w:id="1638561914">
          <w:marLeft w:val="0"/>
          <w:marRight w:val="0"/>
          <w:marTop w:val="0"/>
          <w:marBottom w:val="0"/>
          <w:divBdr>
            <w:top w:val="none" w:sz="0" w:space="0" w:color="auto"/>
            <w:left w:val="none" w:sz="0" w:space="0" w:color="auto"/>
            <w:bottom w:val="none" w:sz="0" w:space="0" w:color="auto"/>
            <w:right w:val="none" w:sz="0" w:space="0" w:color="auto"/>
          </w:divBdr>
          <w:divsChild>
            <w:div w:id="1764570185">
              <w:marLeft w:val="0"/>
              <w:marRight w:val="0"/>
              <w:marTop w:val="0"/>
              <w:marBottom w:val="0"/>
              <w:divBdr>
                <w:top w:val="none" w:sz="0" w:space="0" w:color="auto"/>
                <w:left w:val="none" w:sz="0" w:space="0" w:color="auto"/>
                <w:bottom w:val="none" w:sz="0" w:space="0" w:color="auto"/>
                <w:right w:val="none" w:sz="0" w:space="0" w:color="auto"/>
              </w:divBdr>
            </w:div>
          </w:divsChild>
        </w:div>
        <w:div w:id="190344248">
          <w:marLeft w:val="0"/>
          <w:marRight w:val="0"/>
          <w:marTop w:val="0"/>
          <w:marBottom w:val="0"/>
          <w:divBdr>
            <w:top w:val="none" w:sz="0" w:space="0" w:color="auto"/>
            <w:left w:val="none" w:sz="0" w:space="0" w:color="auto"/>
            <w:bottom w:val="none" w:sz="0" w:space="0" w:color="auto"/>
            <w:right w:val="none" w:sz="0" w:space="0" w:color="auto"/>
          </w:divBdr>
        </w:div>
        <w:div w:id="1144203373">
          <w:marLeft w:val="0"/>
          <w:marRight w:val="0"/>
          <w:marTop w:val="0"/>
          <w:marBottom w:val="0"/>
          <w:divBdr>
            <w:top w:val="none" w:sz="0" w:space="0" w:color="auto"/>
            <w:left w:val="none" w:sz="0" w:space="0" w:color="auto"/>
            <w:bottom w:val="none" w:sz="0" w:space="0" w:color="auto"/>
            <w:right w:val="none" w:sz="0" w:space="0" w:color="auto"/>
          </w:divBdr>
        </w:div>
        <w:div w:id="1841846100">
          <w:marLeft w:val="0"/>
          <w:marRight w:val="0"/>
          <w:marTop w:val="0"/>
          <w:marBottom w:val="0"/>
          <w:divBdr>
            <w:top w:val="none" w:sz="0" w:space="0" w:color="auto"/>
            <w:left w:val="none" w:sz="0" w:space="0" w:color="auto"/>
            <w:bottom w:val="none" w:sz="0" w:space="0" w:color="auto"/>
            <w:right w:val="none" w:sz="0" w:space="0" w:color="auto"/>
          </w:divBdr>
        </w:div>
        <w:div w:id="1861623">
          <w:marLeft w:val="0"/>
          <w:marRight w:val="0"/>
          <w:marTop w:val="0"/>
          <w:marBottom w:val="0"/>
          <w:divBdr>
            <w:top w:val="none" w:sz="0" w:space="0" w:color="auto"/>
            <w:left w:val="none" w:sz="0" w:space="0" w:color="auto"/>
            <w:bottom w:val="none" w:sz="0" w:space="0" w:color="auto"/>
            <w:right w:val="none" w:sz="0" w:space="0" w:color="auto"/>
          </w:divBdr>
          <w:divsChild>
            <w:div w:id="1309821040">
              <w:marLeft w:val="0"/>
              <w:marRight w:val="0"/>
              <w:marTop w:val="0"/>
              <w:marBottom w:val="0"/>
              <w:divBdr>
                <w:top w:val="none" w:sz="0" w:space="0" w:color="auto"/>
                <w:left w:val="none" w:sz="0" w:space="0" w:color="auto"/>
                <w:bottom w:val="none" w:sz="0" w:space="0" w:color="auto"/>
                <w:right w:val="none" w:sz="0" w:space="0" w:color="auto"/>
              </w:divBdr>
            </w:div>
          </w:divsChild>
        </w:div>
        <w:div w:id="613098730">
          <w:marLeft w:val="0"/>
          <w:marRight w:val="0"/>
          <w:marTop w:val="0"/>
          <w:marBottom w:val="0"/>
          <w:divBdr>
            <w:top w:val="none" w:sz="0" w:space="0" w:color="auto"/>
            <w:left w:val="none" w:sz="0" w:space="0" w:color="auto"/>
            <w:bottom w:val="none" w:sz="0" w:space="0" w:color="auto"/>
            <w:right w:val="none" w:sz="0" w:space="0" w:color="auto"/>
          </w:divBdr>
        </w:div>
        <w:div w:id="1154418423">
          <w:marLeft w:val="0"/>
          <w:marRight w:val="0"/>
          <w:marTop w:val="0"/>
          <w:marBottom w:val="0"/>
          <w:divBdr>
            <w:top w:val="none" w:sz="0" w:space="0" w:color="auto"/>
            <w:left w:val="none" w:sz="0" w:space="0" w:color="auto"/>
            <w:bottom w:val="none" w:sz="0" w:space="0" w:color="auto"/>
            <w:right w:val="none" w:sz="0" w:space="0" w:color="auto"/>
          </w:divBdr>
        </w:div>
        <w:div w:id="1301572658">
          <w:marLeft w:val="0"/>
          <w:marRight w:val="0"/>
          <w:marTop w:val="0"/>
          <w:marBottom w:val="0"/>
          <w:divBdr>
            <w:top w:val="none" w:sz="0" w:space="0" w:color="auto"/>
            <w:left w:val="none" w:sz="0" w:space="0" w:color="auto"/>
            <w:bottom w:val="none" w:sz="0" w:space="0" w:color="auto"/>
            <w:right w:val="none" w:sz="0" w:space="0" w:color="auto"/>
          </w:divBdr>
        </w:div>
        <w:div w:id="550845430">
          <w:marLeft w:val="0"/>
          <w:marRight w:val="0"/>
          <w:marTop w:val="0"/>
          <w:marBottom w:val="0"/>
          <w:divBdr>
            <w:top w:val="none" w:sz="0" w:space="0" w:color="auto"/>
            <w:left w:val="none" w:sz="0" w:space="0" w:color="auto"/>
            <w:bottom w:val="none" w:sz="0" w:space="0" w:color="auto"/>
            <w:right w:val="none" w:sz="0" w:space="0" w:color="auto"/>
          </w:divBdr>
          <w:divsChild>
            <w:div w:id="1335112248">
              <w:marLeft w:val="0"/>
              <w:marRight w:val="0"/>
              <w:marTop w:val="0"/>
              <w:marBottom w:val="0"/>
              <w:divBdr>
                <w:top w:val="none" w:sz="0" w:space="0" w:color="auto"/>
                <w:left w:val="none" w:sz="0" w:space="0" w:color="auto"/>
                <w:bottom w:val="none" w:sz="0" w:space="0" w:color="auto"/>
                <w:right w:val="none" w:sz="0" w:space="0" w:color="auto"/>
              </w:divBdr>
            </w:div>
          </w:divsChild>
        </w:div>
        <w:div w:id="1832133144">
          <w:marLeft w:val="0"/>
          <w:marRight w:val="0"/>
          <w:marTop w:val="0"/>
          <w:marBottom w:val="0"/>
          <w:divBdr>
            <w:top w:val="none" w:sz="0" w:space="0" w:color="auto"/>
            <w:left w:val="none" w:sz="0" w:space="0" w:color="auto"/>
            <w:bottom w:val="none" w:sz="0" w:space="0" w:color="auto"/>
            <w:right w:val="none" w:sz="0" w:space="0" w:color="auto"/>
          </w:divBdr>
        </w:div>
        <w:div w:id="42607921">
          <w:marLeft w:val="0"/>
          <w:marRight w:val="0"/>
          <w:marTop w:val="0"/>
          <w:marBottom w:val="0"/>
          <w:divBdr>
            <w:top w:val="none" w:sz="0" w:space="0" w:color="auto"/>
            <w:left w:val="none" w:sz="0" w:space="0" w:color="auto"/>
            <w:bottom w:val="none" w:sz="0" w:space="0" w:color="auto"/>
            <w:right w:val="none" w:sz="0" w:space="0" w:color="auto"/>
          </w:divBdr>
        </w:div>
        <w:div w:id="1558935880">
          <w:marLeft w:val="0"/>
          <w:marRight w:val="0"/>
          <w:marTop w:val="0"/>
          <w:marBottom w:val="0"/>
          <w:divBdr>
            <w:top w:val="none" w:sz="0" w:space="0" w:color="auto"/>
            <w:left w:val="none" w:sz="0" w:space="0" w:color="auto"/>
            <w:bottom w:val="none" w:sz="0" w:space="0" w:color="auto"/>
            <w:right w:val="none" w:sz="0" w:space="0" w:color="auto"/>
          </w:divBdr>
        </w:div>
        <w:div w:id="1676346452">
          <w:marLeft w:val="0"/>
          <w:marRight w:val="0"/>
          <w:marTop w:val="0"/>
          <w:marBottom w:val="0"/>
          <w:divBdr>
            <w:top w:val="none" w:sz="0" w:space="0" w:color="auto"/>
            <w:left w:val="none" w:sz="0" w:space="0" w:color="auto"/>
            <w:bottom w:val="none" w:sz="0" w:space="0" w:color="auto"/>
            <w:right w:val="none" w:sz="0" w:space="0" w:color="auto"/>
          </w:divBdr>
          <w:divsChild>
            <w:div w:id="2122333417">
              <w:marLeft w:val="0"/>
              <w:marRight w:val="0"/>
              <w:marTop w:val="0"/>
              <w:marBottom w:val="0"/>
              <w:divBdr>
                <w:top w:val="none" w:sz="0" w:space="0" w:color="auto"/>
                <w:left w:val="none" w:sz="0" w:space="0" w:color="auto"/>
                <w:bottom w:val="none" w:sz="0" w:space="0" w:color="auto"/>
                <w:right w:val="none" w:sz="0" w:space="0" w:color="auto"/>
              </w:divBdr>
            </w:div>
          </w:divsChild>
        </w:div>
        <w:div w:id="433667761">
          <w:marLeft w:val="0"/>
          <w:marRight w:val="0"/>
          <w:marTop w:val="0"/>
          <w:marBottom w:val="0"/>
          <w:divBdr>
            <w:top w:val="none" w:sz="0" w:space="0" w:color="auto"/>
            <w:left w:val="none" w:sz="0" w:space="0" w:color="auto"/>
            <w:bottom w:val="none" w:sz="0" w:space="0" w:color="auto"/>
            <w:right w:val="none" w:sz="0" w:space="0" w:color="auto"/>
          </w:divBdr>
        </w:div>
        <w:div w:id="922449234">
          <w:marLeft w:val="0"/>
          <w:marRight w:val="0"/>
          <w:marTop w:val="0"/>
          <w:marBottom w:val="0"/>
          <w:divBdr>
            <w:top w:val="none" w:sz="0" w:space="0" w:color="auto"/>
            <w:left w:val="none" w:sz="0" w:space="0" w:color="auto"/>
            <w:bottom w:val="none" w:sz="0" w:space="0" w:color="auto"/>
            <w:right w:val="none" w:sz="0" w:space="0" w:color="auto"/>
          </w:divBdr>
        </w:div>
        <w:div w:id="2034770636">
          <w:marLeft w:val="0"/>
          <w:marRight w:val="0"/>
          <w:marTop w:val="0"/>
          <w:marBottom w:val="0"/>
          <w:divBdr>
            <w:top w:val="none" w:sz="0" w:space="0" w:color="auto"/>
            <w:left w:val="none" w:sz="0" w:space="0" w:color="auto"/>
            <w:bottom w:val="none" w:sz="0" w:space="0" w:color="auto"/>
            <w:right w:val="none" w:sz="0" w:space="0" w:color="auto"/>
          </w:divBdr>
        </w:div>
        <w:div w:id="463306424">
          <w:marLeft w:val="0"/>
          <w:marRight w:val="0"/>
          <w:marTop w:val="0"/>
          <w:marBottom w:val="0"/>
          <w:divBdr>
            <w:top w:val="none" w:sz="0" w:space="0" w:color="auto"/>
            <w:left w:val="none" w:sz="0" w:space="0" w:color="auto"/>
            <w:bottom w:val="none" w:sz="0" w:space="0" w:color="auto"/>
            <w:right w:val="none" w:sz="0" w:space="0" w:color="auto"/>
          </w:divBdr>
          <w:divsChild>
            <w:div w:id="3434020">
              <w:marLeft w:val="0"/>
              <w:marRight w:val="0"/>
              <w:marTop w:val="0"/>
              <w:marBottom w:val="0"/>
              <w:divBdr>
                <w:top w:val="none" w:sz="0" w:space="0" w:color="auto"/>
                <w:left w:val="none" w:sz="0" w:space="0" w:color="auto"/>
                <w:bottom w:val="none" w:sz="0" w:space="0" w:color="auto"/>
                <w:right w:val="none" w:sz="0" w:space="0" w:color="auto"/>
              </w:divBdr>
            </w:div>
          </w:divsChild>
        </w:div>
        <w:div w:id="67115561">
          <w:marLeft w:val="0"/>
          <w:marRight w:val="0"/>
          <w:marTop w:val="0"/>
          <w:marBottom w:val="0"/>
          <w:divBdr>
            <w:top w:val="none" w:sz="0" w:space="0" w:color="auto"/>
            <w:left w:val="none" w:sz="0" w:space="0" w:color="auto"/>
            <w:bottom w:val="none" w:sz="0" w:space="0" w:color="auto"/>
            <w:right w:val="none" w:sz="0" w:space="0" w:color="auto"/>
          </w:divBdr>
        </w:div>
        <w:div w:id="892421760">
          <w:marLeft w:val="0"/>
          <w:marRight w:val="0"/>
          <w:marTop w:val="0"/>
          <w:marBottom w:val="0"/>
          <w:divBdr>
            <w:top w:val="none" w:sz="0" w:space="0" w:color="auto"/>
            <w:left w:val="none" w:sz="0" w:space="0" w:color="auto"/>
            <w:bottom w:val="none" w:sz="0" w:space="0" w:color="auto"/>
            <w:right w:val="none" w:sz="0" w:space="0" w:color="auto"/>
          </w:divBdr>
        </w:div>
        <w:div w:id="833372361">
          <w:marLeft w:val="0"/>
          <w:marRight w:val="0"/>
          <w:marTop w:val="0"/>
          <w:marBottom w:val="0"/>
          <w:divBdr>
            <w:top w:val="none" w:sz="0" w:space="0" w:color="auto"/>
            <w:left w:val="none" w:sz="0" w:space="0" w:color="auto"/>
            <w:bottom w:val="none" w:sz="0" w:space="0" w:color="auto"/>
            <w:right w:val="none" w:sz="0" w:space="0" w:color="auto"/>
          </w:divBdr>
        </w:div>
        <w:div w:id="1304966643">
          <w:marLeft w:val="0"/>
          <w:marRight w:val="0"/>
          <w:marTop w:val="0"/>
          <w:marBottom w:val="0"/>
          <w:divBdr>
            <w:top w:val="none" w:sz="0" w:space="0" w:color="auto"/>
            <w:left w:val="none" w:sz="0" w:space="0" w:color="auto"/>
            <w:bottom w:val="none" w:sz="0" w:space="0" w:color="auto"/>
            <w:right w:val="none" w:sz="0" w:space="0" w:color="auto"/>
          </w:divBdr>
          <w:divsChild>
            <w:div w:id="1751737476">
              <w:marLeft w:val="0"/>
              <w:marRight w:val="0"/>
              <w:marTop w:val="0"/>
              <w:marBottom w:val="0"/>
              <w:divBdr>
                <w:top w:val="none" w:sz="0" w:space="0" w:color="auto"/>
                <w:left w:val="none" w:sz="0" w:space="0" w:color="auto"/>
                <w:bottom w:val="none" w:sz="0" w:space="0" w:color="auto"/>
                <w:right w:val="none" w:sz="0" w:space="0" w:color="auto"/>
              </w:divBdr>
            </w:div>
          </w:divsChild>
        </w:div>
        <w:div w:id="1246573107">
          <w:marLeft w:val="0"/>
          <w:marRight w:val="0"/>
          <w:marTop w:val="0"/>
          <w:marBottom w:val="0"/>
          <w:divBdr>
            <w:top w:val="none" w:sz="0" w:space="0" w:color="auto"/>
            <w:left w:val="none" w:sz="0" w:space="0" w:color="auto"/>
            <w:bottom w:val="none" w:sz="0" w:space="0" w:color="auto"/>
            <w:right w:val="none" w:sz="0" w:space="0" w:color="auto"/>
          </w:divBdr>
        </w:div>
        <w:div w:id="1583446004">
          <w:marLeft w:val="0"/>
          <w:marRight w:val="0"/>
          <w:marTop w:val="0"/>
          <w:marBottom w:val="0"/>
          <w:divBdr>
            <w:top w:val="none" w:sz="0" w:space="0" w:color="auto"/>
            <w:left w:val="none" w:sz="0" w:space="0" w:color="auto"/>
            <w:bottom w:val="none" w:sz="0" w:space="0" w:color="auto"/>
            <w:right w:val="none" w:sz="0" w:space="0" w:color="auto"/>
          </w:divBdr>
        </w:div>
        <w:div w:id="1794866864">
          <w:marLeft w:val="0"/>
          <w:marRight w:val="0"/>
          <w:marTop w:val="0"/>
          <w:marBottom w:val="0"/>
          <w:divBdr>
            <w:top w:val="none" w:sz="0" w:space="0" w:color="auto"/>
            <w:left w:val="none" w:sz="0" w:space="0" w:color="auto"/>
            <w:bottom w:val="none" w:sz="0" w:space="0" w:color="auto"/>
            <w:right w:val="none" w:sz="0" w:space="0" w:color="auto"/>
          </w:divBdr>
        </w:div>
        <w:div w:id="1636641193">
          <w:marLeft w:val="0"/>
          <w:marRight w:val="0"/>
          <w:marTop w:val="0"/>
          <w:marBottom w:val="0"/>
          <w:divBdr>
            <w:top w:val="none" w:sz="0" w:space="0" w:color="auto"/>
            <w:left w:val="none" w:sz="0" w:space="0" w:color="auto"/>
            <w:bottom w:val="none" w:sz="0" w:space="0" w:color="auto"/>
            <w:right w:val="none" w:sz="0" w:space="0" w:color="auto"/>
          </w:divBdr>
          <w:divsChild>
            <w:div w:id="1260985895">
              <w:marLeft w:val="0"/>
              <w:marRight w:val="0"/>
              <w:marTop w:val="0"/>
              <w:marBottom w:val="0"/>
              <w:divBdr>
                <w:top w:val="none" w:sz="0" w:space="0" w:color="auto"/>
                <w:left w:val="none" w:sz="0" w:space="0" w:color="auto"/>
                <w:bottom w:val="none" w:sz="0" w:space="0" w:color="auto"/>
                <w:right w:val="none" w:sz="0" w:space="0" w:color="auto"/>
              </w:divBdr>
            </w:div>
          </w:divsChild>
        </w:div>
        <w:div w:id="1086463841">
          <w:marLeft w:val="0"/>
          <w:marRight w:val="0"/>
          <w:marTop w:val="0"/>
          <w:marBottom w:val="0"/>
          <w:divBdr>
            <w:top w:val="none" w:sz="0" w:space="0" w:color="auto"/>
            <w:left w:val="none" w:sz="0" w:space="0" w:color="auto"/>
            <w:bottom w:val="none" w:sz="0" w:space="0" w:color="auto"/>
            <w:right w:val="none" w:sz="0" w:space="0" w:color="auto"/>
          </w:divBdr>
        </w:div>
        <w:div w:id="1672754810">
          <w:marLeft w:val="0"/>
          <w:marRight w:val="0"/>
          <w:marTop w:val="0"/>
          <w:marBottom w:val="0"/>
          <w:divBdr>
            <w:top w:val="none" w:sz="0" w:space="0" w:color="auto"/>
            <w:left w:val="none" w:sz="0" w:space="0" w:color="auto"/>
            <w:bottom w:val="none" w:sz="0" w:space="0" w:color="auto"/>
            <w:right w:val="none" w:sz="0" w:space="0" w:color="auto"/>
          </w:divBdr>
        </w:div>
        <w:div w:id="193806250">
          <w:marLeft w:val="0"/>
          <w:marRight w:val="0"/>
          <w:marTop w:val="0"/>
          <w:marBottom w:val="0"/>
          <w:divBdr>
            <w:top w:val="none" w:sz="0" w:space="0" w:color="auto"/>
            <w:left w:val="none" w:sz="0" w:space="0" w:color="auto"/>
            <w:bottom w:val="none" w:sz="0" w:space="0" w:color="auto"/>
            <w:right w:val="none" w:sz="0" w:space="0" w:color="auto"/>
          </w:divBdr>
        </w:div>
      </w:divsChild>
    </w:div>
    <w:div w:id="111176561">
      <w:bodyDiv w:val="1"/>
      <w:marLeft w:val="0"/>
      <w:marRight w:val="0"/>
      <w:marTop w:val="0"/>
      <w:marBottom w:val="0"/>
      <w:divBdr>
        <w:top w:val="none" w:sz="0" w:space="0" w:color="auto"/>
        <w:left w:val="none" w:sz="0" w:space="0" w:color="auto"/>
        <w:bottom w:val="none" w:sz="0" w:space="0" w:color="auto"/>
        <w:right w:val="none" w:sz="0" w:space="0" w:color="auto"/>
      </w:divBdr>
      <w:divsChild>
        <w:div w:id="1512648374">
          <w:marLeft w:val="0"/>
          <w:marRight w:val="0"/>
          <w:marTop w:val="0"/>
          <w:marBottom w:val="0"/>
          <w:divBdr>
            <w:top w:val="none" w:sz="0" w:space="0" w:color="auto"/>
            <w:left w:val="none" w:sz="0" w:space="0" w:color="auto"/>
            <w:bottom w:val="none" w:sz="0" w:space="0" w:color="auto"/>
            <w:right w:val="none" w:sz="0" w:space="0" w:color="auto"/>
          </w:divBdr>
        </w:div>
        <w:div w:id="561141352">
          <w:marLeft w:val="0"/>
          <w:marRight w:val="0"/>
          <w:marTop w:val="0"/>
          <w:marBottom w:val="0"/>
          <w:divBdr>
            <w:top w:val="none" w:sz="0" w:space="0" w:color="auto"/>
            <w:left w:val="none" w:sz="0" w:space="0" w:color="auto"/>
            <w:bottom w:val="none" w:sz="0" w:space="0" w:color="auto"/>
            <w:right w:val="none" w:sz="0" w:space="0" w:color="auto"/>
          </w:divBdr>
        </w:div>
        <w:div w:id="1732147392">
          <w:marLeft w:val="0"/>
          <w:marRight w:val="0"/>
          <w:marTop w:val="0"/>
          <w:marBottom w:val="0"/>
          <w:divBdr>
            <w:top w:val="none" w:sz="0" w:space="0" w:color="auto"/>
            <w:left w:val="none" w:sz="0" w:space="0" w:color="auto"/>
            <w:bottom w:val="none" w:sz="0" w:space="0" w:color="auto"/>
            <w:right w:val="none" w:sz="0" w:space="0" w:color="auto"/>
          </w:divBdr>
        </w:div>
        <w:div w:id="65342696">
          <w:marLeft w:val="0"/>
          <w:marRight w:val="0"/>
          <w:marTop w:val="0"/>
          <w:marBottom w:val="0"/>
          <w:divBdr>
            <w:top w:val="none" w:sz="0" w:space="0" w:color="auto"/>
            <w:left w:val="none" w:sz="0" w:space="0" w:color="auto"/>
            <w:bottom w:val="none" w:sz="0" w:space="0" w:color="auto"/>
            <w:right w:val="none" w:sz="0" w:space="0" w:color="auto"/>
          </w:divBdr>
        </w:div>
        <w:div w:id="980576862">
          <w:marLeft w:val="0"/>
          <w:marRight w:val="0"/>
          <w:marTop w:val="0"/>
          <w:marBottom w:val="0"/>
          <w:divBdr>
            <w:top w:val="none" w:sz="0" w:space="0" w:color="auto"/>
            <w:left w:val="none" w:sz="0" w:space="0" w:color="auto"/>
            <w:bottom w:val="none" w:sz="0" w:space="0" w:color="auto"/>
            <w:right w:val="none" w:sz="0" w:space="0" w:color="auto"/>
          </w:divBdr>
        </w:div>
        <w:div w:id="1337423236">
          <w:marLeft w:val="0"/>
          <w:marRight w:val="0"/>
          <w:marTop w:val="0"/>
          <w:marBottom w:val="0"/>
          <w:divBdr>
            <w:top w:val="none" w:sz="0" w:space="0" w:color="auto"/>
            <w:left w:val="none" w:sz="0" w:space="0" w:color="auto"/>
            <w:bottom w:val="none" w:sz="0" w:space="0" w:color="auto"/>
            <w:right w:val="none" w:sz="0" w:space="0" w:color="auto"/>
          </w:divBdr>
        </w:div>
        <w:div w:id="1721704924">
          <w:marLeft w:val="0"/>
          <w:marRight w:val="0"/>
          <w:marTop w:val="0"/>
          <w:marBottom w:val="0"/>
          <w:divBdr>
            <w:top w:val="none" w:sz="0" w:space="0" w:color="auto"/>
            <w:left w:val="none" w:sz="0" w:space="0" w:color="auto"/>
            <w:bottom w:val="none" w:sz="0" w:space="0" w:color="auto"/>
            <w:right w:val="none" w:sz="0" w:space="0" w:color="auto"/>
          </w:divBdr>
        </w:div>
        <w:div w:id="367606300">
          <w:marLeft w:val="0"/>
          <w:marRight w:val="0"/>
          <w:marTop w:val="0"/>
          <w:marBottom w:val="0"/>
          <w:divBdr>
            <w:top w:val="none" w:sz="0" w:space="0" w:color="auto"/>
            <w:left w:val="none" w:sz="0" w:space="0" w:color="auto"/>
            <w:bottom w:val="none" w:sz="0" w:space="0" w:color="auto"/>
            <w:right w:val="none" w:sz="0" w:space="0" w:color="auto"/>
          </w:divBdr>
        </w:div>
        <w:div w:id="1823766806">
          <w:marLeft w:val="0"/>
          <w:marRight w:val="0"/>
          <w:marTop w:val="0"/>
          <w:marBottom w:val="0"/>
          <w:divBdr>
            <w:top w:val="none" w:sz="0" w:space="0" w:color="auto"/>
            <w:left w:val="none" w:sz="0" w:space="0" w:color="auto"/>
            <w:bottom w:val="none" w:sz="0" w:space="0" w:color="auto"/>
            <w:right w:val="none" w:sz="0" w:space="0" w:color="auto"/>
          </w:divBdr>
        </w:div>
        <w:div w:id="1704670324">
          <w:marLeft w:val="0"/>
          <w:marRight w:val="0"/>
          <w:marTop w:val="0"/>
          <w:marBottom w:val="0"/>
          <w:divBdr>
            <w:top w:val="none" w:sz="0" w:space="0" w:color="auto"/>
            <w:left w:val="none" w:sz="0" w:space="0" w:color="auto"/>
            <w:bottom w:val="none" w:sz="0" w:space="0" w:color="auto"/>
            <w:right w:val="none" w:sz="0" w:space="0" w:color="auto"/>
          </w:divBdr>
        </w:div>
        <w:div w:id="1503664265">
          <w:marLeft w:val="0"/>
          <w:marRight w:val="0"/>
          <w:marTop w:val="0"/>
          <w:marBottom w:val="0"/>
          <w:divBdr>
            <w:top w:val="none" w:sz="0" w:space="0" w:color="auto"/>
            <w:left w:val="none" w:sz="0" w:space="0" w:color="auto"/>
            <w:bottom w:val="none" w:sz="0" w:space="0" w:color="auto"/>
            <w:right w:val="none" w:sz="0" w:space="0" w:color="auto"/>
          </w:divBdr>
        </w:div>
        <w:div w:id="1140808111">
          <w:marLeft w:val="0"/>
          <w:marRight w:val="0"/>
          <w:marTop w:val="0"/>
          <w:marBottom w:val="0"/>
          <w:divBdr>
            <w:top w:val="none" w:sz="0" w:space="0" w:color="auto"/>
            <w:left w:val="none" w:sz="0" w:space="0" w:color="auto"/>
            <w:bottom w:val="none" w:sz="0" w:space="0" w:color="auto"/>
            <w:right w:val="none" w:sz="0" w:space="0" w:color="auto"/>
          </w:divBdr>
        </w:div>
        <w:div w:id="553002392">
          <w:marLeft w:val="0"/>
          <w:marRight w:val="0"/>
          <w:marTop w:val="0"/>
          <w:marBottom w:val="0"/>
          <w:divBdr>
            <w:top w:val="none" w:sz="0" w:space="0" w:color="auto"/>
            <w:left w:val="none" w:sz="0" w:space="0" w:color="auto"/>
            <w:bottom w:val="none" w:sz="0" w:space="0" w:color="auto"/>
            <w:right w:val="none" w:sz="0" w:space="0" w:color="auto"/>
          </w:divBdr>
        </w:div>
        <w:div w:id="1012610239">
          <w:marLeft w:val="0"/>
          <w:marRight w:val="0"/>
          <w:marTop w:val="0"/>
          <w:marBottom w:val="0"/>
          <w:divBdr>
            <w:top w:val="none" w:sz="0" w:space="0" w:color="auto"/>
            <w:left w:val="none" w:sz="0" w:space="0" w:color="auto"/>
            <w:bottom w:val="none" w:sz="0" w:space="0" w:color="auto"/>
            <w:right w:val="none" w:sz="0" w:space="0" w:color="auto"/>
          </w:divBdr>
        </w:div>
        <w:div w:id="676735466">
          <w:marLeft w:val="0"/>
          <w:marRight w:val="0"/>
          <w:marTop w:val="0"/>
          <w:marBottom w:val="0"/>
          <w:divBdr>
            <w:top w:val="none" w:sz="0" w:space="0" w:color="auto"/>
            <w:left w:val="none" w:sz="0" w:space="0" w:color="auto"/>
            <w:bottom w:val="none" w:sz="0" w:space="0" w:color="auto"/>
            <w:right w:val="none" w:sz="0" w:space="0" w:color="auto"/>
          </w:divBdr>
        </w:div>
        <w:div w:id="262425313">
          <w:marLeft w:val="0"/>
          <w:marRight w:val="0"/>
          <w:marTop w:val="0"/>
          <w:marBottom w:val="0"/>
          <w:divBdr>
            <w:top w:val="none" w:sz="0" w:space="0" w:color="auto"/>
            <w:left w:val="none" w:sz="0" w:space="0" w:color="auto"/>
            <w:bottom w:val="none" w:sz="0" w:space="0" w:color="auto"/>
            <w:right w:val="none" w:sz="0" w:space="0" w:color="auto"/>
          </w:divBdr>
        </w:div>
        <w:div w:id="672151022">
          <w:marLeft w:val="0"/>
          <w:marRight w:val="0"/>
          <w:marTop w:val="0"/>
          <w:marBottom w:val="0"/>
          <w:divBdr>
            <w:top w:val="none" w:sz="0" w:space="0" w:color="auto"/>
            <w:left w:val="none" w:sz="0" w:space="0" w:color="auto"/>
            <w:bottom w:val="none" w:sz="0" w:space="0" w:color="auto"/>
            <w:right w:val="none" w:sz="0" w:space="0" w:color="auto"/>
          </w:divBdr>
        </w:div>
      </w:divsChild>
    </w:div>
    <w:div w:id="127628584">
      <w:bodyDiv w:val="1"/>
      <w:marLeft w:val="0"/>
      <w:marRight w:val="0"/>
      <w:marTop w:val="0"/>
      <w:marBottom w:val="0"/>
      <w:divBdr>
        <w:top w:val="none" w:sz="0" w:space="0" w:color="auto"/>
        <w:left w:val="none" w:sz="0" w:space="0" w:color="auto"/>
        <w:bottom w:val="none" w:sz="0" w:space="0" w:color="auto"/>
        <w:right w:val="none" w:sz="0" w:space="0" w:color="auto"/>
      </w:divBdr>
    </w:div>
    <w:div w:id="138306320">
      <w:bodyDiv w:val="1"/>
      <w:marLeft w:val="0"/>
      <w:marRight w:val="0"/>
      <w:marTop w:val="0"/>
      <w:marBottom w:val="0"/>
      <w:divBdr>
        <w:top w:val="none" w:sz="0" w:space="0" w:color="auto"/>
        <w:left w:val="none" w:sz="0" w:space="0" w:color="auto"/>
        <w:bottom w:val="none" w:sz="0" w:space="0" w:color="auto"/>
        <w:right w:val="none" w:sz="0" w:space="0" w:color="auto"/>
      </w:divBdr>
    </w:div>
    <w:div w:id="138544054">
      <w:bodyDiv w:val="1"/>
      <w:marLeft w:val="0"/>
      <w:marRight w:val="0"/>
      <w:marTop w:val="0"/>
      <w:marBottom w:val="0"/>
      <w:divBdr>
        <w:top w:val="none" w:sz="0" w:space="0" w:color="auto"/>
        <w:left w:val="none" w:sz="0" w:space="0" w:color="auto"/>
        <w:bottom w:val="none" w:sz="0" w:space="0" w:color="auto"/>
        <w:right w:val="none" w:sz="0" w:space="0" w:color="auto"/>
      </w:divBdr>
    </w:div>
    <w:div w:id="144706033">
      <w:bodyDiv w:val="1"/>
      <w:marLeft w:val="0"/>
      <w:marRight w:val="0"/>
      <w:marTop w:val="0"/>
      <w:marBottom w:val="0"/>
      <w:divBdr>
        <w:top w:val="none" w:sz="0" w:space="0" w:color="auto"/>
        <w:left w:val="none" w:sz="0" w:space="0" w:color="auto"/>
        <w:bottom w:val="none" w:sz="0" w:space="0" w:color="auto"/>
        <w:right w:val="none" w:sz="0" w:space="0" w:color="auto"/>
      </w:divBdr>
    </w:div>
    <w:div w:id="159546704">
      <w:bodyDiv w:val="1"/>
      <w:marLeft w:val="0"/>
      <w:marRight w:val="0"/>
      <w:marTop w:val="0"/>
      <w:marBottom w:val="0"/>
      <w:divBdr>
        <w:top w:val="none" w:sz="0" w:space="0" w:color="auto"/>
        <w:left w:val="none" w:sz="0" w:space="0" w:color="auto"/>
        <w:bottom w:val="none" w:sz="0" w:space="0" w:color="auto"/>
        <w:right w:val="none" w:sz="0" w:space="0" w:color="auto"/>
      </w:divBdr>
    </w:div>
    <w:div w:id="159854139">
      <w:bodyDiv w:val="1"/>
      <w:marLeft w:val="0"/>
      <w:marRight w:val="0"/>
      <w:marTop w:val="0"/>
      <w:marBottom w:val="0"/>
      <w:divBdr>
        <w:top w:val="none" w:sz="0" w:space="0" w:color="auto"/>
        <w:left w:val="none" w:sz="0" w:space="0" w:color="auto"/>
        <w:bottom w:val="none" w:sz="0" w:space="0" w:color="auto"/>
        <w:right w:val="none" w:sz="0" w:space="0" w:color="auto"/>
      </w:divBdr>
    </w:div>
    <w:div w:id="167327938">
      <w:bodyDiv w:val="1"/>
      <w:marLeft w:val="0"/>
      <w:marRight w:val="0"/>
      <w:marTop w:val="0"/>
      <w:marBottom w:val="0"/>
      <w:divBdr>
        <w:top w:val="none" w:sz="0" w:space="0" w:color="auto"/>
        <w:left w:val="none" w:sz="0" w:space="0" w:color="auto"/>
        <w:bottom w:val="none" w:sz="0" w:space="0" w:color="auto"/>
        <w:right w:val="none" w:sz="0" w:space="0" w:color="auto"/>
      </w:divBdr>
    </w:div>
    <w:div w:id="174852200">
      <w:bodyDiv w:val="1"/>
      <w:marLeft w:val="0"/>
      <w:marRight w:val="0"/>
      <w:marTop w:val="0"/>
      <w:marBottom w:val="0"/>
      <w:divBdr>
        <w:top w:val="none" w:sz="0" w:space="0" w:color="auto"/>
        <w:left w:val="none" w:sz="0" w:space="0" w:color="auto"/>
        <w:bottom w:val="none" w:sz="0" w:space="0" w:color="auto"/>
        <w:right w:val="none" w:sz="0" w:space="0" w:color="auto"/>
      </w:divBdr>
    </w:div>
    <w:div w:id="182481580">
      <w:bodyDiv w:val="1"/>
      <w:marLeft w:val="0"/>
      <w:marRight w:val="0"/>
      <w:marTop w:val="0"/>
      <w:marBottom w:val="0"/>
      <w:divBdr>
        <w:top w:val="none" w:sz="0" w:space="0" w:color="auto"/>
        <w:left w:val="none" w:sz="0" w:space="0" w:color="auto"/>
        <w:bottom w:val="none" w:sz="0" w:space="0" w:color="auto"/>
        <w:right w:val="none" w:sz="0" w:space="0" w:color="auto"/>
      </w:divBdr>
    </w:div>
    <w:div w:id="225725935">
      <w:bodyDiv w:val="1"/>
      <w:marLeft w:val="0"/>
      <w:marRight w:val="0"/>
      <w:marTop w:val="0"/>
      <w:marBottom w:val="0"/>
      <w:divBdr>
        <w:top w:val="none" w:sz="0" w:space="0" w:color="auto"/>
        <w:left w:val="none" w:sz="0" w:space="0" w:color="auto"/>
        <w:bottom w:val="none" w:sz="0" w:space="0" w:color="auto"/>
        <w:right w:val="none" w:sz="0" w:space="0" w:color="auto"/>
      </w:divBdr>
    </w:div>
    <w:div w:id="228007489">
      <w:bodyDiv w:val="1"/>
      <w:marLeft w:val="0"/>
      <w:marRight w:val="0"/>
      <w:marTop w:val="0"/>
      <w:marBottom w:val="0"/>
      <w:divBdr>
        <w:top w:val="none" w:sz="0" w:space="0" w:color="auto"/>
        <w:left w:val="none" w:sz="0" w:space="0" w:color="auto"/>
        <w:bottom w:val="none" w:sz="0" w:space="0" w:color="auto"/>
        <w:right w:val="none" w:sz="0" w:space="0" w:color="auto"/>
      </w:divBdr>
    </w:div>
    <w:div w:id="231157803">
      <w:bodyDiv w:val="1"/>
      <w:marLeft w:val="0"/>
      <w:marRight w:val="0"/>
      <w:marTop w:val="0"/>
      <w:marBottom w:val="0"/>
      <w:divBdr>
        <w:top w:val="none" w:sz="0" w:space="0" w:color="auto"/>
        <w:left w:val="none" w:sz="0" w:space="0" w:color="auto"/>
        <w:bottom w:val="none" w:sz="0" w:space="0" w:color="auto"/>
        <w:right w:val="none" w:sz="0" w:space="0" w:color="auto"/>
      </w:divBdr>
    </w:div>
    <w:div w:id="241644015">
      <w:bodyDiv w:val="1"/>
      <w:marLeft w:val="0"/>
      <w:marRight w:val="0"/>
      <w:marTop w:val="0"/>
      <w:marBottom w:val="0"/>
      <w:divBdr>
        <w:top w:val="none" w:sz="0" w:space="0" w:color="auto"/>
        <w:left w:val="none" w:sz="0" w:space="0" w:color="auto"/>
        <w:bottom w:val="none" w:sz="0" w:space="0" w:color="auto"/>
        <w:right w:val="none" w:sz="0" w:space="0" w:color="auto"/>
      </w:divBdr>
    </w:div>
    <w:div w:id="244152995">
      <w:bodyDiv w:val="1"/>
      <w:marLeft w:val="0"/>
      <w:marRight w:val="0"/>
      <w:marTop w:val="0"/>
      <w:marBottom w:val="0"/>
      <w:divBdr>
        <w:top w:val="none" w:sz="0" w:space="0" w:color="auto"/>
        <w:left w:val="none" w:sz="0" w:space="0" w:color="auto"/>
        <w:bottom w:val="none" w:sz="0" w:space="0" w:color="auto"/>
        <w:right w:val="none" w:sz="0" w:space="0" w:color="auto"/>
      </w:divBdr>
    </w:div>
    <w:div w:id="254827538">
      <w:bodyDiv w:val="1"/>
      <w:marLeft w:val="0"/>
      <w:marRight w:val="0"/>
      <w:marTop w:val="0"/>
      <w:marBottom w:val="0"/>
      <w:divBdr>
        <w:top w:val="none" w:sz="0" w:space="0" w:color="auto"/>
        <w:left w:val="none" w:sz="0" w:space="0" w:color="auto"/>
        <w:bottom w:val="none" w:sz="0" w:space="0" w:color="auto"/>
        <w:right w:val="none" w:sz="0" w:space="0" w:color="auto"/>
      </w:divBdr>
    </w:div>
    <w:div w:id="261689041">
      <w:bodyDiv w:val="1"/>
      <w:marLeft w:val="0"/>
      <w:marRight w:val="0"/>
      <w:marTop w:val="0"/>
      <w:marBottom w:val="0"/>
      <w:divBdr>
        <w:top w:val="none" w:sz="0" w:space="0" w:color="auto"/>
        <w:left w:val="none" w:sz="0" w:space="0" w:color="auto"/>
        <w:bottom w:val="none" w:sz="0" w:space="0" w:color="auto"/>
        <w:right w:val="none" w:sz="0" w:space="0" w:color="auto"/>
      </w:divBdr>
    </w:div>
    <w:div w:id="282811742">
      <w:bodyDiv w:val="1"/>
      <w:marLeft w:val="0"/>
      <w:marRight w:val="0"/>
      <w:marTop w:val="0"/>
      <w:marBottom w:val="0"/>
      <w:divBdr>
        <w:top w:val="none" w:sz="0" w:space="0" w:color="auto"/>
        <w:left w:val="none" w:sz="0" w:space="0" w:color="auto"/>
        <w:bottom w:val="none" w:sz="0" w:space="0" w:color="auto"/>
        <w:right w:val="none" w:sz="0" w:space="0" w:color="auto"/>
      </w:divBdr>
    </w:div>
    <w:div w:id="289752701">
      <w:bodyDiv w:val="1"/>
      <w:marLeft w:val="0"/>
      <w:marRight w:val="0"/>
      <w:marTop w:val="0"/>
      <w:marBottom w:val="0"/>
      <w:divBdr>
        <w:top w:val="none" w:sz="0" w:space="0" w:color="auto"/>
        <w:left w:val="none" w:sz="0" w:space="0" w:color="auto"/>
        <w:bottom w:val="none" w:sz="0" w:space="0" w:color="auto"/>
        <w:right w:val="none" w:sz="0" w:space="0" w:color="auto"/>
      </w:divBdr>
    </w:div>
    <w:div w:id="291635377">
      <w:bodyDiv w:val="1"/>
      <w:marLeft w:val="0"/>
      <w:marRight w:val="0"/>
      <w:marTop w:val="0"/>
      <w:marBottom w:val="0"/>
      <w:divBdr>
        <w:top w:val="none" w:sz="0" w:space="0" w:color="auto"/>
        <w:left w:val="none" w:sz="0" w:space="0" w:color="auto"/>
        <w:bottom w:val="none" w:sz="0" w:space="0" w:color="auto"/>
        <w:right w:val="none" w:sz="0" w:space="0" w:color="auto"/>
      </w:divBdr>
    </w:div>
    <w:div w:id="303241945">
      <w:bodyDiv w:val="1"/>
      <w:marLeft w:val="0"/>
      <w:marRight w:val="0"/>
      <w:marTop w:val="0"/>
      <w:marBottom w:val="0"/>
      <w:divBdr>
        <w:top w:val="none" w:sz="0" w:space="0" w:color="auto"/>
        <w:left w:val="none" w:sz="0" w:space="0" w:color="auto"/>
        <w:bottom w:val="none" w:sz="0" w:space="0" w:color="auto"/>
        <w:right w:val="none" w:sz="0" w:space="0" w:color="auto"/>
      </w:divBdr>
    </w:div>
    <w:div w:id="307827220">
      <w:bodyDiv w:val="1"/>
      <w:marLeft w:val="0"/>
      <w:marRight w:val="0"/>
      <w:marTop w:val="0"/>
      <w:marBottom w:val="0"/>
      <w:divBdr>
        <w:top w:val="none" w:sz="0" w:space="0" w:color="auto"/>
        <w:left w:val="none" w:sz="0" w:space="0" w:color="auto"/>
        <w:bottom w:val="none" w:sz="0" w:space="0" w:color="auto"/>
        <w:right w:val="none" w:sz="0" w:space="0" w:color="auto"/>
      </w:divBdr>
    </w:div>
    <w:div w:id="309790520">
      <w:bodyDiv w:val="1"/>
      <w:marLeft w:val="0"/>
      <w:marRight w:val="0"/>
      <w:marTop w:val="0"/>
      <w:marBottom w:val="0"/>
      <w:divBdr>
        <w:top w:val="none" w:sz="0" w:space="0" w:color="auto"/>
        <w:left w:val="none" w:sz="0" w:space="0" w:color="auto"/>
        <w:bottom w:val="none" w:sz="0" w:space="0" w:color="auto"/>
        <w:right w:val="none" w:sz="0" w:space="0" w:color="auto"/>
      </w:divBdr>
    </w:div>
    <w:div w:id="315232061">
      <w:bodyDiv w:val="1"/>
      <w:marLeft w:val="0"/>
      <w:marRight w:val="0"/>
      <w:marTop w:val="0"/>
      <w:marBottom w:val="0"/>
      <w:divBdr>
        <w:top w:val="none" w:sz="0" w:space="0" w:color="auto"/>
        <w:left w:val="none" w:sz="0" w:space="0" w:color="auto"/>
        <w:bottom w:val="none" w:sz="0" w:space="0" w:color="auto"/>
        <w:right w:val="none" w:sz="0" w:space="0" w:color="auto"/>
      </w:divBdr>
      <w:divsChild>
        <w:div w:id="915014376">
          <w:marLeft w:val="0"/>
          <w:marRight w:val="0"/>
          <w:marTop w:val="0"/>
          <w:marBottom w:val="0"/>
          <w:divBdr>
            <w:top w:val="none" w:sz="0" w:space="0" w:color="auto"/>
            <w:left w:val="none" w:sz="0" w:space="0" w:color="auto"/>
            <w:bottom w:val="none" w:sz="0" w:space="0" w:color="auto"/>
            <w:right w:val="none" w:sz="0" w:space="0" w:color="auto"/>
          </w:divBdr>
        </w:div>
        <w:div w:id="172764152">
          <w:marLeft w:val="0"/>
          <w:marRight w:val="0"/>
          <w:marTop w:val="0"/>
          <w:marBottom w:val="0"/>
          <w:divBdr>
            <w:top w:val="none" w:sz="0" w:space="0" w:color="auto"/>
            <w:left w:val="none" w:sz="0" w:space="0" w:color="auto"/>
            <w:bottom w:val="none" w:sz="0" w:space="0" w:color="auto"/>
            <w:right w:val="none" w:sz="0" w:space="0" w:color="auto"/>
          </w:divBdr>
          <w:divsChild>
            <w:div w:id="126556225">
              <w:marLeft w:val="0"/>
              <w:marRight w:val="0"/>
              <w:marTop w:val="0"/>
              <w:marBottom w:val="0"/>
              <w:divBdr>
                <w:top w:val="none" w:sz="0" w:space="0" w:color="auto"/>
                <w:left w:val="none" w:sz="0" w:space="0" w:color="auto"/>
                <w:bottom w:val="none" w:sz="0" w:space="0" w:color="auto"/>
                <w:right w:val="none" w:sz="0" w:space="0" w:color="auto"/>
              </w:divBdr>
            </w:div>
          </w:divsChild>
        </w:div>
        <w:div w:id="1594587568">
          <w:marLeft w:val="0"/>
          <w:marRight w:val="0"/>
          <w:marTop w:val="0"/>
          <w:marBottom w:val="0"/>
          <w:divBdr>
            <w:top w:val="none" w:sz="0" w:space="0" w:color="auto"/>
            <w:left w:val="none" w:sz="0" w:space="0" w:color="auto"/>
            <w:bottom w:val="none" w:sz="0" w:space="0" w:color="auto"/>
            <w:right w:val="none" w:sz="0" w:space="0" w:color="auto"/>
          </w:divBdr>
        </w:div>
        <w:div w:id="1902523396">
          <w:marLeft w:val="0"/>
          <w:marRight w:val="0"/>
          <w:marTop w:val="0"/>
          <w:marBottom w:val="0"/>
          <w:divBdr>
            <w:top w:val="none" w:sz="0" w:space="0" w:color="auto"/>
            <w:left w:val="none" w:sz="0" w:space="0" w:color="auto"/>
            <w:bottom w:val="none" w:sz="0" w:space="0" w:color="auto"/>
            <w:right w:val="none" w:sz="0" w:space="0" w:color="auto"/>
          </w:divBdr>
        </w:div>
        <w:div w:id="342364312">
          <w:marLeft w:val="0"/>
          <w:marRight w:val="0"/>
          <w:marTop w:val="0"/>
          <w:marBottom w:val="0"/>
          <w:divBdr>
            <w:top w:val="none" w:sz="0" w:space="0" w:color="auto"/>
            <w:left w:val="none" w:sz="0" w:space="0" w:color="auto"/>
            <w:bottom w:val="none" w:sz="0" w:space="0" w:color="auto"/>
            <w:right w:val="none" w:sz="0" w:space="0" w:color="auto"/>
          </w:divBdr>
        </w:div>
        <w:div w:id="800224705">
          <w:marLeft w:val="0"/>
          <w:marRight w:val="0"/>
          <w:marTop w:val="0"/>
          <w:marBottom w:val="0"/>
          <w:divBdr>
            <w:top w:val="none" w:sz="0" w:space="0" w:color="auto"/>
            <w:left w:val="none" w:sz="0" w:space="0" w:color="auto"/>
            <w:bottom w:val="none" w:sz="0" w:space="0" w:color="auto"/>
            <w:right w:val="none" w:sz="0" w:space="0" w:color="auto"/>
          </w:divBdr>
        </w:div>
        <w:div w:id="1849517443">
          <w:marLeft w:val="0"/>
          <w:marRight w:val="0"/>
          <w:marTop w:val="0"/>
          <w:marBottom w:val="0"/>
          <w:divBdr>
            <w:top w:val="none" w:sz="0" w:space="0" w:color="auto"/>
            <w:left w:val="none" w:sz="0" w:space="0" w:color="auto"/>
            <w:bottom w:val="none" w:sz="0" w:space="0" w:color="auto"/>
            <w:right w:val="none" w:sz="0" w:space="0" w:color="auto"/>
          </w:divBdr>
          <w:divsChild>
            <w:div w:id="508447335">
              <w:marLeft w:val="0"/>
              <w:marRight w:val="0"/>
              <w:marTop w:val="0"/>
              <w:marBottom w:val="0"/>
              <w:divBdr>
                <w:top w:val="none" w:sz="0" w:space="0" w:color="auto"/>
                <w:left w:val="none" w:sz="0" w:space="0" w:color="auto"/>
                <w:bottom w:val="none" w:sz="0" w:space="0" w:color="auto"/>
                <w:right w:val="none" w:sz="0" w:space="0" w:color="auto"/>
              </w:divBdr>
            </w:div>
          </w:divsChild>
        </w:div>
        <w:div w:id="1600215626">
          <w:marLeft w:val="0"/>
          <w:marRight w:val="0"/>
          <w:marTop w:val="0"/>
          <w:marBottom w:val="0"/>
          <w:divBdr>
            <w:top w:val="none" w:sz="0" w:space="0" w:color="auto"/>
            <w:left w:val="none" w:sz="0" w:space="0" w:color="auto"/>
            <w:bottom w:val="none" w:sz="0" w:space="0" w:color="auto"/>
            <w:right w:val="none" w:sz="0" w:space="0" w:color="auto"/>
          </w:divBdr>
          <w:divsChild>
            <w:div w:id="1960986508">
              <w:marLeft w:val="0"/>
              <w:marRight w:val="0"/>
              <w:marTop w:val="0"/>
              <w:marBottom w:val="0"/>
              <w:divBdr>
                <w:top w:val="none" w:sz="0" w:space="0" w:color="auto"/>
                <w:left w:val="none" w:sz="0" w:space="0" w:color="auto"/>
                <w:bottom w:val="none" w:sz="0" w:space="0" w:color="auto"/>
                <w:right w:val="none" w:sz="0" w:space="0" w:color="auto"/>
              </w:divBdr>
            </w:div>
          </w:divsChild>
        </w:div>
        <w:div w:id="96028737">
          <w:marLeft w:val="0"/>
          <w:marRight w:val="0"/>
          <w:marTop w:val="0"/>
          <w:marBottom w:val="0"/>
          <w:divBdr>
            <w:top w:val="none" w:sz="0" w:space="0" w:color="auto"/>
            <w:left w:val="none" w:sz="0" w:space="0" w:color="auto"/>
            <w:bottom w:val="none" w:sz="0" w:space="0" w:color="auto"/>
            <w:right w:val="none" w:sz="0" w:space="0" w:color="auto"/>
          </w:divBdr>
          <w:divsChild>
            <w:div w:id="1617709315">
              <w:marLeft w:val="0"/>
              <w:marRight w:val="0"/>
              <w:marTop w:val="0"/>
              <w:marBottom w:val="0"/>
              <w:divBdr>
                <w:top w:val="none" w:sz="0" w:space="0" w:color="auto"/>
                <w:left w:val="none" w:sz="0" w:space="0" w:color="auto"/>
                <w:bottom w:val="none" w:sz="0" w:space="0" w:color="auto"/>
                <w:right w:val="none" w:sz="0" w:space="0" w:color="auto"/>
              </w:divBdr>
            </w:div>
          </w:divsChild>
        </w:div>
        <w:div w:id="224923427">
          <w:marLeft w:val="0"/>
          <w:marRight w:val="0"/>
          <w:marTop w:val="0"/>
          <w:marBottom w:val="0"/>
          <w:divBdr>
            <w:top w:val="none" w:sz="0" w:space="0" w:color="auto"/>
            <w:left w:val="none" w:sz="0" w:space="0" w:color="auto"/>
            <w:bottom w:val="none" w:sz="0" w:space="0" w:color="auto"/>
            <w:right w:val="none" w:sz="0" w:space="0" w:color="auto"/>
          </w:divBdr>
        </w:div>
        <w:div w:id="917254261">
          <w:marLeft w:val="0"/>
          <w:marRight w:val="0"/>
          <w:marTop w:val="0"/>
          <w:marBottom w:val="0"/>
          <w:divBdr>
            <w:top w:val="none" w:sz="0" w:space="0" w:color="auto"/>
            <w:left w:val="none" w:sz="0" w:space="0" w:color="auto"/>
            <w:bottom w:val="none" w:sz="0" w:space="0" w:color="auto"/>
            <w:right w:val="none" w:sz="0" w:space="0" w:color="auto"/>
          </w:divBdr>
          <w:divsChild>
            <w:div w:id="1279992933">
              <w:marLeft w:val="0"/>
              <w:marRight w:val="0"/>
              <w:marTop w:val="0"/>
              <w:marBottom w:val="0"/>
              <w:divBdr>
                <w:top w:val="none" w:sz="0" w:space="0" w:color="auto"/>
                <w:left w:val="none" w:sz="0" w:space="0" w:color="auto"/>
                <w:bottom w:val="none" w:sz="0" w:space="0" w:color="auto"/>
                <w:right w:val="none" w:sz="0" w:space="0" w:color="auto"/>
              </w:divBdr>
            </w:div>
          </w:divsChild>
        </w:div>
        <w:div w:id="527110320">
          <w:marLeft w:val="0"/>
          <w:marRight w:val="0"/>
          <w:marTop w:val="0"/>
          <w:marBottom w:val="0"/>
          <w:divBdr>
            <w:top w:val="none" w:sz="0" w:space="0" w:color="auto"/>
            <w:left w:val="none" w:sz="0" w:space="0" w:color="auto"/>
            <w:bottom w:val="none" w:sz="0" w:space="0" w:color="auto"/>
            <w:right w:val="none" w:sz="0" w:space="0" w:color="auto"/>
          </w:divBdr>
        </w:div>
        <w:div w:id="863009846">
          <w:marLeft w:val="0"/>
          <w:marRight w:val="0"/>
          <w:marTop w:val="0"/>
          <w:marBottom w:val="0"/>
          <w:divBdr>
            <w:top w:val="none" w:sz="0" w:space="0" w:color="auto"/>
            <w:left w:val="none" w:sz="0" w:space="0" w:color="auto"/>
            <w:bottom w:val="none" w:sz="0" w:space="0" w:color="auto"/>
            <w:right w:val="none" w:sz="0" w:space="0" w:color="auto"/>
          </w:divBdr>
        </w:div>
        <w:div w:id="1117333110">
          <w:marLeft w:val="0"/>
          <w:marRight w:val="0"/>
          <w:marTop w:val="0"/>
          <w:marBottom w:val="0"/>
          <w:divBdr>
            <w:top w:val="none" w:sz="0" w:space="0" w:color="auto"/>
            <w:left w:val="none" w:sz="0" w:space="0" w:color="auto"/>
            <w:bottom w:val="none" w:sz="0" w:space="0" w:color="auto"/>
            <w:right w:val="none" w:sz="0" w:space="0" w:color="auto"/>
          </w:divBdr>
        </w:div>
        <w:div w:id="175970950">
          <w:marLeft w:val="0"/>
          <w:marRight w:val="0"/>
          <w:marTop w:val="0"/>
          <w:marBottom w:val="0"/>
          <w:divBdr>
            <w:top w:val="none" w:sz="0" w:space="0" w:color="auto"/>
            <w:left w:val="none" w:sz="0" w:space="0" w:color="auto"/>
            <w:bottom w:val="none" w:sz="0" w:space="0" w:color="auto"/>
            <w:right w:val="none" w:sz="0" w:space="0" w:color="auto"/>
          </w:divBdr>
        </w:div>
        <w:div w:id="967666948">
          <w:marLeft w:val="0"/>
          <w:marRight w:val="0"/>
          <w:marTop w:val="0"/>
          <w:marBottom w:val="0"/>
          <w:divBdr>
            <w:top w:val="none" w:sz="0" w:space="0" w:color="auto"/>
            <w:left w:val="none" w:sz="0" w:space="0" w:color="auto"/>
            <w:bottom w:val="none" w:sz="0" w:space="0" w:color="auto"/>
            <w:right w:val="none" w:sz="0" w:space="0" w:color="auto"/>
          </w:divBdr>
          <w:divsChild>
            <w:div w:id="679968708">
              <w:marLeft w:val="0"/>
              <w:marRight w:val="0"/>
              <w:marTop w:val="0"/>
              <w:marBottom w:val="0"/>
              <w:divBdr>
                <w:top w:val="none" w:sz="0" w:space="0" w:color="auto"/>
                <w:left w:val="none" w:sz="0" w:space="0" w:color="auto"/>
                <w:bottom w:val="none" w:sz="0" w:space="0" w:color="auto"/>
                <w:right w:val="none" w:sz="0" w:space="0" w:color="auto"/>
              </w:divBdr>
            </w:div>
          </w:divsChild>
        </w:div>
        <w:div w:id="831068381">
          <w:marLeft w:val="0"/>
          <w:marRight w:val="0"/>
          <w:marTop w:val="0"/>
          <w:marBottom w:val="0"/>
          <w:divBdr>
            <w:top w:val="none" w:sz="0" w:space="0" w:color="auto"/>
            <w:left w:val="none" w:sz="0" w:space="0" w:color="auto"/>
            <w:bottom w:val="none" w:sz="0" w:space="0" w:color="auto"/>
            <w:right w:val="none" w:sz="0" w:space="0" w:color="auto"/>
          </w:divBdr>
          <w:divsChild>
            <w:div w:id="1771119263">
              <w:marLeft w:val="0"/>
              <w:marRight w:val="0"/>
              <w:marTop w:val="0"/>
              <w:marBottom w:val="0"/>
              <w:divBdr>
                <w:top w:val="none" w:sz="0" w:space="0" w:color="auto"/>
                <w:left w:val="none" w:sz="0" w:space="0" w:color="auto"/>
                <w:bottom w:val="none" w:sz="0" w:space="0" w:color="auto"/>
                <w:right w:val="none" w:sz="0" w:space="0" w:color="auto"/>
              </w:divBdr>
            </w:div>
          </w:divsChild>
        </w:div>
        <w:div w:id="1404451411">
          <w:marLeft w:val="0"/>
          <w:marRight w:val="0"/>
          <w:marTop w:val="0"/>
          <w:marBottom w:val="0"/>
          <w:divBdr>
            <w:top w:val="none" w:sz="0" w:space="0" w:color="auto"/>
            <w:left w:val="none" w:sz="0" w:space="0" w:color="auto"/>
            <w:bottom w:val="none" w:sz="0" w:space="0" w:color="auto"/>
            <w:right w:val="none" w:sz="0" w:space="0" w:color="auto"/>
          </w:divBdr>
          <w:divsChild>
            <w:div w:id="1642342962">
              <w:marLeft w:val="0"/>
              <w:marRight w:val="0"/>
              <w:marTop w:val="0"/>
              <w:marBottom w:val="0"/>
              <w:divBdr>
                <w:top w:val="none" w:sz="0" w:space="0" w:color="auto"/>
                <w:left w:val="none" w:sz="0" w:space="0" w:color="auto"/>
                <w:bottom w:val="none" w:sz="0" w:space="0" w:color="auto"/>
                <w:right w:val="none" w:sz="0" w:space="0" w:color="auto"/>
              </w:divBdr>
            </w:div>
          </w:divsChild>
        </w:div>
        <w:div w:id="566037613">
          <w:marLeft w:val="0"/>
          <w:marRight w:val="0"/>
          <w:marTop w:val="0"/>
          <w:marBottom w:val="0"/>
          <w:divBdr>
            <w:top w:val="none" w:sz="0" w:space="0" w:color="auto"/>
            <w:left w:val="none" w:sz="0" w:space="0" w:color="auto"/>
            <w:bottom w:val="none" w:sz="0" w:space="0" w:color="auto"/>
            <w:right w:val="none" w:sz="0" w:space="0" w:color="auto"/>
          </w:divBdr>
        </w:div>
        <w:div w:id="627584324">
          <w:marLeft w:val="0"/>
          <w:marRight w:val="0"/>
          <w:marTop w:val="0"/>
          <w:marBottom w:val="0"/>
          <w:divBdr>
            <w:top w:val="none" w:sz="0" w:space="0" w:color="auto"/>
            <w:left w:val="none" w:sz="0" w:space="0" w:color="auto"/>
            <w:bottom w:val="none" w:sz="0" w:space="0" w:color="auto"/>
            <w:right w:val="none" w:sz="0" w:space="0" w:color="auto"/>
          </w:divBdr>
          <w:divsChild>
            <w:div w:id="1344092405">
              <w:marLeft w:val="0"/>
              <w:marRight w:val="0"/>
              <w:marTop w:val="0"/>
              <w:marBottom w:val="0"/>
              <w:divBdr>
                <w:top w:val="none" w:sz="0" w:space="0" w:color="auto"/>
                <w:left w:val="none" w:sz="0" w:space="0" w:color="auto"/>
                <w:bottom w:val="none" w:sz="0" w:space="0" w:color="auto"/>
                <w:right w:val="none" w:sz="0" w:space="0" w:color="auto"/>
              </w:divBdr>
            </w:div>
          </w:divsChild>
        </w:div>
        <w:div w:id="235625641">
          <w:marLeft w:val="0"/>
          <w:marRight w:val="0"/>
          <w:marTop w:val="0"/>
          <w:marBottom w:val="0"/>
          <w:divBdr>
            <w:top w:val="none" w:sz="0" w:space="0" w:color="auto"/>
            <w:left w:val="none" w:sz="0" w:space="0" w:color="auto"/>
            <w:bottom w:val="none" w:sz="0" w:space="0" w:color="auto"/>
            <w:right w:val="none" w:sz="0" w:space="0" w:color="auto"/>
          </w:divBdr>
        </w:div>
        <w:div w:id="1789003170">
          <w:marLeft w:val="0"/>
          <w:marRight w:val="0"/>
          <w:marTop w:val="0"/>
          <w:marBottom w:val="0"/>
          <w:divBdr>
            <w:top w:val="none" w:sz="0" w:space="0" w:color="auto"/>
            <w:left w:val="none" w:sz="0" w:space="0" w:color="auto"/>
            <w:bottom w:val="none" w:sz="0" w:space="0" w:color="auto"/>
            <w:right w:val="none" w:sz="0" w:space="0" w:color="auto"/>
          </w:divBdr>
        </w:div>
        <w:div w:id="497307300">
          <w:marLeft w:val="0"/>
          <w:marRight w:val="0"/>
          <w:marTop w:val="0"/>
          <w:marBottom w:val="0"/>
          <w:divBdr>
            <w:top w:val="none" w:sz="0" w:space="0" w:color="auto"/>
            <w:left w:val="none" w:sz="0" w:space="0" w:color="auto"/>
            <w:bottom w:val="none" w:sz="0" w:space="0" w:color="auto"/>
            <w:right w:val="none" w:sz="0" w:space="0" w:color="auto"/>
          </w:divBdr>
        </w:div>
        <w:div w:id="2093164529">
          <w:marLeft w:val="0"/>
          <w:marRight w:val="0"/>
          <w:marTop w:val="0"/>
          <w:marBottom w:val="0"/>
          <w:divBdr>
            <w:top w:val="none" w:sz="0" w:space="0" w:color="auto"/>
            <w:left w:val="none" w:sz="0" w:space="0" w:color="auto"/>
            <w:bottom w:val="none" w:sz="0" w:space="0" w:color="auto"/>
            <w:right w:val="none" w:sz="0" w:space="0" w:color="auto"/>
          </w:divBdr>
        </w:div>
        <w:div w:id="1055201490">
          <w:marLeft w:val="0"/>
          <w:marRight w:val="0"/>
          <w:marTop w:val="0"/>
          <w:marBottom w:val="0"/>
          <w:divBdr>
            <w:top w:val="none" w:sz="0" w:space="0" w:color="auto"/>
            <w:left w:val="none" w:sz="0" w:space="0" w:color="auto"/>
            <w:bottom w:val="none" w:sz="0" w:space="0" w:color="auto"/>
            <w:right w:val="none" w:sz="0" w:space="0" w:color="auto"/>
          </w:divBdr>
          <w:divsChild>
            <w:div w:id="1607154610">
              <w:marLeft w:val="0"/>
              <w:marRight w:val="0"/>
              <w:marTop w:val="0"/>
              <w:marBottom w:val="0"/>
              <w:divBdr>
                <w:top w:val="none" w:sz="0" w:space="0" w:color="auto"/>
                <w:left w:val="none" w:sz="0" w:space="0" w:color="auto"/>
                <w:bottom w:val="none" w:sz="0" w:space="0" w:color="auto"/>
                <w:right w:val="none" w:sz="0" w:space="0" w:color="auto"/>
              </w:divBdr>
            </w:div>
          </w:divsChild>
        </w:div>
        <w:div w:id="822163786">
          <w:marLeft w:val="0"/>
          <w:marRight w:val="0"/>
          <w:marTop w:val="0"/>
          <w:marBottom w:val="0"/>
          <w:divBdr>
            <w:top w:val="none" w:sz="0" w:space="0" w:color="auto"/>
            <w:left w:val="none" w:sz="0" w:space="0" w:color="auto"/>
            <w:bottom w:val="none" w:sz="0" w:space="0" w:color="auto"/>
            <w:right w:val="none" w:sz="0" w:space="0" w:color="auto"/>
          </w:divBdr>
          <w:divsChild>
            <w:div w:id="873349773">
              <w:marLeft w:val="0"/>
              <w:marRight w:val="0"/>
              <w:marTop w:val="0"/>
              <w:marBottom w:val="0"/>
              <w:divBdr>
                <w:top w:val="none" w:sz="0" w:space="0" w:color="auto"/>
                <w:left w:val="none" w:sz="0" w:space="0" w:color="auto"/>
                <w:bottom w:val="none" w:sz="0" w:space="0" w:color="auto"/>
                <w:right w:val="none" w:sz="0" w:space="0" w:color="auto"/>
              </w:divBdr>
            </w:div>
          </w:divsChild>
        </w:div>
        <w:div w:id="66269848">
          <w:marLeft w:val="0"/>
          <w:marRight w:val="0"/>
          <w:marTop w:val="0"/>
          <w:marBottom w:val="0"/>
          <w:divBdr>
            <w:top w:val="none" w:sz="0" w:space="0" w:color="auto"/>
            <w:left w:val="none" w:sz="0" w:space="0" w:color="auto"/>
            <w:bottom w:val="none" w:sz="0" w:space="0" w:color="auto"/>
            <w:right w:val="none" w:sz="0" w:space="0" w:color="auto"/>
          </w:divBdr>
          <w:divsChild>
            <w:div w:id="1920943242">
              <w:marLeft w:val="0"/>
              <w:marRight w:val="0"/>
              <w:marTop w:val="0"/>
              <w:marBottom w:val="0"/>
              <w:divBdr>
                <w:top w:val="none" w:sz="0" w:space="0" w:color="auto"/>
                <w:left w:val="none" w:sz="0" w:space="0" w:color="auto"/>
                <w:bottom w:val="none" w:sz="0" w:space="0" w:color="auto"/>
                <w:right w:val="none" w:sz="0" w:space="0" w:color="auto"/>
              </w:divBdr>
            </w:div>
          </w:divsChild>
        </w:div>
        <w:div w:id="4594811">
          <w:marLeft w:val="0"/>
          <w:marRight w:val="0"/>
          <w:marTop w:val="0"/>
          <w:marBottom w:val="0"/>
          <w:divBdr>
            <w:top w:val="none" w:sz="0" w:space="0" w:color="auto"/>
            <w:left w:val="none" w:sz="0" w:space="0" w:color="auto"/>
            <w:bottom w:val="none" w:sz="0" w:space="0" w:color="auto"/>
            <w:right w:val="none" w:sz="0" w:space="0" w:color="auto"/>
          </w:divBdr>
        </w:div>
        <w:div w:id="310643074">
          <w:marLeft w:val="0"/>
          <w:marRight w:val="0"/>
          <w:marTop w:val="0"/>
          <w:marBottom w:val="0"/>
          <w:divBdr>
            <w:top w:val="none" w:sz="0" w:space="0" w:color="auto"/>
            <w:left w:val="none" w:sz="0" w:space="0" w:color="auto"/>
            <w:bottom w:val="none" w:sz="0" w:space="0" w:color="auto"/>
            <w:right w:val="none" w:sz="0" w:space="0" w:color="auto"/>
          </w:divBdr>
          <w:divsChild>
            <w:div w:id="1039547447">
              <w:marLeft w:val="0"/>
              <w:marRight w:val="0"/>
              <w:marTop w:val="0"/>
              <w:marBottom w:val="0"/>
              <w:divBdr>
                <w:top w:val="none" w:sz="0" w:space="0" w:color="auto"/>
                <w:left w:val="none" w:sz="0" w:space="0" w:color="auto"/>
                <w:bottom w:val="none" w:sz="0" w:space="0" w:color="auto"/>
                <w:right w:val="none" w:sz="0" w:space="0" w:color="auto"/>
              </w:divBdr>
            </w:div>
          </w:divsChild>
        </w:div>
        <w:div w:id="1079786474">
          <w:marLeft w:val="0"/>
          <w:marRight w:val="0"/>
          <w:marTop w:val="0"/>
          <w:marBottom w:val="0"/>
          <w:divBdr>
            <w:top w:val="none" w:sz="0" w:space="0" w:color="auto"/>
            <w:left w:val="none" w:sz="0" w:space="0" w:color="auto"/>
            <w:bottom w:val="none" w:sz="0" w:space="0" w:color="auto"/>
            <w:right w:val="none" w:sz="0" w:space="0" w:color="auto"/>
          </w:divBdr>
        </w:div>
        <w:div w:id="384447167">
          <w:marLeft w:val="0"/>
          <w:marRight w:val="0"/>
          <w:marTop w:val="0"/>
          <w:marBottom w:val="0"/>
          <w:divBdr>
            <w:top w:val="none" w:sz="0" w:space="0" w:color="auto"/>
            <w:left w:val="none" w:sz="0" w:space="0" w:color="auto"/>
            <w:bottom w:val="none" w:sz="0" w:space="0" w:color="auto"/>
            <w:right w:val="none" w:sz="0" w:space="0" w:color="auto"/>
          </w:divBdr>
        </w:div>
        <w:div w:id="1526094926">
          <w:marLeft w:val="0"/>
          <w:marRight w:val="0"/>
          <w:marTop w:val="0"/>
          <w:marBottom w:val="0"/>
          <w:divBdr>
            <w:top w:val="none" w:sz="0" w:space="0" w:color="auto"/>
            <w:left w:val="none" w:sz="0" w:space="0" w:color="auto"/>
            <w:bottom w:val="none" w:sz="0" w:space="0" w:color="auto"/>
            <w:right w:val="none" w:sz="0" w:space="0" w:color="auto"/>
          </w:divBdr>
        </w:div>
        <w:div w:id="1336573897">
          <w:marLeft w:val="0"/>
          <w:marRight w:val="0"/>
          <w:marTop w:val="0"/>
          <w:marBottom w:val="0"/>
          <w:divBdr>
            <w:top w:val="none" w:sz="0" w:space="0" w:color="auto"/>
            <w:left w:val="none" w:sz="0" w:space="0" w:color="auto"/>
            <w:bottom w:val="none" w:sz="0" w:space="0" w:color="auto"/>
            <w:right w:val="none" w:sz="0" w:space="0" w:color="auto"/>
          </w:divBdr>
        </w:div>
        <w:div w:id="1721199745">
          <w:marLeft w:val="0"/>
          <w:marRight w:val="0"/>
          <w:marTop w:val="0"/>
          <w:marBottom w:val="0"/>
          <w:divBdr>
            <w:top w:val="none" w:sz="0" w:space="0" w:color="auto"/>
            <w:left w:val="none" w:sz="0" w:space="0" w:color="auto"/>
            <w:bottom w:val="none" w:sz="0" w:space="0" w:color="auto"/>
            <w:right w:val="none" w:sz="0" w:space="0" w:color="auto"/>
          </w:divBdr>
          <w:divsChild>
            <w:div w:id="2065635939">
              <w:marLeft w:val="0"/>
              <w:marRight w:val="0"/>
              <w:marTop w:val="0"/>
              <w:marBottom w:val="0"/>
              <w:divBdr>
                <w:top w:val="none" w:sz="0" w:space="0" w:color="auto"/>
                <w:left w:val="none" w:sz="0" w:space="0" w:color="auto"/>
                <w:bottom w:val="none" w:sz="0" w:space="0" w:color="auto"/>
                <w:right w:val="none" w:sz="0" w:space="0" w:color="auto"/>
              </w:divBdr>
            </w:div>
          </w:divsChild>
        </w:div>
        <w:div w:id="1196309057">
          <w:marLeft w:val="0"/>
          <w:marRight w:val="0"/>
          <w:marTop w:val="0"/>
          <w:marBottom w:val="0"/>
          <w:divBdr>
            <w:top w:val="none" w:sz="0" w:space="0" w:color="auto"/>
            <w:left w:val="none" w:sz="0" w:space="0" w:color="auto"/>
            <w:bottom w:val="none" w:sz="0" w:space="0" w:color="auto"/>
            <w:right w:val="none" w:sz="0" w:space="0" w:color="auto"/>
          </w:divBdr>
          <w:divsChild>
            <w:div w:id="910850892">
              <w:marLeft w:val="0"/>
              <w:marRight w:val="0"/>
              <w:marTop w:val="0"/>
              <w:marBottom w:val="0"/>
              <w:divBdr>
                <w:top w:val="none" w:sz="0" w:space="0" w:color="auto"/>
                <w:left w:val="none" w:sz="0" w:space="0" w:color="auto"/>
                <w:bottom w:val="none" w:sz="0" w:space="0" w:color="auto"/>
                <w:right w:val="none" w:sz="0" w:space="0" w:color="auto"/>
              </w:divBdr>
            </w:div>
          </w:divsChild>
        </w:div>
        <w:div w:id="1534615031">
          <w:marLeft w:val="0"/>
          <w:marRight w:val="0"/>
          <w:marTop w:val="0"/>
          <w:marBottom w:val="0"/>
          <w:divBdr>
            <w:top w:val="none" w:sz="0" w:space="0" w:color="auto"/>
            <w:left w:val="none" w:sz="0" w:space="0" w:color="auto"/>
            <w:bottom w:val="none" w:sz="0" w:space="0" w:color="auto"/>
            <w:right w:val="none" w:sz="0" w:space="0" w:color="auto"/>
          </w:divBdr>
          <w:divsChild>
            <w:div w:id="1927766625">
              <w:marLeft w:val="0"/>
              <w:marRight w:val="0"/>
              <w:marTop w:val="0"/>
              <w:marBottom w:val="0"/>
              <w:divBdr>
                <w:top w:val="none" w:sz="0" w:space="0" w:color="auto"/>
                <w:left w:val="none" w:sz="0" w:space="0" w:color="auto"/>
                <w:bottom w:val="none" w:sz="0" w:space="0" w:color="auto"/>
                <w:right w:val="none" w:sz="0" w:space="0" w:color="auto"/>
              </w:divBdr>
            </w:div>
          </w:divsChild>
        </w:div>
        <w:div w:id="8068096">
          <w:marLeft w:val="0"/>
          <w:marRight w:val="0"/>
          <w:marTop w:val="0"/>
          <w:marBottom w:val="0"/>
          <w:divBdr>
            <w:top w:val="none" w:sz="0" w:space="0" w:color="auto"/>
            <w:left w:val="none" w:sz="0" w:space="0" w:color="auto"/>
            <w:bottom w:val="none" w:sz="0" w:space="0" w:color="auto"/>
            <w:right w:val="none" w:sz="0" w:space="0" w:color="auto"/>
          </w:divBdr>
        </w:div>
        <w:div w:id="1955868292">
          <w:marLeft w:val="0"/>
          <w:marRight w:val="0"/>
          <w:marTop w:val="0"/>
          <w:marBottom w:val="0"/>
          <w:divBdr>
            <w:top w:val="none" w:sz="0" w:space="0" w:color="auto"/>
            <w:left w:val="none" w:sz="0" w:space="0" w:color="auto"/>
            <w:bottom w:val="none" w:sz="0" w:space="0" w:color="auto"/>
            <w:right w:val="none" w:sz="0" w:space="0" w:color="auto"/>
          </w:divBdr>
          <w:divsChild>
            <w:div w:id="1077902698">
              <w:marLeft w:val="0"/>
              <w:marRight w:val="0"/>
              <w:marTop w:val="0"/>
              <w:marBottom w:val="0"/>
              <w:divBdr>
                <w:top w:val="none" w:sz="0" w:space="0" w:color="auto"/>
                <w:left w:val="none" w:sz="0" w:space="0" w:color="auto"/>
                <w:bottom w:val="none" w:sz="0" w:space="0" w:color="auto"/>
                <w:right w:val="none" w:sz="0" w:space="0" w:color="auto"/>
              </w:divBdr>
            </w:div>
          </w:divsChild>
        </w:div>
        <w:div w:id="217084836">
          <w:marLeft w:val="0"/>
          <w:marRight w:val="0"/>
          <w:marTop w:val="0"/>
          <w:marBottom w:val="0"/>
          <w:divBdr>
            <w:top w:val="none" w:sz="0" w:space="0" w:color="auto"/>
            <w:left w:val="none" w:sz="0" w:space="0" w:color="auto"/>
            <w:bottom w:val="none" w:sz="0" w:space="0" w:color="auto"/>
            <w:right w:val="none" w:sz="0" w:space="0" w:color="auto"/>
          </w:divBdr>
        </w:div>
        <w:div w:id="1953704543">
          <w:marLeft w:val="0"/>
          <w:marRight w:val="0"/>
          <w:marTop w:val="0"/>
          <w:marBottom w:val="0"/>
          <w:divBdr>
            <w:top w:val="none" w:sz="0" w:space="0" w:color="auto"/>
            <w:left w:val="none" w:sz="0" w:space="0" w:color="auto"/>
            <w:bottom w:val="none" w:sz="0" w:space="0" w:color="auto"/>
            <w:right w:val="none" w:sz="0" w:space="0" w:color="auto"/>
          </w:divBdr>
        </w:div>
        <w:div w:id="90859691">
          <w:marLeft w:val="0"/>
          <w:marRight w:val="0"/>
          <w:marTop w:val="0"/>
          <w:marBottom w:val="0"/>
          <w:divBdr>
            <w:top w:val="none" w:sz="0" w:space="0" w:color="auto"/>
            <w:left w:val="none" w:sz="0" w:space="0" w:color="auto"/>
            <w:bottom w:val="none" w:sz="0" w:space="0" w:color="auto"/>
            <w:right w:val="none" w:sz="0" w:space="0" w:color="auto"/>
          </w:divBdr>
        </w:div>
        <w:div w:id="2118255759">
          <w:marLeft w:val="0"/>
          <w:marRight w:val="0"/>
          <w:marTop w:val="0"/>
          <w:marBottom w:val="0"/>
          <w:divBdr>
            <w:top w:val="none" w:sz="0" w:space="0" w:color="auto"/>
            <w:left w:val="none" w:sz="0" w:space="0" w:color="auto"/>
            <w:bottom w:val="none" w:sz="0" w:space="0" w:color="auto"/>
            <w:right w:val="none" w:sz="0" w:space="0" w:color="auto"/>
          </w:divBdr>
        </w:div>
        <w:div w:id="1456293053">
          <w:marLeft w:val="0"/>
          <w:marRight w:val="0"/>
          <w:marTop w:val="0"/>
          <w:marBottom w:val="0"/>
          <w:divBdr>
            <w:top w:val="none" w:sz="0" w:space="0" w:color="auto"/>
            <w:left w:val="none" w:sz="0" w:space="0" w:color="auto"/>
            <w:bottom w:val="none" w:sz="0" w:space="0" w:color="auto"/>
            <w:right w:val="none" w:sz="0" w:space="0" w:color="auto"/>
          </w:divBdr>
          <w:divsChild>
            <w:div w:id="1811819892">
              <w:marLeft w:val="0"/>
              <w:marRight w:val="0"/>
              <w:marTop w:val="0"/>
              <w:marBottom w:val="0"/>
              <w:divBdr>
                <w:top w:val="none" w:sz="0" w:space="0" w:color="auto"/>
                <w:left w:val="none" w:sz="0" w:space="0" w:color="auto"/>
                <w:bottom w:val="none" w:sz="0" w:space="0" w:color="auto"/>
                <w:right w:val="none" w:sz="0" w:space="0" w:color="auto"/>
              </w:divBdr>
            </w:div>
          </w:divsChild>
        </w:div>
        <w:div w:id="1139876937">
          <w:marLeft w:val="0"/>
          <w:marRight w:val="0"/>
          <w:marTop w:val="0"/>
          <w:marBottom w:val="0"/>
          <w:divBdr>
            <w:top w:val="none" w:sz="0" w:space="0" w:color="auto"/>
            <w:left w:val="none" w:sz="0" w:space="0" w:color="auto"/>
            <w:bottom w:val="none" w:sz="0" w:space="0" w:color="auto"/>
            <w:right w:val="none" w:sz="0" w:space="0" w:color="auto"/>
          </w:divBdr>
          <w:divsChild>
            <w:div w:id="278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2900">
      <w:bodyDiv w:val="1"/>
      <w:marLeft w:val="0"/>
      <w:marRight w:val="0"/>
      <w:marTop w:val="0"/>
      <w:marBottom w:val="0"/>
      <w:divBdr>
        <w:top w:val="none" w:sz="0" w:space="0" w:color="auto"/>
        <w:left w:val="none" w:sz="0" w:space="0" w:color="auto"/>
        <w:bottom w:val="none" w:sz="0" w:space="0" w:color="auto"/>
        <w:right w:val="none" w:sz="0" w:space="0" w:color="auto"/>
      </w:divBdr>
    </w:div>
    <w:div w:id="343631262">
      <w:bodyDiv w:val="1"/>
      <w:marLeft w:val="0"/>
      <w:marRight w:val="0"/>
      <w:marTop w:val="0"/>
      <w:marBottom w:val="0"/>
      <w:divBdr>
        <w:top w:val="none" w:sz="0" w:space="0" w:color="auto"/>
        <w:left w:val="none" w:sz="0" w:space="0" w:color="auto"/>
        <w:bottom w:val="none" w:sz="0" w:space="0" w:color="auto"/>
        <w:right w:val="none" w:sz="0" w:space="0" w:color="auto"/>
      </w:divBdr>
    </w:div>
    <w:div w:id="348529463">
      <w:bodyDiv w:val="1"/>
      <w:marLeft w:val="0"/>
      <w:marRight w:val="0"/>
      <w:marTop w:val="0"/>
      <w:marBottom w:val="0"/>
      <w:divBdr>
        <w:top w:val="none" w:sz="0" w:space="0" w:color="auto"/>
        <w:left w:val="none" w:sz="0" w:space="0" w:color="auto"/>
        <w:bottom w:val="none" w:sz="0" w:space="0" w:color="auto"/>
        <w:right w:val="none" w:sz="0" w:space="0" w:color="auto"/>
      </w:divBdr>
    </w:div>
    <w:div w:id="351421365">
      <w:bodyDiv w:val="1"/>
      <w:marLeft w:val="0"/>
      <w:marRight w:val="0"/>
      <w:marTop w:val="0"/>
      <w:marBottom w:val="0"/>
      <w:divBdr>
        <w:top w:val="none" w:sz="0" w:space="0" w:color="auto"/>
        <w:left w:val="none" w:sz="0" w:space="0" w:color="auto"/>
        <w:bottom w:val="none" w:sz="0" w:space="0" w:color="auto"/>
        <w:right w:val="none" w:sz="0" w:space="0" w:color="auto"/>
      </w:divBdr>
    </w:div>
    <w:div w:id="385765279">
      <w:bodyDiv w:val="1"/>
      <w:marLeft w:val="0"/>
      <w:marRight w:val="0"/>
      <w:marTop w:val="0"/>
      <w:marBottom w:val="0"/>
      <w:divBdr>
        <w:top w:val="none" w:sz="0" w:space="0" w:color="auto"/>
        <w:left w:val="none" w:sz="0" w:space="0" w:color="auto"/>
        <w:bottom w:val="none" w:sz="0" w:space="0" w:color="auto"/>
        <w:right w:val="none" w:sz="0" w:space="0" w:color="auto"/>
      </w:divBdr>
    </w:div>
    <w:div w:id="388842224">
      <w:bodyDiv w:val="1"/>
      <w:marLeft w:val="0"/>
      <w:marRight w:val="0"/>
      <w:marTop w:val="0"/>
      <w:marBottom w:val="0"/>
      <w:divBdr>
        <w:top w:val="none" w:sz="0" w:space="0" w:color="auto"/>
        <w:left w:val="none" w:sz="0" w:space="0" w:color="auto"/>
        <w:bottom w:val="none" w:sz="0" w:space="0" w:color="auto"/>
        <w:right w:val="none" w:sz="0" w:space="0" w:color="auto"/>
      </w:divBdr>
    </w:div>
    <w:div w:id="402802648">
      <w:bodyDiv w:val="1"/>
      <w:marLeft w:val="0"/>
      <w:marRight w:val="0"/>
      <w:marTop w:val="0"/>
      <w:marBottom w:val="0"/>
      <w:divBdr>
        <w:top w:val="none" w:sz="0" w:space="0" w:color="auto"/>
        <w:left w:val="none" w:sz="0" w:space="0" w:color="auto"/>
        <w:bottom w:val="none" w:sz="0" w:space="0" w:color="auto"/>
        <w:right w:val="none" w:sz="0" w:space="0" w:color="auto"/>
      </w:divBdr>
    </w:div>
    <w:div w:id="411514508">
      <w:bodyDiv w:val="1"/>
      <w:marLeft w:val="0"/>
      <w:marRight w:val="0"/>
      <w:marTop w:val="0"/>
      <w:marBottom w:val="0"/>
      <w:divBdr>
        <w:top w:val="none" w:sz="0" w:space="0" w:color="auto"/>
        <w:left w:val="none" w:sz="0" w:space="0" w:color="auto"/>
        <w:bottom w:val="none" w:sz="0" w:space="0" w:color="auto"/>
        <w:right w:val="none" w:sz="0" w:space="0" w:color="auto"/>
      </w:divBdr>
    </w:div>
    <w:div w:id="451555219">
      <w:bodyDiv w:val="1"/>
      <w:marLeft w:val="0"/>
      <w:marRight w:val="0"/>
      <w:marTop w:val="0"/>
      <w:marBottom w:val="0"/>
      <w:divBdr>
        <w:top w:val="none" w:sz="0" w:space="0" w:color="auto"/>
        <w:left w:val="none" w:sz="0" w:space="0" w:color="auto"/>
        <w:bottom w:val="none" w:sz="0" w:space="0" w:color="auto"/>
        <w:right w:val="none" w:sz="0" w:space="0" w:color="auto"/>
      </w:divBdr>
    </w:div>
    <w:div w:id="463239254">
      <w:bodyDiv w:val="1"/>
      <w:marLeft w:val="0"/>
      <w:marRight w:val="0"/>
      <w:marTop w:val="0"/>
      <w:marBottom w:val="0"/>
      <w:divBdr>
        <w:top w:val="none" w:sz="0" w:space="0" w:color="auto"/>
        <w:left w:val="none" w:sz="0" w:space="0" w:color="auto"/>
        <w:bottom w:val="none" w:sz="0" w:space="0" w:color="auto"/>
        <w:right w:val="none" w:sz="0" w:space="0" w:color="auto"/>
      </w:divBdr>
    </w:div>
    <w:div w:id="473645030">
      <w:bodyDiv w:val="1"/>
      <w:marLeft w:val="0"/>
      <w:marRight w:val="0"/>
      <w:marTop w:val="0"/>
      <w:marBottom w:val="0"/>
      <w:divBdr>
        <w:top w:val="none" w:sz="0" w:space="0" w:color="auto"/>
        <w:left w:val="none" w:sz="0" w:space="0" w:color="auto"/>
        <w:bottom w:val="none" w:sz="0" w:space="0" w:color="auto"/>
        <w:right w:val="none" w:sz="0" w:space="0" w:color="auto"/>
      </w:divBdr>
    </w:div>
    <w:div w:id="476730982">
      <w:bodyDiv w:val="1"/>
      <w:marLeft w:val="0"/>
      <w:marRight w:val="0"/>
      <w:marTop w:val="0"/>
      <w:marBottom w:val="0"/>
      <w:divBdr>
        <w:top w:val="none" w:sz="0" w:space="0" w:color="auto"/>
        <w:left w:val="none" w:sz="0" w:space="0" w:color="auto"/>
        <w:bottom w:val="none" w:sz="0" w:space="0" w:color="auto"/>
        <w:right w:val="none" w:sz="0" w:space="0" w:color="auto"/>
      </w:divBdr>
    </w:div>
    <w:div w:id="478116185">
      <w:bodyDiv w:val="1"/>
      <w:marLeft w:val="0"/>
      <w:marRight w:val="0"/>
      <w:marTop w:val="0"/>
      <w:marBottom w:val="0"/>
      <w:divBdr>
        <w:top w:val="none" w:sz="0" w:space="0" w:color="auto"/>
        <w:left w:val="none" w:sz="0" w:space="0" w:color="auto"/>
        <w:bottom w:val="none" w:sz="0" w:space="0" w:color="auto"/>
        <w:right w:val="none" w:sz="0" w:space="0" w:color="auto"/>
      </w:divBdr>
    </w:div>
    <w:div w:id="499658269">
      <w:bodyDiv w:val="1"/>
      <w:marLeft w:val="0"/>
      <w:marRight w:val="0"/>
      <w:marTop w:val="0"/>
      <w:marBottom w:val="0"/>
      <w:divBdr>
        <w:top w:val="none" w:sz="0" w:space="0" w:color="auto"/>
        <w:left w:val="none" w:sz="0" w:space="0" w:color="auto"/>
        <w:bottom w:val="none" w:sz="0" w:space="0" w:color="auto"/>
        <w:right w:val="none" w:sz="0" w:space="0" w:color="auto"/>
      </w:divBdr>
    </w:div>
    <w:div w:id="506288731">
      <w:bodyDiv w:val="1"/>
      <w:marLeft w:val="0"/>
      <w:marRight w:val="0"/>
      <w:marTop w:val="0"/>
      <w:marBottom w:val="0"/>
      <w:divBdr>
        <w:top w:val="none" w:sz="0" w:space="0" w:color="auto"/>
        <w:left w:val="none" w:sz="0" w:space="0" w:color="auto"/>
        <w:bottom w:val="none" w:sz="0" w:space="0" w:color="auto"/>
        <w:right w:val="none" w:sz="0" w:space="0" w:color="auto"/>
      </w:divBdr>
    </w:div>
    <w:div w:id="510409861">
      <w:bodyDiv w:val="1"/>
      <w:marLeft w:val="0"/>
      <w:marRight w:val="0"/>
      <w:marTop w:val="0"/>
      <w:marBottom w:val="0"/>
      <w:divBdr>
        <w:top w:val="none" w:sz="0" w:space="0" w:color="auto"/>
        <w:left w:val="none" w:sz="0" w:space="0" w:color="auto"/>
        <w:bottom w:val="none" w:sz="0" w:space="0" w:color="auto"/>
        <w:right w:val="none" w:sz="0" w:space="0" w:color="auto"/>
      </w:divBdr>
      <w:divsChild>
        <w:div w:id="1030454418">
          <w:marLeft w:val="0"/>
          <w:marRight w:val="0"/>
          <w:marTop w:val="0"/>
          <w:marBottom w:val="0"/>
          <w:divBdr>
            <w:top w:val="none" w:sz="0" w:space="0" w:color="auto"/>
            <w:left w:val="none" w:sz="0" w:space="0" w:color="auto"/>
            <w:bottom w:val="none" w:sz="0" w:space="0" w:color="auto"/>
            <w:right w:val="none" w:sz="0" w:space="0" w:color="auto"/>
          </w:divBdr>
        </w:div>
        <w:div w:id="105274336">
          <w:marLeft w:val="0"/>
          <w:marRight w:val="0"/>
          <w:marTop w:val="0"/>
          <w:marBottom w:val="0"/>
          <w:divBdr>
            <w:top w:val="none" w:sz="0" w:space="0" w:color="auto"/>
            <w:left w:val="none" w:sz="0" w:space="0" w:color="auto"/>
            <w:bottom w:val="none" w:sz="0" w:space="0" w:color="auto"/>
            <w:right w:val="none" w:sz="0" w:space="0" w:color="auto"/>
          </w:divBdr>
          <w:divsChild>
            <w:div w:id="392199854">
              <w:marLeft w:val="0"/>
              <w:marRight w:val="0"/>
              <w:marTop w:val="0"/>
              <w:marBottom w:val="0"/>
              <w:divBdr>
                <w:top w:val="none" w:sz="0" w:space="0" w:color="auto"/>
                <w:left w:val="none" w:sz="0" w:space="0" w:color="auto"/>
                <w:bottom w:val="none" w:sz="0" w:space="0" w:color="auto"/>
                <w:right w:val="none" w:sz="0" w:space="0" w:color="auto"/>
              </w:divBdr>
            </w:div>
          </w:divsChild>
        </w:div>
        <w:div w:id="1133059864">
          <w:marLeft w:val="0"/>
          <w:marRight w:val="0"/>
          <w:marTop w:val="0"/>
          <w:marBottom w:val="0"/>
          <w:divBdr>
            <w:top w:val="none" w:sz="0" w:space="0" w:color="auto"/>
            <w:left w:val="none" w:sz="0" w:space="0" w:color="auto"/>
            <w:bottom w:val="none" w:sz="0" w:space="0" w:color="auto"/>
            <w:right w:val="none" w:sz="0" w:space="0" w:color="auto"/>
          </w:divBdr>
        </w:div>
        <w:div w:id="1603026367">
          <w:marLeft w:val="0"/>
          <w:marRight w:val="0"/>
          <w:marTop w:val="0"/>
          <w:marBottom w:val="0"/>
          <w:divBdr>
            <w:top w:val="none" w:sz="0" w:space="0" w:color="auto"/>
            <w:left w:val="none" w:sz="0" w:space="0" w:color="auto"/>
            <w:bottom w:val="none" w:sz="0" w:space="0" w:color="auto"/>
            <w:right w:val="none" w:sz="0" w:space="0" w:color="auto"/>
          </w:divBdr>
        </w:div>
        <w:div w:id="1908105511">
          <w:marLeft w:val="0"/>
          <w:marRight w:val="0"/>
          <w:marTop w:val="0"/>
          <w:marBottom w:val="0"/>
          <w:divBdr>
            <w:top w:val="none" w:sz="0" w:space="0" w:color="auto"/>
            <w:left w:val="none" w:sz="0" w:space="0" w:color="auto"/>
            <w:bottom w:val="none" w:sz="0" w:space="0" w:color="auto"/>
            <w:right w:val="none" w:sz="0" w:space="0" w:color="auto"/>
          </w:divBdr>
        </w:div>
        <w:div w:id="821120934">
          <w:marLeft w:val="0"/>
          <w:marRight w:val="0"/>
          <w:marTop w:val="0"/>
          <w:marBottom w:val="0"/>
          <w:divBdr>
            <w:top w:val="none" w:sz="0" w:space="0" w:color="auto"/>
            <w:left w:val="none" w:sz="0" w:space="0" w:color="auto"/>
            <w:bottom w:val="none" w:sz="0" w:space="0" w:color="auto"/>
            <w:right w:val="none" w:sz="0" w:space="0" w:color="auto"/>
          </w:divBdr>
        </w:div>
        <w:div w:id="1802730212">
          <w:marLeft w:val="0"/>
          <w:marRight w:val="0"/>
          <w:marTop w:val="0"/>
          <w:marBottom w:val="0"/>
          <w:divBdr>
            <w:top w:val="none" w:sz="0" w:space="0" w:color="auto"/>
            <w:left w:val="none" w:sz="0" w:space="0" w:color="auto"/>
            <w:bottom w:val="none" w:sz="0" w:space="0" w:color="auto"/>
            <w:right w:val="none" w:sz="0" w:space="0" w:color="auto"/>
          </w:divBdr>
          <w:divsChild>
            <w:div w:id="968785865">
              <w:marLeft w:val="0"/>
              <w:marRight w:val="0"/>
              <w:marTop w:val="0"/>
              <w:marBottom w:val="0"/>
              <w:divBdr>
                <w:top w:val="none" w:sz="0" w:space="0" w:color="auto"/>
                <w:left w:val="none" w:sz="0" w:space="0" w:color="auto"/>
                <w:bottom w:val="none" w:sz="0" w:space="0" w:color="auto"/>
                <w:right w:val="none" w:sz="0" w:space="0" w:color="auto"/>
              </w:divBdr>
            </w:div>
          </w:divsChild>
        </w:div>
        <w:div w:id="619726258">
          <w:marLeft w:val="0"/>
          <w:marRight w:val="0"/>
          <w:marTop w:val="0"/>
          <w:marBottom w:val="0"/>
          <w:divBdr>
            <w:top w:val="none" w:sz="0" w:space="0" w:color="auto"/>
            <w:left w:val="none" w:sz="0" w:space="0" w:color="auto"/>
            <w:bottom w:val="none" w:sz="0" w:space="0" w:color="auto"/>
            <w:right w:val="none" w:sz="0" w:space="0" w:color="auto"/>
          </w:divBdr>
          <w:divsChild>
            <w:div w:id="636884187">
              <w:marLeft w:val="0"/>
              <w:marRight w:val="0"/>
              <w:marTop w:val="0"/>
              <w:marBottom w:val="0"/>
              <w:divBdr>
                <w:top w:val="none" w:sz="0" w:space="0" w:color="auto"/>
                <w:left w:val="none" w:sz="0" w:space="0" w:color="auto"/>
                <w:bottom w:val="none" w:sz="0" w:space="0" w:color="auto"/>
                <w:right w:val="none" w:sz="0" w:space="0" w:color="auto"/>
              </w:divBdr>
            </w:div>
          </w:divsChild>
        </w:div>
        <w:div w:id="1588929416">
          <w:marLeft w:val="0"/>
          <w:marRight w:val="0"/>
          <w:marTop w:val="0"/>
          <w:marBottom w:val="0"/>
          <w:divBdr>
            <w:top w:val="none" w:sz="0" w:space="0" w:color="auto"/>
            <w:left w:val="none" w:sz="0" w:space="0" w:color="auto"/>
            <w:bottom w:val="none" w:sz="0" w:space="0" w:color="auto"/>
            <w:right w:val="none" w:sz="0" w:space="0" w:color="auto"/>
          </w:divBdr>
          <w:divsChild>
            <w:div w:id="1389645318">
              <w:marLeft w:val="0"/>
              <w:marRight w:val="0"/>
              <w:marTop w:val="0"/>
              <w:marBottom w:val="0"/>
              <w:divBdr>
                <w:top w:val="none" w:sz="0" w:space="0" w:color="auto"/>
                <w:left w:val="none" w:sz="0" w:space="0" w:color="auto"/>
                <w:bottom w:val="none" w:sz="0" w:space="0" w:color="auto"/>
                <w:right w:val="none" w:sz="0" w:space="0" w:color="auto"/>
              </w:divBdr>
            </w:div>
          </w:divsChild>
        </w:div>
        <w:div w:id="818695751">
          <w:marLeft w:val="0"/>
          <w:marRight w:val="0"/>
          <w:marTop w:val="0"/>
          <w:marBottom w:val="0"/>
          <w:divBdr>
            <w:top w:val="none" w:sz="0" w:space="0" w:color="auto"/>
            <w:left w:val="none" w:sz="0" w:space="0" w:color="auto"/>
            <w:bottom w:val="none" w:sz="0" w:space="0" w:color="auto"/>
            <w:right w:val="none" w:sz="0" w:space="0" w:color="auto"/>
          </w:divBdr>
        </w:div>
        <w:div w:id="1987928248">
          <w:marLeft w:val="0"/>
          <w:marRight w:val="0"/>
          <w:marTop w:val="0"/>
          <w:marBottom w:val="0"/>
          <w:divBdr>
            <w:top w:val="none" w:sz="0" w:space="0" w:color="auto"/>
            <w:left w:val="none" w:sz="0" w:space="0" w:color="auto"/>
            <w:bottom w:val="none" w:sz="0" w:space="0" w:color="auto"/>
            <w:right w:val="none" w:sz="0" w:space="0" w:color="auto"/>
          </w:divBdr>
          <w:divsChild>
            <w:div w:id="626935502">
              <w:marLeft w:val="0"/>
              <w:marRight w:val="0"/>
              <w:marTop w:val="0"/>
              <w:marBottom w:val="0"/>
              <w:divBdr>
                <w:top w:val="none" w:sz="0" w:space="0" w:color="auto"/>
                <w:left w:val="none" w:sz="0" w:space="0" w:color="auto"/>
                <w:bottom w:val="none" w:sz="0" w:space="0" w:color="auto"/>
                <w:right w:val="none" w:sz="0" w:space="0" w:color="auto"/>
              </w:divBdr>
            </w:div>
          </w:divsChild>
        </w:div>
        <w:div w:id="217785014">
          <w:marLeft w:val="0"/>
          <w:marRight w:val="0"/>
          <w:marTop w:val="0"/>
          <w:marBottom w:val="0"/>
          <w:divBdr>
            <w:top w:val="none" w:sz="0" w:space="0" w:color="auto"/>
            <w:left w:val="none" w:sz="0" w:space="0" w:color="auto"/>
            <w:bottom w:val="none" w:sz="0" w:space="0" w:color="auto"/>
            <w:right w:val="none" w:sz="0" w:space="0" w:color="auto"/>
          </w:divBdr>
        </w:div>
        <w:div w:id="731662030">
          <w:marLeft w:val="0"/>
          <w:marRight w:val="0"/>
          <w:marTop w:val="0"/>
          <w:marBottom w:val="0"/>
          <w:divBdr>
            <w:top w:val="none" w:sz="0" w:space="0" w:color="auto"/>
            <w:left w:val="none" w:sz="0" w:space="0" w:color="auto"/>
            <w:bottom w:val="none" w:sz="0" w:space="0" w:color="auto"/>
            <w:right w:val="none" w:sz="0" w:space="0" w:color="auto"/>
          </w:divBdr>
        </w:div>
        <w:div w:id="1594167028">
          <w:marLeft w:val="0"/>
          <w:marRight w:val="0"/>
          <w:marTop w:val="0"/>
          <w:marBottom w:val="0"/>
          <w:divBdr>
            <w:top w:val="none" w:sz="0" w:space="0" w:color="auto"/>
            <w:left w:val="none" w:sz="0" w:space="0" w:color="auto"/>
            <w:bottom w:val="none" w:sz="0" w:space="0" w:color="auto"/>
            <w:right w:val="none" w:sz="0" w:space="0" w:color="auto"/>
          </w:divBdr>
        </w:div>
        <w:div w:id="885725504">
          <w:marLeft w:val="0"/>
          <w:marRight w:val="0"/>
          <w:marTop w:val="0"/>
          <w:marBottom w:val="0"/>
          <w:divBdr>
            <w:top w:val="none" w:sz="0" w:space="0" w:color="auto"/>
            <w:left w:val="none" w:sz="0" w:space="0" w:color="auto"/>
            <w:bottom w:val="none" w:sz="0" w:space="0" w:color="auto"/>
            <w:right w:val="none" w:sz="0" w:space="0" w:color="auto"/>
          </w:divBdr>
        </w:div>
        <w:div w:id="1536232825">
          <w:marLeft w:val="0"/>
          <w:marRight w:val="0"/>
          <w:marTop w:val="0"/>
          <w:marBottom w:val="0"/>
          <w:divBdr>
            <w:top w:val="none" w:sz="0" w:space="0" w:color="auto"/>
            <w:left w:val="none" w:sz="0" w:space="0" w:color="auto"/>
            <w:bottom w:val="none" w:sz="0" w:space="0" w:color="auto"/>
            <w:right w:val="none" w:sz="0" w:space="0" w:color="auto"/>
          </w:divBdr>
          <w:divsChild>
            <w:div w:id="1041399405">
              <w:marLeft w:val="0"/>
              <w:marRight w:val="0"/>
              <w:marTop w:val="0"/>
              <w:marBottom w:val="0"/>
              <w:divBdr>
                <w:top w:val="none" w:sz="0" w:space="0" w:color="auto"/>
                <w:left w:val="none" w:sz="0" w:space="0" w:color="auto"/>
                <w:bottom w:val="none" w:sz="0" w:space="0" w:color="auto"/>
                <w:right w:val="none" w:sz="0" w:space="0" w:color="auto"/>
              </w:divBdr>
            </w:div>
          </w:divsChild>
        </w:div>
        <w:div w:id="1405224845">
          <w:marLeft w:val="0"/>
          <w:marRight w:val="0"/>
          <w:marTop w:val="0"/>
          <w:marBottom w:val="0"/>
          <w:divBdr>
            <w:top w:val="none" w:sz="0" w:space="0" w:color="auto"/>
            <w:left w:val="none" w:sz="0" w:space="0" w:color="auto"/>
            <w:bottom w:val="none" w:sz="0" w:space="0" w:color="auto"/>
            <w:right w:val="none" w:sz="0" w:space="0" w:color="auto"/>
          </w:divBdr>
          <w:divsChild>
            <w:div w:id="1914310202">
              <w:marLeft w:val="0"/>
              <w:marRight w:val="0"/>
              <w:marTop w:val="0"/>
              <w:marBottom w:val="0"/>
              <w:divBdr>
                <w:top w:val="none" w:sz="0" w:space="0" w:color="auto"/>
                <w:left w:val="none" w:sz="0" w:space="0" w:color="auto"/>
                <w:bottom w:val="none" w:sz="0" w:space="0" w:color="auto"/>
                <w:right w:val="none" w:sz="0" w:space="0" w:color="auto"/>
              </w:divBdr>
            </w:div>
          </w:divsChild>
        </w:div>
        <w:div w:id="2063677897">
          <w:marLeft w:val="0"/>
          <w:marRight w:val="0"/>
          <w:marTop w:val="0"/>
          <w:marBottom w:val="0"/>
          <w:divBdr>
            <w:top w:val="none" w:sz="0" w:space="0" w:color="auto"/>
            <w:left w:val="none" w:sz="0" w:space="0" w:color="auto"/>
            <w:bottom w:val="none" w:sz="0" w:space="0" w:color="auto"/>
            <w:right w:val="none" w:sz="0" w:space="0" w:color="auto"/>
          </w:divBdr>
          <w:divsChild>
            <w:div w:id="1229195334">
              <w:marLeft w:val="0"/>
              <w:marRight w:val="0"/>
              <w:marTop w:val="0"/>
              <w:marBottom w:val="0"/>
              <w:divBdr>
                <w:top w:val="none" w:sz="0" w:space="0" w:color="auto"/>
                <w:left w:val="none" w:sz="0" w:space="0" w:color="auto"/>
                <w:bottom w:val="none" w:sz="0" w:space="0" w:color="auto"/>
                <w:right w:val="none" w:sz="0" w:space="0" w:color="auto"/>
              </w:divBdr>
            </w:div>
          </w:divsChild>
        </w:div>
        <w:div w:id="1803696507">
          <w:marLeft w:val="0"/>
          <w:marRight w:val="0"/>
          <w:marTop w:val="0"/>
          <w:marBottom w:val="0"/>
          <w:divBdr>
            <w:top w:val="none" w:sz="0" w:space="0" w:color="auto"/>
            <w:left w:val="none" w:sz="0" w:space="0" w:color="auto"/>
            <w:bottom w:val="none" w:sz="0" w:space="0" w:color="auto"/>
            <w:right w:val="none" w:sz="0" w:space="0" w:color="auto"/>
          </w:divBdr>
        </w:div>
        <w:div w:id="30036015">
          <w:marLeft w:val="0"/>
          <w:marRight w:val="0"/>
          <w:marTop w:val="0"/>
          <w:marBottom w:val="0"/>
          <w:divBdr>
            <w:top w:val="none" w:sz="0" w:space="0" w:color="auto"/>
            <w:left w:val="none" w:sz="0" w:space="0" w:color="auto"/>
            <w:bottom w:val="none" w:sz="0" w:space="0" w:color="auto"/>
            <w:right w:val="none" w:sz="0" w:space="0" w:color="auto"/>
          </w:divBdr>
          <w:divsChild>
            <w:div w:id="1150361769">
              <w:marLeft w:val="0"/>
              <w:marRight w:val="0"/>
              <w:marTop w:val="0"/>
              <w:marBottom w:val="0"/>
              <w:divBdr>
                <w:top w:val="none" w:sz="0" w:space="0" w:color="auto"/>
                <w:left w:val="none" w:sz="0" w:space="0" w:color="auto"/>
                <w:bottom w:val="none" w:sz="0" w:space="0" w:color="auto"/>
                <w:right w:val="none" w:sz="0" w:space="0" w:color="auto"/>
              </w:divBdr>
            </w:div>
          </w:divsChild>
        </w:div>
        <w:div w:id="743376579">
          <w:marLeft w:val="0"/>
          <w:marRight w:val="0"/>
          <w:marTop w:val="0"/>
          <w:marBottom w:val="0"/>
          <w:divBdr>
            <w:top w:val="none" w:sz="0" w:space="0" w:color="auto"/>
            <w:left w:val="none" w:sz="0" w:space="0" w:color="auto"/>
            <w:bottom w:val="none" w:sz="0" w:space="0" w:color="auto"/>
            <w:right w:val="none" w:sz="0" w:space="0" w:color="auto"/>
          </w:divBdr>
        </w:div>
        <w:div w:id="1859737088">
          <w:marLeft w:val="0"/>
          <w:marRight w:val="0"/>
          <w:marTop w:val="0"/>
          <w:marBottom w:val="0"/>
          <w:divBdr>
            <w:top w:val="none" w:sz="0" w:space="0" w:color="auto"/>
            <w:left w:val="none" w:sz="0" w:space="0" w:color="auto"/>
            <w:bottom w:val="none" w:sz="0" w:space="0" w:color="auto"/>
            <w:right w:val="none" w:sz="0" w:space="0" w:color="auto"/>
          </w:divBdr>
        </w:div>
        <w:div w:id="1706559336">
          <w:marLeft w:val="0"/>
          <w:marRight w:val="0"/>
          <w:marTop w:val="0"/>
          <w:marBottom w:val="0"/>
          <w:divBdr>
            <w:top w:val="none" w:sz="0" w:space="0" w:color="auto"/>
            <w:left w:val="none" w:sz="0" w:space="0" w:color="auto"/>
            <w:bottom w:val="none" w:sz="0" w:space="0" w:color="auto"/>
            <w:right w:val="none" w:sz="0" w:space="0" w:color="auto"/>
          </w:divBdr>
        </w:div>
        <w:div w:id="609554996">
          <w:marLeft w:val="0"/>
          <w:marRight w:val="0"/>
          <w:marTop w:val="0"/>
          <w:marBottom w:val="0"/>
          <w:divBdr>
            <w:top w:val="none" w:sz="0" w:space="0" w:color="auto"/>
            <w:left w:val="none" w:sz="0" w:space="0" w:color="auto"/>
            <w:bottom w:val="none" w:sz="0" w:space="0" w:color="auto"/>
            <w:right w:val="none" w:sz="0" w:space="0" w:color="auto"/>
          </w:divBdr>
        </w:div>
        <w:div w:id="140465756">
          <w:marLeft w:val="0"/>
          <w:marRight w:val="0"/>
          <w:marTop w:val="0"/>
          <w:marBottom w:val="0"/>
          <w:divBdr>
            <w:top w:val="none" w:sz="0" w:space="0" w:color="auto"/>
            <w:left w:val="none" w:sz="0" w:space="0" w:color="auto"/>
            <w:bottom w:val="none" w:sz="0" w:space="0" w:color="auto"/>
            <w:right w:val="none" w:sz="0" w:space="0" w:color="auto"/>
          </w:divBdr>
          <w:divsChild>
            <w:div w:id="1381707549">
              <w:marLeft w:val="0"/>
              <w:marRight w:val="0"/>
              <w:marTop w:val="0"/>
              <w:marBottom w:val="0"/>
              <w:divBdr>
                <w:top w:val="none" w:sz="0" w:space="0" w:color="auto"/>
                <w:left w:val="none" w:sz="0" w:space="0" w:color="auto"/>
                <w:bottom w:val="none" w:sz="0" w:space="0" w:color="auto"/>
                <w:right w:val="none" w:sz="0" w:space="0" w:color="auto"/>
              </w:divBdr>
            </w:div>
          </w:divsChild>
        </w:div>
        <w:div w:id="1592470680">
          <w:marLeft w:val="0"/>
          <w:marRight w:val="0"/>
          <w:marTop w:val="0"/>
          <w:marBottom w:val="0"/>
          <w:divBdr>
            <w:top w:val="none" w:sz="0" w:space="0" w:color="auto"/>
            <w:left w:val="none" w:sz="0" w:space="0" w:color="auto"/>
            <w:bottom w:val="none" w:sz="0" w:space="0" w:color="auto"/>
            <w:right w:val="none" w:sz="0" w:space="0" w:color="auto"/>
          </w:divBdr>
          <w:divsChild>
            <w:div w:id="615254005">
              <w:marLeft w:val="0"/>
              <w:marRight w:val="0"/>
              <w:marTop w:val="0"/>
              <w:marBottom w:val="0"/>
              <w:divBdr>
                <w:top w:val="none" w:sz="0" w:space="0" w:color="auto"/>
                <w:left w:val="none" w:sz="0" w:space="0" w:color="auto"/>
                <w:bottom w:val="none" w:sz="0" w:space="0" w:color="auto"/>
                <w:right w:val="none" w:sz="0" w:space="0" w:color="auto"/>
              </w:divBdr>
            </w:div>
          </w:divsChild>
        </w:div>
        <w:div w:id="915091062">
          <w:marLeft w:val="0"/>
          <w:marRight w:val="0"/>
          <w:marTop w:val="0"/>
          <w:marBottom w:val="0"/>
          <w:divBdr>
            <w:top w:val="none" w:sz="0" w:space="0" w:color="auto"/>
            <w:left w:val="none" w:sz="0" w:space="0" w:color="auto"/>
            <w:bottom w:val="none" w:sz="0" w:space="0" w:color="auto"/>
            <w:right w:val="none" w:sz="0" w:space="0" w:color="auto"/>
          </w:divBdr>
          <w:divsChild>
            <w:div w:id="1398669777">
              <w:marLeft w:val="0"/>
              <w:marRight w:val="0"/>
              <w:marTop w:val="0"/>
              <w:marBottom w:val="0"/>
              <w:divBdr>
                <w:top w:val="none" w:sz="0" w:space="0" w:color="auto"/>
                <w:left w:val="none" w:sz="0" w:space="0" w:color="auto"/>
                <w:bottom w:val="none" w:sz="0" w:space="0" w:color="auto"/>
                <w:right w:val="none" w:sz="0" w:space="0" w:color="auto"/>
              </w:divBdr>
            </w:div>
          </w:divsChild>
        </w:div>
        <w:div w:id="132917611">
          <w:marLeft w:val="0"/>
          <w:marRight w:val="0"/>
          <w:marTop w:val="0"/>
          <w:marBottom w:val="0"/>
          <w:divBdr>
            <w:top w:val="none" w:sz="0" w:space="0" w:color="auto"/>
            <w:left w:val="none" w:sz="0" w:space="0" w:color="auto"/>
            <w:bottom w:val="none" w:sz="0" w:space="0" w:color="auto"/>
            <w:right w:val="none" w:sz="0" w:space="0" w:color="auto"/>
          </w:divBdr>
        </w:div>
        <w:div w:id="1821191512">
          <w:marLeft w:val="0"/>
          <w:marRight w:val="0"/>
          <w:marTop w:val="0"/>
          <w:marBottom w:val="0"/>
          <w:divBdr>
            <w:top w:val="none" w:sz="0" w:space="0" w:color="auto"/>
            <w:left w:val="none" w:sz="0" w:space="0" w:color="auto"/>
            <w:bottom w:val="none" w:sz="0" w:space="0" w:color="auto"/>
            <w:right w:val="none" w:sz="0" w:space="0" w:color="auto"/>
          </w:divBdr>
          <w:divsChild>
            <w:div w:id="137067194">
              <w:marLeft w:val="0"/>
              <w:marRight w:val="0"/>
              <w:marTop w:val="0"/>
              <w:marBottom w:val="0"/>
              <w:divBdr>
                <w:top w:val="none" w:sz="0" w:space="0" w:color="auto"/>
                <w:left w:val="none" w:sz="0" w:space="0" w:color="auto"/>
                <w:bottom w:val="none" w:sz="0" w:space="0" w:color="auto"/>
                <w:right w:val="none" w:sz="0" w:space="0" w:color="auto"/>
              </w:divBdr>
            </w:div>
          </w:divsChild>
        </w:div>
        <w:div w:id="646133231">
          <w:marLeft w:val="0"/>
          <w:marRight w:val="0"/>
          <w:marTop w:val="0"/>
          <w:marBottom w:val="0"/>
          <w:divBdr>
            <w:top w:val="none" w:sz="0" w:space="0" w:color="auto"/>
            <w:left w:val="none" w:sz="0" w:space="0" w:color="auto"/>
            <w:bottom w:val="none" w:sz="0" w:space="0" w:color="auto"/>
            <w:right w:val="none" w:sz="0" w:space="0" w:color="auto"/>
          </w:divBdr>
        </w:div>
        <w:div w:id="740056817">
          <w:marLeft w:val="0"/>
          <w:marRight w:val="0"/>
          <w:marTop w:val="0"/>
          <w:marBottom w:val="0"/>
          <w:divBdr>
            <w:top w:val="none" w:sz="0" w:space="0" w:color="auto"/>
            <w:left w:val="none" w:sz="0" w:space="0" w:color="auto"/>
            <w:bottom w:val="none" w:sz="0" w:space="0" w:color="auto"/>
            <w:right w:val="none" w:sz="0" w:space="0" w:color="auto"/>
          </w:divBdr>
        </w:div>
        <w:div w:id="1703439474">
          <w:marLeft w:val="0"/>
          <w:marRight w:val="0"/>
          <w:marTop w:val="0"/>
          <w:marBottom w:val="0"/>
          <w:divBdr>
            <w:top w:val="none" w:sz="0" w:space="0" w:color="auto"/>
            <w:left w:val="none" w:sz="0" w:space="0" w:color="auto"/>
            <w:bottom w:val="none" w:sz="0" w:space="0" w:color="auto"/>
            <w:right w:val="none" w:sz="0" w:space="0" w:color="auto"/>
          </w:divBdr>
        </w:div>
        <w:div w:id="1731660047">
          <w:marLeft w:val="0"/>
          <w:marRight w:val="0"/>
          <w:marTop w:val="0"/>
          <w:marBottom w:val="0"/>
          <w:divBdr>
            <w:top w:val="none" w:sz="0" w:space="0" w:color="auto"/>
            <w:left w:val="none" w:sz="0" w:space="0" w:color="auto"/>
            <w:bottom w:val="none" w:sz="0" w:space="0" w:color="auto"/>
            <w:right w:val="none" w:sz="0" w:space="0" w:color="auto"/>
          </w:divBdr>
        </w:div>
        <w:div w:id="411781849">
          <w:marLeft w:val="0"/>
          <w:marRight w:val="0"/>
          <w:marTop w:val="0"/>
          <w:marBottom w:val="0"/>
          <w:divBdr>
            <w:top w:val="none" w:sz="0" w:space="0" w:color="auto"/>
            <w:left w:val="none" w:sz="0" w:space="0" w:color="auto"/>
            <w:bottom w:val="none" w:sz="0" w:space="0" w:color="auto"/>
            <w:right w:val="none" w:sz="0" w:space="0" w:color="auto"/>
          </w:divBdr>
          <w:divsChild>
            <w:div w:id="525410423">
              <w:marLeft w:val="0"/>
              <w:marRight w:val="0"/>
              <w:marTop w:val="0"/>
              <w:marBottom w:val="0"/>
              <w:divBdr>
                <w:top w:val="none" w:sz="0" w:space="0" w:color="auto"/>
                <w:left w:val="none" w:sz="0" w:space="0" w:color="auto"/>
                <w:bottom w:val="none" w:sz="0" w:space="0" w:color="auto"/>
                <w:right w:val="none" w:sz="0" w:space="0" w:color="auto"/>
              </w:divBdr>
            </w:div>
          </w:divsChild>
        </w:div>
        <w:div w:id="1289119905">
          <w:marLeft w:val="0"/>
          <w:marRight w:val="0"/>
          <w:marTop w:val="0"/>
          <w:marBottom w:val="0"/>
          <w:divBdr>
            <w:top w:val="none" w:sz="0" w:space="0" w:color="auto"/>
            <w:left w:val="none" w:sz="0" w:space="0" w:color="auto"/>
            <w:bottom w:val="none" w:sz="0" w:space="0" w:color="auto"/>
            <w:right w:val="none" w:sz="0" w:space="0" w:color="auto"/>
          </w:divBdr>
          <w:divsChild>
            <w:div w:id="140731041">
              <w:marLeft w:val="0"/>
              <w:marRight w:val="0"/>
              <w:marTop w:val="0"/>
              <w:marBottom w:val="0"/>
              <w:divBdr>
                <w:top w:val="none" w:sz="0" w:space="0" w:color="auto"/>
                <w:left w:val="none" w:sz="0" w:space="0" w:color="auto"/>
                <w:bottom w:val="none" w:sz="0" w:space="0" w:color="auto"/>
                <w:right w:val="none" w:sz="0" w:space="0" w:color="auto"/>
              </w:divBdr>
            </w:div>
          </w:divsChild>
        </w:div>
        <w:div w:id="311374224">
          <w:marLeft w:val="0"/>
          <w:marRight w:val="0"/>
          <w:marTop w:val="0"/>
          <w:marBottom w:val="0"/>
          <w:divBdr>
            <w:top w:val="none" w:sz="0" w:space="0" w:color="auto"/>
            <w:left w:val="none" w:sz="0" w:space="0" w:color="auto"/>
            <w:bottom w:val="none" w:sz="0" w:space="0" w:color="auto"/>
            <w:right w:val="none" w:sz="0" w:space="0" w:color="auto"/>
          </w:divBdr>
          <w:divsChild>
            <w:div w:id="2092965610">
              <w:marLeft w:val="0"/>
              <w:marRight w:val="0"/>
              <w:marTop w:val="0"/>
              <w:marBottom w:val="0"/>
              <w:divBdr>
                <w:top w:val="none" w:sz="0" w:space="0" w:color="auto"/>
                <w:left w:val="none" w:sz="0" w:space="0" w:color="auto"/>
                <w:bottom w:val="none" w:sz="0" w:space="0" w:color="auto"/>
                <w:right w:val="none" w:sz="0" w:space="0" w:color="auto"/>
              </w:divBdr>
            </w:div>
          </w:divsChild>
        </w:div>
        <w:div w:id="1964388371">
          <w:marLeft w:val="0"/>
          <w:marRight w:val="0"/>
          <w:marTop w:val="0"/>
          <w:marBottom w:val="0"/>
          <w:divBdr>
            <w:top w:val="none" w:sz="0" w:space="0" w:color="auto"/>
            <w:left w:val="none" w:sz="0" w:space="0" w:color="auto"/>
            <w:bottom w:val="none" w:sz="0" w:space="0" w:color="auto"/>
            <w:right w:val="none" w:sz="0" w:space="0" w:color="auto"/>
          </w:divBdr>
        </w:div>
        <w:div w:id="1663191336">
          <w:marLeft w:val="0"/>
          <w:marRight w:val="0"/>
          <w:marTop w:val="0"/>
          <w:marBottom w:val="0"/>
          <w:divBdr>
            <w:top w:val="none" w:sz="0" w:space="0" w:color="auto"/>
            <w:left w:val="none" w:sz="0" w:space="0" w:color="auto"/>
            <w:bottom w:val="none" w:sz="0" w:space="0" w:color="auto"/>
            <w:right w:val="none" w:sz="0" w:space="0" w:color="auto"/>
          </w:divBdr>
          <w:divsChild>
            <w:div w:id="1774351364">
              <w:marLeft w:val="0"/>
              <w:marRight w:val="0"/>
              <w:marTop w:val="0"/>
              <w:marBottom w:val="0"/>
              <w:divBdr>
                <w:top w:val="none" w:sz="0" w:space="0" w:color="auto"/>
                <w:left w:val="none" w:sz="0" w:space="0" w:color="auto"/>
                <w:bottom w:val="none" w:sz="0" w:space="0" w:color="auto"/>
                <w:right w:val="none" w:sz="0" w:space="0" w:color="auto"/>
              </w:divBdr>
            </w:div>
          </w:divsChild>
        </w:div>
        <w:div w:id="864563180">
          <w:marLeft w:val="0"/>
          <w:marRight w:val="0"/>
          <w:marTop w:val="0"/>
          <w:marBottom w:val="0"/>
          <w:divBdr>
            <w:top w:val="none" w:sz="0" w:space="0" w:color="auto"/>
            <w:left w:val="none" w:sz="0" w:space="0" w:color="auto"/>
            <w:bottom w:val="none" w:sz="0" w:space="0" w:color="auto"/>
            <w:right w:val="none" w:sz="0" w:space="0" w:color="auto"/>
          </w:divBdr>
        </w:div>
        <w:div w:id="181286120">
          <w:marLeft w:val="0"/>
          <w:marRight w:val="0"/>
          <w:marTop w:val="0"/>
          <w:marBottom w:val="0"/>
          <w:divBdr>
            <w:top w:val="none" w:sz="0" w:space="0" w:color="auto"/>
            <w:left w:val="none" w:sz="0" w:space="0" w:color="auto"/>
            <w:bottom w:val="none" w:sz="0" w:space="0" w:color="auto"/>
            <w:right w:val="none" w:sz="0" w:space="0" w:color="auto"/>
          </w:divBdr>
        </w:div>
        <w:div w:id="1346514175">
          <w:marLeft w:val="0"/>
          <w:marRight w:val="0"/>
          <w:marTop w:val="0"/>
          <w:marBottom w:val="0"/>
          <w:divBdr>
            <w:top w:val="none" w:sz="0" w:space="0" w:color="auto"/>
            <w:left w:val="none" w:sz="0" w:space="0" w:color="auto"/>
            <w:bottom w:val="none" w:sz="0" w:space="0" w:color="auto"/>
            <w:right w:val="none" w:sz="0" w:space="0" w:color="auto"/>
          </w:divBdr>
        </w:div>
        <w:div w:id="1509976263">
          <w:marLeft w:val="0"/>
          <w:marRight w:val="0"/>
          <w:marTop w:val="0"/>
          <w:marBottom w:val="0"/>
          <w:divBdr>
            <w:top w:val="none" w:sz="0" w:space="0" w:color="auto"/>
            <w:left w:val="none" w:sz="0" w:space="0" w:color="auto"/>
            <w:bottom w:val="none" w:sz="0" w:space="0" w:color="auto"/>
            <w:right w:val="none" w:sz="0" w:space="0" w:color="auto"/>
          </w:divBdr>
        </w:div>
        <w:div w:id="575941483">
          <w:marLeft w:val="0"/>
          <w:marRight w:val="0"/>
          <w:marTop w:val="0"/>
          <w:marBottom w:val="0"/>
          <w:divBdr>
            <w:top w:val="none" w:sz="0" w:space="0" w:color="auto"/>
            <w:left w:val="none" w:sz="0" w:space="0" w:color="auto"/>
            <w:bottom w:val="none" w:sz="0" w:space="0" w:color="auto"/>
            <w:right w:val="none" w:sz="0" w:space="0" w:color="auto"/>
          </w:divBdr>
          <w:divsChild>
            <w:div w:id="993526004">
              <w:marLeft w:val="0"/>
              <w:marRight w:val="0"/>
              <w:marTop w:val="0"/>
              <w:marBottom w:val="0"/>
              <w:divBdr>
                <w:top w:val="none" w:sz="0" w:space="0" w:color="auto"/>
                <w:left w:val="none" w:sz="0" w:space="0" w:color="auto"/>
                <w:bottom w:val="none" w:sz="0" w:space="0" w:color="auto"/>
                <w:right w:val="none" w:sz="0" w:space="0" w:color="auto"/>
              </w:divBdr>
            </w:div>
          </w:divsChild>
        </w:div>
        <w:div w:id="966621449">
          <w:marLeft w:val="0"/>
          <w:marRight w:val="0"/>
          <w:marTop w:val="0"/>
          <w:marBottom w:val="0"/>
          <w:divBdr>
            <w:top w:val="none" w:sz="0" w:space="0" w:color="auto"/>
            <w:left w:val="none" w:sz="0" w:space="0" w:color="auto"/>
            <w:bottom w:val="none" w:sz="0" w:space="0" w:color="auto"/>
            <w:right w:val="none" w:sz="0" w:space="0" w:color="auto"/>
          </w:divBdr>
          <w:divsChild>
            <w:div w:id="1132820470">
              <w:marLeft w:val="0"/>
              <w:marRight w:val="0"/>
              <w:marTop w:val="0"/>
              <w:marBottom w:val="0"/>
              <w:divBdr>
                <w:top w:val="none" w:sz="0" w:space="0" w:color="auto"/>
                <w:left w:val="none" w:sz="0" w:space="0" w:color="auto"/>
                <w:bottom w:val="none" w:sz="0" w:space="0" w:color="auto"/>
                <w:right w:val="none" w:sz="0" w:space="0" w:color="auto"/>
              </w:divBdr>
            </w:div>
          </w:divsChild>
        </w:div>
        <w:div w:id="817769140">
          <w:marLeft w:val="0"/>
          <w:marRight w:val="0"/>
          <w:marTop w:val="0"/>
          <w:marBottom w:val="0"/>
          <w:divBdr>
            <w:top w:val="none" w:sz="0" w:space="0" w:color="auto"/>
            <w:left w:val="none" w:sz="0" w:space="0" w:color="auto"/>
            <w:bottom w:val="none" w:sz="0" w:space="0" w:color="auto"/>
            <w:right w:val="none" w:sz="0" w:space="0" w:color="auto"/>
          </w:divBdr>
          <w:divsChild>
            <w:div w:id="1787429412">
              <w:marLeft w:val="0"/>
              <w:marRight w:val="0"/>
              <w:marTop w:val="0"/>
              <w:marBottom w:val="0"/>
              <w:divBdr>
                <w:top w:val="none" w:sz="0" w:space="0" w:color="auto"/>
                <w:left w:val="none" w:sz="0" w:space="0" w:color="auto"/>
                <w:bottom w:val="none" w:sz="0" w:space="0" w:color="auto"/>
                <w:right w:val="none" w:sz="0" w:space="0" w:color="auto"/>
              </w:divBdr>
            </w:div>
          </w:divsChild>
        </w:div>
        <w:div w:id="1493135078">
          <w:marLeft w:val="0"/>
          <w:marRight w:val="0"/>
          <w:marTop w:val="0"/>
          <w:marBottom w:val="0"/>
          <w:divBdr>
            <w:top w:val="none" w:sz="0" w:space="0" w:color="auto"/>
            <w:left w:val="none" w:sz="0" w:space="0" w:color="auto"/>
            <w:bottom w:val="none" w:sz="0" w:space="0" w:color="auto"/>
            <w:right w:val="none" w:sz="0" w:space="0" w:color="auto"/>
          </w:divBdr>
        </w:div>
        <w:div w:id="1628777726">
          <w:marLeft w:val="0"/>
          <w:marRight w:val="0"/>
          <w:marTop w:val="0"/>
          <w:marBottom w:val="0"/>
          <w:divBdr>
            <w:top w:val="none" w:sz="0" w:space="0" w:color="auto"/>
            <w:left w:val="none" w:sz="0" w:space="0" w:color="auto"/>
            <w:bottom w:val="none" w:sz="0" w:space="0" w:color="auto"/>
            <w:right w:val="none" w:sz="0" w:space="0" w:color="auto"/>
          </w:divBdr>
          <w:divsChild>
            <w:div w:id="233047386">
              <w:marLeft w:val="0"/>
              <w:marRight w:val="0"/>
              <w:marTop w:val="0"/>
              <w:marBottom w:val="0"/>
              <w:divBdr>
                <w:top w:val="none" w:sz="0" w:space="0" w:color="auto"/>
                <w:left w:val="none" w:sz="0" w:space="0" w:color="auto"/>
                <w:bottom w:val="none" w:sz="0" w:space="0" w:color="auto"/>
                <w:right w:val="none" w:sz="0" w:space="0" w:color="auto"/>
              </w:divBdr>
            </w:div>
          </w:divsChild>
        </w:div>
        <w:div w:id="506600624">
          <w:marLeft w:val="0"/>
          <w:marRight w:val="0"/>
          <w:marTop w:val="0"/>
          <w:marBottom w:val="0"/>
          <w:divBdr>
            <w:top w:val="none" w:sz="0" w:space="0" w:color="auto"/>
            <w:left w:val="none" w:sz="0" w:space="0" w:color="auto"/>
            <w:bottom w:val="none" w:sz="0" w:space="0" w:color="auto"/>
            <w:right w:val="none" w:sz="0" w:space="0" w:color="auto"/>
          </w:divBdr>
        </w:div>
        <w:div w:id="372848196">
          <w:marLeft w:val="0"/>
          <w:marRight w:val="0"/>
          <w:marTop w:val="0"/>
          <w:marBottom w:val="0"/>
          <w:divBdr>
            <w:top w:val="none" w:sz="0" w:space="0" w:color="auto"/>
            <w:left w:val="none" w:sz="0" w:space="0" w:color="auto"/>
            <w:bottom w:val="none" w:sz="0" w:space="0" w:color="auto"/>
            <w:right w:val="none" w:sz="0" w:space="0" w:color="auto"/>
          </w:divBdr>
        </w:div>
        <w:div w:id="1855993457">
          <w:marLeft w:val="0"/>
          <w:marRight w:val="0"/>
          <w:marTop w:val="0"/>
          <w:marBottom w:val="0"/>
          <w:divBdr>
            <w:top w:val="none" w:sz="0" w:space="0" w:color="auto"/>
            <w:left w:val="none" w:sz="0" w:space="0" w:color="auto"/>
            <w:bottom w:val="none" w:sz="0" w:space="0" w:color="auto"/>
            <w:right w:val="none" w:sz="0" w:space="0" w:color="auto"/>
          </w:divBdr>
        </w:div>
        <w:div w:id="335037665">
          <w:marLeft w:val="0"/>
          <w:marRight w:val="0"/>
          <w:marTop w:val="0"/>
          <w:marBottom w:val="0"/>
          <w:divBdr>
            <w:top w:val="none" w:sz="0" w:space="0" w:color="auto"/>
            <w:left w:val="none" w:sz="0" w:space="0" w:color="auto"/>
            <w:bottom w:val="none" w:sz="0" w:space="0" w:color="auto"/>
            <w:right w:val="none" w:sz="0" w:space="0" w:color="auto"/>
          </w:divBdr>
        </w:div>
        <w:div w:id="2116705652">
          <w:marLeft w:val="0"/>
          <w:marRight w:val="0"/>
          <w:marTop w:val="0"/>
          <w:marBottom w:val="0"/>
          <w:divBdr>
            <w:top w:val="none" w:sz="0" w:space="0" w:color="auto"/>
            <w:left w:val="none" w:sz="0" w:space="0" w:color="auto"/>
            <w:bottom w:val="none" w:sz="0" w:space="0" w:color="auto"/>
            <w:right w:val="none" w:sz="0" w:space="0" w:color="auto"/>
          </w:divBdr>
          <w:divsChild>
            <w:div w:id="133110452">
              <w:marLeft w:val="0"/>
              <w:marRight w:val="0"/>
              <w:marTop w:val="0"/>
              <w:marBottom w:val="0"/>
              <w:divBdr>
                <w:top w:val="none" w:sz="0" w:space="0" w:color="auto"/>
                <w:left w:val="none" w:sz="0" w:space="0" w:color="auto"/>
                <w:bottom w:val="none" w:sz="0" w:space="0" w:color="auto"/>
                <w:right w:val="none" w:sz="0" w:space="0" w:color="auto"/>
              </w:divBdr>
            </w:div>
          </w:divsChild>
        </w:div>
        <w:div w:id="778917191">
          <w:marLeft w:val="0"/>
          <w:marRight w:val="0"/>
          <w:marTop w:val="0"/>
          <w:marBottom w:val="0"/>
          <w:divBdr>
            <w:top w:val="none" w:sz="0" w:space="0" w:color="auto"/>
            <w:left w:val="none" w:sz="0" w:space="0" w:color="auto"/>
            <w:bottom w:val="none" w:sz="0" w:space="0" w:color="auto"/>
            <w:right w:val="none" w:sz="0" w:space="0" w:color="auto"/>
          </w:divBdr>
          <w:divsChild>
            <w:div w:id="1200700101">
              <w:marLeft w:val="0"/>
              <w:marRight w:val="0"/>
              <w:marTop w:val="0"/>
              <w:marBottom w:val="0"/>
              <w:divBdr>
                <w:top w:val="none" w:sz="0" w:space="0" w:color="auto"/>
                <w:left w:val="none" w:sz="0" w:space="0" w:color="auto"/>
                <w:bottom w:val="none" w:sz="0" w:space="0" w:color="auto"/>
                <w:right w:val="none" w:sz="0" w:space="0" w:color="auto"/>
              </w:divBdr>
            </w:div>
          </w:divsChild>
        </w:div>
        <w:div w:id="139034508">
          <w:marLeft w:val="0"/>
          <w:marRight w:val="0"/>
          <w:marTop w:val="0"/>
          <w:marBottom w:val="0"/>
          <w:divBdr>
            <w:top w:val="none" w:sz="0" w:space="0" w:color="auto"/>
            <w:left w:val="none" w:sz="0" w:space="0" w:color="auto"/>
            <w:bottom w:val="none" w:sz="0" w:space="0" w:color="auto"/>
            <w:right w:val="none" w:sz="0" w:space="0" w:color="auto"/>
          </w:divBdr>
          <w:divsChild>
            <w:div w:id="700276639">
              <w:marLeft w:val="0"/>
              <w:marRight w:val="0"/>
              <w:marTop w:val="0"/>
              <w:marBottom w:val="0"/>
              <w:divBdr>
                <w:top w:val="none" w:sz="0" w:space="0" w:color="auto"/>
                <w:left w:val="none" w:sz="0" w:space="0" w:color="auto"/>
                <w:bottom w:val="none" w:sz="0" w:space="0" w:color="auto"/>
                <w:right w:val="none" w:sz="0" w:space="0" w:color="auto"/>
              </w:divBdr>
            </w:div>
          </w:divsChild>
        </w:div>
        <w:div w:id="1387802255">
          <w:marLeft w:val="0"/>
          <w:marRight w:val="0"/>
          <w:marTop w:val="0"/>
          <w:marBottom w:val="0"/>
          <w:divBdr>
            <w:top w:val="none" w:sz="0" w:space="0" w:color="auto"/>
            <w:left w:val="none" w:sz="0" w:space="0" w:color="auto"/>
            <w:bottom w:val="none" w:sz="0" w:space="0" w:color="auto"/>
            <w:right w:val="none" w:sz="0" w:space="0" w:color="auto"/>
          </w:divBdr>
        </w:div>
        <w:div w:id="150416541">
          <w:marLeft w:val="0"/>
          <w:marRight w:val="0"/>
          <w:marTop w:val="0"/>
          <w:marBottom w:val="0"/>
          <w:divBdr>
            <w:top w:val="none" w:sz="0" w:space="0" w:color="auto"/>
            <w:left w:val="none" w:sz="0" w:space="0" w:color="auto"/>
            <w:bottom w:val="none" w:sz="0" w:space="0" w:color="auto"/>
            <w:right w:val="none" w:sz="0" w:space="0" w:color="auto"/>
          </w:divBdr>
          <w:divsChild>
            <w:div w:id="736972085">
              <w:marLeft w:val="0"/>
              <w:marRight w:val="0"/>
              <w:marTop w:val="0"/>
              <w:marBottom w:val="0"/>
              <w:divBdr>
                <w:top w:val="none" w:sz="0" w:space="0" w:color="auto"/>
                <w:left w:val="none" w:sz="0" w:space="0" w:color="auto"/>
                <w:bottom w:val="none" w:sz="0" w:space="0" w:color="auto"/>
                <w:right w:val="none" w:sz="0" w:space="0" w:color="auto"/>
              </w:divBdr>
            </w:div>
          </w:divsChild>
        </w:div>
        <w:div w:id="201132594">
          <w:marLeft w:val="0"/>
          <w:marRight w:val="0"/>
          <w:marTop w:val="0"/>
          <w:marBottom w:val="0"/>
          <w:divBdr>
            <w:top w:val="none" w:sz="0" w:space="0" w:color="auto"/>
            <w:left w:val="none" w:sz="0" w:space="0" w:color="auto"/>
            <w:bottom w:val="none" w:sz="0" w:space="0" w:color="auto"/>
            <w:right w:val="none" w:sz="0" w:space="0" w:color="auto"/>
          </w:divBdr>
        </w:div>
        <w:div w:id="667633363">
          <w:marLeft w:val="0"/>
          <w:marRight w:val="0"/>
          <w:marTop w:val="0"/>
          <w:marBottom w:val="0"/>
          <w:divBdr>
            <w:top w:val="none" w:sz="0" w:space="0" w:color="auto"/>
            <w:left w:val="none" w:sz="0" w:space="0" w:color="auto"/>
            <w:bottom w:val="none" w:sz="0" w:space="0" w:color="auto"/>
            <w:right w:val="none" w:sz="0" w:space="0" w:color="auto"/>
          </w:divBdr>
        </w:div>
        <w:div w:id="466971901">
          <w:marLeft w:val="0"/>
          <w:marRight w:val="0"/>
          <w:marTop w:val="0"/>
          <w:marBottom w:val="0"/>
          <w:divBdr>
            <w:top w:val="none" w:sz="0" w:space="0" w:color="auto"/>
            <w:left w:val="none" w:sz="0" w:space="0" w:color="auto"/>
            <w:bottom w:val="none" w:sz="0" w:space="0" w:color="auto"/>
            <w:right w:val="none" w:sz="0" w:space="0" w:color="auto"/>
          </w:divBdr>
        </w:div>
        <w:div w:id="1075476251">
          <w:marLeft w:val="0"/>
          <w:marRight w:val="0"/>
          <w:marTop w:val="0"/>
          <w:marBottom w:val="0"/>
          <w:divBdr>
            <w:top w:val="none" w:sz="0" w:space="0" w:color="auto"/>
            <w:left w:val="none" w:sz="0" w:space="0" w:color="auto"/>
            <w:bottom w:val="none" w:sz="0" w:space="0" w:color="auto"/>
            <w:right w:val="none" w:sz="0" w:space="0" w:color="auto"/>
          </w:divBdr>
        </w:div>
        <w:div w:id="1799101750">
          <w:marLeft w:val="0"/>
          <w:marRight w:val="0"/>
          <w:marTop w:val="0"/>
          <w:marBottom w:val="0"/>
          <w:divBdr>
            <w:top w:val="none" w:sz="0" w:space="0" w:color="auto"/>
            <w:left w:val="none" w:sz="0" w:space="0" w:color="auto"/>
            <w:bottom w:val="none" w:sz="0" w:space="0" w:color="auto"/>
            <w:right w:val="none" w:sz="0" w:space="0" w:color="auto"/>
          </w:divBdr>
          <w:divsChild>
            <w:div w:id="2124306304">
              <w:marLeft w:val="0"/>
              <w:marRight w:val="0"/>
              <w:marTop w:val="0"/>
              <w:marBottom w:val="0"/>
              <w:divBdr>
                <w:top w:val="none" w:sz="0" w:space="0" w:color="auto"/>
                <w:left w:val="none" w:sz="0" w:space="0" w:color="auto"/>
                <w:bottom w:val="none" w:sz="0" w:space="0" w:color="auto"/>
                <w:right w:val="none" w:sz="0" w:space="0" w:color="auto"/>
              </w:divBdr>
            </w:div>
          </w:divsChild>
        </w:div>
        <w:div w:id="1851916637">
          <w:marLeft w:val="0"/>
          <w:marRight w:val="0"/>
          <w:marTop w:val="0"/>
          <w:marBottom w:val="0"/>
          <w:divBdr>
            <w:top w:val="none" w:sz="0" w:space="0" w:color="auto"/>
            <w:left w:val="none" w:sz="0" w:space="0" w:color="auto"/>
            <w:bottom w:val="none" w:sz="0" w:space="0" w:color="auto"/>
            <w:right w:val="none" w:sz="0" w:space="0" w:color="auto"/>
          </w:divBdr>
          <w:divsChild>
            <w:div w:id="842664446">
              <w:marLeft w:val="0"/>
              <w:marRight w:val="0"/>
              <w:marTop w:val="0"/>
              <w:marBottom w:val="0"/>
              <w:divBdr>
                <w:top w:val="none" w:sz="0" w:space="0" w:color="auto"/>
                <w:left w:val="none" w:sz="0" w:space="0" w:color="auto"/>
                <w:bottom w:val="none" w:sz="0" w:space="0" w:color="auto"/>
                <w:right w:val="none" w:sz="0" w:space="0" w:color="auto"/>
              </w:divBdr>
            </w:div>
          </w:divsChild>
        </w:div>
        <w:div w:id="1662613487">
          <w:marLeft w:val="0"/>
          <w:marRight w:val="0"/>
          <w:marTop w:val="0"/>
          <w:marBottom w:val="0"/>
          <w:divBdr>
            <w:top w:val="none" w:sz="0" w:space="0" w:color="auto"/>
            <w:left w:val="none" w:sz="0" w:space="0" w:color="auto"/>
            <w:bottom w:val="none" w:sz="0" w:space="0" w:color="auto"/>
            <w:right w:val="none" w:sz="0" w:space="0" w:color="auto"/>
          </w:divBdr>
          <w:divsChild>
            <w:div w:id="1594777396">
              <w:marLeft w:val="0"/>
              <w:marRight w:val="0"/>
              <w:marTop w:val="0"/>
              <w:marBottom w:val="0"/>
              <w:divBdr>
                <w:top w:val="none" w:sz="0" w:space="0" w:color="auto"/>
                <w:left w:val="none" w:sz="0" w:space="0" w:color="auto"/>
                <w:bottom w:val="none" w:sz="0" w:space="0" w:color="auto"/>
                <w:right w:val="none" w:sz="0" w:space="0" w:color="auto"/>
              </w:divBdr>
            </w:div>
          </w:divsChild>
        </w:div>
        <w:div w:id="1026176904">
          <w:marLeft w:val="0"/>
          <w:marRight w:val="0"/>
          <w:marTop w:val="0"/>
          <w:marBottom w:val="0"/>
          <w:divBdr>
            <w:top w:val="none" w:sz="0" w:space="0" w:color="auto"/>
            <w:left w:val="none" w:sz="0" w:space="0" w:color="auto"/>
            <w:bottom w:val="none" w:sz="0" w:space="0" w:color="auto"/>
            <w:right w:val="none" w:sz="0" w:space="0" w:color="auto"/>
          </w:divBdr>
        </w:div>
        <w:div w:id="1508397658">
          <w:marLeft w:val="0"/>
          <w:marRight w:val="0"/>
          <w:marTop w:val="0"/>
          <w:marBottom w:val="0"/>
          <w:divBdr>
            <w:top w:val="none" w:sz="0" w:space="0" w:color="auto"/>
            <w:left w:val="none" w:sz="0" w:space="0" w:color="auto"/>
            <w:bottom w:val="none" w:sz="0" w:space="0" w:color="auto"/>
            <w:right w:val="none" w:sz="0" w:space="0" w:color="auto"/>
          </w:divBdr>
          <w:divsChild>
            <w:div w:id="1778210274">
              <w:marLeft w:val="0"/>
              <w:marRight w:val="0"/>
              <w:marTop w:val="0"/>
              <w:marBottom w:val="0"/>
              <w:divBdr>
                <w:top w:val="none" w:sz="0" w:space="0" w:color="auto"/>
                <w:left w:val="none" w:sz="0" w:space="0" w:color="auto"/>
                <w:bottom w:val="none" w:sz="0" w:space="0" w:color="auto"/>
                <w:right w:val="none" w:sz="0" w:space="0" w:color="auto"/>
              </w:divBdr>
            </w:div>
          </w:divsChild>
        </w:div>
        <w:div w:id="1559365275">
          <w:marLeft w:val="0"/>
          <w:marRight w:val="0"/>
          <w:marTop w:val="0"/>
          <w:marBottom w:val="0"/>
          <w:divBdr>
            <w:top w:val="none" w:sz="0" w:space="0" w:color="auto"/>
            <w:left w:val="none" w:sz="0" w:space="0" w:color="auto"/>
            <w:bottom w:val="none" w:sz="0" w:space="0" w:color="auto"/>
            <w:right w:val="none" w:sz="0" w:space="0" w:color="auto"/>
          </w:divBdr>
        </w:div>
        <w:div w:id="2076926998">
          <w:marLeft w:val="0"/>
          <w:marRight w:val="0"/>
          <w:marTop w:val="0"/>
          <w:marBottom w:val="0"/>
          <w:divBdr>
            <w:top w:val="none" w:sz="0" w:space="0" w:color="auto"/>
            <w:left w:val="none" w:sz="0" w:space="0" w:color="auto"/>
            <w:bottom w:val="none" w:sz="0" w:space="0" w:color="auto"/>
            <w:right w:val="none" w:sz="0" w:space="0" w:color="auto"/>
          </w:divBdr>
        </w:div>
        <w:div w:id="1092356287">
          <w:marLeft w:val="0"/>
          <w:marRight w:val="0"/>
          <w:marTop w:val="0"/>
          <w:marBottom w:val="0"/>
          <w:divBdr>
            <w:top w:val="none" w:sz="0" w:space="0" w:color="auto"/>
            <w:left w:val="none" w:sz="0" w:space="0" w:color="auto"/>
            <w:bottom w:val="none" w:sz="0" w:space="0" w:color="auto"/>
            <w:right w:val="none" w:sz="0" w:space="0" w:color="auto"/>
          </w:divBdr>
        </w:div>
        <w:div w:id="429009997">
          <w:marLeft w:val="0"/>
          <w:marRight w:val="0"/>
          <w:marTop w:val="0"/>
          <w:marBottom w:val="0"/>
          <w:divBdr>
            <w:top w:val="none" w:sz="0" w:space="0" w:color="auto"/>
            <w:left w:val="none" w:sz="0" w:space="0" w:color="auto"/>
            <w:bottom w:val="none" w:sz="0" w:space="0" w:color="auto"/>
            <w:right w:val="none" w:sz="0" w:space="0" w:color="auto"/>
          </w:divBdr>
        </w:div>
        <w:div w:id="1447580882">
          <w:marLeft w:val="0"/>
          <w:marRight w:val="0"/>
          <w:marTop w:val="0"/>
          <w:marBottom w:val="0"/>
          <w:divBdr>
            <w:top w:val="none" w:sz="0" w:space="0" w:color="auto"/>
            <w:left w:val="none" w:sz="0" w:space="0" w:color="auto"/>
            <w:bottom w:val="none" w:sz="0" w:space="0" w:color="auto"/>
            <w:right w:val="none" w:sz="0" w:space="0" w:color="auto"/>
          </w:divBdr>
          <w:divsChild>
            <w:div w:id="649284942">
              <w:marLeft w:val="0"/>
              <w:marRight w:val="0"/>
              <w:marTop w:val="0"/>
              <w:marBottom w:val="0"/>
              <w:divBdr>
                <w:top w:val="none" w:sz="0" w:space="0" w:color="auto"/>
                <w:left w:val="none" w:sz="0" w:space="0" w:color="auto"/>
                <w:bottom w:val="none" w:sz="0" w:space="0" w:color="auto"/>
                <w:right w:val="none" w:sz="0" w:space="0" w:color="auto"/>
              </w:divBdr>
            </w:div>
          </w:divsChild>
        </w:div>
        <w:div w:id="1507791429">
          <w:marLeft w:val="0"/>
          <w:marRight w:val="0"/>
          <w:marTop w:val="0"/>
          <w:marBottom w:val="0"/>
          <w:divBdr>
            <w:top w:val="none" w:sz="0" w:space="0" w:color="auto"/>
            <w:left w:val="none" w:sz="0" w:space="0" w:color="auto"/>
            <w:bottom w:val="none" w:sz="0" w:space="0" w:color="auto"/>
            <w:right w:val="none" w:sz="0" w:space="0" w:color="auto"/>
          </w:divBdr>
          <w:divsChild>
            <w:div w:id="292565698">
              <w:marLeft w:val="0"/>
              <w:marRight w:val="0"/>
              <w:marTop w:val="0"/>
              <w:marBottom w:val="0"/>
              <w:divBdr>
                <w:top w:val="none" w:sz="0" w:space="0" w:color="auto"/>
                <w:left w:val="none" w:sz="0" w:space="0" w:color="auto"/>
                <w:bottom w:val="none" w:sz="0" w:space="0" w:color="auto"/>
                <w:right w:val="none" w:sz="0" w:space="0" w:color="auto"/>
              </w:divBdr>
            </w:div>
          </w:divsChild>
        </w:div>
        <w:div w:id="742331786">
          <w:marLeft w:val="0"/>
          <w:marRight w:val="0"/>
          <w:marTop w:val="0"/>
          <w:marBottom w:val="0"/>
          <w:divBdr>
            <w:top w:val="none" w:sz="0" w:space="0" w:color="auto"/>
            <w:left w:val="none" w:sz="0" w:space="0" w:color="auto"/>
            <w:bottom w:val="none" w:sz="0" w:space="0" w:color="auto"/>
            <w:right w:val="none" w:sz="0" w:space="0" w:color="auto"/>
          </w:divBdr>
          <w:divsChild>
            <w:div w:id="1620146252">
              <w:marLeft w:val="0"/>
              <w:marRight w:val="0"/>
              <w:marTop w:val="0"/>
              <w:marBottom w:val="0"/>
              <w:divBdr>
                <w:top w:val="none" w:sz="0" w:space="0" w:color="auto"/>
                <w:left w:val="none" w:sz="0" w:space="0" w:color="auto"/>
                <w:bottom w:val="none" w:sz="0" w:space="0" w:color="auto"/>
                <w:right w:val="none" w:sz="0" w:space="0" w:color="auto"/>
              </w:divBdr>
            </w:div>
          </w:divsChild>
        </w:div>
        <w:div w:id="1396010011">
          <w:marLeft w:val="0"/>
          <w:marRight w:val="0"/>
          <w:marTop w:val="0"/>
          <w:marBottom w:val="0"/>
          <w:divBdr>
            <w:top w:val="none" w:sz="0" w:space="0" w:color="auto"/>
            <w:left w:val="none" w:sz="0" w:space="0" w:color="auto"/>
            <w:bottom w:val="none" w:sz="0" w:space="0" w:color="auto"/>
            <w:right w:val="none" w:sz="0" w:space="0" w:color="auto"/>
          </w:divBdr>
        </w:div>
        <w:div w:id="833880422">
          <w:marLeft w:val="0"/>
          <w:marRight w:val="0"/>
          <w:marTop w:val="0"/>
          <w:marBottom w:val="0"/>
          <w:divBdr>
            <w:top w:val="none" w:sz="0" w:space="0" w:color="auto"/>
            <w:left w:val="none" w:sz="0" w:space="0" w:color="auto"/>
            <w:bottom w:val="none" w:sz="0" w:space="0" w:color="auto"/>
            <w:right w:val="none" w:sz="0" w:space="0" w:color="auto"/>
          </w:divBdr>
          <w:divsChild>
            <w:div w:id="2132699345">
              <w:marLeft w:val="0"/>
              <w:marRight w:val="0"/>
              <w:marTop w:val="0"/>
              <w:marBottom w:val="0"/>
              <w:divBdr>
                <w:top w:val="none" w:sz="0" w:space="0" w:color="auto"/>
                <w:left w:val="none" w:sz="0" w:space="0" w:color="auto"/>
                <w:bottom w:val="none" w:sz="0" w:space="0" w:color="auto"/>
                <w:right w:val="none" w:sz="0" w:space="0" w:color="auto"/>
              </w:divBdr>
            </w:div>
          </w:divsChild>
        </w:div>
        <w:div w:id="486826912">
          <w:marLeft w:val="0"/>
          <w:marRight w:val="0"/>
          <w:marTop w:val="0"/>
          <w:marBottom w:val="0"/>
          <w:divBdr>
            <w:top w:val="none" w:sz="0" w:space="0" w:color="auto"/>
            <w:left w:val="none" w:sz="0" w:space="0" w:color="auto"/>
            <w:bottom w:val="none" w:sz="0" w:space="0" w:color="auto"/>
            <w:right w:val="none" w:sz="0" w:space="0" w:color="auto"/>
          </w:divBdr>
        </w:div>
        <w:div w:id="602299369">
          <w:marLeft w:val="0"/>
          <w:marRight w:val="0"/>
          <w:marTop w:val="0"/>
          <w:marBottom w:val="0"/>
          <w:divBdr>
            <w:top w:val="none" w:sz="0" w:space="0" w:color="auto"/>
            <w:left w:val="none" w:sz="0" w:space="0" w:color="auto"/>
            <w:bottom w:val="none" w:sz="0" w:space="0" w:color="auto"/>
            <w:right w:val="none" w:sz="0" w:space="0" w:color="auto"/>
          </w:divBdr>
        </w:div>
        <w:div w:id="432434939">
          <w:marLeft w:val="0"/>
          <w:marRight w:val="0"/>
          <w:marTop w:val="0"/>
          <w:marBottom w:val="0"/>
          <w:divBdr>
            <w:top w:val="none" w:sz="0" w:space="0" w:color="auto"/>
            <w:left w:val="none" w:sz="0" w:space="0" w:color="auto"/>
            <w:bottom w:val="none" w:sz="0" w:space="0" w:color="auto"/>
            <w:right w:val="none" w:sz="0" w:space="0" w:color="auto"/>
          </w:divBdr>
        </w:div>
        <w:div w:id="913469469">
          <w:marLeft w:val="0"/>
          <w:marRight w:val="0"/>
          <w:marTop w:val="0"/>
          <w:marBottom w:val="0"/>
          <w:divBdr>
            <w:top w:val="none" w:sz="0" w:space="0" w:color="auto"/>
            <w:left w:val="none" w:sz="0" w:space="0" w:color="auto"/>
            <w:bottom w:val="none" w:sz="0" w:space="0" w:color="auto"/>
            <w:right w:val="none" w:sz="0" w:space="0" w:color="auto"/>
          </w:divBdr>
        </w:div>
        <w:div w:id="537548194">
          <w:marLeft w:val="0"/>
          <w:marRight w:val="0"/>
          <w:marTop w:val="0"/>
          <w:marBottom w:val="0"/>
          <w:divBdr>
            <w:top w:val="none" w:sz="0" w:space="0" w:color="auto"/>
            <w:left w:val="none" w:sz="0" w:space="0" w:color="auto"/>
            <w:bottom w:val="none" w:sz="0" w:space="0" w:color="auto"/>
            <w:right w:val="none" w:sz="0" w:space="0" w:color="auto"/>
          </w:divBdr>
          <w:divsChild>
            <w:div w:id="633760126">
              <w:marLeft w:val="0"/>
              <w:marRight w:val="0"/>
              <w:marTop w:val="0"/>
              <w:marBottom w:val="0"/>
              <w:divBdr>
                <w:top w:val="none" w:sz="0" w:space="0" w:color="auto"/>
                <w:left w:val="none" w:sz="0" w:space="0" w:color="auto"/>
                <w:bottom w:val="none" w:sz="0" w:space="0" w:color="auto"/>
                <w:right w:val="none" w:sz="0" w:space="0" w:color="auto"/>
              </w:divBdr>
            </w:div>
          </w:divsChild>
        </w:div>
        <w:div w:id="835269101">
          <w:marLeft w:val="0"/>
          <w:marRight w:val="0"/>
          <w:marTop w:val="0"/>
          <w:marBottom w:val="0"/>
          <w:divBdr>
            <w:top w:val="none" w:sz="0" w:space="0" w:color="auto"/>
            <w:left w:val="none" w:sz="0" w:space="0" w:color="auto"/>
            <w:bottom w:val="none" w:sz="0" w:space="0" w:color="auto"/>
            <w:right w:val="none" w:sz="0" w:space="0" w:color="auto"/>
          </w:divBdr>
          <w:divsChild>
            <w:div w:id="997076626">
              <w:marLeft w:val="0"/>
              <w:marRight w:val="0"/>
              <w:marTop w:val="0"/>
              <w:marBottom w:val="0"/>
              <w:divBdr>
                <w:top w:val="none" w:sz="0" w:space="0" w:color="auto"/>
                <w:left w:val="none" w:sz="0" w:space="0" w:color="auto"/>
                <w:bottom w:val="none" w:sz="0" w:space="0" w:color="auto"/>
                <w:right w:val="none" w:sz="0" w:space="0" w:color="auto"/>
              </w:divBdr>
            </w:div>
          </w:divsChild>
        </w:div>
        <w:div w:id="30543363">
          <w:marLeft w:val="0"/>
          <w:marRight w:val="0"/>
          <w:marTop w:val="0"/>
          <w:marBottom w:val="0"/>
          <w:divBdr>
            <w:top w:val="none" w:sz="0" w:space="0" w:color="auto"/>
            <w:left w:val="none" w:sz="0" w:space="0" w:color="auto"/>
            <w:bottom w:val="none" w:sz="0" w:space="0" w:color="auto"/>
            <w:right w:val="none" w:sz="0" w:space="0" w:color="auto"/>
          </w:divBdr>
          <w:divsChild>
            <w:div w:id="1452357569">
              <w:marLeft w:val="0"/>
              <w:marRight w:val="0"/>
              <w:marTop w:val="0"/>
              <w:marBottom w:val="0"/>
              <w:divBdr>
                <w:top w:val="none" w:sz="0" w:space="0" w:color="auto"/>
                <w:left w:val="none" w:sz="0" w:space="0" w:color="auto"/>
                <w:bottom w:val="none" w:sz="0" w:space="0" w:color="auto"/>
                <w:right w:val="none" w:sz="0" w:space="0" w:color="auto"/>
              </w:divBdr>
            </w:div>
          </w:divsChild>
        </w:div>
        <w:div w:id="471487824">
          <w:marLeft w:val="0"/>
          <w:marRight w:val="0"/>
          <w:marTop w:val="0"/>
          <w:marBottom w:val="0"/>
          <w:divBdr>
            <w:top w:val="none" w:sz="0" w:space="0" w:color="auto"/>
            <w:left w:val="none" w:sz="0" w:space="0" w:color="auto"/>
            <w:bottom w:val="none" w:sz="0" w:space="0" w:color="auto"/>
            <w:right w:val="none" w:sz="0" w:space="0" w:color="auto"/>
          </w:divBdr>
        </w:div>
        <w:div w:id="1575698126">
          <w:marLeft w:val="0"/>
          <w:marRight w:val="0"/>
          <w:marTop w:val="0"/>
          <w:marBottom w:val="0"/>
          <w:divBdr>
            <w:top w:val="none" w:sz="0" w:space="0" w:color="auto"/>
            <w:left w:val="none" w:sz="0" w:space="0" w:color="auto"/>
            <w:bottom w:val="none" w:sz="0" w:space="0" w:color="auto"/>
            <w:right w:val="none" w:sz="0" w:space="0" w:color="auto"/>
          </w:divBdr>
          <w:divsChild>
            <w:div w:id="103111982">
              <w:marLeft w:val="0"/>
              <w:marRight w:val="0"/>
              <w:marTop w:val="0"/>
              <w:marBottom w:val="0"/>
              <w:divBdr>
                <w:top w:val="none" w:sz="0" w:space="0" w:color="auto"/>
                <w:left w:val="none" w:sz="0" w:space="0" w:color="auto"/>
                <w:bottom w:val="none" w:sz="0" w:space="0" w:color="auto"/>
                <w:right w:val="none" w:sz="0" w:space="0" w:color="auto"/>
              </w:divBdr>
            </w:div>
          </w:divsChild>
        </w:div>
        <w:div w:id="17657695">
          <w:marLeft w:val="0"/>
          <w:marRight w:val="0"/>
          <w:marTop w:val="0"/>
          <w:marBottom w:val="0"/>
          <w:divBdr>
            <w:top w:val="none" w:sz="0" w:space="0" w:color="auto"/>
            <w:left w:val="none" w:sz="0" w:space="0" w:color="auto"/>
            <w:bottom w:val="none" w:sz="0" w:space="0" w:color="auto"/>
            <w:right w:val="none" w:sz="0" w:space="0" w:color="auto"/>
          </w:divBdr>
        </w:div>
        <w:div w:id="1234895962">
          <w:marLeft w:val="0"/>
          <w:marRight w:val="0"/>
          <w:marTop w:val="0"/>
          <w:marBottom w:val="0"/>
          <w:divBdr>
            <w:top w:val="none" w:sz="0" w:space="0" w:color="auto"/>
            <w:left w:val="none" w:sz="0" w:space="0" w:color="auto"/>
            <w:bottom w:val="none" w:sz="0" w:space="0" w:color="auto"/>
            <w:right w:val="none" w:sz="0" w:space="0" w:color="auto"/>
          </w:divBdr>
        </w:div>
        <w:div w:id="58210458">
          <w:marLeft w:val="0"/>
          <w:marRight w:val="0"/>
          <w:marTop w:val="0"/>
          <w:marBottom w:val="0"/>
          <w:divBdr>
            <w:top w:val="none" w:sz="0" w:space="0" w:color="auto"/>
            <w:left w:val="none" w:sz="0" w:space="0" w:color="auto"/>
            <w:bottom w:val="none" w:sz="0" w:space="0" w:color="auto"/>
            <w:right w:val="none" w:sz="0" w:space="0" w:color="auto"/>
          </w:divBdr>
        </w:div>
        <w:div w:id="39482485">
          <w:marLeft w:val="0"/>
          <w:marRight w:val="0"/>
          <w:marTop w:val="0"/>
          <w:marBottom w:val="0"/>
          <w:divBdr>
            <w:top w:val="none" w:sz="0" w:space="0" w:color="auto"/>
            <w:left w:val="none" w:sz="0" w:space="0" w:color="auto"/>
            <w:bottom w:val="none" w:sz="0" w:space="0" w:color="auto"/>
            <w:right w:val="none" w:sz="0" w:space="0" w:color="auto"/>
          </w:divBdr>
        </w:div>
        <w:div w:id="1797479036">
          <w:marLeft w:val="0"/>
          <w:marRight w:val="0"/>
          <w:marTop w:val="0"/>
          <w:marBottom w:val="0"/>
          <w:divBdr>
            <w:top w:val="none" w:sz="0" w:space="0" w:color="auto"/>
            <w:left w:val="none" w:sz="0" w:space="0" w:color="auto"/>
            <w:bottom w:val="none" w:sz="0" w:space="0" w:color="auto"/>
            <w:right w:val="none" w:sz="0" w:space="0" w:color="auto"/>
          </w:divBdr>
          <w:divsChild>
            <w:div w:id="1447964655">
              <w:marLeft w:val="0"/>
              <w:marRight w:val="0"/>
              <w:marTop w:val="0"/>
              <w:marBottom w:val="0"/>
              <w:divBdr>
                <w:top w:val="none" w:sz="0" w:space="0" w:color="auto"/>
                <w:left w:val="none" w:sz="0" w:space="0" w:color="auto"/>
                <w:bottom w:val="none" w:sz="0" w:space="0" w:color="auto"/>
                <w:right w:val="none" w:sz="0" w:space="0" w:color="auto"/>
              </w:divBdr>
            </w:div>
          </w:divsChild>
        </w:div>
        <w:div w:id="1239169416">
          <w:marLeft w:val="0"/>
          <w:marRight w:val="0"/>
          <w:marTop w:val="0"/>
          <w:marBottom w:val="0"/>
          <w:divBdr>
            <w:top w:val="none" w:sz="0" w:space="0" w:color="auto"/>
            <w:left w:val="none" w:sz="0" w:space="0" w:color="auto"/>
            <w:bottom w:val="none" w:sz="0" w:space="0" w:color="auto"/>
            <w:right w:val="none" w:sz="0" w:space="0" w:color="auto"/>
          </w:divBdr>
          <w:divsChild>
            <w:div w:id="20802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0508">
      <w:bodyDiv w:val="1"/>
      <w:marLeft w:val="0"/>
      <w:marRight w:val="0"/>
      <w:marTop w:val="0"/>
      <w:marBottom w:val="0"/>
      <w:divBdr>
        <w:top w:val="none" w:sz="0" w:space="0" w:color="auto"/>
        <w:left w:val="none" w:sz="0" w:space="0" w:color="auto"/>
        <w:bottom w:val="none" w:sz="0" w:space="0" w:color="auto"/>
        <w:right w:val="none" w:sz="0" w:space="0" w:color="auto"/>
      </w:divBdr>
    </w:div>
    <w:div w:id="536163557">
      <w:bodyDiv w:val="1"/>
      <w:marLeft w:val="0"/>
      <w:marRight w:val="0"/>
      <w:marTop w:val="0"/>
      <w:marBottom w:val="0"/>
      <w:divBdr>
        <w:top w:val="none" w:sz="0" w:space="0" w:color="auto"/>
        <w:left w:val="none" w:sz="0" w:space="0" w:color="auto"/>
        <w:bottom w:val="none" w:sz="0" w:space="0" w:color="auto"/>
        <w:right w:val="none" w:sz="0" w:space="0" w:color="auto"/>
      </w:divBdr>
    </w:div>
    <w:div w:id="553152399">
      <w:bodyDiv w:val="1"/>
      <w:marLeft w:val="0"/>
      <w:marRight w:val="0"/>
      <w:marTop w:val="0"/>
      <w:marBottom w:val="0"/>
      <w:divBdr>
        <w:top w:val="none" w:sz="0" w:space="0" w:color="auto"/>
        <w:left w:val="none" w:sz="0" w:space="0" w:color="auto"/>
        <w:bottom w:val="none" w:sz="0" w:space="0" w:color="auto"/>
        <w:right w:val="none" w:sz="0" w:space="0" w:color="auto"/>
      </w:divBdr>
    </w:div>
    <w:div w:id="559286234">
      <w:bodyDiv w:val="1"/>
      <w:marLeft w:val="0"/>
      <w:marRight w:val="0"/>
      <w:marTop w:val="0"/>
      <w:marBottom w:val="0"/>
      <w:divBdr>
        <w:top w:val="none" w:sz="0" w:space="0" w:color="auto"/>
        <w:left w:val="none" w:sz="0" w:space="0" w:color="auto"/>
        <w:bottom w:val="none" w:sz="0" w:space="0" w:color="auto"/>
        <w:right w:val="none" w:sz="0" w:space="0" w:color="auto"/>
      </w:divBdr>
      <w:divsChild>
        <w:div w:id="2092772883">
          <w:marLeft w:val="0"/>
          <w:marRight w:val="0"/>
          <w:marTop w:val="0"/>
          <w:marBottom w:val="0"/>
          <w:divBdr>
            <w:top w:val="none" w:sz="0" w:space="0" w:color="auto"/>
            <w:left w:val="none" w:sz="0" w:space="0" w:color="auto"/>
            <w:bottom w:val="none" w:sz="0" w:space="0" w:color="auto"/>
            <w:right w:val="none" w:sz="0" w:space="0" w:color="auto"/>
          </w:divBdr>
        </w:div>
        <w:div w:id="1498615489">
          <w:marLeft w:val="0"/>
          <w:marRight w:val="0"/>
          <w:marTop w:val="0"/>
          <w:marBottom w:val="0"/>
          <w:divBdr>
            <w:top w:val="none" w:sz="0" w:space="0" w:color="auto"/>
            <w:left w:val="none" w:sz="0" w:space="0" w:color="auto"/>
            <w:bottom w:val="none" w:sz="0" w:space="0" w:color="auto"/>
            <w:right w:val="none" w:sz="0" w:space="0" w:color="auto"/>
          </w:divBdr>
          <w:divsChild>
            <w:div w:id="771246074">
              <w:marLeft w:val="0"/>
              <w:marRight w:val="0"/>
              <w:marTop w:val="0"/>
              <w:marBottom w:val="0"/>
              <w:divBdr>
                <w:top w:val="none" w:sz="0" w:space="0" w:color="auto"/>
                <w:left w:val="none" w:sz="0" w:space="0" w:color="auto"/>
                <w:bottom w:val="none" w:sz="0" w:space="0" w:color="auto"/>
                <w:right w:val="none" w:sz="0" w:space="0" w:color="auto"/>
              </w:divBdr>
            </w:div>
          </w:divsChild>
        </w:div>
        <w:div w:id="471410362">
          <w:marLeft w:val="0"/>
          <w:marRight w:val="0"/>
          <w:marTop w:val="0"/>
          <w:marBottom w:val="0"/>
          <w:divBdr>
            <w:top w:val="none" w:sz="0" w:space="0" w:color="auto"/>
            <w:left w:val="none" w:sz="0" w:space="0" w:color="auto"/>
            <w:bottom w:val="none" w:sz="0" w:space="0" w:color="auto"/>
            <w:right w:val="none" w:sz="0" w:space="0" w:color="auto"/>
          </w:divBdr>
        </w:div>
        <w:div w:id="795680055">
          <w:marLeft w:val="0"/>
          <w:marRight w:val="0"/>
          <w:marTop w:val="0"/>
          <w:marBottom w:val="0"/>
          <w:divBdr>
            <w:top w:val="none" w:sz="0" w:space="0" w:color="auto"/>
            <w:left w:val="none" w:sz="0" w:space="0" w:color="auto"/>
            <w:bottom w:val="none" w:sz="0" w:space="0" w:color="auto"/>
            <w:right w:val="none" w:sz="0" w:space="0" w:color="auto"/>
          </w:divBdr>
        </w:div>
        <w:div w:id="1568958341">
          <w:marLeft w:val="0"/>
          <w:marRight w:val="0"/>
          <w:marTop w:val="0"/>
          <w:marBottom w:val="0"/>
          <w:divBdr>
            <w:top w:val="none" w:sz="0" w:space="0" w:color="auto"/>
            <w:left w:val="none" w:sz="0" w:space="0" w:color="auto"/>
            <w:bottom w:val="none" w:sz="0" w:space="0" w:color="auto"/>
            <w:right w:val="none" w:sz="0" w:space="0" w:color="auto"/>
          </w:divBdr>
        </w:div>
        <w:div w:id="246153895">
          <w:marLeft w:val="0"/>
          <w:marRight w:val="0"/>
          <w:marTop w:val="0"/>
          <w:marBottom w:val="0"/>
          <w:divBdr>
            <w:top w:val="none" w:sz="0" w:space="0" w:color="auto"/>
            <w:left w:val="none" w:sz="0" w:space="0" w:color="auto"/>
            <w:bottom w:val="none" w:sz="0" w:space="0" w:color="auto"/>
            <w:right w:val="none" w:sz="0" w:space="0" w:color="auto"/>
          </w:divBdr>
        </w:div>
        <w:div w:id="1562448857">
          <w:marLeft w:val="0"/>
          <w:marRight w:val="0"/>
          <w:marTop w:val="0"/>
          <w:marBottom w:val="0"/>
          <w:divBdr>
            <w:top w:val="none" w:sz="0" w:space="0" w:color="auto"/>
            <w:left w:val="none" w:sz="0" w:space="0" w:color="auto"/>
            <w:bottom w:val="none" w:sz="0" w:space="0" w:color="auto"/>
            <w:right w:val="none" w:sz="0" w:space="0" w:color="auto"/>
          </w:divBdr>
          <w:divsChild>
            <w:div w:id="1223563685">
              <w:marLeft w:val="0"/>
              <w:marRight w:val="0"/>
              <w:marTop w:val="0"/>
              <w:marBottom w:val="0"/>
              <w:divBdr>
                <w:top w:val="none" w:sz="0" w:space="0" w:color="auto"/>
                <w:left w:val="none" w:sz="0" w:space="0" w:color="auto"/>
                <w:bottom w:val="none" w:sz="0" w:space="0" w:color="auto"/>
                <w:right w:val="none" w:sz="0" w:space="0" w:color="auto"/>
              </w:divBdr>
            </w:div>
          </w:divsChild>
        </w:div>
        <w:div w:id="1310354985">
          <w:marLeft w:val="0"/>
          <w:marRight w:val="0"/>
          <w:marTop w:val="0"/>
          <w:marBottom w:val="0"/>
          <w:divBdr>
            <w:top w:val="none" w:sz="0" w:space="0" w:color="auto"/>
            <w:left w:val="none" w:sz="0" w:space="0" w:color="auto"/>
            <w:bottom w:val="none" w:sz="0" w:space="0" w:color="auto"/>
            <w:right w:val="none" w:sz="0" w:space="0" w:color="auto"/>
          </w:divBdr>
          <w:divsChild>
            <w:div w:id="57292025">
              <w:marLeft w:val="0"/>
              <w:marRight w:val="0"/>
              <w:marTop w:val="0"/>
              <w:marBottom w:val="0"/>
              <w:divBdr>
                <w:top w:val="none" w:sz="0" w:space="0" w:color="auto"/>
                <w:left w:val="none" w:sz="0" w:space="0" w:color="auto"/>
                <w:bottom w:val="none" w:sz="0" w:space="0" w:color="auto"/>
                <w:right w:val="none" w:sz="0" w:space="0" w:color="auto"/>
              </w:divBdr>
            </w:div>
          </w:divsChild>
        </w:div>
        <w:div w:id="529758555">
          <w:marLeft w:val="0"/>
          <w:marRight w:val="0"/>
          <w:marTop w:val="0"/>
          <w:marBottom w:val="0"/>
          <w:divBdr>
            <w:top w:val="none" w:sz="0" w:space="0" w:color="auto"/>
            <w:left w:val="none" w:sz="0" w:space="0" w:color="auto"/>
            <w:bottom w:val="none" w:sz="0" w:space="0" w:color="auto"/>
            <w:right w:val="none" w:sz="0" w:space="0" w:color="auto"/>
          </w:divBdr>
          <w:divsChild>
            <w:div w:id="1407919838">
              <w:marLeft w:val="0"/>
              <w:marRight w:val="0"/>
              <w:marTop w:val="0"/>
              <w:marBottom w:val="0"/>
              <w:divBdr>
                <w:top w:val="none" w:sz="0" w:space="0" w:color="auto"/>
                <w:left w:val="none" w:sz="0" w:space="0" w:color="auto"/>
                <w:bottom w:val="none" w:sz="0" w:space="0" w:color="auto"/>
                <w:right w:val="none" w:sz="0" w:space="0" w:color="auto"/>
              </w:divBdr>
            </w:div>
          </w:divsChild>
        </w:div>
        <w:div w:id="884175487">
          <w:marLeft w:val="0"/>
          <w:marRight w:val="0"/>
          <w:marTop w:val="0"/>
          <w:marBottom w:val="0"/>
          <w:divBdr>
            <w:top w:val="none" w:sz="0" w:space="0" w:color="auto"/>
            <w:left w:val="none" w:sz="0" w:space="0" w:color="auto"/>
            <w:bottom w:val="none" w:sz="0" w:space="0" w:color="auto"/>
            <w:right w:val="none" w:sz="0" w:space="0" w:color="auto"/>
          </w:divBdr>
        </w:div>
        <w:div w:id="1017317390">
          <w:marLeft w:val="0"/>
          <w:marRight w:val="0"/>
          <w:marTop w:val="0"/>
          <w:marBottom w:val="0"/>
          <w:divBdr>
            <w:top w:val="none" w:sz="0" w:space="0" w:color="auto"/>
            <w:left w:val="none" w:sz="0" w:space="0" w:color="auto"/>
            <w:bottom w:val="none" w:sz="0" w:space="0" w:color="auto"/>
            <w:right w:val="none" w:sz="0" w:space="0" w:color="auto"/>
          </w:divBdr>
          <w:divsChild>
            <w:div w:id="574704340">
              <w:marLeft w:val="0"/>
              <w:marRight w:val="0"/>
              <w:marTop w:val="0"/>
              <w:marBottom w:val="0"/>
              <w:divBdr>
                <w:top w:val="none" w:sz="0" w:space="0" w:color="auto"/>
                <w:left w:val="none" w:sz="0" w:space="0" w:color="auto"/>
                <w:bottom w:val="none" w:sz="0" w:space="0" w:color="auto"/>
                <w:right w:val="none" w:sz="0" w:space="0" w:color="auto"/>
              </w:divBdr>
            </w:div>
          </w:divsChild>
        </w:div>
        <w:div w:id="176890168">
          <w:marLeft w:val="0"/>
          <w:marRight w:val="0"/>
          <w:marTop w:val="0"/>
          <w:marBottom w:val="0"/>
          <w:divBdr>
            <w:top w:val="none" w:sz="0" w:space="0" w:color="auto"/>
            <w:left w:val="none" w:sz="0" w:space="0" w:color="auto"/>
            <w:bottom w:val="none" w:sz="0" w:space="0" w:color="auto"/>
            <w:right w:val="none" w:sz="0" w:space="0" w:color="auto"/>
          </w:divBdr>
        </w:div>
        <w:div w:id="1871798820">
          <w:marLeft w:val="0"/>
          <w:marRight w:val="0"/>
          <w:marTop w:val="0"/>
          <w:marBottom w:val="0"/>
          <w:divBdr>
            <w:top w:val="none" w:sz="0" w:space="0" w:color="auto"/>
            <w:left w:val="none" w:sz="0" w:space="0" w:color="auto"/>
            <w:bottom w:val="none" w:sz="0" w:space="0" w:color="auto"/>
            <w:right w:val="none" w:sz="0" w:space="0" w:color="auto"/>
          </w:divBdr>
        </w:div>
        <w:div w:id="324674734">
          <w:marLeft w:val="0"/>
          <w:marRight w:val="0"/>
          <w:marTop w:val="0"/>
          <w:marBottom w:val="0"/>
          <w:divBdr>
            <w:top w:val="none" w:sz="0" w:space="0" w:color="auto"/>
            <w:left w:val="none" w:sz="0" w:space="0" w:color="auto"/>
            <w:bottom w:val="none" w:sz="0" w:space="0" w:color="auto"/>
            <w:right w:val="none" w:sz="0" w:space="0" w:color="auto"/>
          </w:divBdr>
        </w:div>
        <w:div w:id="955985299">
          <w:marLeft w:val="0"/>
          <w:marRight w:val="0"/>
          <w:marTop w:val="0"/>
          <w:marBottom w:val="0"/>
          <w:divBdr>
            <w:top w:val="none" w:sz="0" w:space="0" w:color="auto"/>
            <w:left w:val="none" w:sz="0" w:space="0" w:color="auto"/>
            <w:bottom w:val="none" w:sz="0" w:space="0" w:color="auto"/>
            <w:right w:val="none" w:sz="0" w:space="0" w:color="auto"/>
          </w:divBdr>
        </w:div>
        <w:div w:id="767778611">
          <w:marLeft w:val="0"/>
          <w:marRight w:val="0"/>
          <w:marTop w:val="0"/>
          <w:marBottom w:val="0"/>
          <w:divBdr>
            <w:top w:val="none" w:sz="0" w:space="0" w:color="auto"/>
            <w:left w:val="none" w:sz="0" w:space="0" w:color="auto"/>
            <w:bottom w:val="none" w:sz="0" w:space="0" w:color="auto"/>
            <w:right w:val="none" w:sz="0" w:space="0" w:color="auto"/>
          </w:divBdr>
          <w:divsChild>
            <w:div w:id="89550747">
              <w:marLeft w:val="0"/>
              <w:marRight w:val="0"/>
              <w:marTop w:val="0"/>
              <w:marBottom w:val="0"/>
              <w:divBdr>
                <w:top w:val="none" w:sz="0" w:space="0" w:color="auto"/>
                <w:left w:val="none" w:sz="0" w:space="0" w:color="auto"/>
                <w:bottom w:val="none" w:sz="0" w:space="0" w:color="auto"/>
                <w:right w:val="none" w:sz="0" w:space="0" w:color="auto"/>
              </w:divBdr>
            </w:div>
          </w:divsChild>
        </w:div>
        <w:div w:id="548230537">
          <w:marLeft w:val="0"/>
          <w:marRight w:val="0"/>
          <w:marTop w:val="0"/>
          <w:marBottom w:val="0"/>
          <w:divBdr>
            <w:top w:val="none" w:sz="0" w:space="0" w:color="auto"/>
            <w:left w:val="none" w:sz="0" w:space="0" w:color="auto"/>
            <w:bottom w:val="none" w:sz="0" w:space="0" w:color="auto"/>
            <w:right w:val="none" w:sz="0" w:space="0" w:color="auto"/>
          </w:divBdr>
          <w:divsChild>
            <w:div w:id="987127825">
              <w:marLeft w:val="0"/>
              <w:marRight w:val="0"/>
              <w:marTop w:val="0"/>
              <w:marBottom w:val="0"/>
              <w:divBdr>
                <w:top w:val="none" w:sz="0" w:space="0" w:color="auto"/>
                <w:left w:val="none" w:sz="0" w:space="0" w:color="auto"/>
                <w:bottom w:val="none" w:sz="0" w:space="0" w:color="auto"/>
                <w:right w:val="none" w:sz="0" w:space="0" w:color="auto"/>
              </w:divBdr>
            </w:div>
          </w:divsChild>
        </w:div>
        <w:div w:id="1112625470">
          <w:marLeft w:val="0"/>
          <w:marRight w:val="0"/>
          <w:marTop w:val="0"/>
          <w:marBottom w:val="0"/>
          <w:divBdr>
            <w:top w:val="none" w:sz="0" w:space="0" w:color="auto"/>
            <w:left w:val="none" w:sz="0" w:space="0" w:color="auto"/>
            <w:bottom w:val="none" w:sz="0" w:space="0" w:color="auto"/>
            <w:right w:val="none" w:sz="0" w:space="0" w:color="auto"/>
          </w:divBdr>
          <w:divsChild>
            <w:div w:id="112478552">
              <w:marLeft w:val="0"/>
              <w:marRight w:val="0"/>
              <w:marTop w:val="0"/>
              <w:marBottom w:val="0"/>
              <w:divBdr>
                <w:top w:val="none" w:sz="0" w:space="0" w:color="auto"/>
                <w:left w:val="none" w:sz="0" w:space="0" w:color="auto"/>
                <w:bottom w:val="none" w:sz="0" w:space="0" w:color="auto"/>
                <w:right w:val="none" w:sz="0" w:space="0" w:color="auto"/>
              </w:divBdr>
            </w:div>
          </w:divsChild>
        </w:div>
        <w:div w:id="1491603852">
          <w:marLeft w:val="0"/>
          <w:marRight w:val="0"/>
          <w:marTop w:val="0"/>
          <w:marBottom w:val="0"/>
          <w:divBdr>
            <w:top w:val="none" w:sz="0" w:space="0" w:color="auto"/>
            <w:left w:val="none" w:sz="0" w:space="0" w:color="auto"/>
            <w:bottom w:val="none" w:sz="0" w:space="0" w:color="auto"/>
            <w:right w:val="none" w:sz="0" w:space="0" w:color="auto"/>
          </w:divBdr>
        </w:div>
        <w:div w:id="1429499149">
          <w:marLeft w:val="0"/>
          <w:marRight w:val="0"/>
          <w:marTop w:val="0"/>
          <w:marBottom w:val="0"/>
          <w:divBdr>
            <w:top w:val="none" w:sz="0" w:space="0" w:color="auto"/>
            <w:left w:val="none" w:sz="0" w:space="0" w:color="auto"/>
            <w:bottom w:val="none" w:sz="0" w:space="0" w:color="auto"/>
            <w:right w:val="none" w:sz="0" w:space="0" w:color="auto"/>
          </w:divBdr>
          <w:divsChild>
            <w:div w:id="981158672">
              <w:marLeft w:val="0"/>
              <w:marRight w:val="0"/>
              <w:marTop w:val="0"/>
              <w:marBottom w:val="0"/>
              <w:divBdr>
                <w:top w:val="none" w:sz="0" w:space="0" w:color="auto"/>
                <w:left w:val="none" w:sz="0" w:space="0" w:color="auto"/>
                <w:bottom w:val="none" w:sz="0" w:space="0" w:color="auto"/>
                <w:right w:val="none" w:sz="0" w:space="0" w:color="auto"/>
              </w:divBdr>
            </w:div>
          </w:divsChild>
        </w:div>
        <w:div w:id="593132806">
          <w:marLeft w:val="0"/>
          <w:marRight w:val="0"/>
          <w:marTop w:val="0"/>
          <w:marBottom w:val="0"/>
          <w:divBdr>
            <w:top w:val="none" w:sz="0" w:space="0" w:color="auto"/>
            <w:left w:val="none" w:sz="0" w:space="0" w:color="auto"/>
            <w:bottom w:val="none" w:sz="0" w:space="0" w:color="auto"/>
            <w:right w:val="none" w:sz="0" w:space="0" w:color="auto"/>
          </w:divBdr>
        </w:div>
        <w:div w:id="2025277829">
          <w:marLeft w:val="0"/>
          <w:marRight w:val="0"/>
          <w:marTop w:val="0"/>
          <w:marBottom w:val="0"/>
          <w:divBdr>
            <w:top w:val="none" w:sz="0" w:space="0" w:color="auto"/>
            <w:left w:val="none" w:sz="0" w:space="0" w:color="auto"/>
            <w:bottom w:val="none" w:sz="0" w:space="0" w:color="auto"/>
            <w:right w:val="none" w:sz="0" w:space="0" w:color="auto"/>
          </w:divBdr>
        </w:div>
        <w:div w:id="471871547">
          <w:marLeft w:val="0"/>
          <w:marRight w:val="0"/>
          <w:marTop w:val="0"/>
          <w:marBottom w:val="0"/>
          <w:divBdr>
            <w:top w:val="none" w:sz="0" w:space="0" w:color="auto"/>
            <w:left w:val="none" w:sz="0" w:space="0" w:color="auto"/>
            <w:bottom w:val="none" w:sz="0" w:space="0" w:color="auto"/>
            <w:right w:val="none" w:sz="0" w:space="0" w:color="auto"/>
          </w:divBdr>
        </w:div>
        <w:div w:id="1863089958">
          <w:marLeft w:val="0"/>
          <w:marRight w:val="0"/>
          <w:marTop w:val="0"/>
          <w:marBottom w:val="0"/>
          <w:divBdr>
            <w:top w:val="none" w:sz="0" w:space="0" w:color="auto"/>
            <w:left w:val="none" w:sz="0" w:space="0" w:color="auto"/>
            <w:bottom w:val="none" w:sz="0" w:space="0" w:color="auto"/>
            <w:right w:val="none" w:sz="0" w:space="0" w:color="auto"/>
          </w:divBdr>
        </w:div>
        <w:div w:id="1348020262">
          <w:marLeft w:val="0"/>
          <w:marRight w:val="0"/>
          <w:marTop w:val="0"/>
          <w:marBottom w:val="0"/>
          <w:divBdr>
            <w:top w:val="none" w:sz="0" w:space="0" w:color="auto"/>
            <w:left w:val="none" w:sz="0" w:space="0" w:color="auto"/>
            <w:bottom w:val="none" w:sz="0" w:space="0" w:color="auto"/>
            <w:right w:val="none" w:sz="0" w:space="0" w:color="auto"/>
          </w:divBdr>
          <w:divsChild>
            <w:div w:id="31156677">
              <w:marLeft w:val="0"/>
              <w:marRight w:val="0"/>
              <w:marTop w:val="0"/>
              <w:marBottom w:val="0"/>
              <w:divBdr>
                <w:top w:val="none" w:sz="0" w:space="0" w:color="auto"/>
                <w:left w:val="none" w:sz="0" w:space="0" w:color="auto"/>
                <w:bottom w:val="none" w:sz="0" w:space="0" w:color="auto"/>
                <w:right w:val="none" w:sz="0" w:space="0" w:color="auto"/>
              </w:divBdr>
            </w:div>
          </w:divsChild>
        </w:div>
        <w:div w:id="899101316">
          <w:marLeft w:val="0"/>
          <w:marRight w:val="0"/>
          <w:marTop w:val="0"/>
          <w:marBottom w:val="0"/>
          <w:divBdr>
            <w:top w:val="none" w:sz="0" w:space="0" w:color="auto"/>
            <w:left w:val="none" w:sz="0" w:space="0" w:color="auto"/>
            <w:bottom w:val="none" w:sz="0" w:space="0" w:color="auto"/>
            <w:right w:val="none" w:sz="0" w:space="0" w:color="auto"/>
          </w:divBdr>
          <w:divsChild>
            <w:div w:id="1600219625">
              <w:marLeft w:val="0"/>
              <w:marRight w:val="0"/>
              <w:marTop w:val="0"/>
              <w:marBottom w:val="0"/>
              <w:divBdr>
                <w:top w:val="none" w:sz="0" w:space="0" w:color="auto"/>
                <w:left w:val="none" w:sz="0" w:space="0" w:color="auto"/>
                <w:bottom w:val="none" w:sz="0" w:space="0" w:color="auto"/>
                <w:right w:val="none" w:sz="0" w:space="0" w:color="auto"/>
              </w:divBdr>
            </w:div>
          </w:divsChild>
        </w:div>
        <w:div w:id="1882281046">
          <w:marLeft w:val="0"/>
          <w:marRight w:val="0"/>
          <w:marTop w:val="0"/>
          <w:marBottom w:val="0"/>
          <w:divBdr>
            <w:top w:val="none" w:sz="0" w:space="0" w:color="auto"/>
            <w:left w:val="none" w:sz="0" w:space="0" w:color="auto"/>
            <w:bottom w:val="none" w:sz="0" w:space="0" w:color="auto"/>
            <w:right w:val="none" w:sz="0" w:space="0" w:color="auto"/>
          </w:divBdr>
          <w:divsChild>
            <w:div w:id="2140340283">
              <w:marLeft w:val="0"/>
              <w:marRight w:val="0"/>
              <w:marTop w:val="0"/>
              <w:marBottom w:val="0"/>
              <w:divBdr>
                <w:top w:val="none" w:sz="0" w:space="0" w:color="auto"/>
                <w:left w:val="none" w:sz="0" w:space="0" w:color="auto"/>
                <w:bottom w:val="none" w:sz="0" w:space="0" w:color="auto"/>
                <w:right w:val="none" w:sz="0" w:space="0" w:color="auto"/>
              </w:divBdr>
            </w:div>
          </w:divsChild>
        </w:div>
        <w:div w:id="67926616">
          <w:marLeft w:val="0"/>
          <w:marRight w:val="0"/>
          <w:marTop w:val="0"/>
          <w:marBottom w:val="0"/>
          <w:divBdr>
            <w:top w:val="none" w:sz="0" w:space="0" w:color="auto"/>
            <w:left w:val="none" w:sz="0" w:space="0" w:color="auto"/>
            <w:bottom w:val="none" w:sz="0" w:space="0" w:color="auto"/>
            <w:right w:val="none" w:sz="0" w:space="0" w:color="auto"/>
          </w:divBdr>
        </w:div>
        <w:div w:id="1128401061">
          <w:marLeft w:val="0"/>
          <w:marRight w:val="0"/>
          <w:marTop w:val="0"/>
          <w:marBottom w:val="0"/>
          <w:divBdr>
            <w:top w:val="none" w:sz="0" w:space="0" w:color="auto"/>
            <w:left w:val="none" w:sz="0" w:space="0" w:color="auto"/>
            <w:bottom w:val="none" w:sz="0" w:space="0" w:color="auto"/>
            <w:right w:val="none" w:sz="0" w:space="0" w:color="auto"/>
          </w:divBdr>
          <w:divsChild>
            <w:div w:id="808128174">
              <w:marLeft w:val="0"/>
              <w:marRight w:val="0"/>
              <w:marTop w:val="0"/>
              <w:marBottom w:val="0"/>
              <w:divBdr>
                <w:top w:val="none" w:sz="0" w:space="0" w:color="auto"/>
                <w:left w:val="none" w:sz="0" w:space="0" w:color="auto"/>
                <w:bottom w:val="none" w:sz="0" w:space="0" w:color="auto"/>
                <w:right w:val="none" w:sz="0" w:space="0" w:color="auto"/>
              </w:divBdr>
            </w:div>
          </w:divsChild>
        </w:div>
        <w:div w:id="1049844741">
          <w:marLeft w:val="0"/>
          <w:marRight w:val="0"/>
          <w:marTop w:val="0"/>
          <w:marBottom w:val="0"/>
          <w:divBdr>
            <w:top w:val="none" w:sz="0" w:space="0" w:color="auto"/>
            <w:left w:val="none" w:sz="0" w:space="0" w:color="auto"/>
            <w:bottom w:val="none" w:sz="0" w:space="0" w:color="auto"/>
            <w:right w:val="none" w:sz="0" w:space="0" w:color="auto"/>
          </w:divBdr>
        </w:div>
        <w:div w:id="1278835607">
          <w:marLeft w:val="0"/>
          <w:marRight w:val="0"/>
          <w:marTop w:val="0"/>
          <w:marBottom w:val="0"/>
          <w:divBdr>
            <w:top w:val="none" w:sz="0" w:space="0" w:color="auto"/>
            <w:left w:val="none" w:sz="0" w:space="0" w:color="auto"/>
            <w:bottom w:val="none" w:sz="0" w:space="0" w:color="auto"/>
            <w:right w:val="none" w:sz="0" w:space="0" w:color="auto"/>
          </w:divBdr>
        </w:div>
        <w:div w:id="1984235855">
          <w:marLeft w:val="0"/>
          <w:marRight w:val="0"/>
          <w:marTop w:val="0"/>
          <w:marBottom w:val="0"/>
          <w:divBdr>
            <w:top w:val="none" w:sz="0" w:space="0" w:color="auto"/>
            <w:left w:val="none" w:sz="0" w:space="0" w:color="auto"/>
            <w:bottom w:val="none" w:sz="0" w:space="0" w:color="auto"/>
            <w:right w:val="none" w:sz="0" w:space="0" w:color="auto"/>
          </w:divBdr>
        </w:div>
        <w:div w:id="593170307">
          <w:marLeft w:val="0"/>
          <w:marRight w:val="0"/>
          <w:marTop w:val="0"/>
          <w:marBottom w:val="0"/>
          <w:divBdr>
            <w:top w:val="none" w:sz="0" w:space="0" w:color="auto"/>
            <w:left w:val="none" w:sz="0" w:space="0" w:color="auto"/>
            <w:bottom w:val="none" w:sz="0" w:space="0" w:color="auto"/>
            <w:right w:val="none" w:sz="0" w:space="0" w:color="auto"/>
          </w:divBdr>
        </w:div>
        <w:div w:id="1526602171">
          <w:marLeft w:val="0"/>
          <w:marRight w:val="0"/>
          <w:marTop w:val="0"/>
          <w:marBottom w:val="0"/>
          <w:divBdr>
            <w:top w:val="none" w:sz="0" w:space="0" w:color="auto"/>
            <w:left w:val="none" w:sz="0" w:space="0" w:color="auto"/>
            <w:bottom w:val="none" w:sz="0" w:space="0" w:color="auto"/>
            <w:right w:val="none" w:sz="0" w:space="0" w:color="auto"/>
          </w:divBdr>
          <w:divsChild>
            <w:div w:id="793913289">
              <w:marLeft w:val="0"/>
              <w:marRight w:val="0"/>
              <w:marTop w:val="0"/>
              <w:marBottom w:val="0"/>
              <w:divBdr>
                <w:top w:val="none" w:sz="0" w:space="0" w:color="auto"/>
                <w:left w:val="none" w:sz="0" w:space="0" w:color="auto"/>
                <w:bottom w:val="none" w:sz="0" w:space="0" w:color="auto"/>
                <w:right w:val="none" w:sz="0" w:space="0" w:color="auto"/>
              </w:divBdr>
            </w:div>
          </w:divsChild>
        </w:div>
        <w:div w:id="1356692689">
          <w:marLeft w:val="0"/>
          <w:marRight w:val="0"/>
          <w:marTop w:val="0"/>
          <w:marBottom w:val="0"/>
          <w:divBdr>
            <w:top w:val="none" w:sz="0" w:space="0" w:color="auto"/>
            <w:left w:val="none" w:sz="0" w:space="0" w:color="auto"/>
            <w:bottom w:val="none" w:sz="0" w:space="0" w:color="auto"/>
            <w:right w:val="none" w:sz="0" w:space="0" w:color="auto"/>
          </w:divBdr>
          <w:divsChild>
            <w:div w:id="560140161">
              <w:marLeft w:val="0"/>
              <w:marRight w:val="0"/>
              <w:marTop w:val="0"/>
              <w:marBottom w:val="0"/>
              <w:divBdr>
                <w:top w:val="none" w:sz="0" w:space="0" w:color="auto"/>
                <w:left w:val="none" w:sz="0" w:space="0" w:color="auto"/>
                <w:bottom w:val="none" w:sz="0" w:space="0" w:color="auto"/>
                <w:right w:val="none" w:sz="0" w:space="0" w:color="auto"/>
              </w:divBdr>
            </w:div>
          </w:divsChild>
        </w:div>
        <w:div w:id="2047176384">
          <w:marLeft w:val="0"/>
          <w:marRight w:val="0"/>
          <w:marTop w:val="0"/>
          <w:marBottom w:val="0"/>
          <w:divBdr>
            <w:top w:val="none" w:sz="0" w:space="0" w:color="auto"/>
            <w:left w:val="none" w:sz="0" w:space="0" w:color="auto"/>
            <w:bottom w:val="none" w:sz="0" w:space="0" w:color="auto"/>
            <w:right w:val="none" w:sz="0" w:space="0" w:color="auto"/>
          </w:divBdr>
          <w:divsChild>
            <w:div w:id="2107530510">
              <w:marLeft w:val="0"/>
              <w:marRight w:val="0"/>
              <w:marTop w:val="0"/>
              <w:marBottom w:val="0"/>
              <w:divBdr>
                <w:top w:val="none" w:sz="0" w:space="0" w:color="auto"/>
                <w:left w:val="none" w:sz="0" w:space="0" w:color="auto"/>
                <w:bottom w:val="none" w:sz="0" w:space="0" w:color="auto"/>
                <w:right w:val="none" w:sz="0" w:space="0" w:color="auto"/>
              </w:divBdr>
            </w:div>
          </w:divsChild>
        </w:div>
        <w:div w:id="1934388904">
          <w:marLeft w:val="0"/>
          <w:marRight w:val="0"/>
          <w:marTop w:val="0"/>
          <w:marBottom w:val="0"/>
          <w:divBdr>
            <w:top w:val="none" w:sz="0" w:space="0" w:color="auto"/>
            <w:left w:val="none" w:sz="0" w:space="0" w:color="auto"/>
            <w:bottom w:val="none" w:sz="0" w:space="0" w:color="auto"/>
            <w:right w:val="none" w:sz="0" w:space="0" w:color="auto"/>
          </w:divBdr>
        </w:div>
        <w:div w:id="1152062324">
          <w:marLeft w:val="0"/>
          <w:marRight w:val="0"/>
          <w:marTop w:val="0"/>
          <w:marBottom w:val="0"/>
          <w:divBdr>
            <w:top w:val="none" w:sz="0" w:space="0" w:color="auto"/>
            <w:left w:val="none" w:sz="0" w:space="0" w:color="auto"/>
            <w:bottom w:val="none" w:sz="0" w:space="0" w:color="auto"/>
            <w:right w:val="none" w:sz="0" w:space="0" w:color="auto"/>
          </w:divBdr>
          <w:divsChild>
            <w:div w:id="1127045421">
              <w:marLeft w:val="0"/>
              <w:marRight w:val="0"/>
              <w:marTop w:val="0"/>
              <w:marBottom w:val="0"/>
              <w:divBdr>
                <w:top w:val="none" w:sz="0" w:space="0" w:color="auto"/>
                <w:left w:val="none" w:sz="0" w:space="0" w:color="auto"/>
                <w:bottom w:val="none" w:sz="0" w:space="0" w:color="auto"/>
                <w:right w:val="none" w:sz="0" w:space="0" w:color="auto"/>
              </w:divBdr>
            </w:div>
          </w:divsChild>
        </w:div>
        <w:div w:id="1491865714">
          <w:marLeft w:val="0"/>
          <w:marRight w:val="0"/>
          <w:marTop w:val="0"/>
          <w:marBottom w:val="0"/>
          <w:divBdr>
            <w:top w:val="none" w:sz="0" w:space="0" w:color="auto"/>
            <w:left w:val="none" w:sz="0" w:space="0" w:color="auto"/>
            <w:bottom w:val="none" w:sz="0" w:space="0" w:color="auto"/>
            <w:right w:val="none" w:sz="0" w:space="0" w:color="auto"/>
          </w:divBdr>
        </w:div>
        <w:div w:id="46345536">
          <w:marLeft w:val="0"/>
          <w:marRight w:val="0"/>
          <w:marTop w:val="0"/>
          <w:marBottom w:val="0"/>
          <w:divBdr>
            <w:top w:val="none" w:sz="0" w:space="0" w:color="auto"/>
            <w:left w:val="none" w:sz="0" w:space="0" w:color="auto"/>
            <w:bottom w:val="none" w:sz="0" w:space="0" w:color="auto"/>
            <w:right w:val="none" w:sz="0" w:space="0" w:color="auto"/>
          </w:divBdr>
        </w:div>
        <w:div w:id="1977758995">
          <w:marLeft w:val="0"/>
          <w:marRight w:val="0"/>
          <w:marTop w:val="0"/>
          <w:marBottom w:val="0"/>
          <w:divBdr>
            <w:top w:val="none" w:sz="0" w:space="0" w:color="auto"/>
            <w:left w:val="none" w:sz="0" w:space="0" w:color="auto"/>
            <w:bottom w:val="none" w:sz="0" w:space="0" w:color="auto"/>
            <w:right w:val="none" w:sz="0" w:space="0" w:color="auto"/>
          </w:divBdr>
        </w:div>
        <w:div w:id="604657752">
          <w:marLeft w:val="0"/>
          <w:marRight w:val="0"/>
          <w:marTop w:val="0"/>
          <w:marBottom w:val="0"/>
          <w:divBdr>
            <w:top w:val="none" w:sz="0" w:space="0" w:color="auto"/>
            <w:left w:val="none" w:sz="0" w:space="0" w:color="auto"/>
            <w:bottom w:val="none" w:sz="0" w:space="0" w:color="auto"/>
            <w:right w:val="none" w:sz="0" w:space="0" w:color="auto"/>
          </w:divBdr>
        </w:div>
        <w:div w:id="840773666">
          <w:marLeft w:val="0"/>
          <w:marRight w:val="0"/>
          <w:marTop w:val="0"/>
          <w:marBottom w:val="0"/>
          <w:divBdr>
            <w:top w:val="none" w:sz="0" w:space="0" w:color="auto"/>
            <w:left w:val="none" w:sz="0" w:space="0" w:color="auto"/>
            <w:bottom w:val="none" w:sz="0" w:space="0" w:color="auto"/>
            <w:right w:val="none" w:sz="0" w:space="0" w:color="auto"/>
          </w:divBdr>
          <w:divsChild>
            <w:div w:id="994533754">
              <w:marLeft w:val="0"/>
              <w:marRight w:val="0"/>
              <w:marTop w:val="0"/>
              <w:marBottom w:val="0"/>
              <w:divBdr>
                <w:top w:val="none" w:sz="0" w:space="0" w:color="auto"/>
                <w:left w:val="none" w:sz="0" w:space="0" w:color="auto"/>
                <w:bottom w:val="none" w:sz="0" w:space="0" w:color="auto"/>
                <w:right w:val="none" w:sz="0" w:space="0" w:color="auto"/>
              </w:divBdr>
            </w:div>
          </w:divsChild>
        </w:div>
        <w:div w:id="853614241">
          <w:marLeft w:val="0"/>
          <w:marRight w:val="0"/>
          <w:marTop w:val="0"/>
          <w:marBottom w:val="0"/>
          <w:divBdr>
            <w:top w:val="none" w:sz="0" w:space="0" w:color="auto"/>
            <w:left w:val="none" w:sz="0" w:space="0" w:color="auto"/>
            <w:bottom w:val="none" w:sz="0" w:space="0" w:color="auto"/>
            <w:right w:val="none" w:sz="0" w:space="0" w:color="auto"/>
          </w:divBdr>
          <w:divsChild>
            <w:div w:id="791941906">
              <w:marLeft w:val="0"/>
              <w:marRight w:val="0"/>
              <w:marTop w:val="0"/>
              <w:marBottom w:val="0"/>
              <w:divBdr>
                <w:top w:val="none" w:sz="0" w:space="0" w:color="auto"/>
                <w:left w:val="none" w:sz="0" w:space="0" w:color="auto"/>
                <w:bottom w:val="none" w:sz="0" w:space="0" w:color="auto"/>
                <w:right w:val="none" w:sz="0" w:space="0" w:color="auto"/>
              </w:divBdr>
            </w:div>
          </w:divsChild>
        </w:div>
        <w:div w:id="147212669">
          <w:marLeft w:val="0"/>
          <w:marRight w:val="0"/>
          <w:marTop w:val="0"/>
          <w:marBottom w:val="0"/>
          <w:divBdr>
            <w:top w:val="none" w:sz="0" w:space="0" w:color="auto"/>
            <w:left w:val="none" w:sz="0" w:space="0" w:color="auto"/>
            <w:bottom w:val="none" w:sz="0" w:space="0" w:color="auto"/>
            <w:right w:val="none" w:sz="0" w:space="0" w:color="auto"/>
          </w:divBdr>
          <w:divsChild>
            <w:div w:id="290088323">
              <w:marLeft w:val="0"/>
              <w:marRight w:val="0"/>
              <w:marTop w:val="0"/>
              <w:marBottom w:val="0"/>
              <w:divBdr>
                <w:top w:val="none" w:sz="0" w:space="0" w:color="auto"/>
                <w:left w:val="none" w:sz="0" w:space="0" w:color="auto"/>
                <w:bottom w:val="none" w:sz="0" w:space="0" w:color="auto"/>
                <w:right w:val="none" w:sz="0" w:space="0" w:color="auto"/>
              </w:divBdr>
            </w:div>
          </w:divsChild>
        </w:div>
        <w:div w:id="1313561939">
          <w:marLeft w:val="0"/>
          <w:marRight w:val="0"/>
          <w:marTop w:val="0"/>
          <w:marBottom w:val="0"/>
          <w:divBdr>
            <w:top w:val="none" w:sz="0" w:space="0" w:color="auto"/>
            <w:left w:val="none" w:sz="0" w:space="0" w:color="auto"/>
            <w:bottom w:val="none" w:sz="0" w:space="0" w:color="auto"/>
            <w:right w:val="none" w:sz="0" w:space="0" w:color="auto"/>
          </w:divBdr>
        </w:div>
        <w:div w:id="555245286">
          <w:marLeft w:val="0"/>
          <w:marRight w:val="0"/>
          <w:marTop w:val="0"/>
          <w:marBottom w:val="0"/>
          <w:divBdr>
            <w:top w:val="none" w:sz="0" w:space="0" w:color="auto"/>
            <w:left w:val="none" w:sz="0" w:space="0" w:color="auto"/>
            <w:bottom w:val="none" w:sz="0" w:space="0" w:color="auto"/>
            <w:right w:val="none" w:sz="0" w:space="0" w:color="auto"/>
          </w:divBdr>
          <w:divsChild>
            <w:div w:id="1784113454">
              <w:marLeft w:val="0"/>
              <w:marRight w:val="0"/>
              <w:marTop w:val="0"/>
              <w:marBottom w:val="0"/>
              <w:divBdr>
                <w:top w:val="none" w:sz="0" w:space="0" w:color="auto"/>
                <w:left w:val="none" w:sz="0" w:space="0" w:color="auto"/>
                <w:bottom w:val="none" w:sz="0" w:space="0" w:color="auto"/>
                <w:right w:val="none" w:sz="0" w:space="0" w:color="auto"/>
              </w:divBdr>
            </w:div>
          </w:divsChild>
        </w:div>
        <w:div w:id="1269509636">
          <w:marLeft w:val="0"/>
          <w:marRight w:val="0"/>
          <w:marTop w:val="0"/>
          <w:marBottom w:val="0"/>
          <w:divBdr>
            <w:top w:val="none" w:sz="0" w:space="0" w:color="auto"/>
            <w:left w:val="none" w:sz="0" w:space="0" w:color="auto"/>
            <w:bottom w:val="none" w:sz="0" w:space="0" w:color="auto"/>
            <w:right w:val="none" w:sz="0" w:space="0" w:color="auto"/>
          </w:divBdr>
        </w:div>
        <w:div w:id="1415661536">
          <w:marLeft w:val="0"/>
          <w:marRight w:val="0"/>
          <w:marTop w:val="0"/>
          <w:marBottom w:val="0"/>
          <w:divBdr>
            <w:top w:val="none" w:sz="0" w:space="0" w:color="auto"/>
            <w:left w:val="none" w:sz="0" w:space="0" w:color="auto"/>
            <w:bottom w:val="none" w:sz="0" w:space="0" w:color="auto"/>
            <w:right w:val="none" w:sz="0" w:space="0" w:color="auto"/>
          </w:divBdr>
        </w:div>
        <w:div w:id="1990209929">
          <w:marLeft w:val="0"/>
          <w:marRight w:val="0"/>
          <w:marTop w:val="0"/>
          <w:marBottom w:val="0"/>
          <w:divBdr>
            <w:top w:val="none" w:sz="0" w:space="0" w:color="auto"/>
            <w:left w:val="none" w:sz="0" w:space="0" w:color="auto"/>
            <w:bottom w:val="none" w:sz="0" w:space="0" w:color="auto"/>
            <w:right w:val="none" w:sz="0" w:space="0" w:color="auto"/>
          </w:divBdr>
        </w:div>
        <w:div w:id="1963656141">
          <w:marLeft w:val="0"/>
          <w:marRight w:val="0"/>
          <w:marTop w:val="0"/>
          <w:marBottom w:val="0"/>
          <w:divBdr>
            <w:top w:val="none" w:sz="0" w:space="0" w:color="auto"/>
            <w:left w:val="none" w:sz="0" w:space="0" w:color="auto"/>
            <w:bottom w:val="none" w:sz="0" w:space="0" w:color="auto"/>
            <w:right w:val="none" w:sz="0" w:space="0" w:color="auto"/>
          </w:divBdr>
        </w:div>
        <w:div w:id="734932715">
          <w:marLeft w:val="0"/>
          <w:marRight w:val="0"/>
          <w:marTop w:val="0"/>
          <w:marBottom w:val="0"/>
          <w:divBdr>
            <w:top w:val="none" w:sz="0" w:space="0" w:color="auto"/>
            <w:left w:val="none" w:sz="0" w:space="0" w:color="auto"/>
            <w:bottom w:val="none" w:sz="0" w:space="0" w:color="auto"/>
            <w:right w:val="none" w:sz="0" w:space="0" w:color="auto"/>
          </w:divBdr>
          <w:divsChild>
            <w:div w:id="1786346215">
              <w:marLeft w:val="0"/>
              <w:marRight w:val="0"/>
              <w:marTop w:val="0"/>
              <w:marBottom w:val="0"/>
              <w:divBdr>
                <w:top w:val="none" w:sz="0" w:space="0" w:color="auto"/>
                <w:left w:val="none" w:sz="0" w:space="0" w:color="auto"/>
                <w:bottom w:val="none" w:sz="0" w:space="0" w:color="auto"/>
                <w:right w:val="none" w:sz="0" w:space="0" w:color="auto"/>
              </w:divBdr>
            </w:div>
          </w:divsChild>
        </w:div>
        <w:div w:id="2103060587">
          <w:marLeft w:val="0"/>
          <w:marRight w:val="0"/>
          <w:marTop w:val="0"/>
          <w:marBottom w:val="0"/>
          <w:divBdr>
            <w:top w:val="none" w:sz="0" w:space="0" w:color="auto"/>
            <w:left w:val="none" w:sz="0" w:space="0" w:color="auto"/>
            <w:bottom w:val="none" w:sz="0" w:space="0" w:color="auto"/>
            <w:right w:val="none" w:sz="0" w:space="0" w:color="auto"/>
          </w:divBdr>
          <w:divsChild>
            <w:div w:id="241257664">
              <w:marLeft w:val="0"/>
              <w:marRight w:val="0"/>
              <w:marTop w:val="0"/>
              <w:marBottom w:val="0"/>
              <w:divBdr>
                <w:top w:val="none" w:sz="0" w:space="0" w:color="auto"/>
                <w:left w:val="none" w:sz="0" w:space="0" w:color="auto"/>
                <w:bottom w:val="none" w:sz="0" w:space="0" w:color="auto"/>
                <w:right w:val="none" w:sz="0" w:space="0" w:color="auto"/>
              </w:divBdr>
            </w:div>
          </w:divsChild>
        </w:div>
        <w:div w:id="1890024324">
          <w:marLeft w:val="0"/>
          <w:marRight w:val="0"/>
          <w:marTop w:val="0"/>
          <w:marBottom w:val="0"/>
          <w:divBdr>
            <w:top w:val="none" w:sz="0" w:space="0" w:color="auto"/>
            <w:left w:val="none" w:sz="0" w:space="0" w:color="auto"/>
            <w:bottom w:val="none" w:sz="0" w:space="0" w:color="auto"/>
            <w:right w:val="none" w:sz="0" w:space="0" w:color="auto"/>
          </w:divBdr>
          <w:divsChild>
            <w:div w:id="471556329">
              <w:marLeft w:val="0"/>
              <w:marRight w:val="0"/>
              <w:marTop w:val="0"/>
              <w:marBottom w:val="0"/>
              <w:divBdr>
                <w:top w:val="none" w:sz="0" w:space="0" w:color="auto"/>
                <w:left w:val="none" w:sz="0" w:space="0" w:color="auto"/>
                <w:bottom w:val="none" w:sz="0" w:space="0" w:color="auto"/>
                <w:right w:val="none" w:sz="0" w:space="0" w:color="auto"/>
              </w:divBdr>
            </w:div>
          </w:divsChild>
        </w:div>
        <w:div w:id="826826629">
          <w:marLeft w:val="0"/>
          <w:marRight w:val="0"/>
          <w:marTop w:val="0"/>
          <w:marBottom w:val="0"/>
          <w:divBdr>
            <w:top w:val="none" w:sz="0" w:space="0" w:color="auto"/>
            <w:left w:val="none" w:sz="0" w:space="0" w:color="auto"/>
            <w:bottom w:val="none" w:sz="0" w:space="0" w:color="auto"/>
            <w:right w:val="none" w:sz="0" w:space="0" w:color="auto"/>
          </w:divBdr>
        </w:div>
        <w:div w:id="1322806510">
          <w:marLeft w:val="0"/>
          <w:marRight w:val="0"/>
          <w:marTop w:val="0"/>
          <w:marBottom w:val="0"/>
          <w:divBdr>
            <w:top w:val="none" w:sz="0" w:space="0" w:color="auto"/>
            <w:left w:val="none" w:sz="0" w:space="0" w:color="auto"/>
            <w:bottom w:val="none" w:sz="0" w:space="0" w:color="auto"/>
            <w:right w:val="none" w:sz="0" w:space="0" w:color="auto"/>
          </w:divBdr>
          <w:divsChild>
            <w:div w:id="548536512">
              <w:marLeft w:val="0"/>
              <w:marRight w:val="0"/>
              <w:marTop w:val="0"/>
              <w:marBottom w:val="0"/>
              <w:divBdr>
                <w:top w:val="none" w:sz="0" w:space="0" w:color="auto"/>
                <w:left w:val="none" w:sz="0" w:space="0" w:color="auto"/>
                <w:bottom w:val="none" w:sz="0" w:space="0" w:color="auto"/>
                <w:right w:val="none" w:sz="0" w:space="0" w:color="auto"/>
              </w:divBdr>
            </w:div>
          </w:divsChild>
        </w:div>
        <w:div w:id="389038322">
          <w:marLeft w:val="0"/>
          <w:marRight w:val="0"/>
          <w:marTop w:val="0"/>
          <w:marBottom w:val="0"/>
          <w:divBdr>
            <w:top w:val="none" w:sz="0" w:space="0" w:color="auto"/>
            <w:left w:val="none" w:sz="0" w:space="0" w:color="auto"/>
            <w:bottom w:val="none" w:sz="0" w:space="0" w:color="auto"/>
            <w:right w:val="none" w:sz="0" w:space="0" w:color="auto"/>
          </w:divBdr>
        </w:div>
        <w:div w:id="789663836">
          <w:marLeft w:val="0"/>
          <w:marRight w:val="0"/>
          <w:marTop w:val="0"/>
          <w:marBottom w:val="0"/>
          <w:divBdr>
            <w:top w:val="none" w:sz="0" w:space="0" w:color="auto"/>
            <w:left w:val="none" w:sz="0" w:space="0" w:color="auto"/>
            <w:bottom w:val="none" w:sz="0" w:space="0" w:color="auto"/>
            <w:right w:val="none" w:sz="0" w:space="0" w:color="auto"/>
          </w:divBdr>
        </w:div>
        <w:div w:id="1754161332">
          <w:marLeft w:val="0"/>
          <w:marRight w:val="0"/>
          <w:marTop w:val="0"/>
          <w:marBottom w:val="0"/>
          <w:divBdr>
            <w:top w:val="none" w:sz="0" w:space="0" w:color="auto"/>
            <w:left w:val="none" w:sz="0" w:space="0" w:color="auto"/>
            <w:bottom w:val="none" w:sz="0" w:space="0" w:color="auto"/>
            <w:right w:val="none" w:sz="0" w:space="0" w:color="auto"/>
          </w:divBdr>
        </w:div>
        <w:div w:id="170994979">
          <w:marLeft w:val="0"/>
          <w:marRight w:val="0"/>
          <w:marTop w:val="0"/>
          <w:marBottom w:val="0"/>
          <w:divBdr>
            <w:top w:val="none" w:sz="0" w:space="0" w:color="auto"/>
            <w:left w:val="none" w:sz="0" w:space="0" w:color="auto"/>
            <w:bottom w:val="none" w:sz="0" w:space="0" w:color="auto"/>
            <w:right w:val="none" w:sz="0" w:space="0" w:color="auto"/>
          </w:divBdr>
        </w:div>
        <w:div w:id="225264054">
          <w:marLeft w:val="0"/>
          <w:marRight w:val="0"/>
          <w:marTop w:val="0"/>
          <w:marBottom w:val="0"/>
          <w:divBdr>
            <w:top w:val="none" w:sz="0" w:space="0" w:color="auto"/>
            <w:left w:val="none" w:sz="0" w:space="0" w:color="auto"/>
            <w:bottom w:val="none" w:sz="0" w:space="0" w:color="auto"/>
            <w:right w:val="none" w:sz="0" w:space="0" w:color="auto"/>
          </w:divBdr>
          <w:divsChild>
            <w:div w:id="1046874576">
              <w:marLeft w:val="0"/>
              <w:marRight w:val="0"/>
              <w:marTop w:val="0"/>
              <w:marBottom w:val="0"/>
              <w:divBdr>
                <w:top w:val="none" w:sz="0" w:space="0" w:color="auto"/>
                <w:left w:val="none" w:sz="0" w:space="0" w:color="auto"/>
                <w:bottom w:val="none" w:sz="0" w:space="0" w:color="auto"/>
                <w:right w:val="none" w:sz="0" w:space="0" w:color="auto"/>
              </w:divBdr>
            </w:div>
          </w:divsChild>
        </w:div>
        <w:div w:id="1907957417">
          <w:marLeft w:val="0"/>
          <w:marRight w:val="0"/>
          <w:marTop w:val="0"/>
          <w:marBottom w:val="0"/>
          <w:divBdr>
            <w:top w:val="none" w:sz="0" w:space="0" w:color="auto"/>
            <w:left w:val="none" w:sz="0" w:space="0" w:color="auto"/>
            <w:bottom w:val="none" w:sz="0" w:space="0" w:color="auto"/>
            <w:right w:val="none" w:sz="0" w:space="0" w:color="auto"/>
          </w:divBdr>
          <w:divsChild>
            <w:div w:id="158083868">
              <w:marLeft w:val="0"/>
              <w:marRight w:val="0"/>
              <w:marTop w:val="0"/>
              <w:marBottom w:val="0"/>
              <w:divBdr>
                <w:top w:val="none" w:sz="0" w:space="0" w:color="auto"/>
                <w:left w:val="none" w:sz="0" w:space="0" w:color="auto"/>
                <w:bottom w:val="none" w:sz="0" w:space="0" w:color="auto"/>
                <w:right w:val="none" w:sz="0" w:space="0" w:color="auto"/>
              </w:divBdr>
            </w:div>
          </w:divsChild>
        </w:div>
        <w:div w:id="2112166966">
          <w:marLeft w:val="0"/>
          <w:marRight w:val="0"/>
          <w:marTop w:val="0"/>
          <w:marBottom w:val="0"/>
          <w:divBdr>
            <w:top w:val="none" w:sz="0" w:space="0" w:color="auto"/>
            <w:left w:val="none" w:sz="0" w:space="0" w:color="auto"/>
            <w:bottom w:val="none" w:sz="0" w:space="0" w:color="auto"/>
            <w:right w:val="none" w:sz="0" w:space="0" w:color="auto"/>
          </w:divBdr>
          <w:divsChild>
            <w:div w:id="1271206593">
              <w:marLeft w:val="0"/>
              <w:marRight w:val="0"/>
              <w:marTop w:val="0"/>
              <w:marBottom w:val="0"/>
              <w:divBdr>
                <w:top w:val="none" w:sz="0" w:space="0" w:color="auto"/>
                <w:left w:val="none" w:sz="0" w:space="0" w:color="auto"/>
                <w:bottom w:val="none" w:sz="0" w:space="0" w:color="auto"/>
                <w:right w:val="none" w:sz="0" w:space="0" w:color="auto"/>
              </w:divBdr>
            </w:div>
          </w:divsChild>
        </w:div>
        <w:div w:id="1108698744">
          <w:marLeft w:val="0"/>
          <w:marRight w:val="0"/>
          <w:marTop w:val="0"/>
          <w:marBottom w:val="0"/>
          <w:divBdr>
            <w:top w:val="none" w:sz="0" w:space="0" w:color="auto"/>
            <w:left w:val="none" w:sz="0" w:space="0" w:color="auto"/>
            <w:bottom w:val="none" w:sz="0" w:space="0" w:color="auto"/>
            <w:right w:val="none" w:sz="0" w:space="0" w:color="auto"/>
          </w:divBdr>
        </w:div>
        <w:div w:id="516044447">
          <w:marLeft w:val="0"/>
          <w:marRight w:val="0"/>
          <w:marTop w:val="0"/>
          <w:marBottom w:val="0"/>
          <w:divBdr>
            <w:top w:val="none" w:sz="0" w:space="0" w:color="auto"/>
            <w:left w:val="none" w:sz="0" w:space="0" w:color="auto"/>
            <w:bottom w:val="none" w:sz="0" w:space="0" w:color="auto"/>
            <w:right w:val="none" w:sz="0" w:space="0" w:color="auto"/>
          </w:divBdr>
          <w:divsChild>
            <w:div w:id="921376537">
              <w:marLeft w:val="0"/>
              <w:marRight w:val="0"/>
              <w:marTop w:val="0"/>
              <w:marBottom w:val="0"/>
              <w:divBdr>
                <w:top w:val="none" w:sz="0" w:space="0" w:color="auto"/>
                <w:left w:val="none" w:sz="0" w:space="0" w:color="auto"/>
                <w:bottom w:val="none" w:sz="0" w:space="0" w:color="auto"/>
                <w:right w:val="none" w:sz="0" w:space="0" w:color="auto"/>
              </w:divBdr>
            </w:div>
          </w:divsChild>
        </w:div>
        <w:div w:id="237593295">
          <w:marLeft w:val="0"/>
          <w:marRight w:val="0"/>
          <w:marTop w:val="0"/>
          <w:marBottom w:val="0"/>
          <w:divBdr>
            <w:top w:val="none" w:sz="0" w:space="0" w:color="auto"/>
            <w:left w:val="none" w:sz="0" w:space="0" w:color="auto"/>
            <w:bottom w:val="none" w:sz="0" w:space="0" w:color="auto"/>
            <w:right w:val="none" w:sz="0" w:space="0" w:color="auto"/>
          </w:divBdr>
        </w:div>
        <w:div w:id="858665238">
          <w:marLeft w:val="0"/>
          <w:marRight w:val="0"/>
          <w:marTop w:val="0"/>
          <w:marBottom w:val="0"/>
          <w:divBdr>
            <w:top w:val="none" w:sz="0" w:space="0" w:color="auto"/>
            <w:left w:val="none" w:sz="0" w:space="0" w:color="auto"/>
            <w:bottom w:val="none" w:sz="0" w:space="0" w:color="auto"/>
            <w:right w:val="none" w:sz="0" w:space="0" w:color="auto"/>
          </w:divBdr>
        </w:div>
        <w:div w:id="718818921">
          <w:marLeft w:val="0"/>
          <w:marRight w:val="0"/>
          <w:marTop w:val="0"/>
          <w:marBottom w:val="0"/>
          <w:divBdr>
            <w:top w:val="none" w:sz="0" w:space="0" w:color="auto"/>
            <w:left w:val="none" w:sz="0" w:space="0" w:color="auto"/>
            <w:bottom w:val="none" w:sz="0" w:space="0" w:color="auto"/>
            <w:right w:val="none" w:sz="0" w:space="0" w:color="auto"/>
          </w:divBdr>
        </w:div>
        <w:div w:id="907494726">
          <w:marLeft w:val="0"/>
          <w:marRight w:val="0"/>
          <w:marTop w:val="0"/>
          <w:marBottom w:val="0"/>
          <w:divBdr>
            <w:top w:val="none" w:sz="0" w:space="0" w:color="auto"/>
            <w:left w:val="none" w:sz="0" w:space="0" w:color="auto"/>
            <w:bottom w:val="none" w:sz="0" w:space="0" w:color="auto"/>
            <w:right w:val="none" w:sz="0" w:space="0" w:color="auto"/>
          </w:divBdr>
        </w:div>
        <w:div w:id="430466445">
          <w:marLeft w:val="0"/>
          <w:marRight w:val="0"/>
          <w:marTop w:val="0"/>
          <w:marBottom w:val="0"/>
          <w:divBdr>
            <w:top w:val="none" w:sz="0" w:space="0" w:color="auto"/>
            <w:left w:val="none" w:sz="0" w:space="0" w:color="auto"/>
            <w:bottom w:val="none" w:sz="0" w:space="0" w:color="auto"/>
            <w:right w:val="none" w:sz="0" w:space="0" w:color="auto"/>
          </w:divBdr>
          <w:divsChild>
            <w:div w:id="604382772">
              <w:marLeft w:val="0"/>
              <w:marRight w:val="0"/>
              <w:marTop w:val="0"/>
              <w:marBottom w:val="0"/>
              <w:divBdr>
                <w:top w:val="none" w:sz="0" w:space="0" w:color="auto"/>
                <w:left w:val="none" w:sz="0" w:space="0" w:color="auto"/>
                <w:bottom w:val="none" w:sz="0" w:space="0" w:color="auto"/>
                <w:right w:val="none" w:sz="0" w:space="0" w:color="auto"/>
              </w:divBdr>
            </w:div>
          </w:divsChild>
        </w:div>
        <w:div w:id="1808350476">
          <w:marLeft w:val="0"/>
          <w:marRight w:val="0"/>
          <w:marTop w:val="0"/>
          <w:marBottom w:val="0"/>
          <w:divBdr>
            <w:top w:val="none" w:sz="0" w:space="0" w:color="auto"/>
            <w:left w:val="none" w:sz="0" w:space="0" w:color="auto"/>
            <w:bottom w:val="none" w:sz="0" w:space="0" w:color="auto"/>
            <w:right w:val="none" w:sz="0" w:space="0" w:color="auto"/>
          </w:divBdr>
          <w:divsChild>
            <w:div w:id="2125612827">
              <w:marLeft w:val="0"/>
              <w:marRight w:val="0"/>
              <w:marTop w:val="0"/>
              <w:marBottom w:val="0"/>
              <w:divBdr>
                <w:top w:val="none" w:sz="0" w:space="0" w:color="auto"/>
                <w:left w:val="none" w:sz="0" w:space="0" w:color="auto"/>
                <w:bottom w:val="none" w:sz="0" w:space="0" w:color="auto"/>
                <w:right w:val="none" w:sz="0" w:space="0" w:color="auto"/>
              </w:divBdr>
            </w:div>
          </w:divsChild>
        </w:div>
        <w:div w:id="1505708786">
          <w:marLeft w:val="0"/>
          <w:marRight w:val="0"/>
          <w:marTop w:val="0"/>
          <w:marBottom w:val="0"/>
          <w:divBdr>
            <w:top w:val="none" w:sz="0" w:space="0" w:color="auto"/>
            <w:left w:val="none" w:sz="0" w:space="0" w:color="auto"/>
            <w:bottom w:val="none" w:sz="0" w:space="0" w:color="auto"/>
            <w:right w:val="none" w:sz="0" w:space="0" w:color="auto"/>
          </w:divBdr>
          <w:divsChild>
            <w:div w:id="543637904">
              <w:marLeft w:val="0"/>
              <w:marRight w:val="0"/>
              <w:marTop w:val="0"/>
              <w:marBottom w:val="0"/>
              <w:divBdr>
                <w:top w:val="none" w:sz="0" w:space="0" w:color="auto"/>
                <w:left w:val="none" w:sz="0" w:space="0" w:color="auto"/>
                <w:bottom w:val="none" w:sz="0" w:space="0" w:color="auto"/>
                <w:right w:val="none" w:sz="0" w:space="0" w:color="auto"/>
              </w:divBdr>
            </w:div>
          </w:divsChild>
        </w:div>
        <w:div w:id="1363750872">
          <w:marLeft w:val="0"/>
          <w:marRight w:val="0"/>
          <w:marTop w:val="0"/>
          <w:marBottom w:val="0"/>
          <w:divBdr>
            <w:top w:val="none" w:sz="0" w:space="0" w:color="auto"/>
            <w:left w:val="none" w:sz="0" w:space="0" w:color="auto"/>
            <w:bottom w:val="none" w:sz="0" w:space="0" w:color="auto"/>
            <w:right w:val="none" w:sz="0" w:space="0" w:color="auto"/>
          </w:divBdr>
        </w:div>
        <w:div w:id="306665041">
          <w:marLeft w:val="0"/>
          <w:marRight w:val="0"/>
          <w:marTop w:val="0"/>
          <w:marBottom w:val="0"/>
          <w:divBdr>
            <w:top w:val="none" w:sz="0" w:space="0" w:color="auto"/>
            <w:left w:val="none" w:sz="0" w:space="0" w:color="auto"/>
            <w:bottom w:val="none" w:sz="0" w:space="0" w:color="auto"/>
            <w:right w:val="none" w:sz="0" w:space="0" w:color="auto"/>
          </w:divBdr>
          <w:divsChild>
            <w:div w:id="1982660772">
              <w:marLeft w:val="0"/>
              <w:marRight w:val="0"/>
              <w:marTop w:val="0"/>
              <w:marBottom w:val="0"/>
              <w:divBdr>
                <w:top w:val="none" w:sz="0" w:space="0" w:color="auto"/>
                <w:left w:val="none" w:sz="0" w:space="0" w:color="auto"/>
                <w:bottom w:val="none" w:sz="0" w:space="0" w:color="auto"/>
                <w:right w:val="none" w:sz="0" w:space="0" w:color="auto"/>
              </w:divBdr>
            </w:div>
          </w:divsChild>
        </w:div>
        <w:div w:id="121508050">
          <w:marLeft w:val="0"/>
          <w:marRight w:val="0"/>
          <w:marTop w:val="0"/>
          <w:marBottom w:val="0"/>
          <w:divBdr>
            <w:top w:val="none" w:sz="0" w:space="0" w:color="auto"/>
            <w:left w:val="none" w:sz="0" w:space="0" w:color="auto"/>
            <w:bottom w:val="none" w:sz="0" w:space="0" w:color="auto"/>
            <w:right w:val="none" w:sz="0" w:space="0" w:color="auto"/>
          </w:divBdr>
        </w:div>
        <w:div w:id="1268662169">
          <w:marLeft w:val="0"/>
          <w:marRight w:val="0"/>
          <w:marTop w:val="0"/>
          <w:marBottom w:val="0"/>
          <w:divBdr>
            <w:top w:val="none" w:sz="0" w:space="0" w:color="auto"/>
            <w:left w:val="none" w:sz="0" w:space="0" w:color="auto"/>
            <w:bottom w:val="none" w:sz="0" w:space="0" w:color="auto"/>
            <w:right w:val="none" w:sz="0" w:space="0" w:color="auto"/>
          </w:divBdr>
        </w:div>
        <w:div w:id="1841894318">
          <w:marLeft w:val="0"/>
          <w:marRight w:val="0"/>
          <w:marTop w:val="0"/>
          <w:marBottom w:val="0"/>
          <w:divBdr>
            <w:top w:val="none" w:sz="0" w:space="0" w:color="auto"/>
            <w:left w:val="none" w:sz="0" w:space="0" w:color="auto"/>
            <w:bottom w:val="none" w:sz="0" w:space="0" w:color="auto"/>
            <w:right w:val="none" w:sz="0" w:space="0" w:color="auto"/>
          </w:divBdr>
        </w:div>
        <w:div w:id="2139057336">
          <w:marLeft w:val="0"/>
          <w:marRight w:val="0"/>
          <w:marTop w:val="0"/>
          <w:marBottom w:val="0"/>
          <w:divBdr>
            <w:top w:val="none" w:sz="0" w:space="0" w:color="auto"/>
            <w:left w:val="none" w:sz="0" w:space="0" w:color="auto"/>
            <w:bottom w:val="none" w:sz="0" w:space="0" w:color="auto"/>
            <w:right w:val="none" w:sz="0" w:space="0" w:color="auto"/>
          </w:divBdr>
        </w:div>
        <w:div w:id="1211958805">
          <w:marLeft w:val="0"/>
          <w:marRight w:val="0"/>
          <w:marTop w:val="0"/>
          <w:marBottom w:val="0"/>
          <w:divBdr>
            <w:top w:val="none" w:sz="0" w:space="0" w:color="auto"/>
            <w:left w:val="none" w:sz="0" w:space="0" w:color="auto"/>
            <w:bottom w:val="none" w:sz="0" w:space="0" w:color="auto"/>
            <w:right w:val="none" w:sz="0" w:space="0" w:color="auto"/>
          </w:divBdr>
          <w:divsChild>
            <w:div w:id="31464031">
              <w:marLeft w:val="0"/>
              <w:marRight w:val="0"/>
              <w:marTop w:val="0"/>
              <w:marBottom w:val="0"/>
              <w:divBdr>
                <w:top w:val="none" w:sz="0" w:space="0" w:color="auto"/>
                <w:left w:val="none" w:sz="0" w:space="0" w:color="auto"/>
                <w:bottom w:val="none" w:sz="0" w:space="0" w:color="auto"/>
                <w:right w:val="none" w:sz="0" w:space="0" w:color="auto"/>
              </w:divBdr>
            </w:div>
          </w:divsChild>
        </w:div>
        <w:div w:id="690256753">
          <w:marLeft w:val="0"/>
          <w:marRight w:val="0"/>
          <w:marTop w:val="0"/>
          <w:marBottom w:val="0"/>
          <w:divBdr>
            <w:top w:val="none" w:sz="0" w:space="0" w:color="auto"/>
            <w:left w:val="none" w:sz="0" w:space="0" w:color="auto"/>
            <w:bottom w:val="none" w:sz="0" w:space="0" w:color="auto"/>
            <w:right w:val="none" w:sz="0" w:space="0" w:color="auto"/>
          </w:divBdr>
          <w:divsChild>
            <w:div w:id="1568036084">
              <w:marLeft w:val="0"/>
              <w:marRight w:val="0"/>
              <w:marTop w:val="0"/>
              <w:marBottom w:val="0"/>
              <w:divBdr>
                <w:top w:val="none" w:sz="0" w:space="0" w:color="auto"/>
                <w:left w:val="none" w:sz="0" w:space="0" w:color="auto"/>
                <w:bottom w:val="none" w:sz="0" w:space="0" w:color="auto"/>
                <w:right w:val="none" w:sz="0" w:space="0" w:color="auto"/>
              </w:divBdr>
            </w:div>
          </w:divsChild>
        </w:div>
        <w:div w:id="1426996845">
          <w:marLeft w:val="0"/>
          <w:marRight w:val="0"/>
          <w:marTop w:val="0"/>
          <w:marBottom w:val="0"/>
          <w:divBdr>
            <w:top w:val="none" w:sz="0" w:space="0" w:color="auto"/>
            <w:left w:val="none" w:sz="0" w:space="0" w:color="auto"/>
            <w:bottom w:val="none" w:sz="0" w:space="0" w:color="auto"/>
            <w:right w:val="none" w:sz="0" w:space="0" w:color="auto"/>
          </w:divBdr>
          <w:divsChild>
            <w:div w:id="1506944739">
              <w:marLeft w:val="0"/>
              <w:marRight w:val="0"/>
              <w:marTop w:val="0"/>
              <w:marBottom w:val="0"/>
              <w:divBdr>
                <w:top w:val="none" w:sz="0" w:space="0" w:color="auto"/>
                <w:left w:val="none" w:sz="0" w:space="0" w:color="auto"/>
                <w:bottom w:val="none" w:sz="0" w:space="0" w:color="auto"/>
                <w:right w:val="none" w:sz="0" w:space="0" w:color="auto"/>
              </w:divBdr>
            </w:div>
          </w:divsChild>
        </w:div>
        <w:div w:id="1709258611">
          <w:marLeft w:val="0"/>
          <w:marRight w:val="0"/>
          <w:marTop w:val="0"/>
          <w:marBottom w:val="0"/>
          <w:divBdr>
            <w:top w:val="none" w:sz="0" w:space="0" w:color="auto"/>
            <w:left w:val="none" w:sz="0" w:space="0" w:color="auto"/>
            <w:bottom w:val="none" w:sz="0" w:space="0" w:color="auto"/>
            <w:right w:val="none" w:sz="0" w:space="0" w:color="auto"/>
          </w:divBdr>
        </w:div>
        <w:div w:id="409691898">
          <w:marLeft w:val="0"/>
          <w:marRight w:val="0"/>
          <w:marTop w:val="0"/>
          <w:marBottom w:val="0"/>
          <w:divBdr>
            <w:top w:val="none" w:sz="0" w:space="0" w:color="auto"/>
            <w:left w:val="none" w:sz="0" w:space="0" w:color="auto"/>
            <w:bottom w:val="none" w:sz="0" w:space="0" w:color="auto"/>
            <w:right w:val="none" w:sz="0" w:space="0" w:color="auto"/>
          </w:divBdr>
          <w:divsChild>
            <w:div w:id="1605456492">
              <w:marLeft w:val="0"/>
              <w:marRight w:val="0"/>
              <w:marTop w:val="0"/>
              <w:marBottom w:val="0"/>
              <w:divBdr>
                <w:top w:val="none" w:sz="0" w:space="0" w:color="auto"/>
                <w:left w:val="none" w:sz="0" w:space="0" w:color="auto"/>
                <w:bottom w:val="none" w:sz="0" w:space="0" w:color="auto"/>
                <w:right w:val="none" w:sz="0" w:space="0" w:color="auto"/>
              </w:divBdr>
            </w:div>
          </w:divsChild>
        </w:div>
        <w:div w:id="462306011">
          <w:marLeft w:val="0"/>
          <w:marRight w:val="0"/>
          <w:marTop w:val="0"/>
          <w:marBottom w:val="0"/>
          <w:divBdr>
            <w:top w:val="none" w:sz="0" w:space="0" w:color="auto"/>
            <w:left w:val="none" w:sz="0" w:space="0" w:color="auto"/>
            <w:bottom w:val="none" w:sz="0" w:space="0" w:color="auto"/>
            <w:right w:val="none" w:sz="0" w:space="0" w:color="auto"/>
          </w:divBdr>
        </w:div>
        <w:div w:id="7492656">
          <w:marLeft w:val="0"/>
          <w:marRight w:val="0"/>
          <w:marTop w:val="0"/>
          <w:marBottom w:val="0"/>
          <w:divBdr>
            <w:top w:val="none" w:sz="0" w:space="0" w:color="auto"/>
            <w:left w:val="none" w:sz="0" w:space="0" w:color="auto"/>
            <w:bottom w:val="none" w:sz="0" w:space="0" w:color="auto"/>
            <w:right w:val="none" w:sz="0" w:space="0" w:color="auto"/>
          </w:divBdr>
        </w:div>
        <w:div w:id="1455103115">
          <w:marLeft w:val="0"/>
          <w:marRight w:val="0"/>
          <w:marTop w:val="0"/>
          <w:marBottom w:val="0"/>
          <w:divBdr>
            <w:top w:val="none" w:sz="0" w:space="0" w:color="auto"/>
            <w:left w:val="none" w:sz="0" w:space="0" w:color="auto"/>
            <w:bottom w:val="none" w:sz="0" w:space="0" w:color="auto"/>
            <w:right w:val="none" w:sz="0" w:space="0" w:color="auto"/>
          </w:divBdr>
        </w:div>
        <w:div w:id="380136538">
          <w:marLeft w:val="0"/>
          <w:marRight w:val="0"/>
          <w:marTop w:val="0"/>
          <w:marBottom w:val="0"/>
          <w:divBdr>
            <w:top w:val="none" w:sz="0" w:space="0" w:color="auto"/>
            <w:left w:val="none" w:sz="0" w:space="0" w:color="auto"/>
            <w:bottom w:val="none" w:sz="0" w:space="0" w:color="auto"/>
            <w:right w:val="none" w:sz="0" w:space="0" w:color="auto"/>
          </w:divBdr>
        </w:div>
        <w:div w:id="115148643">
          <w:marLeft w:val="0"/>
          <w:marRight w:val="0"/>
          <w:marTop w:val="0"/>
          <w:marBottom w:val="0"/>
          <w:divBdr>
            <w:top w:val="none" w:sz="0" w:space="0" w:color="auto"/>
            <w:left w:val="none" w:sz="0" w:space="0" w:color="auto"/>
            <w:bottom w:val="none" w:sz="0" w:space="0" w:color="auto"/>
            <w:right w:val="none" w:sz="0" w:space="0" w:color="auto"/>
          </w:divBdr>
          <w:divsChild>
            <w:div w:id="1461142940">
              <w:marLeft w:val="0"/>
              <w:marRight w:val="0"/>
              <w:marTop w:val="0"/>
              <w:marBottom w:val="0"/>
              <w:divBdr>
                <w:top w:val="none" w:sz="0" w:space="0" w:color="auto"/>
                <w:left w:val="none" w:sz="0" w:space="0" w:color="auto"/>
                <w:bottom w:val="none" w:sz="0" w:space="0" w:color="auto"/>
                <w:right w:val="none" w:sz="0" w:space="0" w:color="auto"/>
              </w:divBdr>
            </w:div>
          </w:divsChild>
        </w:div>
        <w:div w:id="736244369">
          <w:marLeft w:val="0"/>
          <w:marRight w:val="0"/>
          <w:marTop w:val="0"/>
          <w:marBottom w:val="0"/>
          <w:divBdr>
            <w:top w:val="none" w:sz="0" w:space="0" w:color="auto"/>
            <w:left w:val="none" w:sz="0" w:space="0" w:color="auto"/>
            <w:bottom w:val="none" w:sz="0" w:space="0" w:color="auto"/>
            <w:right w:val="none" w:sz="0" w:space="0" w:color="auto"/>
          </w:divBdr>
          <w:divsChild>
            <w:div w:id="16229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5689">
      <w:bodyDiv w:val="1"/>
      <w:marLeft w:val="0"/>
      <w:marRight w:val="0"/>
      <w:marTop w:val="0"/>
      <w:marBottom w:val="0"/>
      <w:divBdr>
        <w:top w:val="none" w:sz="0" w:space="0" w:color="auto"/>
        <w:left w:val="none" w:sz="0" w:space="0" w:color="auto"/>
        <w:bottom w:val="none" w:sz="0" w:space="0" w:color="auto"/>
        <w:right w:val="none" w:sz="0" w:space="0" w:color="auto"/>
      </w:divBdr>
    </w:div>
    <w:div w:id="606885605">
      <w:bodyDiv w:val="1"/>
      <w:marLeft w:val="0"/>
      <w:marRight w:val="0"/>
      <w:marTop w:val="0"/>
      <w:marBottom w:val="0"/>
      <w:divBdr>
        <w:top w:val="none" w:sz="0" w:space="0" w:color="auto"/>
        <w:left w:val="none" w:sz="0" w:space="0" w:color="auto"/>
        <w:bottom w:val="none" w:sz="0" w:space="0" w:color="auto"/>
        <w:right w:val="none" w:sz="0" w:space="0" w:color="auto"/>
      </w:divBdr>
    </w:div>
    <w:div w:id="610167952">
      <w:bodyDiv w:val="1"/>
      <w:marLeft w:val="0"/>
      <w:marRight w:val="0"/>
      <w:marTop w:val="0"/>
      <w:marBottom w:val="0"/>
      <w:divBdr>
        <w:top w:val="none" w:sz="0" w:space="0" w:color="auto"/>
        <w:left w:val="none" w:sz="0" w:space="0" w:color="auto"/>
        <w:bottom w:val="none" w:sz="0" w:space="0" w:color="auto"/>
        <w:right w:val="none" w:sz="0" w:space="0" w:color="auto"/>
      </w:divBdr>
    </w:div>
    <w:div w:id="641078733">
      <w:bodyDiv w:val="1"/>
      <w:marLeft w:val="0"/>
      <w:marRight w:val="0"/>
      <w:marTop w:val="0"/>
      <w:marBottom w:val="0"/>
      <w:divBdr>
        <w:top w:val="none" w:sz="0" w:space="0" w:color="auto"/>
        <w:left w:val="none" w:sz="0" w:space="0" w:color="auto"/>
        <w:bottom w:val="none" w:sz="0" w:space="0" w:color="auto"/>
        <w:right w:val="none" w:sz="0" w:space="0" w:color="auto"/>
      </w:divBdr>
    </w:div>
    <w:div w:id="644119416">
      <w:bodyDiv w:val="1"/>
      <w:marLeft w:val="0"/>
      <w:marRight w:val="0"/>
      <w:marTop w:val="0"/>
      <w:marBottom w:val="0"/>
      <w:divBdr>
        <w:top w:val="none" w:sz="0" w:space="0" w:color="auto"/>
        <w:left w:val="none" w:sz="0" w:space="0" w:color="auto"/>
        <w:bottom w:val="none" w:sz="0" w:space="0" w:color="auto"/>
        <w:right w:val="none" w:sz="0" w:space="0" w:color="auto"/>
      </w:divBdr>
    </w:div>
    <w:div w:id="658463430">
      <w:bodyDiv w:val="1"/>
      <w:marLeft w:val="0"/>
      <w:marRight w:val="0"/>
      <w:marTop w:val="0"/>
      <w:marBottom w:val="0"/>
      <w:divBdr>
        <w:top w:val="none" w:sz="0" w:space="0" w:color="auto"/>
        <w:left w:val="none" w:sz="0" w:space="0" w:color="auto"/>
        <w:bottom w:val="none" w:sz="0" w:space="0" w:color="auto"/>
        <w:right w:val="none" w:sz="0" w:space="0" w:color="auto"/>
      </w:divBdr>
    </w:div>
    <w:div w:id="685400384">
      <w:bodyDiv w:val="1"/>
      <w:marLeft w:val="0"/>
      <w:marRight w:val="0"/>
      <w:marTop w:val="0"/>
      <w:marBottom w:val="0"/>
      <w:divBdr>
        <w:top w:val="none" w:sz="0" w:space="0" w:color="auto"/>
        <w:left w:val="none" w:sz="0" w:space="0" w:color="auto"/>
        <w:bottom w:val="none" w:sz="0" w:space="0" w:color="auto"/>
        <w:right w:val="none" w:sz="0" w:space="0" w:color="auto"/>
      </w:divBdr>
    </w:div>
    <w:div w:id="737871434">
      <w:bodyDiv w:val="1"/>
      <w:marLeft w:val="0"/>
      <w:marRight w:val="0"/>
      <w:marTop w:val="0"/>
      <w:marBottom w:val="0"/>
      <w:divBdr>
        <w:top w:val="none" w:sz="0" w:space="0" w:color="auto"/>
        <w:left w:val="none" w:sz="0" w:space="0" w:color="auto"/>
        <w:bottom w:val="none" w:sz="0" w:space="0" w:color="auto"/>
        <w:right w:val="none" w:sz="0" w:space="0" w:color="auto"/>
      </w:divBdr>
    </w:div>
    <w:div w:id="742946921">
      <w:bodyDiv w:val="1"/>
      <w:marLeft w:val="0"/>
      <w:marRight w:val="0"/>
      <w:marTop w:val="0"/>
      <w:marBottom w:val="0"/>
      <w:divBdr>
        <w:top w:val="none" w:sz="0" w:space="0" w:color="auto"/>
        <w:left w:val="none" w:sz="0" w:space="0" w:color="auto"/>
        <w:bottom w:val="none" w:sz="0" w:space="0" w:color="auto"/>
        <w:right w:val="none" w:sz="0" w:space="0" w:color="auto"/>
      </w:divBdr>
    </w:div>
    <w:div w:id="756363678">
      <w:bodyDiv w:val="1"/>
      <w:marLeft w:val="0"/>
      <w:marRight w:val="0"/>
      <w:marTop w:val="0"/>
      <w:marBottom w:val="0"/>
      <w:divBdr>
        <w:top w:val="none" w:sz="0" w:space="0" w:color="auto"/>
        <w:left w:val="none" w:sz="0" w:space="0" w:color="auto"/>
        <w:bottom w:val="none" w:sz="0" w:space="0" w:color="auto"/>
        <w:right w:val="none" w:sz="0" w:space="0" w:color="auto"/>
      </w:divBdr>
    </w:div>
    <w:div w:id="763066886">
      <w:bodyDiv w:val="1"/>
      <w:marLeft w:val="0"/>
      <w:marRight w:val="0"/>
      <w:marTop w:val="0"/>
      <w:marBottom w:val="0"/>
      <w:divBdr>
        <w:top w:val="none" w:sz="0" w:space="0" w:color="auto"/>
        <w:left w:val="none" w:sz="0" w:space="0" w:color="auto"/>
        <w:bottom w:val="none" w:sz="0" w:space="0" w:color="auto"/>
        <w:right w:val="none" w:sz="0" w:space="0" w:color="auto"/>
      </w:divBdr>
    </w:div>
    <w:div w:id="774788761">
      <w:bodyDiv w:val="1"/>
      <w:marLeft w:val="0"/>
      <w:marRight w:val="0"/>
      <w:marTop w:val="0"/>
      <w:marBottom w:val="0"/>
      <w:divBdr>
        <w:top w:val="none" w:sz="0" w:space="0" w:color="auto"/>
        <w:left w:val="none" w:sz="0" w:space="0" w:color="auto"/>
        <w:bottom w:val="none" w:sz="0" w:space="0" w:color="auto"/>
        <w:right w:val="none" w:sz="0" w:space="0" w:color="auto"/>
      </w:divBdr>
    </w:div>
    <w:div w:id="775058852">
      <w:bodyDiv w:val="1"/>
      <w:marLeft w:val="0"/>
      <w:marRight w:val="0"/>
      <w:marTop w:val="0"/>
      <w:marBottom w:val="0"/>
      <w:divBdr>
        <w:top w:val="none" w:sz="0" w:space="0" w:color="auto"/>
        <w:left w:val="none" w:sz="0" w:space="0" w:color="auto"/>
        <w:bottom w:val="none" w:sz="0" w:space="0" w:color="auto"/>
        <w:right w:val="none" w:sz="0" w:space="0" w:color="auto"/>
      </w:divBdr>
    </w:div>
    <w:div w:id="788013361">
      <w:bodyDiv w:val="1"/>
      <w:marLeft w:val="0"/>
      <w:marRight w:val="0"/>
      <w:marTop w:val="0"/>
      <w:marBottom w:val="0"/>
      <w:divBdr>
        <w:top w:val="none" w:sz="0" w:space="0" w:color="auto"/>
        <w:left w:val="none" w:sz="0" w:space="0" w:color="auto"/>
        <w:bottom w:val="none" w:sz="0" w:space="0" w:color="auto"/>
        <w:right w:val="none" w:sz="0" w:space="0" w:color="auto"/>
      </w:divBdr>
    </w:div>
    <w:div w:id="797721101">
      <w:bodyDiv w:val="1"/>
      <w:marLeft w:val="0"/>
      <w:marRight w:val="0"/>
      <w:marTop w:val="0"/>
      <w:marBottom w:val="0"/>
      <w:divBdr>
        <w:top w:val="none" w:sz="0" w:space="0" w:color="auto"/>
        <w:left w:val="none" w:sz="0" w:space="0" w:color="auto"/>
        <w:bottom w:val="none" w:sz="0" w:space="0" w:color="auto"/>
        <w:right w:val="none" w:sz="0" w:space="0" w:color="auto"/>
      </w:divBdr>
    </w:div>
    <w:div w:id="800265317">
      <w:bodyDiv w:val="1"/>
      <w:marLeft w:val="0"/>
      <w:marRight w:val="0"/>
      <w:marTop w:val="0"/>
      <w:marBottom w:val="0"/>
      <w:divBdr>
        <w:top w:val="none" w:sz="0" w:space="0" w:color="auto"/>
        <w:left w:val="none" w:sz="0" w:space="0" w:color="auto"/>
        <w:bottom w:val="none" w:sz="0" w:space="0" w:color="auto"/>
        <w:right w:val="none" w:sz="0" w:space="0" w:color="auto"/>
      </w:divBdr>
    </w:div>
    <w:div w:id="802816244">
      <w:bodyDiv w:val="1"/>
      <w:marLeft w:val="0"/>
      <w:marRight w:val="0"/>
      <w:marTop w:val="0"/>
      <w:marBottom w:val="0"/>
      <w:divBdr>
        <w:top w:val="none" w:sz="0" w:space="0" w:color="auto"/>
        <w:left w:val="none" w:sz="0" w:space="0" w:color="auto"/>
        <w:bottom w:val="none" w:sz="0" w:space="0" w:color="auto"/>
        <w:right w:val="none" w:sz="0" w:space="0" w:color="auto"/>
      </w:divBdr>
    </w:div>
    <w:div w:id="805705011">
      <w:bodyDiv w:val="1"/>
      <w:marLeft w:val="0"/>
      <w:marRight w:val="0"/>
      <w:marTop w:val="0"/>
      <w:marBottom w:val="0"/>
      <w:divBdr>
        <w:top w:val="none" w:sz="0" w:space="0" w:color="auto"/>
        <w:left w:val="none" w:sz="0" w:space="0" w:color="auto"/>
        <w:bottom w:val="none" w:sz="0" w:space="0" w:color="auto"/>
        <w:right w:val="none" w:sz="0" w:space="0" w:color="auto"/>
      </w:divBdr>
    </w:div>
    <w:div w:id="823083062">
      <w:bodyDiv w:val="1"/>
      <w:marLeft w:val="0"/>
      <w:marRight w:val="0"/>
      <w:marTop w:val="0"/>
      <w:marBottom w:val="0"/>
      <w:divBdr>
        <w:top w:val="none" w:sz="0" w:space="0" w:color="auto"/>
        <w:left w:val="none" w:sz="0" w:space="0" w:color="auto"/>
        <w:bottom w:val="none" w:sz="0" w:space="0" w:color="auto"/>
        <w:right w:val="none" w:sz="0" w:space="0" w:color="auto"/>
      </w:divBdr>
    </w:div>
    <w:div w:id="855312196">
      <w:bodyDiv w:val="1"/>
      <w:marLeft w:val="0"/>
      <w:marRight w:val="0"/>
      <w:marTop w:val="0"/>
      <w:marBottom w:val="0"/>
      <w:divBdr>
        <w:top w:val="none" w:sz="0" w:space="0" w:color="auto"/>
        <w:left w:val="none" w:sz="0" w:space="0" w:color="auto"/>
        <w:bottom w:val="none" w:sz="0" w:space="0" w:color="auto"/>
        <w:right w:val="none" w:sz="0" w:space="0" w:color="auto"/>
      </w:divBdr>
    </w:div>
    <w:div w:id="856847371">
      <w:bodyDiv w:val="1"/>
      <w:marLeft w:val="0"/>
      <w:marRight w:val="0"/>
      <w:marTop w:val="0"/>
      <w:marBottom w:val="0"/>
      <w:divBdr>
        <w:top w:val="none" w:sz="0" w:space="0" w:color="auto"/>
        <w:left w:val="none" w:sz="0" w:space="0" w:color="auto"/>
        <w:bottom w:val="none" w:sz="0" w:space="0" w:color="auto"/>
        <w:right w:val="none" w:sz="0" w:space="0" w:color="auto"/>
      </w:divBdr>
    </w:div>
    <w:div w:id="878475786">
      <w:bodyDiv w:val="1"/>
      <w:marLeft w:val="0"/>
      <w:marRight w:val="0"/>
      <w:marTop w:val="0"/>
      <w:marBottom w:val="0"/>
      <w:divBdr>
        <w:top w:val="none" w:sz="0" w:space="0" w:color="auto"/>
        <w:left w:val="none" w:sz="0" w:space="0" w:color="auto"/>
        <w:bottom w:val="none" w:sz="0" w:space="0" w:color="auto"/>
        <w:right w:val="none" w:sz="0" w:space="0" w:color="auto"/>
      </w:divBdr>
    </w:div>
    <w:div w:id="884563719">
      <w:bodyDiv w:val="1"/>
      <w:marLeft w:val="0"/>
      <w:marRight w:val="0"/>
      <w:marTop w:val="0"/>
      <w:marBottom w:val="0"/>
      <w:divBdr>
        <w:top w:val="none" w:sz="0" w:space="0" w:color="auto"/>
        <w:left w:val="none" w:sz="0" w:space="0" w:color="auto"/>
        <w:bottom w:val="none" w:sz="0" w:space="0" w:color="auto"/>
        <w:right w:val="none" w:sz="0" w:space="0" w:color="auto"/>
      </w:divBdr>
    </w:div>
    <w:div w:id="901334441">
      <w:bodyDiv w:val="1"/>
      <w:marLeft w:val="0"/>
      <w:marRight w:val="0"/>
      <w:marTop w:val="0"/>
      <w:marBottom w:val="0"/>
      <w:divBdr>
        <w:top w:val="none" w:sz="0" w:space="0" w:color="auto"/>
        <w:left w:val="none" w:sz="0" w:space="0" w:color="auto"/>
        <w:bottom w:val="none" w:sz="0" w:space="0" w:color="auto"/>
        <w:right w:val="none" w:sz="0" w:space="0" w:color="auto"/>
      </w:divBdr>
    </w:div>
    <w:div w:id="915407021">
      <w:bodyDiv w:val="1"/>
      <w:marLeft w:val="0"/>
      <w:marRight w:val="0"/>
      <w:marTop w:val="0"/>
      <w:marBottom w:val="0"/>
      <w:divBdr>
        <w:top w:val="none" w:sz="0" w:space="0" w:color="auto"/>
        <w:left w:val="none" w:sz="0" w:space="0" w:color="auto"/>
        <w:bottom w:val="none" w:sz="0" w:space="0" w:color="auto"/>
        <w:right w:val="none" w:sz="0" w:space="0" w:color="auto"/>
      </w:divBdr>
    </w:div>
    <w:div w:id="916938055">
      <w:bodyDiv w:val="1"/>
      <w:marLeft w:val="0"/>
      <w:marRight w:val="0"/>
      <w:marTop w:val="0"/>
      <w:marBottom w:val="0"/>
      <w:divBdr>
        <w:top w:val="none" w:sz="0" w:space="0" w:color="auto"/>
        <w:left w:val="none" w:sz="0" w:space="0" w:color="auto"/>
        <w:bottom w:val="none" w:sz="0" w:space="0" w:color="auto"/>
        <w:right w:val="none" w:sz="0" w:space="0" w:color="auto"/>
      </w:divBdr>
    </w:div>
    <w:div w:id="952319843">
      <w:bodyDiv w:val="1"/>
      <w:marLeft w:val="0"/>
      <w:marRight w:val="0"/>
      <w:marTop w:val="0"/>
      <w:marBottom w:val="0"/>
      <w:divBdr>
        <w:top w:val="none" w:sz="0" w:space="0" w:color="auto"/>
        <w:left w:val="none" w:sz="0" w:space="0" w:color="auto"/>
        <w:bottom w:val="none" w:sz="0" w:space="0" w:color="auto"/>
        <w:right w:val="none" w:sz="0" w:space="0" w:color="auto"/>
      </w:divBdr>
    </w:div>
    <w:div w:id="968702722">
      <w:bodyDiv w:val="1"/>
      <w:marLeft w:val="0"/>
      <w:marRight w:val="0"/>
      <w:marTop w:val="0"/>
      <w:marBottom w:val="0"/>
      <w:divBdr>
        <w:top w:val="none" w:sz="0" w:space="0" w:color="auto"/>
        <w:left w:val="none" w:sz="0" w:space="0" w:color="auto"/>
        <w:bottom w:val="none" w:sz="0" w:space="0" w:color="auto"/>
        <w:right w:val="none" w:sz="0" w:space="0" w:color="auto"/>
      </w:divBdr>
    </w:div>
    <w:div w:id="979919369">
      <w:bodyDiv w:val="1"/>
      <w:marLeft w:val="0"/>
      <w:marRight w:val="0"/>
      <w:marTop w:val="0"/>
      <w:marBottom w:val="0"/>
      <w:divBdr>
        <w:top w:val="none" w:sz="0" w:space="0" w:color="auto"/>
        <w:left w:val="none" w:sz="0" w:space="0" w:color="auto"/>
        <w:bottom w:val="none" w:sz="0" w:space="0" w:color="auto"/>
        <w:right w:val="none" w:sz="0" w:space="0" w:color="auto"/>
      </w:divBdr>
    </w:div>
    <w:div w:id="982927992">
      <w:bodyDiv w:val="1"/>
      <w:marLeft w:val="0"/>
      <w:marRight w:val="0"/>
      <w:marTop w:val="0"/>
      <w:marBottom w:val="0"/>
      <w:divBdr>
        <w:top w:val="none" w:sz="0" w:space="0" w:color="auto"/>
        <w:left w:val="none" w:sz="0" w:space="0" w:color="auto"/>
        <w:bottom w:val="none" w:sz="0" w:space="0" w:color="auto"/>
        <w:right w:val="none" w:sz="0" w:space="0" w:color="auto"/>
      </w:divBdr>
    </w:div>
    <w:div w:id="990718276">
      <w:bodyDiv w:val="1"/>
      <w:marLeft w:val="0"/>
      <w:marRight w:val="0"/>
      <w:marTop w:val="0"/>
      <w:marBottom w:val="0"/>
      <w:divBdr>
        <w:top w:val="none" w:sz="0" w:space="0" w:color="auto"/>
        <w:left w:val="none" w:sz="0" w:space="0" w:color="auto"/>
        <w:bottom w:val="none" w:sz="0" w:space="0" w:color="auto"/>
        <w:right w:val="none" w:sz="0" w:space="0" w:color="auto"/>
      </w:divBdr>
    </w:div>
    <w:div w:id="1016075984">
      <w:bodyDiv w:val="1"/>
      <w:marLeft w:val="0"/>
      <w:marRight w:val="0"/>
      <w:marTop w:val="0"/>
      <w:marBottom w:val="0"/>
      <w:divBdr>
        <w:top w:val="none" w:sz="0" w:space="0" w:color="auto"/>
        <w:left w:val="none" w:sz="0" w:space="0" w:color="auto"/>
        <w:bottom w:val="none" w:sz="0" w:space="0" w:color="auto"/>
        <w:right w:val="none" w:sz="0" w:space="0" w:color="auto"/>
      </w:divBdr>
    </w:div>
    <w:div w:id="1019283338">
      <w:bodyDiv w:val="1"/>
      <w:marLeft w:val="0"/>
      <w:marRight w:val="0"/>
      <w:marTop w:val="0"/>
      <w:marBottom w:val="0"/>
      <w:divBdr>
        <w:top w:val="none" w:sz="0" w:space="0" w:color="auto"/>
        <w:left w:val="none" w:sz="0" w:space="0" w:color="auto"/>
        <w:bottom w:val="none" w:sz="0" w:space="0" w:color="auto"/>
        <w:right w:val="none" w:sz="0" w:space="0" w:color="auto"/>
      </w:divBdr>
    </w:div>
    <w:div w:id="1043407319">
      <w:bodyDiv w:val="1"/>
      <w:marLeft w:val="0"/>
      <w:marRight w:val="0"/>
      <w:marTop w:val="0"/>
      <w:marBottom w:val="0"/>
      <w:divBdr>
        <w:top w:val="none" w:sz="0" w:space="0" w:color="auto"/>
        <w:left w:val="none" w:sz="0" w:space="0" w:color="auto"/>
        <w:bottom w:val="none" w:sz="0" w:space="0" w:color="auto"/>
        <w:right w:val="none" w:sz="0" w:space="0" w:color="auto"/>
      </w:divBdr>
    </w:div>
    <w:div w:id="1046829032">
      <w:bodyDiv w:val="1"/>
      <w:marLeft w:val="0"/>
      <w:marRight w:val="0"/>
      <w:marTop w:val="0"/>
      <w:marBottom w:val="0"/>
      <w:divBdr>
        <w:top w:val="none" w:sz="0" w:space="0" w:color="auto"/>
        <w:left w:val="none" w:sz="0" w:space="0" w:color="auto"/>
        <w:bottom w:val="none" w:sz="0" w:space="0" w:color="auto"/>
        <w:right w:val="none" w:sz="0" w:space="0" w:color="auto"/>
      </w:divBdr>
    </w:div>
    <w:div w:id="1047798950">
      <w:bodyDiv w:val="1"/>
      <w:marLeft w:val="0"/>
      <w:marRight w:val="0"/>
      <w:marTop w:val="0"/>
      <w:marBottom w:val="0"/>
      <w:divBdr>
        <w:top w:val="none" w:sz="0" w:space="0" w:color="auto"/>
        <w:left w:val="none" w:sz="0" w:space="0" w:color="auto"/>
        <w:bottom w:val="none" w:sz="0" w:space="0" w:color="auto"/>
        <w:right w:val="none" w:sz="0" w:space="0" w:color="auto"/>
      </w:divBdr>
    </w:div>
    <w:div w:id="1053848083">
      <w:bodyDiv w:val="1"/>
      <w:marLeft w:val="0"/>
      <w:marRight w:val="0"/>
      <w:marTop w:val="0"/>
      <w:marBottom w:val="0"/>
      <w:divBdr>
        <w:top w:val="none" w:sz="0" w:space="0" w:color="auto"/>
        <w:left w:val="none" w:sz="0" w:space="0" w:color="auto"/>
        <w:bottom w:val="none" w:sz="0" w:space="0" w:color="auto"/>
        <w:right w:val="none" w:sz="0" w:space="0" w:color="auto"/>
      </w:divBdr>
    </w:div>
    <w:div w:id="1054038986">
      <w:bodyDiv w:val="1"/>
      <w:marLeft w:val="0"/>
      <w:marRight w:val="0"/>
      <w:marTop w:val="0"/>
      <w:marBottom w:val="0"/>
      <w:divBdr>
        <w:top w:val="none" w:sz="0" w:space="0" w:color="auto"/>
        <w:left w:val="none" w:sz="0" w:space="0" w:color="auto"/>
        <w:bottom w:val="none" w:sz="0" w:space="0" w:color="auto"/>
        <w:right w:val="none" w:sz="0" w:space="0" w:color="auto"/>
      </w:divBdr>
    </w:div>
    <w:div w:id="1054964216">
      <w:bodyDiv w:val="1"/>
      <w:marLeft w:val="0"/>
      <w:marRight w:val="0"/>
      <w:marTop w:val="0"/>
      <w:marBottom w:val="0"/>
      <w:divBdr>
        <w:top w:val="none" w:sz="0" w:space="0" w:color="auto"/>
        <w:left w:val="none" w:sz="0" w:space="0" w:color="auto"/>
        <w:bottom w:val="none" w:sz="0" w:space="0" w:color="auto"/>
        <w:right w:val="none" w:sz="0" w:space="0" w:color="auto"/>
      </w:divBdr>
    </w:div>
    <w:div w:id="1057096163">
      <w:bodyDiv w:val="1"/>
      <w:marLeft w:val="0"/>
      <w:marRight w:val="0"/>
      <w:marTop w:val="0"/>
      <w:marBottom w:val="0"/>
      <w:divBdr>
        <w:top w:val="none" w:sz="0" w:space="0" w:color="auto"/>
        <w:left w:val="none" w:sz="0" w:space="0" w:color="auto"/>
        <w:bottom w:val="none" w:sz="0" w:space="0" w:color="auto"/>
        <w:right w:val="none" w:sz="0" w:space="0" w:color="auto"/>
      </w:divBdr>
    </w:div>
    <w:div w:id="1075585660">
      <w:bodyDiv w:val="1"/>
      <w:marLeft w:val="0"/>
      <w:marRight w:val="0"/>
      <w:marTop w:val="0"/>
      <w:marBottom w:val="0"/>
      <w:divBdr>
        <w:top w:val="none" w:sz="0" w:space="0" w:color="auto"/>
        <w:left w:val="none" w:sz="0" w:space="0" w:color="auto"/>
        <w:bottom w:val="none" w:sz="0" w:space="0" w:color="auto"/>
        <w:right w:val="none" w:sz="0" w:space="0" w:color="auto"/>
      </w:divBdr>
    </w:div>
    <w:div w:id="1090851424">
      <w:bodyDiv w:val="1"/>
      <w:marLeft w:val="0"/>
      <w:marRight w:val="0"/>
      <w:marTop w:val="0"/>
      <w:marBottom w:val="0"/>
      <w:divBdr>
        <w:top w:val="none" w:sz="0" w:space="0" w:color="auto"/>
        <w:left w:val="none" w:sz="0" w:space="0" w:color="auto"/>
        <w:bottom w:val="none" w:sz="0" w:space="0" w:color="auto"/>
        <w:right w:val="none" w:sz="0" w:space="0" w:color="auto"/>
      </w:divBdr>
    </w:div>
    <w:div w:id="1095129890">
      <w:bodyDiv w:val="1"/>
      <w:marLeft w:val="0"/>
      <w:marRight w:val="0"/>
      <w:marTop w:val="0"/>
      <w:marBottom w:val="0"/>
      <w:divBdr>
        <w:top w:val="none" w:sz="0" w:space="0" w:color="auto"/>
        <w:left w:val="none" w:sz="0" w:space="0" w:color="auto"/>
        <w:bottom w:val="none" w:sz="0" w:space="0" w:color="auto"/>
        <w:right w:val="none" w:sz="0" w:space="0" w:color="auto"/>
      </w:divBdr>
    </w:div>
    <w:div w:id="1101796233">
      <w:bodyDiv w:val="1"/>
      <w:marLeft w:val="0"/>
      <w:marRight w:val="0"/>
      <w:marTop w:val="0"/>
      <w:marBottom w:val="0"/>
      <w:divBdr>
        <w:top w:val="none" w:sz="0" w:space="0" w:color="auto"/>
        <w:left w:val="none" w:sz="0" w:space="0" w:color="auto"/>
        <w:bottom w:val="none" w:sz="0" w:space="0" w:color="auto"/>
        <w:right w:val="none" w:sz="0" w:space="0" w:color="auto"/>
      </w:divBdr>
    </w:div>
    <w:div w:id="1126773132">
      <w:bodyDiv w:val="1"/>
      <w:marLeft w:val="0"/>
      <w:marRight w:val="0"/>
      <w:marTop w:val="0"/>
      <w:marBottom w:val="0"/>
      <w:divBdr>
        <w:top w:val="none" w:sz="0" w:space="0" w:color="auto"/>
        <w:left w:val="none" w:sz="0" w:space="0" w:color="auto"/>
        <w:bottom w:val="none" w:sz="0" w:space="0" w:color="auto"/>
        <w:right w:val="none" w:sz="0" w:space="0" w:color="auto"/>
      </w:divBdr>
    </w:div>
    <w:div w:id="1134830808">
      <w:bodyDiv w:val="1"/>
      <w:marLeft w:val="0"/>
      <w:marRight w:val="0"/>
      <w:marTop w:val="0"/>
      <w:marBottom w:val="0"/>
      <w:divBdr>
        <w:top w:val="none" w:sz="0" w:space="0" w:color="auto"/>
        <w:left w:val="none" w:sz="0" w:space="0" w:color="auto"/>
        <w:bottom w:val="none" w:sz="0" w:space="0" w:color="auto"/>
        <w:right w:val="none" w:sz="0" w:space="0" w:color="auto"/>
      </w:divBdr>
    </w:div>
    <w:div w:id="1143814877">
      <w:bodyDiv w:val="1"/>
      <w:marLeft w:val="0"/>
      <w:marRight w:val="0"/>
      <w:marTop w:val="0"/>
      <w:marBottom w:val="0"/>
      <w:divBdr>
        <w:top w:val="none" w:sz="0" w:space="0" w:color="auto"/>
        <w:left w:val="none" w:sz="0" w:space="0" w:color="auto"/>
        <w:bottom w:val="none" w:sz="0" w:space="0" w:color="auto"/>
        <w:right w:val="none" w:sz="0" w:space="0" w:color="auto"/>
      </w:divBdr>
    </w:div>
    <w:div w:id="1170876732">
      <w:bodyDiv w:val="1"/>
      <w:marLeft w:val="0"/>
      <w:marRight w:val="0"/>
      <w:marTop w:val="0"/>
      <w:marBottom w:val="0"/>
      <w:divBdr>
        <w:top w:val="none" w:sz="0" w:space="0" w:color="auto"/>
        <w:left w:val="none" w:sz="0" w:space="0" w:color="auto"/>
        <w:bottom w:val="none" w:sz="0" w:space="0" w:color="auto"/>
        <w:right w:val="none" w:sz="0" w:space="0" w:color="auto"/>
      </w:divBdr>
    </w:div>
    <w:div w:id="1174299108">
      <w:bodyDiv w:val="1"/>
      <w:marLeft w:val="0"/>
      <w:marRight w:val="0"/>
      <w:marTop w:val="0"/>
      <w:marBottom w:val="0"/>
      <w:divBdr>
        <w:top w:val="none" w:sz="0" w:space="0" w:color="auto"/>
        <w:left w:val="none" w:sz="0" w:space="0" w:color="auto"/>
        <w:bottom w:val="none" w:sz="0" w:space="0" w:color="auto"/>
        <w:right w:val="none" w:sz="0" w:space="0" w:color="auto"/>
      </w:divBdr>
    </w:div>
    <w:div w:id="1212108481">
      <w:bodyDiv w:val="1"/>
      <w:marLeft w:val="0"/>
      <w:marRight w:val="0"/>
      <w:marTop w:val="0"/>
      <w:marBottom w:val="0"/>
      <w:divBdr>
        <w:top w:val="none" w:sz="0" w:space="0" w:color="auto"/>
        <w:left w:val="none" w:sz="0" w:space="0" w:color="auto"/>
        <w:bottom w:val="none" w:sz="0" w:space="0" w:color="auto"/>
        <w:right w:val="none" w:sz="0" w:space="0" w:color="auto"/>
      </w:divBdr>
    </w:div>
    <w:div w:id="1213275341">
      <w:bodyDiv w:val="1"/>
      <w:marLeft w:val="0"/>
      <w:marRight w:val="0"/>
      <w:marTop w:val="0"/>
      <w:marBottom w:val="0"/>
      <w:divBdr>
        <w:top w:val="none" w:sz="0" w:space="0" w:color="auto"/>
        <w:left w:val="none" w:sz="0" w:space="0" w:color="auto"/>
        <w:bottom w:val="none" w:sz="0" w:space="0" w:color="auto"/>
        <w:right w:val="none" w:sz="0" w:space="0" w:color="auto"/>
      </w:divBdr>
    </w:div>
    <w:div w:id="1235314689">
      <w:bodyDiv w:val="1"/>
      <w:marLeft w:val="0"/>
      <w:marRight w:val="0"/>
      <w:marTop w:val="0"/>
      <w:marBottom w:val="0"/>
      <w:divBdr>
        <w:top w:val="none" w:sz="0" w:space="0" w:color="auto"/>
        <w:left w:val="none" w:sz="0" w:space="0" w:color="auto"/>
        <w:bottom w:val="none" w:sz="0" w:space="0" w:color="auto"/>
        <w:right w:val="none" w:sz="0" w:space="0" w:color="auto"/>
      </w:divBdr>
    </w:div>
    <w:div w:id="1236357760">
      <w:bodyDiv w:val="1"/>
      <w:marLeft w:val="0"/>
      <w:marRight w:val="0"/>
      <w:marTop w:val="0"/>
      <w:marBottom w:val="0"/>
      <w:divBdr>
        <w:top w:val="none" w:sz="0" w:space="0" w:color="auto"/>
        <w:left w:val="none" w:sz="0" w:space="0" w:color="auto"/>
        <w:bottom w:val="none" w:sz="0" w:space="0" w:color="auto"/>
        <w:right w:val="none" w:sz="0" w:space="0" w:color="auto"/>
      </w:divBdr>
    </w:div>
    <w:div w:id="1259557574">
      <w:bodyDiv w:val="1"/>
      <w:marLeft w:val="0"/>
      <w:marRight w:val="0"/>
      <w:marTop w:val="0"/>
      <w:marBottom w:val="0"/>
      <w:divBdr>
        <w:top w:val="none" w:sz="0" w:space="0" w:color="auto"/>
        <w:left w:val="none" w:sz="0" w:space="0" w:color="auto"/>
        <w:bottom w:val="none" w:sz="0" w:space="0" w:color="auto"/>
        <w:right w:val="none" w:sz="0" w:space="0" w:color="auto"/>
      </w:divBdr>
    </w:div>
    <w:div w:id="1264997242">
      <w:bodyDiv w:val="1"/>
      <w:marLeft w:val="0"/>
      <w:marRight w:val="0"/>
      <w:marTop w:val="0"/>
      <w:marBottom w:val="0"/>
      <w:divBdr>
        <w:top w:val="none" w:sz="0" w:space="0" w:color="auto"/>
        <w:left w:val="none" w:sz="0" w:space="0" w:color="auto"/>
        <w:bottom w:val="none" w:sz="0" w:space="0" w:color="auto"/>
        <w:right w:val="none" w:sz="0" w:space="0" w:color="auto"/>
      </w:divBdr>
    </w:div>
    <w:div w:id="1300499328">
      <w:bodyDiv w:val="1"/>
      <w:marLeft w:val="0"/>
      <w:marRight w:val="0"/>
      <w:marTop w:val="0"/>
      <w:marBottom w:val="0"/>
      <w:divBdr>
        <w:top w:val="none" w:sz="0" w:space="0" w:color="auto"/>
        <w:left w:val="none" w:sz="0" w:space="0" w:color="auto"/>
        <w:bottom w:val="none" w:sz="0" w:space="0" w:color="auto"/>
        <w:right w:val="none" w:sz="0" w:space="0" w:color="auto"/>
      </w:divBdr>
    </w:div>
    <w:div w:id="1306204776">
      <w:bodyDiv w:val="1"/>
      <w:marLeft w:val="0"/>
      <w:marRight w:val="0"/>
      <w:marTop w:val="0"/>
      <w:marBottom w:val="0"/>
      <w:divBdr>
        <w:top w:val="none" w:sz="0" w:space="0" w:color="auto"/>
        <w:left w:val="none" w:sz="0" w:space="0" w:color="auto"/>
        <w:bottom w:val="none" w:sz="0" w:space="0" w:color="auto"/>
        <w:right w:val="none" w:sz="0" w:space="0" w:color="auto"/>
      </w:divBdr>
      <w:divsChild>
        <w:div w:id="2049450818">
          <w:marLeft w:val="0"/>
          <w:marRight w:val="0"/>
          <w:marTop w:val="0"/>
          <w:marBottom w:val="0"/>
          <w:divBdr>
            <w:top w:val="none" w:sz="0" w:space="0" w:color="auto"/>
            <w:left w:val="none" w:sz="0" w:space="0" w:color="auto"/>
            <w:bottom w:val="none" w:sz="0" w:space="0" w:color="auto"/>
            <w:right w:val="none" w:sz="0" w:space="0" w:color="auto"/>
          </w:divBdr>
          <w:divsChild>
            <w:div w:id="2001612496">
              <w:marLeft w:val="0"/>
              <w:marRight w:val="0"/>
              <w:marTop w:val="0"/>
              <w:marBottom w:val="0"/>
              <w:divBdr>
                <w:top w:val="none" w:sz="0" w:space="0" w:color="auto"/>
                <w:left w:val="none" w:sz="0" w:space="0" w:color="auto"/>
                <w:bottom w:val="none" w:sz="0" w:space="0" w:color="auto"/>
                <w:right w:val="none" w:sz="0" w:space="0" w:color="auto"/>
              </w:divBdr>
            </w:div>
          </w:divsChild>
        </w:div>
        <w:div w:id="590436558">
          <w:marLeft w:val="0"/>
          <w:marRight w:val="0"/>
          <w:marTop w:val="0"/>
          <w:marBottom w:val="0"/>
          <w:divBdr>
            <w:top w:val="none" w:sz="0" w:space="0" w:color="auto"/>
            <w:left w:val="none" w:sz="0" w:space="0" w:color="auto"/>
            <w:bottom w:val="none" w:sz="0" w:space="0" w:color="auto"/>
            <w:right w:val="none" w:sz="0" w:space="0" w:color="auto"/>
          </w:divBdr>
        </w:div>
        <w:div w:id="1057974902">
          <w:marLeft w:val="0"/>
          <w:marRight w:val="0"/>
          <w:marTop w:val="0"/>
          <w:marBottom w:val="0"/>
          <w:divBdr>
            <w:top w:val="none" w:sz="0" w:space="0" w:color="auto"/>
            <w:left w:val="none" w:sz="0" w:space="0" w:color="auto"/>
            <w:bottom w:val="none" w:sz="0" w:space="0" w:color="auto"/>
            <w:right w:val="none" w:sz="0" w:space="0" w:color="auto"/>
          </w:divBdr>
          <w:divsChild>
            <w:div w:id="1749619972">
              <w:marLeft w:val="0"/>
              <w:marRight w:val="0"/>
              <w:marTop w:val="0"/>
              <w:marBottom w:val="0"/>
              <w:divBdr>
                <w:top w:val="none" w:sz="0" w:space="0" w:color="auto"/>
                <w:left w:val="none" w:sz="0" w:space="0" w:color="auto"/>
                <w:bottom w:val="none" w:sz="0" w:space="0" w:color="auto"/>
                <w:right w:val="none" w:sz="0" w:space="0" w:color="auto"/>
              </w:divBdr>
            </w:div>
          </w:divsChild>
        </w:div>
        <w:div w:id="1376076266">
          <w:marLeft w:val="0"/>
          <w:marRight w:val="0"/>
          <w:marTop w:val="0"/>
          <w:marBottom w:val="0"/>
          <w:divBdr>
            <w:top w:val="none" w:sz="0" w:space="0" w:color="auto"/>
            <w:left w:val="none" w:sz="0" w:space="0" w:color="auto"/>
            <w:bottom w:val="none" w:sz="0" w:space="0" w:color="auto"/>
            <w:right w:val="none" w:sz="0" w:space="0" w:color="auto"/>
          </w:divBdr>
        </w:div>
        <w:div w:id="1258714589">
          <w:marLeft w:val="0"/>
          <w:marRight w:val="0"/>
          <w:marTop w:val="0"/>
          <w:marBottom w:val="0"/>
          <w:divBdr>
            <w:top w:val="none" w:sz="0" w:space="0" w:color="auto"/>
            <w:left w:val="none" w:sz="0" w:space="0" w:color="auto"/>
            <w:bottom w:val="none" w:sz="0" w:space="0" w:color="auto"/>
            <w:right w:val="none" w:sz="0" w:space="0" w:color="auto"/>
          </w:divBdr>
        </w:div>
        <w:div w:id="1316029261">
          <w:marLeft w:val="0"/>
          <w:marRight w:val="0"/>
          <w:marTop w:val="0"/>
          <w:marBottom w:val="0"/>
          <w:divBdr>
            <w:top w:val="none" w:sz="0" w:space="0" w:color="auto"/>
            <w:left w:val="none" w:sz="0" w:space="0" w:color="auto"/>
            <w:bottom w:val="none" w:sz="0" w:space="0" w:color="auto"/>
            <w:right w:val="none" w:sz="0" w:space="0" w:color="auto"/>
          </w:divBdr>
        </w:div>
        <w:div w:id="737752648">
          <w:marLeft w:val="0"/>
          <w:marRight w:val="0"/>
          <w:marTop w:val="0"/>
          <w:marBottom w:val="0"/>
          <w:divBdr>
            <w:top w:val="none" w:sz="0" w:space="0" w:color="auto"/>
            <w:left w:val="none" w:sz="0" w:space="0" w:color="auto"/>
            <w:bottom w:val="none" w:sz="0" w:space="0" w:color="auto"/>
            <w:right w:val="none" w:sz="0" w:space="0" w:color="auto"/>
          </w:divBdr>
        </w:div>
        <w:div w:id="1608150547">
          <w:marLeft w:val="0"/>
          <w:marRight w:val="0"/>
          <w:marTop w:val="0"/>
          <w:marBottom w:val="0"/>
          <w:divBdr>
            <w:top w:val="none" w:sz="0" w:space="0" w:color="auto"/>
            <w:left w:val="none" w:sz="0" w:space="0" w:color="auto"/>
            <w:bottom w:val="none" w:sz="0" w:space="0" w:color="auto"/>
            <w:right w:val="none" w:sz="0" w:space="0" w:color="auto"/>
          </w:divBdr>
          <w:divsChild>
            <w:div w:id="139540603">
              <w:marLeft w:val="0"/>
              <w:marRight w:val="0"/>
              <w:marTop w:val="0"/>
              <w:marBottom w:val="0"/>
              <w:divBdr>
                <w:top w:val="none" w:sz="0" w:space="0" w:color="auto"/>
                <w:left w:val="none" w:sz="0" w:space="0" w:color="auto"/>
                <w:bottom w:val="none" w:sz="0" w:space="0" w:color="auto"/>
                <w:right w:val="none" w:sz="0" w:space="0" w:color="auto"/>
              </w:divBdr>
            </w:div>
          </w:divsChild>
        </w:div>
        <w:div w:id="1540818612">
          <w:marLeft w:val="0"/>
          <w:marRight w:val="0"/>
          <w:marTop w:val="0"/>
          <w:marBottom w:val="0"/>
          <w:divBdr>
            <w:top w:val="none" w:sz="0" w:space="0" w:color="auto"/>
            <w:left w:val="none" w:sz="0" w:space="0" w:color="auto"/>
            <w:bottom w:val="none" w:sz="0" w:space="0" w:color="auto"/>
            <w:right w:val="none" w:sz="0" w:space="0" w:color="auto"/>
          </w:divBdr>
          <w:divsChild>
            <w:div w:id="2025742679">
              <w:marLeft w:val="0"/>
              <w:marRight w:val="0"/>
              <w:marTop w:val="0"/>
              <w:marBottom w:val="0"/>
              <w:divBdr>
                <w:top w:val="none" w:sz="0" w:space="0" w:color="auto"/>
                <w:left w:val="none" w:sz="0" w:space="0" w:color="auto"/>
                <w:bottom w:val="none" w:sz="0" w:space="0" w:color="auto"/>
                <w:right w:val="none" w:sz="0" w:space="0" w:color="auto"/>
              </w:divBdr>
            </w:div>
          </w:divsChild>
        </w:div>
        <w:div w:id="506680437">
          <w:marLeft w:val="0"/>
          <w:marRight w:val="0"/>
          <w:marTop w:val="0"/>
          <w:marBottom w:val="0"/>
          <w:divBdr>
            <w:top w:val="none" w:sz="0" w:space="0" w:color="auto"/>
            <w:left w:val="none" w:sz="0" w:space="0" w:color="auto"/>
            <w:bottom w:val="none" w:sz="0" w:space="0" w:color="auto"/>
            <w:right w:val="none" w:sz="0" w:space="0" w:color="auto"/>
          </w:divBdr>
          <w:divsChild>
            <w:div w:id="616370565">
              <w:marLeft w:val="0"/>
              <w:marRight w:val="0"/>
              <w:marTop w:val="0"/>
              <w:marBottom w:val="0"/>
              <w:divBdr>
                <w:top w:val="none" w:sz="0" w:space="0" w:color="auto"/>
                <w:left w:val="none" w:sz="0" w:space="0" w:color="auto"/>
                <w:bottom w:val="none" w:sz="0" w:space="0" w:color="auto"/>
                <w:right w:val="none" w:sz="0" w:space="0" w:color="auto"/>
              </w:divBdr>
            </w:div>
          </w:divsChild>
        </w:div>
        <w:div w:id="655105917">
          <w:marLeft w:val="0"/>
          <w:marRight w:val="0"/>
          <w:marTop w:val="0"/>
          <w:marBottom w:val="0"/>
          <w:divBdr>
            <w:top w:val="none" w:sz="0" w:space="0" w:color="auto"/>
            <w:left w:val="none" w:sz="0" w:space="0" w:color="auto"/>
            <w:bottom w:val="none" w:sz="0" w:space="0" w:color="auto"/>
            <w:right w:val="none" w:sz="0" w:space="0" w:color="auto"/>
          </w:divBdr>
        </w:div>
        <w:div w:id="495533270">
          <w:marLeft w:val="0"/>
          <w:marRight w:val="0"/>
          <w:marTop w:val="0"/>
          <w:marBottom w:val="0"/>
          <w:divBdr>
            <w:top w:val="none" w:sz="0" w:space="0" w:color="auto"/>
            <w:left w:val="none" w:sz="0" w:space="0" w:color="auto"/>
            <w:bottom w:val="none" w:sz="0" w:space="0" w:color="auto"/>
            <w:right w:val="none" w:sz="0" w:space="0" w:color="auto"/>
          </w:divBdr>
          <w:divsChild>
            <w:div w:id="365326948">
              <w:marLeft w:val="0"/>
              <w:marRight w:val="0"/>
              <w:marTop w:val="0"/>
              <w:marBottom w:val="0"/>
              <w:divBdr>
                <w:top w:val="none" w:sz="0" w:space="0" w:color="auto"/>
                <w:left w:val="none" w:sz="0" w:space="0" w:color="auto"/>
                <w:bottom w:val="none" w:sz="0" w:space="0" w:color="auto"/>
                <w:right w:val="none" w:sz="0" w:space="0" w:color="auto"/>
              </w:divBdr>
            </w:div>
          </w:divsChild>
        </w:div>
        <w:div w:id="1944999229">
          <w:marLeft w:val="0"/>
          <w:marRight w:val="0"/>
          <w:marTop w:val="0"/>
          <w:marBottom w:val="0"/>
          <w:divBdr>
            <w:top w:val="none" w:sz="0" w:space="0" w:color="auto"/>
            <w:left w:val="none" w:sz="0" w:space="0" w:color="auto"/>
            <w:bottom w:val="none" w:sz="0" w:space="0" w:color="auto"/>
            <w:right w:val="none" w:sz="0" w:space="0" w:color="auto"/>
          </w:divBdr>
        </w:div>
        <w:div w:id="752776971">
          <w:marLeft w:val="0"/>
          <w:marRight w:val="0"/>
          <w:marTop w:val="0"/>
          <w:marBottom w:val="0"/>
          <w:divBdr>
            <w:top w:val="none" w:sz="0" w:space="0" w:color="auto"/>
            <w:left w:val="none" w:sz="0" w:space="0" w:color="auto"/>
            <w:bottom w:val="none" w:sz="0" w:space="0" w:color="auto"/>
            <w:right w:val="none" w:sz="0" w:space="0" w:color="auto"/>
          </w:divBdr>
        </w:div>
        <w:div w:id="517887774">
          <w:marLeft w:val="0"/>
          <w:marRight w:val="0"/>
          <w:marTop w:val="0"/>
          <w:marBottom w:val="0"/>
          <w:divBdr>
            <w:top w:val="none" w:sz="0" w:space="0" w:color="auto"/>
            <w:left w:val="none" w:sz="0" w:space="0" w:color="auto"/>
            <w:bottom w:val="none" w:sz="0" w:space="0" w:color="auto"/>
            <w:right w:val="none" w:sz="0" w:space="0" w:color="auto"/>
          </w:divBdr>
        </w:div>
        <w:div w:id="764303291">
          <w:marLeft w:val="0"/>
          <w:marRight w:val="0"/>
          <w:marTop w:val="0"/>
          <w:marBottom w:val="0"/>
          <w:divBdr>
            <w:top w:val="none" w:sz="0" w:space="0" w:color="auto"/>
            <w:left w:val="none" w:sz="0" w:space="0" w:color="auto"/>
            <w:bottom w:val="none" w:sz="0" w:space="0" w:color="auto"/>
            <w:right w:val="none" w:sz="0" w:space="0" w:color="auto"/>
          </w:divBdr>
        </w:div>
        <w:div w:id="1158033730">
          <w:marLeft w:val="0"/>
          <w:marRight w:val="0"/>
          <w:marTop w:val="0"/>
          <w:marBottom w:val="0"/>
          <w:divBdr>
            <w:top w:val="none" w:sz="0" w:space="0" w:color="auto"/>
            <w:left w:val="none" w:sz="0" w:space="0" w:color="auto"/>
            <w:bottom w:val="none" w:sz="0" w:space="0" w:color="auto"/>
            <w:right w:val="none" w:sz="0" w:space="0" w:color="auto"/>
          </w:divBdr>
          <w:divsChild>
            <w:div w:id="1188451572">
              <w:marLeft w:val="0"/>
              <w:marRight w:val="0"/>
              <w:marTop w:val="0"/>
              <w:marBottom w:val="0"/>
              <w:divBdr>
                <w:top w:val="none" w:sz="0" w:space="0" w:color="auto"/>
                <w:left w:val="none" w:sz="0" w:space="0" w:color="auto"/>
                <w:bottom w:val="none" w:sz="0" w:space="0" w:color="auto"/>
                <w:right w:val="none" w:sz="0" w:space="0" w:color="auto"/>
              </w:divBdr>
            </w:div>
          </w:divsChild>
        </w:div>
        <w:div w:id="1329863483">
          <w:marLeft w:val="0"/>
          <w:marRight w:val="0"/>
          <w:marTop w:val="0"/>
          <w:marBottom w:val="0"/>
          <w:divBdr>
            <w:top w:val="none" w:sz="0" w:space="0" w:color="auto"/>
            <w:left w:val="none" w:sz="0" w:space="0" w:color="auto"/>
            <w:bottom w:val="none" w:sz="0" w:space="0" w:color="auto"/>
            <w:right w:val="none" w:sz="0" w:space="0" w:color="auto"/>
          </w:divBdr>
          <w:divsChild>
            <w:div w:id="1070539560">
              <w:marLeft w:val="0"/>
              <w:marRight w:val="0"/>
              <w:marTop w:val="0"/>
              <w:marBottom w:val="0"/>
              <w:divBdr>
                <w:top w:val="none" w:sz="0" w:space="0" w:color="auto"/>
                <w:left w:val="none" w:sz="0" w:space="0" w:color="auto"/>
                <w:bottom w:val="none" w:sz="0" w:space="0" w:color="auto"/>
                <w:right w:val="none" w:sz="0" w:space="0" w:color="auto"/>
              </w:divBdr>
            </w:div>
          </w:divsChild>
        </w:div>
        <w:div w:id="1509320858">
          <w:marLeft w:val="0"/>
          <w:marRight w:val="0"/>
          <w:marTop w:val="0"/>
          <w:marBottom w:val="0"/>
          <w:divBdr>
            <w:top w:val="none" w:sz="0" w:space="0" w:color="auto"/>
            <w:left w:val="none" w:sz="0" w:space="0" w:color="auto"/>
            <w:bottom w:val="none" w:sz="0" w:space="0" w:color="auto"/>
            <w:right w:val="none" w:sz="0" w:space="0" w:color="auto"/>
          </w:divBdr>
          <w:divsChild>
            <w:div w:id="852257542">
              <w:marLeft w:val="0"/>
              <w:marRight w:val="0"/>
              <w:marTop w:val="0"/>
              <w:marBottom w:val="0"/>
              <w:divBdr>
                <w:top w:val="none" w:sz="0" w:space="0" w:color="auto"/>
                <w:left w:val="none" w:sz="0" w:space="0" w:color="auto"/>
                <w:bottom w:val="none" w:sz="0" w:space="0" w:color="auto"/>
                <w:right w:val="none" w:sz="0" w:space="0" w:color="auto"/>
              </w:divBdr>
            </w:div>
          </w:divsChild>
        </w:div>
        <w:div w:id="323752274">
          <w:marLeft w:val="0"/>
          <w:marRight w:val="0"/>
          <w:marTop w:val="0"/>
          <w:marBottom w:val="0"/>
          <w:divBdr>
            <w:top w:val="none" w:sz="0" w:space="0" w:color="auto"/>
            <w:left w:val="none" w:sz="0" w:space="0" w:color="auto"/>
            <w:bottom w:val="none" w:sz="0" w:space="0" w:color="auto"/>
            <w:right w:val="none" w:sz="0" w:space="0" w:color="auto"/>
          </w:divBdr>
        </w:div>
        <w:div w:id="1185556670">
          <w:marLeft w:val="0"/>
          <w:marRight w:val="0"/>
          <w:marTop w:val="0"/>
          <w:marBottom w:val="0"/>
          <w:divBdr>
            <w:top w:val="none" w:sz="0" w:space="0" w:color="auto"/>
            <w:left w:val="none" w:sz="0" w:space="0" w:color="auto"/>
            <w:bottom w:val="none" w:sz="0" w:space="0" w:color="auto"/>
            <w:right w:val="none" w:sz="0" w:space="0" w:color="auto"/>
          </w:divBdr>
          <w:divsChild>
            <w:div w:id="2084721485">
              <w:marLeft w:val="0"/>
              <w:marRight w:val="0"/>
              <w:marTop w:val="0"/>
              <w:marBottom w:val="0"/>
              <w:divBdr>
                <w:top w:val="none" w:sz="0" w:space="0" w:color="auto"/>
                <w:left w:val="none" w:sz="0" w:space="0" w:color="auto"/>
                <w:bottom w:val="none" w:sz="0" w:space="0" w:color="auto"/>
                <w:right w:val="none" w:sz="0" w:space="0" w:color="auto"/>
              </w:divBdr>
            </w:div>
          </w:divsChild>
        </w:div>
        <w:div w:id="452797165">
          <w:marLeft w:val="0"/>
          <w:marRight w:val="0"/>
          <w:marTop w:val="0"/>
          <w:marBottom w:val="0"/>
          <w:divBdr>
            <w:top w:val="none" w:sz="0" w:space="0" w:color="auto"/>
            <w:left w:val="none" w:sz="0" w:space="0" w:color="auto"/>
            <w:bottom w:val="none" w:sz="0" w:space="0" w:color="auto"/>
            <w:right w:val="none" w:sz="0" w:space="0" w:color="auto"/>
          </w:divBdr>
        </w:div>
        <w:div w:id="21174098">
          <w:marLeft w:val="0"/>
          <w:marRight w:val="0"/>
          <w:marTop w:val="0"/>
          <w:marBottom w:val="0"/>
          <w:divBdr>
            <w:top w:val="none" w:sz="0" w:space="0" w:color="auto"/>
            <w:left w:val="none" w:sz="0" w:space="0" w:color="auto"/>
            <w:bottom w:val="none" w:sz="0" w:space="0" w:color="auto"/>
            <w:right w:val="none" w:sz="0" w:space="0" w:color="auto"/>
          </w:divBdr>
        </w:div>
        <w:div w:id="607010287">
          <w:marLeft w:val="0"/>
          <w:marRight w:val="0"/>
          <w:marTop w:val="0"/>
          <w:marBottom w:val="0"/>
          <w:divBdr>
            <w:top w:val="none" w:sz="0" w:space="0" w:color="auto"/>
            <w:left w:val="none" w:sz="0" w:space="0" w:color="auto"/>
            <w:bottom w:val="none" w:sz="0" w:space="0" w:color="auto"/>
            <w:right w:val="none" w:sz="0" w:space="0" w:color="auto"/>
          </w:divBdr>
        </w:div>
        <w:div w:id="210769915">
          <w:marLeft w:val="0"/>
          <w:marRight w:val="0"/>
          <w:marTop w:val="0"/>
          <w:marBottom w:val="0"/>
          <w:divBdr>
            <w:top w:val="none" w:sz="0" w:space="0" w:color="auto"/>
            <w:left w:val="none" w:sz="0" w:space="0" w:color="auto"/>
            <w:bottom w:val="none" w:sz="0" w:space="0" w:color="auto"/>
            <w:right w:val="none" w:sz="0" w:space="0" w:color="auto"/>
          </w:divBdr>
        </w:div>
        <w:div w:id="2137290437">
          <w:marLeft w:val="0"/>
          <w:marRight w:val="0"/>
          <w:marTop w:val="0"/>
          <w:marBottom w:val="0"/>
          <w:divBdr>
            <w:top w:val="none" w:sz="0" w:space="0" w:color="auto"/>
            <w:left w:val="none" w:sz="0" w:space="0" w:color="auto"/>
            <w:bottom w:val="none" w:sz="0" w:space="0" w:color="auto"/>
            <w:right w:val="none" w:sz="0" w:space="0" w:color="auto"/>
          </w:divBdr>
          <w:divsChild>
            <w:div w:id="339354233">
              <w:marLeft w:val="0"/>
              <w:marRight w:val="0"/>
              <w:marTop w:val="0"/>
              <w:marBottom w:val="0"/>
              <w:divBdr>
                <w:top w:val="none" w:sz="0" w:space="0" w:color="auto"/>
                <w:left w:val="none" w:sz="0" w:space="0" w:color="auto"/>
                <w:bottom w:val="none" w:sz="0" w:space="0" w:color="auto"/>
                <w:right w:val="none" w:sz="0" w:space="0" w:color="auto"/>
              </w:divBdr>
            </w:div>
          </w:divsChild>
        </w:div>
        <w:div w:id="985816205">
          <w:marLeft w:val="0"/>
          <w:marRight w:val="0"/>
          <w:marTop w:val="0"/>
          <w:marBottom w:val="0"/>
          <w:divBdr>
            <w:top w:val="none" w:sz="0" w:space="0" w:color="auto"/>
            <w:left w:val="none" w:sz="0" w:space="0" w:color="auto"/>
            <w:bottom w:val="none" w:sz="0" w:space="0" w:color="auto"/>
            <w:right w:val="none" w:sz="0" w:space="0" w:color="auto"/>
          </w:divBdr>
          <w:divsChild>
            <w:div w:id="2132967351">
              <w:marLeft w:val="0"/>
              <w:marRight w:val="0"/>
              <w:marTop w:val="0"/>
              <w:marBottom w:val="0"/>
              <w:divBdr>
                <w:top w:val="none" w:sz="0" w:space="0" w:color="auto"/>
                <w:left w:val="none" w:sz="0" w:space="0" w:color="auto"/>
                <w:bottom w:val="none" w:sz="0" w:space="0" w:color="auto"/>
                <w:right w:val="none" w:sz="0" w:space="0" w:color="auto"/>
              </w:divBdr>
            </w:div>
          </w:divsChild>
        </w:div>
        <w:div w:id="13532021">
          <w:marLeft w:val="0"/>
          <w:marRight w:val="0"/>
          <w:marTop w:val="0"/>
          <w:marBottom w:val="0"/>
          <w:divBdr>
            <w:top w:val="none" w:sz="0" w:space="0" w:color="auto"/>
            <w:left w:val="none" w:sz="0" w:space="0" w:color="auto"/>
            <w:bottom w:val="none" w:sz="0" w:space="0" w:color="auto"/>
            <w:right w:val="none" w:sz="0" w:space="0" w:color="auto"/>
          </w:divBdr>
          <w:divsChild>
            <w:div w:id="690373193">
              <w:marLeft w:val="0"/>
              <w:marRight w:val="0"/>
              <w:marTop w:val="0"/>
              <w:marBottom w:val="0"/>
              <w:divBdr>
                <w:top w:val="none" w:sz="0" w:space="0" w:color="auto"/>
                <w:left w:val="none" w:sz="0" w:space="0" w:color="auto"/>
                <w:bottom w:val="none" w:sz="0" w:space="0" w:color="auto"/>
                <w:right w:val="none" w:sz="0" w:space="0" w:color="auto"/>
              </w:divBdr>
            </w:div>
          </w:divsChild>
        </w:div>
        <w:div w:id="1791391226">
          <w:marLeft w:val="0"/>
          <w:marRight w:val="0"/>
          <w:marTop w:val="0"/>
          <w:marBottom w:val="0"/>
          <w:divBdr>
            <w:top w:val="none" w:sz="0" w:space="0" w:color="auto"/>
            <w:left w:val="none" w:sz="0" w:space="0" w:color="auto"/>
            <w:bottom w:val="none" w:sz="0" w:space="0" w:color="auto"/>
            <w:right w:val="none" w:sz="0" w:space="0" w:color="auto"/>
          </w:divBdr>
        </w:div>
        <w:div w:id="207573207">
          <w:marLeft w:val="0"/>
          <w:marRight w:val="0"/>
          <w:marTop w:val="0"/>
          <w:marBottom w:val="0"/>
          <w:divBdr>
            <w:top w:val="none" w:sz="0" w:space="0" w:color="auto"/>
            <w:left w:val="none" w:sz="0" w:space="0" w:color="auto"/>
            <w:bottom w:val="none" w:sz="0" w:space="0" w:color="auto"/>
            <w:right w:val="none" w:sz="0" w:space="0" w:color="auto"/>
          </w:divBdr>
          <w:divsChild>
            <w:div w:id="694695626">
              <w:marLeft w:val="0"/>
              <w:marRight w:val="0"/>
              <w:marTop w:val="0"/>
              <w:marBottom w:val="0"/>
              <w:divBdr>
                <w:top w:val="none" w:sz="0" w:space="0" w:color="auto"/>
                <w:left w:val="none" w:sz="0" w:space="0" w:color="auto"/>
                <w:bottom w:val="none" w:sz="0" w:space="0" w:color="auto"/>
                <w:right w:val="none" w:sz="0" w:space="0" w:color="auto"/>
              </w:divBdr>
            </w:div>
          </w:divsChild>
        </w:div>
        <w:div w:id="2029939566">
          <w:marLeft w:val="0"/>
          <w:marRight w:val="0"/>
          <w:marTop w:val="0"/>
          <w:marBottom w:val="0"/>
          <w:divBdr>
            <w:top w:val="none" w:sz="0" w:space="0" w:color="auto"/>
            <w:left w:val="none" w:sz="0" w:space="0" w:color="auto"/>
            <w:bottom w:val="none" w:sz="0" w:space="0" w:color="auto"/>
            <w:right w:val="none" w:sz="0" w:space="0" w:color="auto"/>
          </w:divBdr>
        </w:div>
        <w:div w:id="1895968772">
          <w:marLeft w:val="0"/>
          <w:marRight w:val="0"/>
          <w:marTop w:val="0"/>
          <w:marBottom w:val="0"/>
          <w:divBdr>
            <w:top w:val="none" w:sz="0" w:space="0" w:color="auto"/>
            <w:left w:val="none" w:sz="0" w:space="0" w:color="auto"/>
            <w:bottom w:val="none" w:sz="0" w:space="0" w:color="auto"/>
            <w:right w:val="none" w:sz="0" w:space="0" w:color="auto"/>
          </w:divBdr>
        </w:div>
        <w:div w:id="578945752">
          <w:marLeft w:val="0"/>
          <w:marRight w:val="0"/>
          <w:marTop w:val="0"/>
          <w:marBottom w:val="0"/>
          <w:divBdr>
            <w:top w:val="none" w:sz="0" w:space="0" w:color="auto"/>
            <w:left w:val="none" w:sz="0" w:space="0" w:color="auto"/>
            <w:bottom w:val="none" w:sz="0" w:space="0" w:color="auto"/>
            <w:right w:val="none" w:sz="0" w:space="0" w:color="auto"/>
          </w:divBdr>
        </w:div>
        <w:div w:id="710616641">
          <w:marLeft w:val="0"/>
          <w:marRight w:val="0"/>
          <w:marTop w:val="0"/>
          <w:marBottom w:val="0"/>
          <w:divBdr>
            <w:top w:val="none" w:sz="0" w:space="0" w:color="auto"/>
            <w:left w:val="none" w:sz="0" w:space="0" w:color="auto"/>
            <w:bottom w:val="none" w:sz="0" w:space="0" w:color="auto"/>
            <w:right w:val="none" w:sz="0" w:space="0" w:color="auto"/>
          </w:divBdr>
        </w:div>
        <w:div w:id="398483118">
          <w:marLeft w:val="0"/>
          <w:marRight w:val="0"/>
          <w:marTop w:val="0"/>
          <w:marBottom w:val="0"/>
          <w:divBdr>
            <w:top w:val="none" w:sz="0" w:space="0" w:color="auto"/>
            <w:left w:val="none" w:sz="0" w:space="0" w:color="auto"/>
            <w:bottom w:val="none" w:sz="0" w:space="0" w:color="auto"/>
            <w:right w:val="none" w:sz="0" w:space="0" w:color="auto"/>
          </w:divBdr>
          <w:divsChild>
            <w:div w:id="540365717">
              <w:marLeft w:val="0"/>
              <w:marRight w:val="0"/>
              <w:marTop w:val="0"/>
              <w:marBottom w:val="0"/>
              <w:divBdr>
                <w:top w:val="none" w:sz="0" w:space="0" w:color="auto"/>
                <w:left w:val="none" w:sz="0" w:space="0" w:color="auto"/>
                <w:bottom w:val="none" w:sz="0" w:space="0" w:color="auto"/>
                <w:right w:val="none" w:sz="0" w:space="0" w:color="auto"/>
              </w:divBdr>
            </w:div>
          </w:divsChild>
        </w:div>
        <w:div w:id="954485427">
          <w:marLeft w:val="0"/>
          <w:marRight w:val="0"/>
          <w:marTop w:val="0"/>
          <w:marBottom w:val="0"/>
          <w:divBdr>
            <w:top w:val="none" w:sz="0" w:space="0" w:color="auto"/>
            <w:left w:val="none" w:sz="0" w:space="0" w:color="auto"/>
            <w:bottom w:val="none" w:sz="0" w:space="0" w:color="auto"/>
            <w:right w:val="none" w:sz="0" w:space="0" w:color="auto"/>
          </w:divBdr>
          <w:divsChild>
            <w:div w:id="1457719051">
              <w:marLeft w:val="0"/>
              <w:marRight w:val="0"/>
              <w:marTop w:val="0"/>
              <w:marBottom w:val="0"/>
              <w:divBdr>
                <w:top w:val="none" w:sz="0" w:space="0" w:color="auto"/>
                <w:left w:val="none" w:sz="0" w:space="0" w:color="auto"/>
                <w:bottom w:val="none" w:sz="0" w:space="0" w:color="auto"/>
                <w:right w:val="none" w:sz="0" w:space="0" w:color="auto"/>
              </w:divBdr>
            </w:div>
          </w:divsChild>
        </w:div>
        <w:div w:id="1970621574">
          <w:marLeft w:val="0"/>
          <w:marRight w:val="0"/>
          <w:marTop w:val="0"/>
          <w:marBottom w:val="0"/>
          <w:divBdr>
            <w:top w:val="none" w:sz="0" w:space="0" w:color="auto"/>
            <w:left w:val="none" w:sz="0" w:space="0" w:color="auto"/>
            <w:bottom w:val="none" w:sz="0" w:space="0" w:color="auto"/>
            <w:right w:val="none" w:sz="0" w:space="0" w:color="auto"/>
          </w:divBdr>
          <w:divsChild>
            <w:div w:id="1505827281">
              <w:marLeft w:val="0"/>
              <w:marRight w:val="0"/>
              <w:marTop w:val="0"/>
              <w:marBottom w:val="0"/>
              <w:divBdr>
                <w:top w:val="none" w:sz="0" w:space="0" w:color="auto"/>
                <w:left w:val="none" w:sz="0" w:space="0" w:color="auto"/>
                <w:bottom w:val="none" w:sz="0" w:space="0" w:color="auto"/>
                <w:right w:val="none" w:sz="0" w:space="0" w:color="auto"/>
              </w:divBdr>
            </w:div>
          </w:divsChild>
        </w:div>
        <w:div w:id="1595242441">
          <w:marLeft w:val="0"/>
          <w:marRight w:val="0"/>
          <w:marTop w:val="0"/>
          <w:marBottom w:val="0"/>
          <w:divBdr>
            <w:top w:val="none" w:sz="0" w:space="0" w:color="auto"/>
            <w:left w:val="none" w:sz="0" w:space="0" w:color="auto"/>
            <w:bottom w:val="none" w:sz="0" w:space="0" w:color="auto"/>
            <w:right w:val="none" w:sz="0" w:space="0" w:color="auto"/>
          </w:divBdr>
        </w:div>
        <w:div w:id="993263695">
          <w:marLeft w:val="0"/>
          <w:marRight w:val="0"/>
          <w:marTop w:val="0"/>
          <w:marBottom w:val="0"/>
          <w:divBdr>
            <w:top w:val="none" w:sz="0" w:space="0" w:color="auto"/>
            <w:left w:val="none" w:sz="0" w:space="0" w:color="auto"/>
            <w:bottom w:val="none" w:sz="0" w:space="0" w:color="auto"/>
            <w:right w:val="none" w:sz="0" w:space="0" w:color="auto"/>
          </w:divBdr>
          <w:divsChild>
            <w:div w:id="2084909665">
              <w:marLeft w:val="0"/>
              <w:marRight w:val="0"/>
              <w:marTop w:val="0"/>
              <w:marBottom w:val="0"/>
              <w:divBdr>
                <w:top w:val="none" w:sz="0" w:space="0" w:color="auto"/>
                <w:left w:val="none" w:sz="0" w:space="0" w:color="auto"/>
                <w:bottom w:val="none" w:sz="0" w:space="0" w:color="auto"/>
                <w:right w:val="none" w:sz="0" w:space="0" w:color="auto"/>
              </w:divBdr>
            </w:div>
          </w:divsChild>
        </w:div>
        <w:div w:id="1345205773">
          <w:marLeft w:val="0"/>
          <w:marRight w:val="0"/>
          <w:marTop w:val="0"/>
          <w:marBottom w:val="0"/>
          <w:divBdr>
            <w:top w:val="none" w:sz="0" w:space="0" w:color="auto"/>
            <w:left w:val="none" w:sz="0" w:space="0" w:color="auto"/>
            <w:bottom w:val="none" w:sz="0" w:space="0" w:color="auto"/>
            <w:right w:val="none" w:sz="0" w:space="0" w:color="auto"/>
          </w:divBdr>
        </w:div>
        <w:div w:id="794834033">
          <w:marLeft w:val="0"/>
          <w:marRight w:val="0"/>
          <w:marTop w:val="0"/>
          <w:marBottom w:val="0"/>
          <w:divBdr>
            <w:top w:val="none" w:sz="0" w:space="0" w:color="auto"/>
            <w:left w:val="none" w:sz="0" w:space="0" w:color="auto"/>
            <w:bottom w:val="none" w:sz="0" w:space="0" w:color="auto"/>
            <w:right w:val="none" w:sz="0" w:space="0" w:color="auto"/>
          </w:divBdr>
        </w:div>
        <w:div w:id="2102797021">
          <w:marLeft w:val="0"/>
          <w:marRight w:val="0"/>
          <w:marTop w:val="0"/>
          <w:marBottom w:val="0"/>
          <w:divBdr>
            <w:top w:val="none" w:sz="0" w:space="0" w:color="auto"/>
            <w:left w:val="none" w:sz="0" w:space="0" w:color="auto"/>
            <w:bottom w:val="none" w:sz="0" w:space="0" w:color="auto"/>
            <w:right w:val="none" w:sz="0" w:space="0" w:color="auto"/>
          </w:divBdr>
        </w:div>
        <w:div w:id="357237199">
          <w:marLeft w:val="0"/>
          <w:marRight w:val="0"/>
          <w:marTop w:val="0"/>
          <w:marBottom w:val="0"/>
          <w:divBdr>
            <w:top w:val="none" w:sz="0" w:space="0" w:color="auto"/>
            <w:left w:val="none" w:sz="0" w:space="0" w:color="auto"/>
            <w:bottom w:val="none" w:sz="0" w:space="0" w:color="auto"/>
            <w:right w:val="none" w:sz="0" w:space="0" w:color="auto"/>
          </w:divBdr>
        </w:div>
        <w:div w:id="1724064835">
          <w:marLeft w:val="0"/>
          <w:marRight w:val="0"/>
          <w:marTop w:val="0"/>
          <w:marBottom w:val="0"/>
          <w:divBdr>
            <w:top w:val="none" w:sz="0" w:space="0" w:color="auto"/>
            <w:left w:val="none" w:sz="0" w:space="0" w:color="auto"/>
            <w:bottom w:val="none" w:sz="0" w:space="0" w:color="auto"/>
            <w:right w:val="none" w:sz="0" w:space="0" w:color="auto"/>
          </w:divBdr>
          <w:divsChild>
            <w:div w:id="1783570360">
              <w:marLeft w:val="0"/>
              <w:marRight w:val="0"/>
              <w:marTop w:val="0"/>
              <w:marBottom w:val="0"/>
              <w:divBdr>
                <w:top w:val="none" w:sz="0" w:space="0" w:color="auto"/>
                <w:left w:val="none" w:sz="0" w:space="0" w:color="auto"/>
                <w:bottom w:val="none" w:sz="0" w:space="0" w:color="auto"/>
                <w:right w:val="none" w:sz="0" w:space="0" w:color="auto"/>
              </w:divBdr>
            </w:div>
          </w:divsChild>
        </w:div>
        <w:div w:id="680471648">
          <w:marLeft w:val="0"/>
          <w:marRight w:val="0"/>
          <w:marTop w:val="0"/>
          <w:marBottom w:val="0"/>
          <w:divBdr>
            <w:top w:val="none" w:sz="0" w:space="0" w:color="auto"/>
            <w:left w:val="none" w:sz="0" w:space="0" w:color="auto"/>
            <w:bottom w:val="none" w:sz="0" w:space="0" w:color="auto"/>
            <w:right w:val="none" w:sz="0" w:space="0" w:color="auto"/>
          </w:divBdr>
          <w:divsChild>
            <w:div w:id="9523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7670">
      <w:bodyDiv w:val="1"/>
      <w:marLeft w:val="0"/>
      <w:marRight w:val="0"/>
      <w:marTop w:val="0"/>
      <w:marBottom w:val="0"/>
      <w:divBdr>
        <w:top w:val="none" w:sz="0" w:space="0" w:color="auto"/>
        <w:left w:val="none" w:sz="0" w:space="0" w:color="auto"/>
        <w:bottom w:val="none" w:sz="0" w:space="0" w:color="auto"/>
        <w:right w:val="none" w:sz="0" w:space="0" w:color="auto"/>
      </w:divBdr>
    </w:div>
    <w:div w:id="1330517633">
      <w:bodyDiv w:val="1"/>
      <w:marLeft w:val="0"/>
      <w:marRight w:val="0"/>
      <w:marTop w:val="0"/>
      <w:marBottom w:val="0"/>
      <w:divBdr>
        <w:top w:val="none" w:sz="0" w:space="0" w:color="auto"/>
        <w:left w:val="none" w:sz="0" w:space="0" w:color="auto"/>
        <w:bottom w:val="none" w:sz="0" w:space="0" w:color="auto"/>
        <w:right w:val="none" w:sz="0" w:space="0" w:color="auto"/>
      </w:divBdr>
    </w:div>
    <w:div w:id="1349522294">
      <w:bodyDiv w:val="1"/>
      <w:marLeft w:val="0"/>
      <w:marRight w:val="0"/>
      <w:marTop w:val="0"/>
      <w:marBottom w:val="0"/>
      <w:divBdr>
        <w:top w:val="none" w:sz="0" w:space="0" w:color="auto"/>
        <w:left w:val="none" w:sz="0" w:space="0" w:color="auto"/>
        <w:bottom w:val="none" w:sz="0" w:space="0" w:color="auto"/>
        <w:right w:val="none" w:sz="0" w:space="0" w:color="auto"/>
      </w:divBdr>
    </w:div>
    <w:div w:id="1355379156">
      <w:bodyDiv w:val="1"/>
      <w:marLeft w:val="0"/>
      <w:marRight w:val="0"/>
      <w:marTop w:val="0"/>
      <w:marBottom w:val="0"/>
      <w:divBdr>
        <w:top w:val="none" w:sz="0" w:space="0" w:color="auto"/>
        <w:left w:val="none" w:sz="0" w:space="0" w:color="auto"/>
        <w:bottom w:val="none" w:sz="0" w:space="0" w:color="auto"/>
        <w:right w:val="none" w:sz="0" w:space="0" w:color="auto"/>
      </w:divBdr>
    </w:div>
    <w:div w:id="1367173396">
      <w:bodyDiv w:val="1"/>
      <w:marLeft w:val="0"/>
      <w:marRight w:val="0"/>
      <w:marTop w:val="0"/>
      <w:marBottom w:val="0"/>
      <w:divBdr>
        <w:top w:val="none" w:sz="0" w:space="0" w:color="auto"/>
        <w:left w:val="none" w:sz="0" w:space="0" w:color="auto"/>
        <w:bottom w:val="none" w:sz="0" w:space="0" w:color="auto"/>
        <w:right w:val="none" w:sz="0" w:space="0" w:color="auto"/>
      </w:divBdr>
    </w:div>
    <w:div w:id="1373963484">
      <w:bodyDiv w:val="1"/>
      <w:marLeft w:val="0"/>
      <w:marRight w:val="0"/>
      <w:marTop w:val="0"/>
      <w:marBottom w:val="0"/>
      <w:divBdr>
        <w:top w:val="none" w:sz="0" w:space="0" w:color="auto"/>
        <w:left w:val="none" w:sz="0" w:space="0" w:color="auto"/>
        <w:bottom w:val="none" w:sz="0" w:space="0" w:color="auto"/>
        <w:right w:val="none" w:sz="0" w:space="0" w:color="auto"/>
      </w:divBdr>
    </w:div>
    <w:div w:id="1376347729">
      <w:bodyDiv w:val="1"/>
      <w:marLeft w:val="0"/>
      <w:marRight w:val="0"/>
      <w:marTop w:val="0"/>
      <w:marBottom w:val="0"/>
      <w:divBdr>
        <w:top w:val="none" w:sz="0" w:space="0" w:color="auto"/>
        <w:left w:val="none" w:sz="0" w:space="0" w:color="auto"/>
        <w:bottom w:val="none" w:sz="0" w:space="0" w:color="auto"/>
        <w:right w:val="none" w:sz="0" w:space="0" w:color="auto"/>
      </w:divBdr>
    </w:div>
    <w:div w:id="1386567466">
      <w:bodyDiv w:val="1"/>
      <w:marLeft w:val="0"/>
      <w:marRight w:val="0"/>
      <w:marTop w:val="0"/>
      <w:marBottom w:val="0"/>
      <w:divBdr>
        <w:top w:val="none" w:sz="0" w:space="0" w:color="auto"/>
        <w:left w:val="none" w:sz="0" w:space="0" w:color="auto"/>
        <w:bottom w:val="none" w:sz="0" w:space="0" w:color="auto"/>
        <w:right w:val="none" w:sz="0" w:space="0" w:color="auto"/>
      </w:divBdr>
    </w:div>
    <w:div w:id="1390032279">
      <w:bodyDiv w:val="1"/>
      <w:marLeft w:val="0"/>
      <w:marRight w:val="0"/>
      <w:marTop w:val="0"/>
      <w:marBottom w:val="0"/>
      <w:divBdr>
        <w:top w:val="none" w:sz="0" w:space="0" w:color="auto"/>
        <w:left w:val="none" w:sz="0" w:space="0" w:color="auto"/>
        <w:bottom w:val="none" w:sz="0" w:space="0" w:color="auto"/>
        <w:right w:val="none" w:sz="0" w:space="0" w:color="auto"/>
      </w:divBdr>
    </w:div>
    <w:div w:id="1409035592">
      <w:bodyDiv w:val="1"/>
      <w:marLeft w:val="0"/>
      <w:marRight w:val="0"/>
      <w:marTop w:val="0"/>
      <w:marBottom w:val="0"/>
      <w:divBdr>
        <w:top w:val="none" w:sz="0" w:space="0" w:color="auto"/>
        <w:left w:val="none" w:sz="0" w:space="0" w:color="auto"/>
        <w:bottom w:val="none" w:sz="0" w:space="0" w:color="auto"/>
        <w:right w:val="none" w:sz="0" w:space="0" w:color="auto"/>
      </w:divBdr>
    </w:div>
    <w:div w:id="1416440515">
      <w:bodyDiv w:val="1"/>
      <w:marLeft w:val="0"/>
      <w:marRight w:val="0"/>
      <w:marTop w:val="0"/>
      <w:marBottom w:val="0"/>
      <w:divBdr>
        <w:top w:val="none" w:sz="0" w:space="0" w:color="auto"/>
        <w:left w:val="none" w:sz="0" w:space="0" w:color="auto"/>
        <w:bottom w:val="none" w:sz="0" w:space="0" w:color="auto"/>
        <w:right w:val="none" w:sz="0" w:space="0" w:color="auto"/>
      </w:divBdr>
    </w:div>
    <w:div w:id="1438060166">
      <w:bodyDiv w:val="1"/>
      <w:marLeft w:val="0"/>
      <w:marRight w:val="0"/>
      <w:marTop w:val="0"/>
      <w:marBottom w:val="0"/>
      <w:divBdr>
        <w:top w:val="none" w:sz="0" w:space="0" w:color="auto"/>
        <w:left w:val="none" w:sz="0" w:space="0" w:color="auto"/>
        <w:bottom w:val="none" w:sz="0" w:space="0" w:color="auto"/>
        <w:right w:val="none" w:sz="0" w:space="0" w:color="auto"/>
      </w:divBdr>
    </w:div>
    <w:div w:id="1439788286">
      <w:bodyDiv w:val="1"/>
      <w:marLeft w:val="0"/>
      <w:marRight w:val="0"/>
      <w:marTop w:val="0"/>
      <w:marBottom w:val="0"/>
      <w:divBdr>
        <w:top w:val="none" w:sz="0" w:space="0" w:color="auto"/>
        <w:left w:val="none" w:sz="0" w:space="0" w:color="auto"/>
        <w:bottom w:val="none" w:sz="0" w:space="0" w:color="auto"/>
        <w:right w:val="none" w:sz="0" w:space="0" w:color="auto"/>
      </w:divBdr>
    </w:div>
    <w:div w:id="1439908296">
      <w:bodyDiv w:val="1"/>
      <w:marLeft w:val="0"/>
      <w:marRight w:val="0"/>
      <w:marTop w:val="0"/>
      <w:marBottom w:val="0"/>
      <w:divBdr>
        <w:top w:val="none" w:sz="0" w:space="0" w:color="auto"/>
        <w:left w:val="none" w:sz="0" w:space="0" w:color="auto"/>
        <w:bottom w:val="none" w:sz="0" w:space="0" w:color="auto"/>
        <w:right w:val="none" w:sz="0" w:space="0" w:color="auto"/>
      </w:divBdr>
    </w:div>
    <w:div w:id="1460415753">
      <w:bodyDiv w:val="1"/>
      <w:marLeft w:val="0"/>
      <w:marRight w:val="0"/>
      <w:marTop w:val="0"/>
      <w:marBottom w:val="0"/>
      <w:divBdr>
        <w:top w:val="none" w:sz="0" w:space="0" w:color="auto"/>
        <w:left w:val="none" w:sz="0" w:space="0" w:color="auto"/>
        <w:bottom w:val="none" w:sz="0" w:space="0" w:color="auto"/>
        <w:right w:val="none" w:sz="0" w:space="0" w:color="auto"/>
      </w:divBdr>
    </w:div>
    <w:div w:id="1461875472">
      <w:bodyDiv w:val="1"/>
      <w:marLeft w:val="0"/>
      <w:marRight w:val="0"/>
      <w:marTop w:val="0"/>
      <w:marBottom w:val="0"/>
      <w:divBdr>
        <w:top w:val="none" w:sz="0" w:space="0" w:color="auto"/>
        <w:left w:val="none" w:sz="0" w:space="0" w:color="auto"/>
        <w:bottom w:val="none" w:sz="0" w:space="0" w:color="auto"/>
        <w:right w:val="none" w:sz="0" w:space="0" w:color="auto"/>
      </w:divBdr>
    </w:div>
    <w:div w:id="1464884091">
      <w:bodyDiv w:val="1"/>
      <w:marLeft w:val="0"/>
      <w:marRight w:val="0"/>
      <w:marTop w:val="0"/>
      <w:marBottom w:val="0"/>
      <w:divBdr>
        <w:top w:val="none" w:sz="0" w:space="0" w:color="auto"/>
        <w:left w:val="none" w:sz="0" w:space="0" w:color="auto"/>
        <w:bottom w:val="none" w:sz="0" w:space="0" w:color="auto"/>
        <w:right w:val="none" w:sz="0" w:space="0" w:color="auto"/>
      </w:divBdr>
    </w:div>
    <w:div w:id="1468472698">
      <w:bodyDiv w:val="1"/>
      <w:marLeft w:val="0"/>
      <w:marRight w:val="0"/>
      <w:marTop w:val="0"/>
      <w:marBottom w:val="0"/>
      <w:divBdr>
        <w:top w:val="none" w:sz="0" w:space="0" w:color="auto"/>
        <w:left w:val="none" w:sz="0" w:space="0" w:color="auto"/>
        <w:bottom w:val="none" w:sz="0" w:space="0" w:color="auto"/>
        <w:right w:val="none" w:sz="0" w:space="0" w:color="auto"/>
      </w:divBdr>
    </w:div>
    <w:div w:id="1471632497">
      <w:bodyDiv w:val="1"/>
      <w:marLeft w:val="0"/>
      <w:marRight w:val="0"/>
      <w:marTop w:val="0"/>
      <w:marBottom w:val="0"/>
      <w:divBdr>
        <w:top w:val="none" w:sz="0" w:space="0" w:color="auto"/>
        <w:left w:val="none" w:sz="0" w:space="0" w:color="auto"/>
        <w:bottom w:val="none" w:sz="0" w:space="0" w:color="auto"/>
        <w:right w:val="none" w:sz="0" w:space="0" w:color="auto"/>
      </w:divBdr>
    </w:div>
    <w:div w:id="1486900106">
      <w:bodyDiv w:val="1"/>
      <w:marLeft w:val="0"/>
      <w:marRight w:val="0"/>
      <w:marTop w:val="0"/>
      <w:marBottom w:val="0"/>
      <w:divBdr>
        <w:top w:val="none" w:sz="0" w:space="0" w:color="auto"/>
        <w:left w:val="none" w:sz="0" w:space="0" w:color="auto"/>
        <w:bottom w:val="none" w:sz="0" w:space="0" w:color="auto"/>
        <w:right w:val="none" w:sz="0" w:space="0" w:color="auto"/>
      </w:divBdr>
    </w:div>
    <w:div w:id="1491555317">
      <w:bodyDiv w:val="1"/>
      <w:marLeft w:val="0"/>
      <w:marRight w:val="0"/>
      <w:marTop w:val="0"/>
      <w:marBottom w:val="0"/>
      <w:divBdr>
        <w:top w:val="none" w:sz="0" w:space="0" w:color="auto"/>
        <w:left w:val="none" w:sz="0" w:space="0" w:color="auto"/>
        <w:bottom w:val="none" w:sz="0" w:space="0" w:color="auto"/>
        <w:right w:val="none" w:sz="0" w:space="0" w:color="auto"/>
      </w:divBdr>
    </w:div>
    <w:div w:id="1515220802">
      <w:bodyDiv w:val="1"/>
      <w:marLeft w:val="0"/>
      <w:marRight w:val="0"/>
      <w:marTop w:val="0"/>
      <w:marBottom w:val="0"/>
      <w:divBdr>
        <w:top w:val="none" w:sz="0" w:space="0" w:color="auto"/>
        <w:left w:val="none" w:sz="0" w:space="0" w:color="auto"/>
        <w:bottom w:val="none" w:sz="0" w:space="0" w:color="auto"/>
        <w:right w:val="none" w:sz="0" w:space="0" w:color="auto"/>
      </w:divBdr>
    </w:div>
    <w:div w:id="1521164876">
      <w:bodyDiv w:val="1"/>
      <w:marLeft w:val="0"/>
      <w:marRight w:val="0"/>
      <w:marTop w:val="0"/>
      <w:marBottom w:val="0"/>
      <w:divBdr>
        <w:top w:val="none" w:sz="0" w:space="0" w:color="auto"/>
        <w:left w:val="none" w:sz="0" w:space="0" w:color="auto"/>
        <w:bottom w:val="none" w:sz="0" w:space="0" w:color="auto"/>
        <w:right w:val="none" w:sz="0" w:space="0" w:color="auto"/>
      </w:divBdr>
    </w:div>
    <w:div w:id="1522668610">
      <w:bodyDiv w:val="1"/>
      <w:marLeft w:val="0"/>
      <w:marRight w:val="0"/>
      <w:marTop w:val="0"/>
      <w:marBottom w:val="0"/>
      <w:divBdr>
        <w:top w:val="none" w:sz="0" w:space="0" w:color="auto"/>
        <w:left w:val="none" w:sz="0" w:space="0" w:color="auto"/>
        <w:bottom w:val="none" w:sz="0" w:space="0" w:color="auto"/>
        <w:right w:val="none" w:sz="0" w:space="0" w:color="auto"/>
      </w:divBdr>
    </w:div>
    <w:div w:id="1588811124">
      <w:bodyDiv w:val="1"/>
      <w:marLeft w:val="0"/>
      <w:marRight w:val="0"/>
      <w:marTop w:val="0"/>
      <w:marBottom w:val="0"/>
      <w:divBdr>
        <w:top w:val="none" w:sz="0" w:space="0" w:color="auto"/>
        <w:left w:val="none" w:sz="0" w:space="0" w:color="auto"/>
        <w:bottom w:val="none" w:sz="0" w:space="0" w:color="auto"/>
        <w:right w:val="none" w:sz="0" w:space="0" w:color="auto"/>
      </w:divBdr>
    </w:div>
    <w:div w:id="1595552781">
      <w:bodyDiv w:val="1"/>
      <w:marLeft w:val="0"/>
      <w:marRight w:val="0"/>
      <w:marTop w:val="0"/>
      <w:marBottom w:val="0"/>
      <w:divBdr>
        <w:top w:val="none" w:sz="0" w:space="0" w:color="auto"/>
        <w:left w:val="none" w:sz="0" w:space="0" w:color="auto"/>
        <w:bottom w:val="none" w:sz="0" w:space="0" w:color="auto"/>
        <w:right w:val="none" w:sz="0" w:space="0" w:color="auto"/>
      </w:divBdr>
    </w:div>
    <w:div w:id="1597251800">
      <w:bodyDiv w:val="1"/>
      <w:marLeft w:val="0"/>
      <w:marRight w:val="0"/>
      <w:marTop w:val="0"/>
      <w:marBottom w:val="0"/>
      <w:divBdr>
        <w:top w:val="none" w:sz="0" w:space="0" w:color="auto"/>
        <w:left w:val="none" w:sz="0" w:space="0" w:color="auto"/>
        <w:bottom w:val="none" w:sz="0" w:space="0" w:color="auto"/>
        <w:right w:val="none" w:sz="0" w:space="0" w:color="auto"/>
      </w:divBdr>
    </w:div>
    <w:div w:id="1616062084">
      <w:bodyDiv w:val="1"/>
      <w:marLeft w:val="0"/>
      <w:marRight w:val="0"/>
      <w:marTop w:val="0"/>
      <w:marBottom w:val="0"/>
      <w:divBdr>
        <w:top w:val="none" w:sz="0" w:space="0" w:color="auto"/>
        <w:left w:val="none" w:sz="0" w:space="0" w:color="auto"/>
        <w:bottom w:val="none" w:sz="0" w:space="0" w:color="auto"/>
        <w:right w:val="none" w:sz="0" w:space="0" w:color="auto"/>
      </w:divBdr>
    </w:div>
    <w:div w:id="1629119182">
      <w:bodyDiv w:val="1"/>
      <w:marLeft w:val="0"/>
      <w:marRight w:val="0"/>
      <w:marTop w:val="0"/>
      <w:marBottom w:val="0"/>
      <w:divBdr>
        <w:top w:val="none" w:sz="0" w:space="0" w:color="auto"/>
        <w:left w:val="none" w:sz="0" w:space="0" w:color="auto"/>
        <w:bottom w:val="none" w:sz="0" w:space="0" w:color="auto"/>
        <w:right w:val="none" w:sz="0" w:space="0" w:color="auto"/>
      </w:divBdr>
    </w:div>
    <w:div w:id="1647472895">
      <w:bodyDiv w:val="1"/>
      <w:marLeft w:val="0"/>
      <w:marRight w:val="0"/>
      <w:marTop w:val="0"/>
      <w:marBottom w:val="0"/>
      <w:divBdr>
        <w:top w:val="none" w:sz="0" w:space="0" w:color="auto"/>
        <w:left w:val="none" w:sz="0" w:space="0" w:color="auto"/>
        <w:bottom w:val="none" w:sz="0" w:space="0" w:color="auto"/>
        <w:right w:val="none" w:sz="0" w:space="0" w:color="auto"/>
      </w:divBdr>
    </w:div>
    <w:div w:id="1647782744">
      <w:bodyDiv w:val="1"/>
      <w:marLeft w:val="0"/>
      <w:marRight w:val="0"/>
      <w:marTop w:val="0"/>
      <w:marBottom w:val="0"/>
      <w:divBdr>
        <w:top w:val="none" w:sz="0" w:space="0" w:color="auto"/>
        <w:left w:val="none" w:sz="0" w:space="0" w:color="auto"/>
        <w:bottom w:val="none" w:sz="0" w:space="0" w:color="auto"/>
        <w:right w:val="none" w:sz="0" w:space="0" w:color="auto"/>
      </w:divBdr>
    </w:div>
    <w:div w:id="1660957548">
      <w:bodyDiv w:val="1"/>
      <w:marLeft w:val="0"/>
      <w:marRight w:val="0"/>
      <w:marTop w:val="0"/>
      <w:marBottom w:val="0"/>
      <w:divBdr>
        <w:top w:val="none" w:sz="0" w:space="0" w:color="auto"/>
        <w:left w:val="none" w:sz="0" w:space="0" w:color="auto"/>
        <w:bottom w:val="none" w:sz="0" w:space="0" w:color="auto"/>
        <w:right w:val="none" w:sz="0" w:space="0" w:color="auto"/>
      </w:divBdr>
    </w:div>
    <w:div w:id="1661999412">
      <w:bodyDiv w:val="1"/>
      <w:marLeft w:val="0"/>
      <w:marRight w:val="0"/>
      <w:marTop w:val="0"/>
      <w:marBottom w:val="0"/>
      <w:divBdr>
        <w:top w:val="none" w:sz="0" w:space="0" w:color="auto"/>
        <w:left w:val="none" w:sz="0" w:space="0" w:color="auto"/>
        <w:bottom w:val="none" w:sz="0" w:space="0" w:color="auto"/>
        <w:right w:val="none" w:sz="0" w:space="0" w:color="auto"/>
      </w:divBdr>
    </w:div>
    <w:div w:id="1669164013">
      <w:bodyDiv w:val="1"/>
      <w:marLeft w:val="0"/>
      <w:marRight w:val="0"/>
      <w:marTop w:val="0"/>
      <w:marBottom w:val="0"/>
      <w:divBdr>
        <w:top w:val="none" w:sz="0" w:space="0" w:color="auto"/>
        <w:left w:val="none" w:sz="0" w:space="0" w:color="auto"/>
        <w:bottom w:val="none" w:sz="0" w:space="0" w:color="auto"/>
        <w:right w:val="none" w:sz="0" w:space="0" w:color="auto"/>
      </w:divBdr>
    </w:div>
    <w:div w:id="1699549779">
      <w:bodyDiv w:val="1"/>
      <w:marLeft w:val="0"/>
      <w:marRight w:val="0"/>
      <w:marTop w:val="0"/>
      <w:marBottom w:val="0"/>
      <w:divBdr>
        <w:top w:val="none" w:sz="0" w:space="0" w:color="auto"/>
        <w:left w:val="none" w:sz="0" w:space="0" w:color="auto"/>
        <w:bottom w:val="none" w:sz="0" w:space="0" w:color="auto"/>
        <w:right w:val="none" w:sz="0" w:space="0" w:color="auto"/>
      </w:divBdr>
    </w:div>
    <w:div w:id="1712922182">
      <w:bodyDiv w:val="1"/>
      <w:marLeft w:val="0"/>
      <w:marRight w:val="0"/>
      <w:marTop w:val="0"/>
      <w:marBottom w:val="0"/>
      <w:divBdr>
        <w:top w:val="none" w:sz="0" w:space="0" w:color="auto"/>
        <w:left w:val="none" w:sz="0" w:space="0" w:color="auto"/>
        <w:bottom w:val="none" w:sz="0" w:space="0" w:color="auto"/>
        <w:right w:val="none" w:sz="0" w:space="0" w:color="auto"/>
      </w:divBdr>
    </w:div>
    <w:div w:id="1719818240">
      <w:bodyDiv w:val="1"/>
      <w:marLeft w:val="0"/>
      <w:marRight w:val="0"/>
      <w:marTop w:val="0"/>
      <w:marBottom w:val="0"/>
      <w:divBdr>
        <w:top w:val="none" w:sz="0" w:space="0" w:color="auto"/>
        <w:left w:val="none" w:sz="0" w:space="0" w:color="auto"/>
        <w:bottom w:val="none" w:sz="0" w:space="0" w:color="auto"/>
        <w:right w:val="none" w:sz="0" w:space="0" w:color="auto"/>
      </w:divBdr>
    </w:div>
    <w:div w:id="1722560989">
      <w:bodyDiv w:val="1"/>
      <w:marLeft w:val="0"/>
      <w:marRight w:val="0"/>
      <w:marTop w:val="0"/>
      <w:marBottom w:val="0"/>
      <w:divBdr>
        <w:top w:val="none" w:sz="0" w:space="0" w:color="auto"/>
        <w:left w:val="none" w:sz="0" w:space="0" w:color="auto"/>
        <w:bottom w:val="none" w:sz="0" w:space="0" w:color="auto"/>
        <w:right w:val="none" w:sz="0" w:space="0" w:color="auto"/>
      </w:divBdr>
    </w:div>
    <w:div w:id="1732073818">
      <w:bodyDiv w:val="1"/>
      <w:marLeft w:val="0"/>
      <w:marRight w:val="0"/>
      <w:marTop w:val="0"/>
      <w:marBottom w:val="0"/>
      <w:divBdr>
        <w:top w:val="none" w:sz="0" w:space="0" w:color="auto"/>
        <w:left w:val="none" w:sz="0" w:space="0" w:color="auto"/>
        <w:bottom w:val="none" w:sz="0" w:space="0" w:color="auto"/>
        <w:right w:val="none" w:sz="0" w:space="0" w:color="auto"/>
      </w:divBdr>
    </w:div>
    <w:div w:id="1732075443">
      <w:bodyDiv w:val="1"/>
      <w:marLeft w:val="0"/>
      <w:marRight w:val="0"/>
      <w:marTop w:val="0"/>
      <w:marBottom w:val="0"/>
      <w:divBdr>
        <w:top w:val="none" w:sz="0" w:space="0" w:color="auto"/>
        <w:left w:val="none" w:sz="0" w:space="0" w:color="auto"/>
        <w:bottom w:val="none" w:sz="0" w:space="0" w:color="auto"/>
        <w:right w:val="none" w:sz="0" w:space="0" w:color="auto"/>
      </w:divBdr>
    </w:div>
    <w:div w:id="1732993897">
      <w:bodyDiv w:val="1"/>
      <w:marLeft w:val="0"/>
      <w:marRight w:val="0"/>
      <w:marTop w:val="0"/>
      <w:marBottom w:val="0"/>
      <w:divBdr>
        <w:top w:val="none" w:sz="0" w:space="0" w:color="auto"/>
        <w:left w:val="none" w:sz="0" w:space="0" w:color="auto"/>
        <w:bottom w:val="none" w:sz="0" w:space="0" w:color="auto"/>
        <w:right w:val="none" w:sz="0" w:space="0" w:color="auto"/>
      </w:divBdr>
    </w:div>
    <w:div w:id="1745101466">
      <w:bodyDiv w:val="1"/>
      <w:marLeft w:val="0"/>
      <w:marRight w:val="0"/>
      <w:marTop w:val="0"/>
      <w:marBottom w:val="0"/>
      <w:divBdr>
        <w:top w:val="none" w:sz="0" w:space="0" w:color="auto"/>
        <w:left w:val="none" w:sz="0" w:space="0" w:color="auto"/>
        <w:bottom w:val="none" w:sz="0" w:space="0" w:color="auto"/>
        <w:right w:val="none" w:sz="0" w:space="0" w:color="auto"/>
      </w:divBdr>
    </w:div>
    <w:div w:id="1747726353">
      <w:bodyDiv w:val="1"/>
      <w:marLeft w:val="0"/>
      <w:marRight w:val="0"/>
      <w:marTop w:val="0"/>
      <w:marBottom w:val="0"/>
      <w:divBdr>
        <w:top w:val="none" w:sz="0" w:space="0" w:color="auto"/>
        <w:left w:val="none" w:sz="0" w:space="0" w:color="auto"/>
        <w:bottom w:val="none" w:sz="0" w:space="0" w:color="auto"/>
        <w:right w:val="none" w:sz="0" w:space="0" w:color="auto"/>
      </w:divBdr>
    </w:div>
    <w:div w:id="1750031756">
      <w:bodyDiv w:val="1"/>
      <w:marLeft w:val="0"/>
      <w:marRight w:val="0"/>
      <w:marTop w:val="0"/>
      <w:marBottom w:val="0"/>
      <w:divBdr>
        <w:top w:val="none" w:sz="0" w:space="0" w:color="auto"/>
        <w:left w:val="none" w:sz="0" w:space="0" w:color="auto"/>
        <w:bottom w:val="none" w:sz="0" w:space="0" w:color="auto"/>
        <w:right w:val="none" w:sz="0" w:space="0" w:color="auto"/>
      </w:divBdr>
    </w:div>
    <w:div w:id="1751735894">
      <w:bodyDiv w:val="1"/>
      <w:marLeft w:val="0"/>
      <w:marRight w:val="0"/>
      <w:marTop w:val="0"/>
      <w:marBottom w:val="0"/>
      <w:divBdr>
        <w:top w:val="none" w:sz="0" w:space="0" w:color="auto"/>
        <w:left w:val="none" w:sz="0" w:space="0" w:color="auto"/>
        <w:bottom w:val="none" w:sz="0" w:space="0" w:color="auto"/>
        <w:right w:val="none" w:sz="0" w:space="0" w:color="auto"/>
      </w:divBdr>
    </w:div>
    <w:div w:id="1764645910">
      <w:bodyDiv w:val="1"/>
      <w:marLeft w:val="0"/>
      <w:marRight w:val="0"/>
      <w:marTop w:val="0"/>
      <w:marBottom w:val="0"/>
      <w:divBdr>
        <w:top w:val="none" w:sz="0" w:space="0" w:color="auto"/>
        <w:left w:val="none" w:sz="0" w:space="0" w:color="auto"/>
        <w:bottom w:val="none" w:sz="0" w:space="0" w:color="auto"/>
        <w:right w:val="none" w:sz="0" w:space="0" w:color="auto"/>
      </w:divBdr>
    </w:div>
    <w:div w:id="1782411901">
      <w:bodyDiv w:val="1"/>
      <w:marLeft w:val="0"/>
      <w:marRight w:val="0"/>
      <w:marTop w:val="0"/>
      <w:marBottom w:val="0"/>
      <w:divBdr>
        <w:top w:val="none" w:sz="0" w:space="0" w:color="auto"/>
        <w:left w:val="none" w:sz="0" w:space="0" w:color="auto"/>
        <w:bottom w:val="none" w:sz="0" w:space="0" w:color="auto"/>
        <w:right w:val="none" w:sz="0" w:space="0" w:color="auto"/>
      </w:divBdr>
    </w:div>
    <w:div w:id="1786539989">
      <w:bodyDiv w:val="1"/>
      <w:marLeft w:val="0"/>
      <w:marRight w:val="0"/>
      <w:marTop w:val="0"/>
      <w:marBottom w:val="0"/>
      <w:divBdr>
        <w:top w:val="none" w:sz="0" w:space="0" w:color="auto"/>
        <w:left w:val="none" w:sz="0" w:space="0" w:color="auto"/>
        <w:bottom w:val="none" w:sz="0" w:space="0" w:color="auto"/>
        <w:right w:val="none" w:sz="0" w:space="0" w:color="auto"/>
      </w:divBdr>
    </w:div>
    <w:div w:id="1795294327">
      <w:bodyDiv w:val="1"/>
      <w:marLeft w:val="0"/>
      <w:marRight w:val="0"/>
      <w:marTop w:val="0"/>
      <w:marBottom w:val="0"/>
      <w:divBdr>
        <w:top w:val="none" w:sz="0" w:space="0" w:color="auto"/>
        <w:left w:val="none" w:sz="0" w:space="0" w:color="auto"/>
        <w:bottom w:val="none" w:sz="0" w:space="0" w:color="auto"/>
        <w:right w:val="none" w:sz="0" w:space="0" w:color="auto"/>
      </w:divBdr>
    </w:div>
    <w:div w:id="1796676277">
      <w:bodyDiv w:val="1"/>
      <w:marLeft w:val="0"/>
      <w:marRight w:val="0"/>
      <w:marTop w:val="0"/>
      <w:marBottom w:val="0"/>
      <w:divBdr>
        <w:top w:val="none" w:sz="0" w:space="0" w:color="auto"/>
        <w:left w:val="none" w:sz="0" w:space="0" w:color="auto"/>
        <w:bottom w:val="none" w:sz="0" w:space="0" w:color="auto"/>
        <w:right w:val="none" w:sz="0" w:space="0" w:color="auto"/>
      </w:divBdr>
    </w:div>
    <w:div w:id="1818648999">
      <w:bodyDiv w:val="1"/>
      <w:marLeft w:val="0"/>
      <w:marRight w:val="0"/>
      <w:marTop w:val="0"/>
      <w:marBottom w:val="0"/>
      <w:divBdr>
        <w:top w:val="none" w:sz="0" w:space="0" w:color="auto"/>
        <w:left w:val="none" w:sz="0" w:space="0" w:color="auto"/>
        <w:bottom w:val="none" w:sz="0" w:space="0" w:color="auto"/>
        <w:right w:val="none" w:sz="0" w:space="0" w:color="auto"/>
      </w:divBdr>
    </w:div>
    <w:div w:id="1839734889">
      <w:bodyDiv w:val="1"/>
      <w:marLeft w:val="0"/>
      <w:marRight w:val="0"/>
      <w:marTop w:val="0"/>
      <w:marBottom w:val="0"/>
      <w:divBdr>
        <w:top w:val="none" w:sz="0" w:space="0" w:color="auto"/>
        <w:left w:val="none" w:sz="0" w:space="0" w:color="auto"/>
        <w:bottom w:val="none" w:sz="0" w:space="0" w:color="auto"/>
        <w:right w:val="none" w:sz="0" w:space="0" w:color="auto"/>
      </w:divBdr>
    </w:div>
    <w:div w:id="1840926890">
      <w:bodyDiv w:val="1"/>
      <w:marLeft w:val="0"/>
      <w:marRight w:val="0"/>
      <w:marTop w:val="0"/>
      <w:marBottom w:val="0"/>
      <w:divBdr>
        <w:top w:val="none" w:sz="0" w:space="0" w:color="auto"/>
        <w:left w:val="none" w:sz="0" w:space="0" w:color="auto"/>
        <w:bottom w:val="none" w:sz="0" w:space="0" w:color="auto"/>
        <w:right w:val="none" w:sz="0" w:space="0" w:color="auto"/>
      </w:divBdr>
    </w:div>
    <w:div w:id="1844274268">
      <w:bodyDiv w:val="1"/>
      <w:marLeft w:val="0"/>
      <w:marRight w:val="0"/>
      <w:marTop w:val="0"/>
      <w:marBottom w:val="0"/>
      <w:divBdr>
        <w:top w:val="none" w:sz="0" w:space="0" w:color="auto"/>
        <w:left w:val="none" w:sz="0" w:space="0" w:color="auto"/>
        <w:bottom w:val="none" w:sz="0" w:space="0" w:color="auto"/>
        <w:right w:val="none" w:sz="0" w:space="0" w:color="auto"/>
      </w:divBdr>
    </w:div>
    <w:div w:id="1859735800">
      <w:bodyDiv w:val="1"/>
      <w:marLeft w:val="0"/>
      <w:marRight w:val="0"/>
      <w:marTop w:val="0"/>
      <w:marBottom w:val="0"/>
      <w:divBdr>
        <w:top w:val="none" w:sz="0" w:space="0" w:color="auto"/>
        <w:left w:val="none" w:sz="0" w:space="0" w:color="auto"/>
        <w:bottom w:val="none" w:sz="0" w:space="0" w:color="auto"/>
        <w:right w:val="none" w:sz="0" w:space="0" w:color="auto"/>
      </w:divBdr>
    </w:div>
    <w:div w:id="1878156132">
      <w:bodyDiv w:val="1"/>
      <w:marLeft w:val="0"/>
      <w:marRight w:val="0"/>
      <w:marTop w:val="0"/>
      <w:marBottom w:val="0"/>
      <w:divBdr>
        <w:top w:val="none" w:sz="0" w:space="0" w:color="auto"/>
        <w:left w:val="none" w:sz="0" w:space="0" w:color="auto"/>
        <w:bottom w:val="none" w:sz="0" w:space="0" w:color="auto"/>
        <w:right w:val="none" w:sz="0" w:space="0" w:color="auto"/>
      </w:divBdr>
    </w:div>
    <w:div w:id="1905019883">
      <w:bodyDiv w:val="1"/>
      <w:marLeft w:val="0"/>
      <w:marRight w:val="0"/>
      <w:marTop w:val="0"/>
      <w:marBottom w:val="0"/>
      <w:divBdr>
        <w:top w:val="none" w:sz="0" w:space="0" w:color="auto"/>
        <w:left w:val="none" w:sz="0" w:space="0" w:color="auto"/>
        <w:bottom w:val="none" w:sz="0" w:space="0" w:color="auto"/>
        <w:right w:val="none" w:sz="0" w:space="0" w:color="auto"/>
      </w:divBdr>
      <w:divsChild>
        <w:div w:id="113401843">
          <w:marLeft w:val="0"/>
          <w:marRight w:val="0"/>
          <w:marTop w:val="0"/>
          <w:marBottom w:val="0"/>
          <w:divBdr>
            <w:top w:val="none" w:sz="0" w:space="0" w:color="auto"/>
            <w:left w:val="none" w:sz="0" w:space="0" w:color="auto"/>
            <w:bottom w:val="none" w:sz="0" w:space="0" w:color="auto"/>
            <w:right w:val="none" w:sz="0" w:space="0" w:color="auto"/>
          </w:divBdr>
        </w:div>
        <w:div w:id="363360316">
          <w:marLeft w:val="0"/>
          <w:marRight w:val="0"/>
          <w:marTop w:val="0"/>
          <w:marBottom w:val="0"/>
          <w:divBdr>
            <w:top w:val="none" w:sz="0" w:space="0" w:color="auto"/>
            <w:left w:val="none" w:sz="0" w:space="0" w:color="auto"/>
            <w:bottom w:val="none" w:sz="0" w:space="0" w:color="auto"/>
            <w:right w:val="none" w:sz="0" w:space="0" w:color="auto"/>
          </w:divBdr>
        </w:div>
        <w:div w:id="1749812729">
          <w:marLeft w:val="0"/>
          <w:marRight w:val="0"/>
          <w:marTop w:val="0"/>
          <w:marBottom w:val="0"/>
          <w:divBdr>
            <w:top w:val="none" w:sz="0" w:space="0" w:color="auto"/>
            <w:left w:val="none" w:sz="0" w:space="0" w:color="auto"/>
            <w:bottom w:val="none" w:sz="0" w:space="0" w:color="auto"/>
            <w:right w:val="none" w:sz="0" w:space="0" w:color="auto"/>
          </w:divBdr>
        </w:div>
        <w:div w:id="468862652">
          <w:marLeft w:val="0"/>
          <w:marRight w:val="0"/>
          <w:marTop w:val="0"/>
          <w:marBottom w:val="0"/>
          <w:divBdr>
            <w:top w:val="none" w:sz="0" w:space="0" w:color="auto"/>
            <w:left w:val="none" w:sz="0" w:space="0" w:color="auto"/>
            <w:bottom w:val="none" w:sz="0" w:space="0" w:color="auto"/>
            <w:right w:val="none" w:sz="0" w:space="0" w:color="auto"/>
          </w:divBdr>
        </w:div>
        <w:div w:id="1229850416">
          <w:marLeft w:val="0"/>
          <w:marRight w:val="0"/>
          <w:marTop w:val="0"/>
          <w:marBottom w:val="0"/>
          <w:divBdr>
            <w:top w:val="none" w:sz="0" w:space="0" w:color="auto"/>
            <w:left w:val="none" w:sz="0" w:space="0" w:color="auto"/>
            <w:bottom w:val="none" w:sz="0" w:space="0" w:color="auto"/>
            <w:right w:val="none" w:sz="0" w:space="0" w:color="auto"/>
          </w:divBdr>
        </w:div>
        <w:div w:id="1411342868">
          <w:marLeft w:val="0"/>
          <w:marRight w:val="0"/>
          <w:marTop w:val="0"/>
          <w:marBottom w:val="0"/>
          <w:divBdr>
            <w:top w:val="none" w:sz="0" w:space="0" w:color="auto"/>
            <w:left w:val="none" w:sz="0" w:space="0" w:color="auto"/>
            <w:bottom w:val="none" w:sz="0" w:space="0" w:color="auto"/>
            <w:right w:val="none" w:sz="0" w:space="0" w:color="auto"/>
          </w:divBdr>
        </w:div>
        <w:div w:id="1332445069">
          <w:marLeft w:val="0"/>
          <w:marRight w:val="0"/>
          <w:marTop w:val="0"/>
          <w:marBottom w:val="0"/>
          <w:divBdr>
            <w:top w:val="none" w:sz="0" w:space="0" w:color="auto"/>
            <w:left w:val="none" w:sz="0" w:space="0" w:color="auto"/>
            <w:bottom w:val="none" w:sz="0" w:space="0" w:color="auto"/>
            <w:right w:val="none" w:sz="0" w:space="0" w:color="auto"/>
          </w:divBdr>
        </w:div>
        <w:div w:id="1729919175">
          <w:marLeft w:val="0"/>
          <w:marRight w:val="0"/>
          <w:marTop w:val="0"/>
          <w:marBottom w:val="0"/>
          <w:divBdr>
            <w:top w:val="none" w:sz="0" w:space="0" w:color="auto"/>
            <w:left w:val="none" w:sz="0" w:space="0" w:color="auto"/>
            <w:bottom w:val="none" w:sz="0" w:space="0" w:color="auto"/>
            <w:right w:val="none" w:sz="0" w:space="0" w:color="auto"/>
          </w:divBdr>
        </w:div>
        <w:div w:id="403339267">
          <w:marLeft w:val="0"/>
          <w:marRight w:val="0"/>
          <w:marTop w:val="0"/>
          <w:marBottom w:val="0"/>
          <w:divBdr>
            <w:top w:val="none" w:sz="0" w:space="0" w:color="auto"/>
            <w:left w:val="none" w:sz="0" w:space="0" w:color="auto"/>
            <w:bottom w:val="none" w:sz="0" w:space="0" w:color="auto"/>
            <w:right w:val="none" w:sz="0" w:space="0" w:color="auto"/>
          </w:divBdr>
        </w:div>
        <w:div w:id="604770884">
          <w:marLeft w:val="0"/>
          <w:marRight w:val="0"/>
          <w:marTop w:val="0"/>
          <w:marBottom w:val="0"/>
          <w:divBdr>
            <w:top w:val="none" w:sz="0" w:space="0" w:color="auto"/>
            <w:left w:val="none" w:sz="0" w:space="0" w:color="auto"/>
            <w:bottom w:val="none" w:sz="0" w:space="0" w:color="auto"/>
            <w:right w:val="none" w:sz="0" w:space="0" w:color="auto"/>
          </w:divBdr>
        </w:div>
        <w:div w:id="1338074048">
          <w:marLeft w:val="0"/>
          <w:marRight w:val="0"/>
          <w:marTop w:val="0"/>
          <w:marBottom w:val="0"/>
          <w:divBdr>
            <w:top w:val="none" w:sz="0" w:space="0" w:color="auto"/>
            <w:left w:val="none" w:sz="0" w:space="0" w:color="auto"/>
            <w:bottom w:val="none" w:sz="0" w:space="0" w:color="auto"/>
            <w:right w:val="none" w:sz="0" w:space="0" w:color="auto"/>
          </w:divBdr>
        </w:div>
        <w:div w:id="1791974949">
          <w:marLeft w:val="0"/>
          <w:marRight w:val="0"/>
          <w:marTop w:val="0"/>
          <w:marBottom w:val="0"/>
          <w:divBdr>
            <w:top w:val="none" w:sz="0" w:space="0" w:color="auto"/>
            <w:left w:val="none" w:sz="0" w:space="0" w:color="auto"/>
            <w:bottom w:val="none" w:sz="0" w:space="0" w:color="auto"/>
            <w:right w:val="none" w:sz="0" w:space="0" w:color="auto"/>
          </w:divBdr>
        </w:div>
        <w:div w:id="1669363184">
          <w:marLeft w:val="0"/>
          <w:marRight w:val="0"/>
          <w:marTop w:val="0"/>
          <w:marBottom w:val="0"/>
          <w:divBdr>
            <w:top w:val="none" w:sz="0" w:space="0" w:color="auto"/>
            <w:left w:val="none" w:sz="0" w:space="0" w:color="auto"/>
            <w:bottom w:val="none" w:sz="0" w:space="0" w:color="auto"/>
            <w:right w:val="none" w:sz="0" w:space="0" w:color="auto"/>
          </w:divBdr>
        </w:div>
        <w:div w:id="386150820">
          <w:marLeft w:val="0"/>
          <w:marRight w:val="0"/>
          <w:marTop w:val="0"/>
          <w:marBottom w:val="0"/>
          <w:divBdr>
            <w:top w:val="none" w:sz="0" w:space="0" w:color="auto"/>
            <w:left w:val="none" w:sz="0" w:space="0" w:color="auto"/>
            <w:bottom w:val="none" w:sz="0" w:space="0" w:color="auto"/>
            <w:right w:val="none" w:sz="0" w:space="0" w:color="auto"/>
          </w:divBdr>
        </w:div>
        <w:div w:id="1938831768">
          <w:marLeft w:val="0"/>
          <w:marRight w:val="0"/>
          <w:marTop w:val="0"/>
          <w:marBottom w:val="0"/>
          <w:divBdr>
            <w:top w:val="none" w:sz="0" w:space="0" w:color="auto"/>
            <w:left w:val="none" w:sz="0" w:space="0" w:color="auto"/>
            <w:bottom w:val="none" w:sz="0" w:space="0" w:color="auto"/>
            <w:right w:val="none" w:sz="0" w:space="0" w:color="auto"/>
          </w:divBdr>
        </w:div>
        <w:div w:id="160967678">
          <w:marLeft w:val="0"/>
          <w:marRight w:val="0"/>
          <w:marTop w:val="0"/>
          <w:marBottom w:val="0"/>
          <w:divBdr>
            <w:top w:val="none" w:sz="0" w:space="0" w:color="auto"/>
            <w:left w:val="none" w:sz="0" w:space="0" w:color="auto"/>
            <w:bottom w:val="none" w:sz="0" w:space="0" w:color="auto"/>
            <w:right w:val="none" w:sz="0" w:space="0" w:color="auto"/>
          </w:divBdr>
        </w:div>
        <w:div w:id="995955718">
          <w:marLeft w:val="0"/>
          <w:marRight w:val="0"/>
          <w:marTop w:val="0"/>
          <w:marBottom w:val="0"/>
          <w:divBdr>
            <w:top w:val="none" w:sz="0" w:space="0" w:color="auto"/>
            <w:left w:val="none" w:sz="0" w:space="0" w:color="auto"/>
            <w:bottom w:val="none" w:sz="0" w:space="0" w:color="auto"/>
            <w:right w:val="none" w:sz="0" w:space="0" w:color="auto"/>
          </w:divBdr>
        </w:div>
        <w:div w:id="676733371">
          <w:marLeft w:val="0"/>
          <w:marRight w:val="0"/>
          <w:marTop w:val="0"/>
          <w:marBottom w:val="0"/>
          <w:divBdr>
            <w:top w:val="none" w:sz="0" w:space="0" w:color="auto"/>
            <w:left w:val="none" w:sz="0" w:space="0" w:color="auto"/>
            <w:bottom w:val="none" w:sz="0" w:space="0" w:color="auto"/>
            <w:right w:val="none" w:sz="0" w:space="0" w:color="auto"/>
          </w:divBdr>
        </w:div>
        <w:div w:id="223609199">
          <w:marLeft w:val="0"/>
          <w:marRight w:val="0"/>
          <w:marTop w:val="0"/>
          <w:marBottom w:val="0"/>
          <w:divBdr>
            <w:top w:val="none" w:sz="0" w:space="0" w:color="auto"/>
            <w:left w:val="none" w:sz="0" w:space="0" w:color="auto"/>
            <w:bottom w:val="none" w:sz="0" w:space="0" w:color="auto"/>
            <w:right w:val="none" w:sz="0" w:space="0" w:color="auto"/>
          </w:divBdr>
        </w:div>
        <w:div w:id="428358068">
          <w:marLeft w:val="0"/>
          <w:marRight w:val="0"/>
          <w:marTop w:val="0"/>
          <w:marBottom w:val="0"/>
          <w:divBdr>
            <w:top w:val="none" w:sz="0" w:space="0" w:color="auto"/>
            <w:left w:val="none" w:sz="0" w:space="0" w:color="auto"/>
            <w:bottom w:val="none" w:sz="0" w:space="0" w:color="auto"/>
            <w:right w:val="none" w:sz="0" w:space="0" w:color="auto"/>
          </w:divBdr>
        </w:div>
        <w:div w:id="1307540952">
          <w:marLeft w:val="0"/>
          <w:marRight w:val="0"/>
          <w:marTop w:val="0"/>
          <w:marBottom w:val="0"/>
          <w:divBdr>
            <w:top w:val="none" w:sz="0" w:space="0" w:color="auto"/>
            <w:left w:val="none" w:sz="0" w:space="0" w:color="auto"/>
            <w:bottom w:val="none" w:sz="0" w:space="0" w:color="auto"/>
            <w:right w:val="none" w:sz="0" w:space="0" w:color="auto"/>
          </w:divBdr>
        </w:div>
        <w:div w:id="1754234180">
          <w:marLeft w:val="0"/>
          <w:marRight w:val="0"/>
          <w:marTop w:val="0"/>
          <w:marBottom w:val="0"/>
          <w:divBdr>
            <w:top w:val="none" w:sz="0" w:space="0" w:color="auto"/>
            <w:left w:val="none" w:sz="0" w:space="0" w:color="auto"/>
            <w:bottom w:val="none" w:sz="0" w:space="0" w:color="auto"/>
            <w:right w:val="none" w:sz="0" w:space="0" w:color="auto"/>
          </w:divBdr>
        </w:div>
        <w:div w:id="1356617600">
          <w:marLeft w:val="0"/>
          <w:marRight w:val="0"/>
          <w:marTop w:val="0"/>
          <w:marBottom w:val="0"/>
          <w:divBdr>
            <w:top w:val="none" w:sz="0" w:space="0" w:color="auto"/>
            <w:left w:val="none" w:sz="0" w:space="0" w:color="auto"/>
            <w:bottom w:val="none" w:sz="0" w:space="0" w:color="auto"/>
            <w:right w:val="none" w:sz="0" w:space="0" w:color="auto"/>
          </w:divBdr>
        </w:div>
      </w:divsChild>
    </w:div>
    <w:div w:id="1906600448">
      <w:bodyDiv w:val="1"/>
      <w:marLeft w:val="0"/>
      <w:marRight w:val="0"/>
      <w:marTop w:val="0"/>
      <w:marBottom w:val="0"/>
      <w:divBdr>
        <w:top w:val="none" w:sz="0" w:space="0" w:color="auto"/>
        <w:left w:val="none" w:sz="0" w:space="0" w:color="auto"/>
        <w:bottom w:val="none" w:sz="0" w:space="0" w:color="auto"/>
        <w:right w:val="none" w:sz="0" w:space="0" w:color="auto"/>
      </w:divBdr>
    </w:div>
    <w:div w:id="1916894101">
      <w:bodyDiv w:val="1"/>
      <w:marLeft w:val="0"/>
      <w:marRight w:val="0"/>
      <w:marTop w:val="0"/>
      <w:marBottom w:val="0"/>
      <w:divBdr>
        <w:top w:val="none" w:sz="0" w:space="0" w:color="auto"/>
        <w:left w:val="none" w:sz="0" w:space="0" w:color="auto"/>
        <w:bottom w:val="none" w:sz="0" w:space="0" w:color="auto"/>
        <w:right w:val="none" w:sz="0" w:space="0" w:color="auto"/>
      </w:divBdr>
    </w:div>
    <w:div w:id="1920675289">
      <w:bodyDiv w:val="1"/>
      <w:marLeft w:val="0"/>
      <w:marRight w:val="0"/>
      <w:marTop w:val="0"/>
      <w:marBottom w:val="0"/>
      <w:divBdr>
        <w:top w:val="none" w:sz="0" w:space="0" w:color="auto"/>
        <w:left w:val="none" w:sz="0" w:space="0" w:color="auto"/>
        <w:bottom w:val="none" w:sz="0" w:space="0" w:color="auto"/>
        <w:right w:val="none" w:sz="0" w:space="0" w:color="auto"/>
      </w:divBdr>
    </w:div>
    <w:div w:id="1926375794">
      <w:bodyDiv w:val="1"/>
      <w:marLeft w:val="0"/>
      <w:marRight w:val="0"/>
      <w:marTop w:val="0"/>
      <w:marBottom w:val="0"/>
      <w:divBdr>
        <w:top w:val="none" w:sz="0" w:space="0" w:color="auto"/>
        <w:left w:val="none" w:sz="0" w:space="0" w:color="auto"/>
        <w:bottom w:val="none" w:sz="0" w:space="0" w:color="auto"/>
        <w:right w:val="none" w:sz="0" w:space="0" w:color="auto"/>
      </w:divBdr>
    </w:div>
    <w:div w:id="1937203175">
      <w:bodyDiv w:val="1"/>
      <w:marLeft w:val="0"/>
      <w:marRight w:val="0"/>
      <w:marTop w:val="0"/>
      <w:marBottom w:val="0"/>
      <w:divBdr>
        <w:top w:val="none" w:sz="0" w:space="0" w:color="auto"/>
        <w:left w:val="none" w:sz="0" w:space="0" w:color="auto"/>
        <w:bottom w:val="none" w:sz="0" w:space="0" w:color="auto"/>
        <w:right w:val="none" w:sz="0" w:space="0" w:color="auto"/>
      </w:divBdr>
    </w:div>
    <w:div w:id="1940530303">
      <w:bodyDiv w:val="1"/>
      <w:marLeft w:val="0"/>
      <w:marRight w:val="0"/>
      <w:marTop w:val="0"/>
      <w:marBottom w:val="0"/>
      <w:divBdr>
        <w:top w:val="none" w:sz="0" w:space="0" w:color="auto"/>
        <w:left w:val="none" w:sz="0" w:space="0" w:color="auto"/>
        <w:bottom w:val="none" w:sz="0" w:space="0" w:color="auto"/>
        <w:right w:val="none" w:sz="0" w:space="0" w:color="auto"/>
      </w:divBdr>
    </w:div>
    <w:div w:id="1957370821">
      <w:bodyDiv w:val="1"/>
      <w:marLeft w:val="0"/>
      <w:marRight w:val="0"/>
      <w:marTop w:val="0"/>
      <w:marBottom w:val="0"/>
      <w:divBdr>
        <w:top w:val="none" w:sz="0" w:space="0" w:color="auto"/>
        <w:left w:val="none" w:sz="0" w:space="0" w:color="auto"/>
        <w:bottom w:val="none" w:sz="0" w:space="0" w:color="auto"/>
        <w:right w:val="none" w:sz="0" w:space="0" w:color="auto"/>
      </w:divBdr>
    </w:div>
    <w:div w:id="1963413202">
      <w:bodyDiv w:val="1"/>
      <w:marLeft w:val="0"/>
      <w:marRight w:val="0"/>
      <w:marTop w:val="0"/>
      <w:marBottom w:val="0"/>
      <w:divBdr>
        <w:top w:val="none" w:sz="0" w:space="0" w:color="auto"/>
        <w:left w:val="none" w:sz="0" w:space="0" w:color="auto"/>
        <w:bottom w:val="none" w:sz="0" w:space="0" w:color="auto"/>
        <w:right w:val="none" w:sz="0" w:space="0" w:color="auto"/>
      </w:divBdr>
    </w:div>
    <w:div w:id="1973633429">
      <w:bodyDiv w:val="1"/>
      <w:marLeft w:val="0"/>
      <w:marRight w:val="0"/>
      <w:marTop w:val="0"/>
      <w:marBottom w:val="0"/>
      <w:divBdr>
        <w:top w:val="none" w:sz="0" w:space="0" w:color="auto"/>
        <w:left w:val="none" w:sz="0" w:space="0" w:color="auto"/>
        <w:bottom w:val="none" w:sz="0" w:space="0" w:color="auto"/>
        <w:right w:val="none" w:sz="0" w:space="0" w:color="auto"/>
      </w:divBdr>
    </w:div>
    <w:div w:id="2029718507">
      <w:bodyDiv w:val="1"/>
      <w:marLeft w:val="0"/>
      <w:marRight w:val="0"/>
      <w:marTop w:val="0"/>
      <w:marBottom w:val="0"/>
      <w:divBdr>
        <w:top w:val="none" w:sz="0" w:space="0" w:color="auto"/>
        <w:left w:val="none" w:sz="0" w:space="0" w:color="auto"/>
        <w:bottom w:val="none" w:sz="0" w:space="0" w:color="auto"/>
        <w:right w:val="none" w:sz="0" w:space="0" w:color="auto"/>
      </w:divBdr>
    </w:div>
    <w:div w:id="2030251333">
      <w:bodyDiv w:val="1"/>
      <w:marLeft w:val="0"/>
      <w:marRight w:val="0"/>
      <w:marTop w:val="0"/>
      <w:marBottom w:val="0"/>
      <w:divBdr>
        <w:top w:val="none" w:sz="0" w:space="0" w:color="auto"/>
        <w:left w:val="none" w:sz="0" w:space="0" w:color="auto"/>
        <w:bottom w:val="none" w:sz="0" w:space="0" w:color="auto"/>
        <w:right w:val="none" w:sz="0" w:space="0" w:color="auto"/>
      </w:divBdr>
    </w:div>
    <w:div w:id="2038580776">
      <w:bodyDiv w:val="1"/>
      <w:marLeft w:val="0"/>
      <w:marRight w:val="0"/>
      <w:marTop w:val="0"/>
      <w:marBottom w:val="0"/>
      <w:divBdr>
        <w:top w:val="none" w:sz="0" w:space="0" w:color="auto"/>
        <w:left w:val="none" w:sz="0" w:space="0" w:color="auto"/>
        <w:bottom w:val="none" w:sz="0" w:space="0" w:color="auto"/>
        <w:right w:val="none" w:sz="0" w:space="0" w:color="auto"/>
      </w:divBdr>
    </w:div>
    <w:div w:id="2040232700">
      <w:bodyDiv w:val="1"/>
      <w:marLeft w:val="0"/>
      <w:marRight w:val="0"/>
      <w:marTop w:val="0"/>
      <w:marBottom w:val="0"/>
      <w:divBdr>
        <w:top w:val="none" w:sz="0" w:space="0" w:color="auto"/>
        <w:left w:val="none" w:sz="0" w:space="0" w:color="auto"/>
        <w:bottom w:val="none" w:sz="0" w:space="0" w:color="auto"/>
        <w:right w:val="none" w:sz="0" w:space="0" w:color="auto"/>
      </w:divBdr>
    </w:div>
    <w:div w:id="2067491762">
      <w:bodyDiv w:val="1"/>
      <w:marLeft w:val="0"/>
      <w:marRight w:val="0"/>
      <w:marTop w:val="0"/>
      <w:marBottom w:val="0"/>
      <w:divBdr>
        <w:top w:val="none" w:sz="0" w:space="0" w:color="auto"/>
        <w:left w:val="none" w:sz="0" w:space="0" w:color="auto"/>
        <w:bottom w:val="none" w:sz="0" w:space="0" w:color="auto"/>
        <w:right w:val="none" w:sz="0" w:space="0" w:color="auto"/>
      </w:divBdr>
    </w:div>
    <w:div w:id="2084179616">
      <w:bodyDiv w:val="1"/>
      <w:marLeft w:val="0"/>
      <w:marRight w:val="0"/>
      <w:marTop w:val="0"/>
      <w:marBottom w:val="0"/>
      <w:divBdr>
        <w:top w:val="none" w:sz="0" w:space="0" w:color="auto"/>
        <w:left w:val="none" w:sz="0" w:space="0" w:color="auto"/>
        <w:bottom w:val="none" w:sz="0" w:space="0" w:color="auto"/>
        <w:right w:val="none" w:sz="0" w:space="0" w:color="auto"/>
      </w:divBdr>
    </w:div>
    <w:div w:id="2107335752">
      <w:bodyDiv w:val="1"/>
      <w:marLeft w:val="0"/>
      <w:marRight w:val="0"/>
      <w:marTop w:val="0"/>
      <w:marBottom w:val="0"/>
      <w:divBdr>
        <w:top w:val="none" w:sz="0" w:space="0" w:color="auto"/>
        <w:left w:val="none" w:sz="0" w:space="0" w:color="auto"/>
        <w:bottom w:val="none" w:sz="0" w:space="0" w:color="auto"/>
        <w:right w:val="none" w:sz="0" w:space="0" w:color="auto"/>
      </w:divBdr>
    </w:div>
    <w:div w:id="2114006892">
      <w:bodyDiv w:val="1"/>
      <w:marLeft w:val="0"/>
      <w:marRight w:val="0"/>
      <w:marTop w:val="0"/>
      <w:marBottom w:val="0"/>
      <w:divBdr>
        <w:top w:val="none" w:sz="0" w:space="0" w:color="auto"/>
        <w:left w:val="none" w:sz="0" w:space="0" w:color="auto"/>
        <w:bottom w:val="none" w:sz="0" w:space="0" w:color="auto"/>
        <w:right w:val="none" w:sz="0" w:space="0" w:color="auto"/>
      </w:divBdr>
    </w:div>
    <w:div w:id="2123304934">
      <w:bodyDiv w:val="1"/>
      <w:marLeft w:val="0"/>
      <w:marRight w:val="0"/>
      <w:marTop w:val="0"/>
      <w:marBottom w:val="0"/>
      <w:divBdr>
        <w:top w:val="none" w:sz="0" w:space="0" w:color="auto"/>
        <w:left w:val="none" w:sz="0" w:space="0" w:color="auto"/>
        <w:bottom w:val="none" w:sz="0" w:space="0" w:color="auto"/>
        <w:right w:val="none" w:sz="0" w:space="0" w:color="auto"/>
      </w:divBdr>
    </w:div>
    <w:div w:id="212992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ps.gov/moja/learn/nature/upload/201204MOJAscience.pdf"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8A961-D979-4BF4-8698-9C02BA21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3064</TotalTime>
  <Pages>37</Pages>
  <Words>20418</Words>
  <Characters>116386</Characters>
  <Application>Microsoft Office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499</cp:revision>
  <dcterms:created xsi:type="dcterms:W3CDTF">2019-02-20T17:00:00Z</dcterms:created>
  <dcterms:modified xsi:type="dcterms:W3CDTF">2019-03-09T23:50:00Z</dcterms:modified>
</cp:coreProperties>
</file>