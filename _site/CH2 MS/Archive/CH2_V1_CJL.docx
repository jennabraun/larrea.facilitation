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proofErr w:type="spellStart"/>
      <w:r w:rsidR="00440D99" w:rsidRPr="00265354">
        <w:rPr>
          <w:i/>
          <w:sz w:val="28"/>
          <w:szCs w:val="28"/>
        </w:rPr>
        <w:t>Larrea</w:t>
      </w:r>
      <w:proofErr w:type="spellEnd"/>
      <w:r w:rsidR="00440D99" w:rsidRPr="00265354">
        <w:rPr>
          <w:i/>
          <w:sz w:val="28"/>
          <w:szCs w:val="28"/>
        </w:rPr>
        <w:t xml:space="preserve"> </w:t>
      </w:r>
      <w:proofErr w:type="spellStart"/>
      <w:r w:rsidR="00440D99" w:rsidRPr="00265354">
        <w:rPr>
          <w:i/>
          <w:sz w:val="28"/>
          <w:szCs w:val="28"/>
        </w:rPr>
        <w:t>tridentata</w:t>
      </w:r>
      <w:proofErr w:type="spellEnd"/>
      <w:r w:rsidR="00440D99">
        <w:rPr>
          <w:sz w:val="28"/>
          <w:szCs w:val="28"/>
        </w:rPr>
        <w:t>)</w:t>
      </w:r>
      <w:r w:rsidR="00265354">
        <w:rPr>
          <w:sz w:val="28"/>
          <w:szCs w:val="28"/>
        </w:rPr>
        <w:t xml:space="preserve"> and desert dandelion (</w:t>
      </w:r>
      <w:proofErr w:type="spellStart"/>
      <w:r w:rsidR="00265354" w:rsidRPr="00C35975">
        <w:rPr>
          <w:i/>
          <w:sz w:val="28"/>
          <w:szCs w:val="28"/>
        </w:rPr>
        <w:t>Malacothrix</w:t>
      </w:r>
      <w:proofErr w:type="spellEnd"/>
      <w:r w:rsidR="00265354" w:rsidRPr="00C35975">
        <w:rPr>
          <w:i/>
          <w:sz w:val="28"/>
          <w:szCs w:val="28"/>
        </w:rPr>
        <w:t xml:space="preserve"> </w:t>
      </w:r>
      <w:proofErr w:type="spellStart"/>
      <w:r w:rsidR="00265354" w:rsidRPr="00C35975">
        <w:rPr>
          <w:i/>
          <w:sz w:val="28"/>
          <w:szCs w:val="28"/>
        </w:rPr>
        <w:t>glabrata</w:t>
      </w:r>
      <w:proofErr w:type="spellEnd"/>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 xml:space="preserve">could use a more general eco-term that </w:t>
        </w:r>
        <w:proofErr w:type="spellStart"/>
        <w:r>
          <w:rPr>
            <w:sz w:val="28"/>
            <w:szCs w:val="28"/>
          </w:rPr>
          <w:t>ie</w:t>
        </w:r>
        <w:proofErr w:type="spellEnd"/>
        <w:r>
          <w:rPr>
            <w:sz w:val="28"/>
            <w:szCs w:val="28"/>
          </w:rPr>
          <w:t xml:space="preserve"> broader – facilitation, indirect interactions, collective attraction – attractant/decoy etc.  </w:t>
        </w:r>
        <w:proofErr w:type="gramStart"/>
        <w:r>
          <w:rPr>
            <w:sz w:val="28"/>
            <w:szCs w:val="28"/>
          </w:rPr>
          <w:t>think</w:t>
        </w:r>
        <w:proofErr w:type="gramEnd"/>
        <w:r>
          <w:rPr>
            <w:sz w:val="28"/>
            <w:szCs w:val="28"/>
          </w:rPr>
          <w:t xml:space="preserve">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641FFC1D" w14:textId="77777777" w:rsidR="0032252D" w:rsidRDefault="0032252D" w:rsidP="00FE799E">
      <w:pPr>
        <w:rPr>
          <w:sz w:val="28"/>
          <w:szCs w:val="28"/>
        </w:rPr>
      </w:pPr>
    </w:p>
    <w:p w14:paraId="3A17C844" w14:textId="77777777" w:rsidR="0032252D" w:rsidRDefault="0032252D" w:rsidP="00FE799E">
      <w:pPr>
        <w:rPr>
          <w:sz w:val="28"/>
          <w:szCs w:val="28"/>
        </w:rPr>
      </w:pPr>
    </w:p>
    <w:p w14:paraId="3D6AA97A" w14:textId="77777777" w:rsidR="0032252D" w:rsidRDefault="0032252D" w:rsidP="00FE799E">
      <w:pPr>
        <w:rPr>
          <w:sz w:val="28"/>
          <w:szCs w:val="28"/>
        </w:rPr>
      </w:pPr>
    </w:p>
    <w:p w14:paraId="3FF47FD1" w14:textId="77777777" w:rsidR="0032252D" w:rsidRDefault="0032252D" w:rsidP="00FE799E">
      <w:pPr>
        <w:rPr>
          <w:sz w:val="28"/>
          <w:szCs w:val="28"/>
        </w:rPr>
      </w:pPr>
    </w:p>
    <w:p w14:paraId="21D84E3E" w14:textId="77777777" w:rsidR="0032252D" w:rsidRDefault="0032252D" w:rsidP="00FE799E">
      <w:pPr>
        <w:rPr>
          <w:sz w:val="28"/>
          <w:szCs w:val="28"/>
        </w:rPr>
      </w:pPr>
    </w:p>
    <w:p w14:paraId="023E67C9" w14:textId="77777777" w:rsidR="0032252D" w:rsidRDefault="0032252D" w:rsidP="00FE799E">
      <w:pPr>
        <w:rPr>
          <w:sz w:val="28"/>
          <w:szCs w:val="28"/>
        </w:rPr>
      </w:pPr>
    </w:p>
    <w:p w14:paraId="2F203388" w14:textId="77777777" w:rsidR="003F263E" w:rsidRDefault="003F263E" w:rsidP="00D36947">
      <w:pPr>
        <w:spacing w:line="360" w:lineRule="auto"/>
      </w:pPr>
      <w:r>
        <w:t>Abstract</w:t>
      </w:r>
    </w:p>
    <w:p w14:paraId="0165B404" w14:textId="17C1B79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del w:id="4" w:author="zenrunner" w:date="2018-09-11T09:11:00Z">
        <w:r w:rsidR="00BD724C" w:rsidDel="00722E8D">
          <w:delText>are rarely examined</w:delText>
        </w:r>
      </w:del>
      <w:ins w:id="5" w:author="zenrunner" w:date="2018-09-11T09:11:00Z">
        <w:r w:rsidR="00722E8D">
          <w:t>can have important implications for community structure and assembly</w:t>
        </w:r>
      </w:ins>
      <w:r w:rsidR="00BD724C">
        <w:t xml:space="preserve">. </w:t>
      </w:r>
      <w:r w:rsidR="00C56B3E">
        <w:t xml:space="preserve">Creosote bush, </w:t>
      </w:r>
      <w:proofErr w:type="spellStart"/>
      <w:r w:rsidR="00C56B3E" w:rsidRPr="00C56B3E">
        <w:rPr>
          <w:i/>
        </w:rPr>
        <w:t>Larrea</w:t>
      </w:r>
      <w:proofErr w:type="spellEnd"/>
      <w:r w:rsidR="00C56B3E" w:rsidRPr="00C56B3E">
        <w:rPr>
          <w:i/>
        </w:rPr>
        <w:t xml:space="preserve"> </w:t>
      </w:r>
      <w:proofErr w:type="spellStart"/>
      <w:r w:rsidR="00C56B3E" w:rsidRPr="00C56B3E">
        <w:rPr>
          <w:i/>
        </w:rPr>
        <w:t>tridentata</w:t>
      </w:r>
      <w:proofErr w:type="spellEnd"/>
      <w:r w:rsidR="00C56B3E">
        <w:rPr>
          <w:i/>
        </w:rPr>
        <w:t xml:space="preserve"> </w:t>
      </w:r>
      <w:r w:rsidR="00C56B3E">
        <w:t xml:space="preserve">is a dominant shrub of the Mojave Desert. </w:t>
      </w:r>
      <w:r w:rsidR="003929E6">
        <w:t>Here</w:t>
      </w:r>
      <w:ins w:id="6" w:author="zenrunner" w:date="2018-09-11T09:11:00Z">
        <w:r w:rsidR="00B64AD0">
          <w:t>,</w:t>
        </w:r>
      </w:ins>
      <w:r w:rsidR="003929E6">
        <w:t xml:space="preserve"> we test for the capacity of creosote bush to influence the pollination of its annual understory</w:t>
      </w:r>
      <w:r w:rsidR="00DC18FB">
        <w:t xml:space="preserve"> during its </w:t>
      </w:r>
      <w:proofErr w:type="spellStart"/>
      <w:r w:rsidR="00DC18FB">
        <w:t>phenological</w:t>
      </w:r>
      <w:proofErr w:type="spellEnd"/>
      <w:r w:rsidR="00DC18FB">
        <w:t xml:space="preserve"> shift into flowering. Pollinator visitation rates to the </w:t>
      </w:r>
      <w:proofErr w:type="spellStart"/>
      <w:r w:rsidR="00DC18FB">
        <w:t>phytometer</w:t>
      </w:r>
      <w:proofErr w:type="spellEnd"/>
      <w:r w:rsidR="00DC18FB">
        <w:t xml:space="preserve"> desert dandelion were significantly lower </w:t>
      </w:r>
      <w:ins w:id="7" w:author="zenrunner" w:date="2018-09-11T09:12:00Z">
        <w:r w:rsidR="00CE3C1F">
          <w:t>to?</w:t>
        </w:r>
      </w:ins>
      <w:del w:id="8" w:author="zenrunner" w:date="2018-09-11T09:12:00Z">
        <w:r w:rsidR="00DC18FB" w:rsidDel="00CE3C1F">
          <w:delText>as</w:delText>
        </w:r>
      </w:del>
      <w:r w:rsidR="00DC18FB">
        <w:t xml:space="preserve"> </w:t>
      </w:r>
      <w:proofErr w:type="gramStart"/>
      <w:r w:rsidR="00DC18FB">
        <w:t>the</w:t>
      </w:r>
      <w:proofErr w:type="gramEnd"/>
      <w:r w:rsidR="00DC18FB">
        <w:t xml:space="preserve"> understory of creosote bush, and when creosote bush entered into a full bloom</w:t>
      </w:r>
      <w:ins w:id="9" w:author="zenrunner" w:date="2018-09-11T09:12:00Z">
        <w:r w:rsidR="00E45DE5">
          <w:t>,</w:t>
        </w:r>
      </w:ins>
      <w:r w:rsidR="00DC18FB">
        <w:t xml:space="preserve"> visitation rates declined significantly at both understory and nearby open microsites. </w:t>
      </w:r>
      <w:r w:rsidR="00456772">
        <w:t>The decrease in visitation</w:t>
      </w:r>
      <w:r w:rsidR="00954865">
        <w:t xml:space="preserve"> was driven </w:t>
      </w:r>
      <w:r w:rsidR="00456772">
        <w:t xml:space="preserve">by </w:t>
      </w:r>
      <w:proofErr w:type="spellStart"/>
      <w:r w:rsidR="00456772">
        <w:t>behavioural</w:t>
      </w:r>
      <w:proofErr w:type="spellEnd"/>
      <w:r w:rsidR="00456772">
        <w:t xml:space="preserve"> responses of </w:t>
      </w:r>
      <w:r w:rsidR="00954865">
        <w:t xml:space="preserve">solitary bees and </w:t>
      </w:r>
      <w:proofErr w:type="spellStart"/>
      <w:r w:rsidR="00954865">
        <w:t>syrphid</w:t>
      </w:r>
      <w:proofErr w:type="spellEnd"/>
      <w:r w:rsidR="00954865">
        <w:t xml:space="preserve"> flies. </w:t>
      </w:r>
      <w:r w:rsidR="00456772">
        <w:t>In this system, we found that</w:t>
      </w:r>
      <w:r w:rsidR="005260F3">
        <w:t xml:space="preserve"> </w:t>
      </w:r>
      <w:r w:rsidR="00954865" w:rsidRPr="00456772">
        <w:rPr>
          <w:i/>
        </w:rPr>
        <w:t xml:space="preserve">L. </w:t>
      </w:r>
      <w:proofErr w:type="spellStart"/>
      <w:r w:rsidR="00954865" w:rsidRPr="00456772">
        <w:rPr>
          <w:i/>
        </w:rPr>
        <w:t>tridentata</w:t>
      </w:r>
      <w:proofErr w:type="spellEnd"/>
      <w:r w:rsidR="00954865">
        <w:t xml:space="preserve"> </w:t>
      </w:r>
      <w:r w:rsidR="00DC18FB">
        <w:t xml:space="preserve">has a positive ecological effect on </w:t>
      </w:r>
      <w:ins w:id="10" w:author="zenrunner" w:date="2018-09-11T09:14:00Z">
        <w:r w:rsidR="000E73EE">
          <w:t xml:space="preserve">associated </w:t>
        </w:r>
      </w:ins>
      <w:r w:rsidR="00DC18FB">
        <w:t xml:space="preserve">annual </w:t>
      </w:r>
      <w:ins w:id="11" w:author="zenrunner" w:date="2018-09-11T09:12:00Z">
        <w:r w:rsidR="009572B0">
          <w:t xml:space="preserve">plants </w:t>
        </w:r>
      </w:ins>
      <w:r w:rsidR="00DC18FB">
        <w:t xml:space="preserve">and </w:t>
      </w:r>
      <w:ins w:id="12" w:author="zenrunner" w:date="2018-09-11T09:12:00Z">
        <w:r w:rsidR="009572B0">
          <w:t xml:space="preserve">the </w:t>
        </w:r>
      </w:ins>
      <w:r w:rsidR="00DC18FB">
        <w:t>arthropod communit</w:t>
      </w:r>
      <w:ins w:id="13" w:author="zenrunner" w:date="2018-09-11T09:12:00Z">
        <w:r w:rsidR="009572B0">
          <w:t>y</w:t>
        </w:r>
      </w:ins>
      <w:del w:id="14" w:author="zenrunner" w:date="2018-09-11T09:12:00Z">
        <w:r w:rsidR="00DC18FB" w:rsidDel="009572B0">
          <w:delText>ies</w:delText>
        </w:r>
      </w:del>
      <w:ins w:id="15" w:author="zenrunner" w:date="2018-09-11T09:12:00Z">
        <w:r w:rsidR="003D5314">
          <w:t>,</w:t>
        </w:r>
      </w:ins>
      <w:del w:id="16" w:author="zenrunner" w:date="2018-09-11T09:12:00Z">
        <w:r w:rsidR="00DC18FB" w:rsidDel="003D5314">
          <w:delText>,</w:delText>
        </w:r>
      </w:del>
      <w:r w:rsidR="00DC18FB">
        <w:t xml:space="preserve"> but </w:t>
      </w:r>
      <w:ins w:id="17" w:author="zenrunner" w:date="2018-09-11T09:12:00Z">
        <w:r w:rsidR="003D5314">
          <w:t xml:space="preserve">this shrub </w:t>
        </w:r>
      </w:ins>
      <w:ins w:id="18" w:author="zenrunner" w:date="2018-09-11T09:14:00Z">
        <w:r w:rsidR="004D43E8">
          <w:t xml:space="preserve">further </w:t>
        </w:r>
      </w:ins>
      <w:ins w:id="19" w:author="zenrunner" w:date="2018-09-11T09:12:00Z">
        <w:r w:rsidR="003D5314">
          <w:t xml:space="preserve">had </w:t>
        </w:r>
      </w:ins>
      <w:r w:rsidR="00DC18FB">
        <w:t>negative indirect effects on pollination</w:t>
      </w:r>
      <w:ins w:id="20" w:author="zenrunner" w:date="2018-09-11T09:13:00Z">
        <w:r w:rsidR="00566A7E">
          <w:t xml:space="preserve"> of a representative flowering </w:t>
        </w:r>
        <w:r w:rsidR="00AE25FD">
          <w:t>annual plant</w:t>
        </w:r>
      </w:ins>
      <w:r w:rsidR="00DC18FB">
        <w:t xml:space="preserve">. </w:t>
      </w:r>
      <w:r w:rsidR="00456772">
        <w:t xml:space="preserve">This study </w:t>
      </w:r>
      <w:del w:id="21" w:author="zenrunner" w:date="2018-09-11T09:13:00Z">
        <w:r w:rsidR="00456772" w:rsidDel="00CE583F">
          <w:delText xml:space="preserve">highlights </w:delText>
        </w:r>
      </w:del>
      <w:ins w:id="22" w:author="zenrunner" w:date="2018-09-11T09:13:00Z">
        <w:r w:rsidR="00CE583F">
          <w:t xml:space="preserve">confirms </w:t>
        </w:r>
      </w:ins>
      <w:r w:rsidR="00456772">
        <w:t xml:space="preserve">the positive role of </w:t>
      </w:r>
      <w:r w:rsidR="00456772" w:rsidRPr="00456772">
        <w:rPr>
          <w:i/>
        </w:rPr>
        <w:t xml:space="preserve">L. </w:t>
      </w:r>
      <w:proofErr w:type="spellStart"/>
      <w:r w:rsidR="00456772" w:rsidRPr="00456772">
        <w:rPr>
          <w:i/>
        </w:rPr>
        <w:t>tridentata</w:t>
      </w:r>
      <w:proofErr w:type="spellEnd"/>
      <w:r w:rsidR="00456772">
        <w:t xml:space="preserve"> as a foundation plant </w:t>
      </w:r>
      <w:ins w:id="23" w:author="zenrunner" w:date="2018-09-11T09:13:00Z">
        <w:r w:rsidR="001F43F0">
          <w:t xml:space="preserve">but more importantly suggests </w:t>
        </w:r>
      </w:ins>
      <w:del w:id="24" w:author="zenrunner" w:date="2018-09-11T09:13:00Z">
        <w:r w:rsidR="00456772" w:rsidDel="001F43F0">
          <w:delText xml:space="preserve">and shows </w:delText>
        </w:r>
      </w:del>
      <w:r w:rsidR="00954865">
        <w:t>that</w:t>
      </w:r>
      <w:r w:rsidR="00456772">
        <w:t xml:space="preserve"> </w:t>
      </w:r>
      <w:del w:id="25" w:author="zenrunner" w:date="2018-09-11T09:14:00Z">
        <w:r w:rsidR="00456772" w:rsidDel="00767E62">
          <w:delText>it</w:delText>
        </w:r>
        <w:r w:rsidR="00954865" w:rsidDel="00767E62">
          <w:delText xml:space="preserve"> engages in </w:delText>
        </w:r>
        <w:r w:rsidR="00B17C4D" w:rsidDel="00767E62">
          <w:delText xml:space="preserve">dynamic </w:delText>
        </w:r>
        <w:r w:rsidR="00954865" w:rsidDel="00767E62">
          <w:delText xml:space="preserve">positive and negative interactions with </w:delText>
        </w:r>
        <w:r w:rsidR="00B17C4D" w:rsidDel="00767E62">
          <w:delText>the surrounding communities</w:delText>
        </w:r>
        <w:r w:rsidR="00954865" w:rsidDel="00767E62">
          <w:delText xml:space="preserve"> simultaneously</w:delText>
        </w:r>
      </w:del>
      <w:ins w:id="26" w:author="zenrunner" w:date="2018-09-11T09:14:00Z">
        <w:r w:rsidR="00767E62">
          <w:t xml:space="preserve">the net outcome of interactions can be negative or positive depending on the specific shrub function tested or the </w:t>
        </w:r>
      </w:ins>
      <w:ins w:id="27" w:author="zenrunner" w:date="2018-09-11T09:15:00Z">
        <w:r w:rsidR="0041669C">
          <w:t>recipient taxa</w:t>
        </w:r>
      </w:ins>
      <w:r w:rsidR="00954865">
        <w:t xml:space="preserve">. </w:t>
      </w:r>
      <w:ins w:id="28" w:author="zenrunner" w:date="2018-09-11T09:15:00Z">
        <w:r w:rsidR="00D77B4B">
          <w:t>– LOVE it – something like that? Love it.</w:t>
        </w:r>
      </w:ins>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22324706" w14:textId="77777777" w:rsidR="003F263E" w:rsidRDefault="003F263E" w:rsidP="00FE799E"/>
    <w:p w14:paraId="7DDB6BE2" w14:textId="77777777" w:rsidR="003F263E" w:rsidRDefault="003F263E" w:rsidP="00FE799E"/>
    <w:p w14:paraId="65C6B639" w14:textId="77777777" w:rsidR="003F263E" w:rsidRDefault="003F263E" w:rsidP="00FE799E"/>
    <w:p w14:paraId="13498758" w14:textId="77777777" w:rsidR="003F263E" w:rsidRDefault="003F263E" w:rsidP="00FE799E"/>
    <w:p w14:paraId="06D9FE42" w14:textId="77777777" w:rsidR="00D36947" w:rsidRDefault="00D36947" w:rsidP="00FE799E"/>
    <w:p w14:paraId="73FBE1CC" w14:textId="77777777" w:rsidR="00FE799E" w:rsidRDefault="00FE799E" w:rsidP="00D36947">
      <w:pPr>
        <w:spacing w:line="360" w:lineRule="auto"/>
      </w:pPr>
      <w:r>
        <w:t>Introduction</w:t>
      </w:r>
    </w:p>
    <w:p w14:paraId="21123550" w14:textId="57128FD3"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del w:id="29" w:author="zenrunner" w:date="2018-09-11T09:36:00Z">
        <w:r w:rsidR="001C368F" w:rsidDel="009A2838">
          <w:delText xml:space="preserve">may </w:delText>
        </w:r>
      </w:del>
      <w:ins w:id="30" w:author="zenrunner" w:date="2018-09-11T09:36:00Z">
        <w:r w:rsidR="009A2838">
          <w:t xml:space="preserve">can </w:t>
        </w:r>
      </w:ins>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ins w:id="31" w:author="zenrunner" w:date="2018-09-11T09:36:00Z">
        <w:r w:rsidR="007A2185">
          <w:t>,</w:t>
        </w:r>
      </w:ins>
      <w:r w:rsidR="001C368F">
        <w:t xml:space="preserve"> and it </w:t>
      </w:r>
      <w:del w:id="32" w:author="zenrunner" w:date="2018-09-11T09:36:00Z">
        <w:r w:rsidR="001C368F" w:rsidDel="00BF37FE">
          <w:delText>is posited</w:delText>
        </w:r>
      </w:del>
      <w:ins w:id="33" w:author="zenrunner" w:date="2018-09-11T09:36:00Z">
        <w:r w:rsidR="00BF37FE">
          <w:t>has been proposed</w:t>
        </w:r>
      </w:ins>
      <w:r w:rsidR="001C368F">
        <w:t xml:space="preserve"> that the</w:t>
      </w:r>
      <w:del w:id="34" w:author="zenrunner" w:date="2018-09-11T09:36:00Z">
        <w:r w:rsidR="001C368F" w:rsidDel="00CD1A86">
          <w:delText>ir</w:delText>
        </w:r>
      </w:del>
      <w:r w:rsidR="001C368F">
        <w:t xml:space="preserve"> relative importance </w:t>
      </w:r>
      <w:ins w:id="35" w:author="zenrunner" w:date="2018-09-11T09:36:00Z">
        <w:r w:rsidR="00CD1A86">
          <w:t xml:space="preserve">of negative version position effects </w:t>
        </w:r>
        <w:proofErr w:type="spellStart"/>
        <w:r w:rsidR="001D1064">
          <w:t>co</w:t>
        </w:r>
      </w:ins>
      <w:r w:rsidR="001C368F">
        <w:t>varies</w:t>
      </w:r>
      <w:proofErr w:type="spellEnd"/>
      <w:r w:rsidR="001C368F">
        <w:t xml:space="preserve">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ins w:id="36" w:author="zenrunner" w:date="2018-09-11T09:37:00Z">
        <w:r w:rsidR="00182652">
          <w:t xml:space="preserve"> (</w:t>
        </w:r>
        <w:proofErr w:type="spellStart"/>
        <w:r w:rsidR="00182652">
          <w:t>Sotomayor</w:t>
        </w:r>
        <w:proofErr w:type="spellEnd"/>
        <w:r w:rsidR="00182652">
          <w:t xml:space="preserve"> and </w:t>
        </w:r>
        <w:proofErr w:type="spellStart"/>
        <w:r w:rsidR="00182652">
          <w:t>Lortie</w:t>
        </w:r>
        <w:proofErr w:type="spellEnd"/>
        <w:r w:rsidR="00182652">
          <w:t>)</w:t>
        </w:r>
      </w:ins>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0F841F60" w:rsidR="00155A6C" w:rsidRDefault="0055316F" w:rsidP="00D36947">
      <w:pPr>
        <w:spacing w:line="360" w:lineRule="auto"/>
      </w:pPr>
      <w:del w:id="37" w:author="zenrunner" w:date="2018-09-11T09:37:00Z">
        <w:r w:rsidDel="00166563">
          <w:delText xml:space="preserve">The </w:delText>
        </w:r>
        <w:r w:rsidR="002420E0" w:rsidDel="00166563">
          <w:delText xml:space="preserve">study of </w:delText>
        </w:r>
        <w:r w:rsidR="0063198A" w:rsidDel="00166563">
          <w:delText xml:space="preserve">the underlying </w:delText>
        </w:r>
        <w:r w:rsidR="002420E0" w:rsidDel="00166563">
          <w:delText>mechan</w:delText>
        </w:r>
      </w:del>
      <w:ins w:id="38" w:author="zenrunner" w:date="2018-09-11T09:37:00Z">
        <w:r w:rsidR="00516DBF">
          <w:t xml:space="preserve">Shrub-annual plant </w:t>
        </w:r>
      </w:ins>
      <w:del w:id="39" w:author="zenrunner" w:date="2018-09-11T09:37:00Z">
        <w:r w:rsidR="002420E0" w:rsidDel="00166563">
          <w:delText>isms</w:delText>
        </w:r>
        <w:r w:rsidR="0063198A" w:rsidDel="00166563">
          <w:delText xml:space="preserve"> of</w:delText>
        </w:r>
        <w:r w:rsidR="002420E0" w:rsidDel="00166563">
          <w:delText xml:space="preserve"> </w:delText>
        </w:r>
        <w:r w:rsidR="00766A25" w:rsidDel="00166563">
          <w:delText>pollinator-</w:delText>
        </w:r>
        <w:r w:rsidR="0063198A" w:rsidDel="00166563">
          <w:delText>mediated interactions is dominated by pathways requiring co-blooming</w:delText>
        </w:r>
      </w:del>
      <w:ins w:id="40" w:author="zenrunner" w:date="2018-09-11T09:37:00Z">
        <w:r w:rsidR="00E567F0">
          <w:t>mechanistic p</w:t>
        </w:r>
        <w:r w:rsidR="00166563">
          <w:t>athways requiring co-blooming dominate the study of the underlying mechanisms of pollinator-mediated interactions</w:t>
        </w:r>
      </w:ins>
      <w:r w:rsidR="0063198A">
        <w:t>.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del w:id="41" w:author="zenrunner" w:date="2018-09-11T09:38:00Z">
        <w:r w:rsidR="00D070CE" w:rsidDel="00BD4CCB">
          <w:delText>be larger</w:delText>
        </w:r>
      </w:del>
      <w:ins w:id="42" w:author="zenrunner" w:date="2018-09-11T09:38:00Z">
        <w:r w:rsidR="00BD4CCB">
          <w:t>increase net floral patch size</w:t>
        </w:r>
      </w:ins>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ins w:id="43" w:author="zenrunner" w:date="2018-09-11T09:38:00Z">
        <w:r w:rsidR="00B3047E">
          <w:t xml:space="preserve"> </w:t>
        </w:r>
      </w:ins>
      <w:del w:id="44" w:author="zenrunner" w:date="2018-09-11T09:38:00Z">
        <w:r w:rsidR="009154D5" w:rsidDel="00B3047E">
          <w:delText xml:space="preserve">, </w:delText>
        </w:r>
      </w:del>
      <w:r w:rsidR="00D070CE">
        <w:t xml:space="preserve">or </w:t>
      </w:r>
      <w:del w:id="45" w:author="zenrunner" w:date="2018-09-11T09:38:00Z">
        <w:r w:rsidR="00D070CE" w:rsidDel="00B3047E">
          <w:delText>more diverse</w:delText>
        </w:r>
      </w:del>
      <w:ins w:id="46" w:author="zenrunner" w:date="2018-09-11T09:38:00Z">
        <w:r w:rsidR="00B3047E">
          <w:t>to make the patch offering more diverse</w:t>
        </w:r>
      </w:ins>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del w:id="47" w:author="zenrunner" w:date="2018-09-11T09:39:00Z">
        <w:r w:rsidR="00530ED9" w:rsidDel="00FE33B2">
          <w:delText xml:space="preserve">may </w:delText>
        </w:r>
      </w:del>
      <w:ins w:id="48" w:author="zenrunner" w:date="2018-09-11T09:39:00Z">
        <w:r w:rsidR="00FE33B2">
          <w:t xml:space="preserve">this can </w:t>
        </w:r>
      </w:ins>
      <w:r w:rsidR="00530ED9">
        <w:t xml:space="preserve">facilitate </w:t>
      </w:r>
      <w:del w:id="49" w:author="zenrunner" w:date="2018-09-11T09:39:00Z">
        <w:r w:rsidR="00530ED9" w:rsidDel="00FE33B2">
          <w:delText>their</w:delText>
        </w:r>
        <w:r w:rsidR="002D48C8" w:rsidDel="00FE33B2">
          <w:delText xml:space="preserve"> </w:delText>
        </w:r>
      </w:del>
      <w:r w:rsidR="00F914AA">
        <w:t xml:space="preserve">co-blooming </w:t>
      </w:r>
      <w:r w:rsidR="00530ED9">
        <w:t>annuals</w:t>
      </w:r>
      <w:del w:id="50" w:author="zenrunner" w:date="2018-09-11T09:39:00Z">
        <w:r w:rsidR="00530ED9" w:rsidDel="00360105">
          <w:delText xml:space="preserve"> </w:delText>
        </w:r>
        <w:r w:rsidR="00FF6D5F" w:rsidDel="00360105">
          <w:delText xml:space="preserve">via </w:delText>
        </w:r>
        <w:r w:rsidR="00FF6D5F" w:rsidDel="00FE33B2">
          <w:delText>the</w:delText>
        </w:r>
        <w:r w:rsidR="00F914AA" w:rsidDel="00FE33B2">
          <w:delText xml:space="preserve"> </w:delText>
        </w:r>
        <w:r w:rsidR="00F914AA" w:rsidDel="00360105">
          <w:delText>magnet</w:delText>
        </w:r>
        <w:r w:rsidR="00FF6D5F" w:rsidDel="00360105">
          <w:delText xml:space="preserve"> species effect</w:delText>
        </w:r>
      </w:del>
      <w:r w:rsidR="00530ED9">
        <w:t xml:space="preserve">. Magnet species are particularly </w:t>
      </w:r>
      <w:r w:rsidR="00530ED9">
        <w:lastRenderedPageBreak/>
        <w:t>attractive to pollinators</w:t>
      </w:r>
      <w:del w:id="51" w:author="zenrunner" w:date="2018-09-11T09:39:00Z">
        <w:r w:rsidR="00530ED9" w:rsidDel="00DF05E1">
          <w:delText>,</w:delText>
        </w:r>
      </w:del>
      <w:r w:rsidR="00530ED9">
        <w:t xml:space="preserve"> increasing local pollinator abundances </w:t>
      </w:r>
      <w:del w:id="52" w:author="zenrunner" w:date="2018-09-11T09:40:00Z">
        <w:r w:rsidR="00530ED9" w:rsidDel="009B247A">
          <w:delText xml:space="preserve">which </w:delText>
        </w:r>
      </w:del>
      <w:ins w:id="53" w:author="zenrunner" w:date="2018-09-11T09:40:00Z">
        <w:r w:rsidR="009B247A">
          <w:t xml:space="preserve">that </w:t>
        </w:r>
      </w:ins>
      <w:r w:rsidR="00530ED9">
        <w:t xml:space="preserve">benefit their less attractive </w:t>
      </w:r>
      <w:proofErr w:type="spellStart"/>
      <w:r w:rsidR="00530ED9">
        <w:t>neighbours</w:t>
      </w:r>
      <w:proofErr w:type="spellEnd"/>
      <w:r w:rsidR="00530ED9">
        <w:t xml:space="preserve">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ins w:id="54" w:author="zenrunner" w:date="2018-09-11T09:40:00Z">
        <w:r w:rsidR="00BD4BEC">
          <w:t xml:space="preserve"> – we resent that </w:t>
        </w:r>
        <w:r w:rsidR="00BD4BEC">
          <w:rPr>
            <w:rFonts w:hint="eastAsia"/>
          </w:rPr>
          <w:sym w:font="Wingdings" w:char="F04A"/>
        </w:r>
      </w:ins>
      <w:r w:rsidR="009154D5">
        <w:t xml:space="preserve">. </w:t>
      </w:r>
      <w:r w:rsidR="009432EC">
        <w:t>Shrubs are salient features of desert scrub ecosystems due their large size and structural complexity relative to ephemeral</w:t>
      </w:r>
      <w:ins w:id="55" w:author="zenrunner" w:date="2018-09-11T09:40:00Z">
        <w:r w:rsidR="003F2523">
          <w:t xml:space="preserve"> plants</w:t>
        </w:r>
        <w:r w:rsidR="00DA344A">
          <w:t xml:space="preserve"> and </w:t>
        </w:r>
      </w:ins>
      <w:del w:id="56" w:author="zenrunner" w:date="2018-09-11T09:40:00Z">
        <w:r w:rsidR="009432EC" w:rsidDel="003F2523">
          <w:delText>s</w:delText>
        </w:r>
        <w:r w:rsidR="009432EC" w:rsidDel="00DA344A">
          <w:delText>. Thus they may</w:delText>
        </w:r>
      </w:del>
      <w:ins w:id="57" w:author="zenrunner" w:date="2018-09-11T09:40:00Z">
        <w:r w:rsidR="00DA344A">
          <w:t>can</w:t>
        </w:r>
        <w:r w:rsidR="00A715C0">
          <w:t xml:space="preserve"> also</w:t>
        </w:r>
      </w:ins>
      <w:r w:rsidR="009432EC">
        <w:t xml:space="preserve"> influence the pollination of </w:t>
      </w:r>
      <w:del w:id="58" w:author="zenrunner" w:date="2018-09-11T09:40:00Z">
        <w:r w:rsidR="009432EC" w:rsidDel="002F12D2">
          <w:delText>their understory</w:delText>
        </w:r>
      </w:del>
      <w:ins w:id="59" w:author="zenrunner" w:date="2018-09-11T09:40:00Z">
        <w:r w:rsidR="002F12D2">
          <w:t>associated plants</w:t>
        </w:r>
      </w:ins>
      <w:r w:rsidR="009432EC">
        <w:t xml:space="preserve"> via non-floral </w:t>
      </w:r>
      <w:ins w:id="60" w:author="zenrunner" w:date="2018-09-11T09:41:00Z">
        <w:r w:rsidR="005B785D">
          <w:t xml:space="preserve">mechanistic </w:t>
        </w:r>
      </w:ins>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ins w:id="61" w:author="zenrunner" w:date="2018-09-11T09:41:00Z">
        <w:r w:rsidR="00D05B00">
          <w:t>an</w:t>
        </w:r>
      </w:ins>
      <w:del w:id="62" w:author="zenrunner" w:date="2018-09-11T09:41:00Z">
        <w:r w:rsidR="0035240C" w:rsidDel="00D05B00">
          <w:delText>ould</w:delText>
        </w:r>
      </w:del>
      <w:r w:rsidR="0035240C">
        <w:t xml:space="preserve"> be physically obscured from foraging pollinators</w:t>
      </w:r>
      <w:r w:rsidR="00A94DFD">
        <w:t xml:space="preserve"> or shaded</w:t>
      </w:r>
      <w:ins w:id="63" w:author="zenrunner" w:date="2018-09-11T09:41:00Z">
        <w:r w:rsidR="00E25DA1">
          <w:t xml:space="preserve"> thereby</w:t>
        </w:r>
      </w:ins>
      <w:del w:id="64" w:author="zenrunner" w:date="2018-09-11T09:41:00Z">
        <w:r w:rsidR="00A94DFD" w:rsidDel="00E25DA1">
          <w:delText>,</w:delText>
        </w:r>
      </w:del>
      <w:r w:rsidR="00A94DFD">
        <w:t xml:space="preserve"> reducing</w:t>
      </w:r>
      <w:r w:rsidR="0035240C">
        <w:t xml:space="preserve"> visitation.</w:t>
      </w:r>
      <w:r w:rsidR="00A94DFD">
        <w:t xml:space="preserve"> </w:t>
      </w:r>
      <w:r w:rsidR="004D71EE">
        <w:t>For example, s</w:t>
      </w:r>
      <w:r w:rsidR="00285C9B">
        <w:t xml:space="preserve">hading by the shrub </w:t>
      </w:r>
      <w:proofErr w:type="spellStart"/>
      <w:r w:rsidR="00285C9B" w:rsidRPr="00285C9B">
        <w:rPr>
          <w:i/>
        </w:rPr>
        <w:t>Lonicera</w:t>
      </w:r>
      <w:proofErr w:type="spellEnd"/>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del w:id="65" w:author="zenrunner" w:date="2018-09-11T09:42:00Z">
        <w:r w:rsidR="003D6EAB" w:rsidDel="00E96816">
          <w:delText>In forests, p</w:delText>
        </w:r>
        <w:r w:rsidR="00C04BF1" w:rsidDel="00E96816">
          <w:delText xml:space="preserve">ollination rates tend to be higher under canopy gaps </w:delText>
        </w:r>
        <w:r w:rsidR="009154D5" w:rsidDel="00E96816">
          <w:fldChar w:fldCharType="begin"/>
        </w:r>
        <w:r w:rsidR="009154D5" w:rsidDel="00E96816">
          <w:del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delInstrText>
        </w:r>
        <w:r w:rsidR="009154D5" w:rsidDel="00E96816">
          <w:fldChar w:fldCharType="separate"/>
        </w:r>
        <w:r w:rsidR="009154D5" w:rsidDel="00E96816">
          <w:rPr>
            <w:noProof/>
          </w:rPr>
          <w:delText>(</w:delText>
        </w:r>
        <w:r w:rsidR="00E6754C" w:rsidDel="00E96816">
          <w:fldChar w:fldCharType="begin"/>
        </w:r>
        <w:r w:rsidR="00E6754C" w:rsidDel="00E96816">
          <w:delInstrText xml:space="preserve"> HYPERLINK \l "_ENREF_62" \o "Proctor, 2012 #31" </w:delInstrText>
        </w:r>
        <w:r w:rsidR="00E6754C" w:rsidDel="00E96816">
          <w:fldChar w:fldCharType="separate"/>
        </w:r>
        <w:r w:rsidR="00172CFB" w:rsidDel="00E96816">
          <w:rPr>
            <w:noProof/>
          </w:rPr>
          <w:delText>Proctor et al., 2012</w:delText>
        </w:r>
        <w:r w:rsidR="00E6754C" w:rsidDel="00E96816">
          <w:rPr>
            <w:noProof/>
          </w:rPr>
          <w:fldChar w:fldCharType="end"/>
        </w:r>
        <w:r w:rsidR="009154D5" w:rsidDel="00E96816">
          <w:rPr>
            <w:noProof/>
          </w:rPr>
          <w:delText xml:space="preserve">; </w:delText>
        </w:r>
        <w:r w:rsidR="00E6754C" w:rsidDel="00E96816">
          <w:fldChar w:fldCharType="begin"/>
        </w:r>
        <w:r w:rsidR="00E6754C" w:rsidDel="00E96816">
          <w:delInstrText xml:space="preserve"> HYPERLINK \l "_ENREF_90" \o "Walters, 1996 #30" </w:delInstrText>
        </w:r>
        <w:r w:rsidR="00E6754C" w:rsidDel="00E96816">
          <w:fldChar w:fldCharType="separate"/>
        </w:r>
        <w:r w:rsidR="00172CFB" w:rsidDel="00E96816">
          <w:rPr>
            <w:noProof/>
          </w:rPr>
          <w:delText>Walters and Stiles, 1996</w:delText>
        </w:r>
        <w:r w:rsidR="00E6754C" w:rsidDel="00E96816">
          <w:rPr>
            <w:noProof/>
          </w:rPr>
          <w:fldChar w:fldCharType="end"/>
        </w:r>
        <w:r w:rsidR="009154D5" w:rsidDel="00E96816">
          <w:rPr>
            <w:noProof/>
          </w:rPr>
          <w:delText>)</w:delText>
        </w:r>
        <w:r w:rsidR="009154D5" w:rsidDel="00E96816">
          <w:fldChar w:fldCharType="end"/>
        </w:r>
        <w:r w:rsidR="00C04BF1" w:rsidDel="00E96816">
          <w:delText>.</w:delText>
        </w:r>
        <w:r w:rsidR="000F2B2E" w:rsidDel="00E96816">
          <w:delText xml:space="preserve"> </w:delText>
        </w:r>
        <w:r w:rsidR="00B63BCB" w:rsidDel="00E96816">
          <w:delText>Therefore,</w:delText>
        </w:r>
        <w:r w:rsidR="00F914AA" w:rsidDel="00E96816">
          <w:delText xml:space="preserve"> there is the potential for these</w:delText>
        </w:r>
      </w:del>
      <w:ins w:id="66" w:author="zenrunner" w:date="2018-09-11T09:42:00Z">
        <w:r w:rsidR="00E96816">
          <w:t>Consequently, direct and</w:t>
        </w:r>
      </w:ins>
      <w:r w:rsidR="00F914AA">
        <w:t xml:space="preserve"> indirect </w:t>
      </w:r>
      <w:ins w:id="67" w:author="zenrunner" w:date="2018-09-11T09:42:00Z">
        <w:r w:rsidR="00E96816">
          <w:t xml:space="preserve">shrub effects on other plants </w:t>
        </w:r>
      </w:ins>
      <w:del w:id="68" w:author="zenrunner" w:date="2018-09-11T09:42:00Z">
        <w:r w:rsidR="00F914AA" w:rsidDel="00E96816">
          <w:delText>interactions to be simultaneously positive and negative.</w:delText>
        </w:r>
      </w:del>
      <w:ins w:id="69" w:author="zenrunner" w:date="2018-09-11T09:42:00Z">
        <w:r w:rsidR="00E96816">
          <w:t>are likely functions at the same time on pollination outcomes</w:t>
        </w:r>
        <w:proofErr w:type="gramStart"/>
        <w:r w:rsidR="00E96816">
          <w:t>.</w:t>
        </w:r>
        <w:r w:rsidR="00497255">
          <w:t>?</w:t>
        </w:r>
        <w:proofErr w:type="gramEnd"/>
        <w:r w:rsidR="00497255">
          <w:t xml:space="preserve"> Something </w:t>
        </w:r>
      </w:ins>
      <w:proofErr w:type="gramStart"/>
      <w:ins w:id="70" w:author="zenrunner" w:date="2018-09-11T09:43:00Z">
        <w:r w:rsidR="00497255">
          <w:t>like</w:t>
        </w:r>
        <w:proofErr w:type="gramEnd"/>
        <w:r w:rsidR="00497255">
          <w:t xml:space="preserve"> that – simpler statement.</w:t>
        </w:r>
      </w:ins>
    </w:p>
    <w:p w14:paraId="15015AA1" w14:textId="049E7C8C" w:rsidR="000327C0" w:rsidRDefault="00EB19CA" w:rsidP="00D36947">
      <w:pPr>
        <w:pStyle w:val="Heading2"/>
        <w:spacing w:line="360" w:lineRule="auto"/>
      </w:pPr>
      <w:ins w:id="71" w:author="zenrunner" w:date="2018-09-11T09:46:00Z">
        <w:r>
          <w:t xml:space="preserve">KEEP in intro BUT you could consider moving to methods under study site. </w:t>
        </w:r>
      </w:ins>
      <w:r w:rsidR="00AD184E">
        <w:t>The Mojave Desert is a</w:t>
      </w:r>
      <w:r w:rsidR="00A04F3A">
        <w:t xml:space="preserve"> </w:t>
      </w:r>
      <w:r w:rsidR="00AD184E">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rsidR="00AD184E">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rsidR="00AD184E">
        <w:t xml:space="preserve">. </w:t>
      </w:r>
      <w:r w:rsidR="00A04F3A">
        <w:t>Despite the celebrated biodiversity of South</w:t>
      </w:r>
      <w:ins w:id="72" w:author="zenrunner" w:date="2018-09-11T09:43:00Z">
        <w:r w:rsidR="004D4794">
          <w:t>w</w:t>
        </w:r>
      </w:ins>
      <w:del w:id="73" w:author="zenrunner" w:date="2018-09-11T09:43:00Z">
        <w:r w:rsidR="00A04F3A" w:rsidDel="004D4794">
          <w:delText xml:space="preserve"> W</w:delText>
        </w:r>
      </w:del>
      <w:r w:rsidR="00A04F3A">
        <w:t xml:space="preserve">estern </w:t>
      </w:r>
      <w:ins w:id="74" w:author="zenrunner" w:date="2018-09-11T09:43:00Z">
        <w:r w:rsidR="00961B78">
          <w:t>D</w:t>
        </w:r>
      </w:ins>
      <w:del w:id="75" w:author="zenrunner" w:date="2018-09-11T09:43:00Z">
        <w:r w:rsidR="00A04F3A" w:rsidDel="00961B78">
          <w:delText>d</w:delText>
        </w:r>
      </w:del>
      <w:r w:rsidR="00A04F3A">
        <w:t>eserts</w:t>
      </w:r>
      <w:r w:rsidR="0020791B">
        <w:t>,</w:t>
      </w:r>
      <w:r w:rsidR="00A04F3A">
        <w:t xml:space="preserve"> pollinator-mediated interactions in this region</w:t>
      </w:r>
      <w:r w:rsidR="00DB72E3">
        <w:t xml:space="preserve"> are </w:t>
      </w:r>
      <w:del w:id="76" w:author="zenrunner" w:date="2018-09-11T09:43:00Z">
        <w:r w:rsidR="00434127" w:rsidDel="0014749D">
          <w:delText>largely un</w:delText>
        </w:r>
        <w:r w:rsidR="00DB72E3" w:rsidDel="0014749D">
          <w:delText>studied</w:delText>
        </w:r>
      </w:del>
      <w:ins w:id="77" w:author="zenrunner" w:date="2018-09-11T09:43:00Z">
        <w:r w:rsidR="0014749D">
          <w:t>infrequently tested</w:t>
        </w:r>
      </w:ins>
      <w:r w:rsidR="007009F1">
        <w:t xml:space="preserve">. </w:t>
      </w:r>
      <w:r w:rsidR="00F92356">
        <w:t xml:space="preserve">Intraspecific density has been shown to </w:t>
      </w:r>
      <w:r w:rsidR="00F265F4">
        <w:t>benefit the pollination of</w:t>
      </w:r>
      <w:r w:rsidR="00F92356">
        <w:t xml:space="preserve"> desert mustard</w:t>
      </w:r>
      <w:del w:id="78" w:author="zenrunner" w:date="2018-09-11T09:43:00Z">
        <w:r w:rsidR="0024336C" w:rsidDel="00744FE4">
          <w:delText>,</w:delText>
        </w:r>
      </w:del>
      <w:r w:rsidR="0024336C">
        <w:t xml:space="preserve"> </w:t>
      </w:r>
      <w:proofErr w:type="spellStart"/>
      <w:r w:rsidR="0024336C">
        <w:rPr>
          <w:i/>
          <w:iCs/>
        </w:rPr>
        <w:t>Lesquerella</w:t>
      </w:r>
      <w:proofErr w:type="spellEnd"/>
      <w:r w:rsidR="0024336C">
        <w:rPr>
          <w:i/>
          <w:iCs/>
        </w:rPr>
        <w:t xml:space="preserve"> </w:t>
      </w:r>
      <w:proofErr w:type="spellStart"/>
      <w:r w:rsidR="0024336C">
        <w:rPr>
          <w:i/>
          <w:iCs/>
        </w:rPr>
        <w:t>fendleri</w:t>
      </w:r>
      <w:proofErr w:type="spellEnd"/>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ins w:id="79" w:author="zenrunner" w:date="2018-09-11T09:43:00Z">
        <w:r w:rsidR="001556B0">
          <w:t>;</w:t>
        </w:r>
      </w:ins>
      <w:del w:id="80" w:author="zenrunner" w:date="2018-09-11T09:43:00Z">
        <w:r w:rsidR="007009F1" w:rsidDel="001556B0">
          <w:delText>,</w:delText>
        </w:r>
      </w:del>
      <w:r w:rsidR="007009F1">
        <w:t xml:space="preserve"> however</w:t>
      </w:r>
      <w:ins w:id="81" w:author="zenrunner" w:date="2018-09-11T09:43:00Z">
        <w:r w:rsidR="001556B0">
          <w:t>,</w:t>
        </w:r>
      </w:ins>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 xml:space="preserve">Yucca </w:t>
      </w:r>
      <w:proofErr w:type="spellStart"/>
      <w:r w:rsidR="00923743" w:rsidRPr="00294B2F">
        <w:rPr>
          <w:i/>
        </w:rPr>
        <w:t>brevifolia</w:t>
      </w:r>
      <w:proofErr w:type="spellEnd"/>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 xml:space="preserve">and the </w:t>
      </w:r>
      <w:proofErr w:type="spellStart"/>
      <w:ins w:id="82" w:author="zenrunner" w:date="2018-09-11T09:44:00Z">
        <w:r w:rsidR="00EA7AC6">
          <w:t>s</w:t>
        </w:r>
      </w:ins>
      <w:del w:id="83" w:author="zenrunner" w:date="2018-09-11T09:44:00Z">
        <w:r w:rsidR="007F31D9" w:rsidDel="00EA7AC6">
          <w:delText>S</w:delText>
        </w:r>
      </w:del>
      <w:r w:rsidR="007F31D9">
        <w:t>enita</w:t>
      </w:r>
      <w:proofErr w:type="spellEnd"/>
      <w:ins w:id="84" w:author="zenrunner" w:date="2018-09-11T09:44:00Z">
        <w:r w:rsidR="00EA7AC6">
          <w:t>?</w:t>
        </w:r>
      </w:ins>
      <w:r w:rsidR="007F31D9">
        <w:t xml:space="preserve"> cactus</w:t>
      </w:r>
      <w:r w:rsidR="00923743">
        <w:t xml:space="preserve"> </w:t>
      </w:r>
      <w:proofErr w:type="spellStart"/>
      <w:r w:rsidR="00294B2F" w:rsidRPr="00294B2F">
        <w:rPr>
          <w:i/>
        </w:rPr>
        <w:t>Pachycereus</w:t>
      </w:r>
      <w:proofErr w:type="spellEnd"/>
      <w:r w:rsidR="00294B2F" w:rsidRPr="00294B2F">
        <w:rPr>
          <w:i/>
        </w:rPr>
        <w:t xml:space="preserve"> </w:t>
      </w:r>
      <w:proofErr w:type="spellStart"/>
      <w:r w:rsidR="00294B2F" w:rsidRPr="00294B2F">
        <w:rPr>
          <w:i/>
        </w:rPr>
        <w:t>schottii</w:t>
      </w:r>
      <w:proofErr w:type="spellEnd"/>
      <w:r w:rsidR="007F31D9">
        <w:rPr>
          <w:i/>
        </w:rPr>
        <w:t xml:space="preserve"> </w:t>
      </w:r>
      <w:r w:rsidR="007F31D9">
        <w:t xml:space="preserve">and </w:t>
      </w:r>
      <w:proofErr w:type="spellStart"/>
      <w:r w:rsidR="007F31D9">
        <w:t>senita</w:t>
      </w:r>
      <w:proofErr w:type="spellEnd"/>
      <w:r w:rsidR="007F31D9">
        <w:t xml:space="preserve">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del w:id="85" w:author="zenrunner" w:date="2018-09-11T09:44:00Z">
        <w:r w:rsidR="007F31D9" w:rsidDel="002D2719">
          <w:delText>,</w:delText>
        </w:r>
      </w:del>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w:t>
      </w:r>
      <w:proofErr w:type="spellStart"/>
      <w:r w:rsidR="00EF6005">
        <w:t>Senita</w:t>
      </w:r>
      <w:proofErr w:type="spellEnd"/>
      <w:r w:rsidR="00EF6005">
        <w:t xml:space="preserve">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del w:id="86" w:author="zenrunner" w:date="2018-09-11T09:44:00Z">
        <w:r w:rsidR="00923743" w:rsidDel="00781ABE">
          <w:delText>Therefore, d</w:delText>
        </w:r>
      </w:del>
      <w:proofErr w:type="gramStart"/>
      <w:ins w:id="87" w:author="zenrunner" w:date="2018-09-11T09:44:00Z">
        <w:r w:rsidR="00781ABE">
          <w:t>D</w:t>
        </w:r>
      </w:ins>
      <w:r w:rsidR="00923743">
        <w:t>espite the</w:t>
      </w:r>
      <w:r w:rsidR="007630B0">
        <w:t xml:space="preserve"> high number of </w:t>
      </w:r>
      <w:r w:rsidR="00C462C7">
        <w:t>specialist</w:t>
      </w:r>
      <w:ins w:id="88" w:author="zenrunner" w:date="2018-09-11T09:45:00Z">
        <w:r w:rsidR="004A23B3">
          <w:t xml:space="preserve"> bees?</w:t>
        </w:r>
      </w:ins>
      <w:proofErr w:type="gramEnd"/>
      <w:del w:id="89" w:author="zenrunner" w:date="2018-09-11T09:45:00Z">
        <w:r w:rsidR="00C462C7" w:rsidDel="004A23B3">
          <w:delText>s</w:delText>
        </w:r>
      </w:del>
      <w:r w:rsidR="007630B0">
        <w:t xml:space="preserve"> </w:t>
      </w:r>
      <w:proofErr w:type="gramStart"/>
      <w:r w:rsidR="008D167B">
        <w:t>present</w:t>
      </w:r>
      <w:proofErr w:type="gramEnd"/>
      <w:ins w:id="90" w:author="zenrunner" w:date="2018-09-11T09:44:00Z">
        <w:r w:rsidR="004A23B3">
          <w:t xml:space="preserve"> in the Mojave,</w:t>
        </w:r>
      </w:ins>
      <w:r w:rsidR="008D167B">
        <w:t xml:space="preserve"> </w:t>
      </w:r>
      <w:del w:id="91" w:author="zenrunner" w:date="2018-09-11T09:45:00Z">
        <w:r w:rsidR="007630B0" w:rsidDel="001002EB">
          <w:delText xml:space="preserve">there is </w:delText>
        </w:r>
        <w:r w:rsidR="008D167B" w:rsidDel="001002EB">
          <w:delText>the potential for</w:delText>
        </w:r>
        <w:r w:rsidR="007630B0" w:rsidDel="001002EB">
          <w:delText xml:space="preserve"> interactions between </w:delText>
        </w:r>
      </w:del>
      <w:r w:rsidR="008D167B">
        <w:t xml:space="preserve">most </w:t>
      </w:r>
      <w:r w:rsidR="003F074A">
        <w:t xml:space="preserve">plant </w:t>
      </w:r>
      <w:r w:rsidR="007630B0">
        <w:t>species</w:t>
      </w:r>
      <w:ins w:id="92" w:author="zenrunner" w:date="2018-09-11T09:45:00Z">
        <w:r w:rsidR="001002EB">
          <w:t xml:space="preserve"> nonetheless interact through (shared?) pollinators</w:t>
        </w:r>
      </w:ins>
      <w:r w:rsidR="007630B0">
        <w:t>.</w:t>
      </w:r>
      <w:ins w:id="93" w:author="zenrunner" w:date="2018-09-11T09:45:00Z">
        <w:r w:rsidR="00281034">
          <w:t xml:space="preserve"> </w:t>
        </w:r>
        <w:proofErr w:type="gramStart"/>
        <w:r w:rsidR="00281034">
          <w:t>Or through pollinators and their interactions?</w:t>
        </w:r>
      </w:ins>
      <w:proofErr w:type="gramEnd"/>
      <w:r w:rsidR="007630B0">
        <w:t xml:space="preserve"> </w:t>
      </w:r>
    </w:p>
    <w:p w14:paraId="6FFE91CD" w14:textId="77777777" w:rsidR="000327C0" w:rsidRPr="000327C0" w:rsidRDefault="000327C0" w:rsidP="00D36947">
      <w:pPr>
        <w:spacing w:after="0" w:line="360" w:lineRule="auto"/>
      </w:pPr>
    </w:p>
    <w:p w14:paraId="142C51F9" w14:textId="0753C7A0" w:rsidR="00820FFD" w:rsidRPr="008171DA" w:rsidRDefault="00D54BAA" w:rsidP="00D36947">
      <w:pPr>
        <w:spacing w:line="360" w:lineRule="auto"/>
      </w:pPr>
      <w:ins w:id="94" w:author="zenrunner" w:date="2018-09-11T09:45:00Z">
        <w:r>
          <w:t xml:space="preserve">MOVE TO METHODS </w:t>
        </w:r>
      </w:ins>
      <w:r w:rsidR="000327C0">
        <w:t xml:space="preserve">Creosote bush, </w:t>
      </w:r>
      <w:proofErr w:type="spellStart"/>
      <w:r w:rsidR="00920325" w:rsidRPr="00DD0851">
        <w:rPr>
          <w:i/>
        </w:rPr>
        <w:t>Larrea</w:t>
      </w:r>
      <w:proofErr w:type="spellEnd"/>
      <w:r w:rsidR="00920325" w:rsidRPr="00DD0851">
        <w:rPr>
          <w:i/>
        </w:rPr>
        <w:t xml:space="preserve"> </w:t>
      </w:r>
      <w:proofErr w:type="spellStart"/>
      <w:r w:rsidR="00920325" w:rsidRPr="00DD0851">
        <w:rPr>
          <w:i/>
        </w:rPr>
        <w:t>tridentata</w:t>
      </w:r>
      <w:proofErr w:type="spellEnd"/>
      <w:r w:rsidR="000327C0">
        <w:t xml:space="preserve"> (</w:t>
      </w:r>
      <w:proofErr w:type="spellStart"/>
      <w:r w:rsidR="000327C0">
        <w:t>Zygophyllaceae</w:t>
      </w:r>
      <w:proofErr w:type="spellEnd"/>
      <w:r w:rsidR="000327C0">
        <w:t>)</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 xml:space="preserve">Betancourt et al., </w:t>
        </w:r>
        <w:r w:rsidR="00172CFB">
          <w:rPr>
            <w:noProof/>
          </w:rPr>
          <w:lastRenderedPageBreak/>
          <w:t>1990</w:t>
        </w:r>
      </w:hyperlink>
      <w:r w:rsidR="00A84D31">
        <w:rPr>
          <w:noProof/>
        </w:rPr>
        <w:t>)</w:t>
      </w:r>
      <w:r w:rsidR="00A84D31">
        <w:fldChar w:fldCharType="end"/>
      </w:r>
      <w:r w:rsidR="00206724">
        <w:t xml:space="preserve">. </w:t>
      </w:r>
      <w:del w:id="95" w:author="zenrunner" w:date="2018-09-11T09:46:00Z">
        <w:r w:rsidR="00206724" w:rsidDel="001C6858">
          <w:delText>H</w:delText>
        </w:r>
        <w:r w:rsidR="00010ACB" w:rsidDel="001C6858">
          <w:delText>ighly tolerant to temp</w:delText>
        </w:r>
        <w:r w:rsidR="00A84D31" w:rsidDel="001C6858">
          <w:delText xml:space="preserve">erature extremes, </w:delText>
        </w:r>
        <w:r w:rsidR="00206724" w:rsidDel="001C6858">
          <w:delText>i</w:delText>
        </w:r>
      </w:del>
      <w:ins w:id="96" w:author="zenrunner" w:date="2018-09-11T09:46:00Z">
        <w:r w:rsidR="001C6858">
          <w:t>I</w:t>
        </w:r>
      </w:ins>
      <w:r w:rsidR="00206724">
        <w:t>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del w:id="97" w:author="zenrunner" w:date="2018-09-11T09:47:00Z">
        <w:r w:rsidR="00206724" w:rsidRPr="00206724" w:rsidDel="005E6D1A">
          <w:rPr>
            <w:i/>
          </w:rPr>
          <w:delText>L. tridentata</w:delText>
        </w:r>
      </w:del>
      <w:ins w:id="98" w:author="zenrunner" w:date="2018-09-11T09:47:00Z">
        <w:r w:rsidR="005E6D1A">
          <w:t>This shrub species also</w:t>
        </w:r>
      </w:ins>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The associated pollinator guilds are highly variable over space</w:t>
      </w:r>
      <w:ins w:id="99" w:author="zenrunner" w:date="2018-09-11T09:47:00Z">
        <w:r w:rsidR="00C649A8">
          <w:t>,</w:t>
        </w:r>
      </w:ins>
      <w:r w:rsidR="00920325">
        <w:t xml:space="preserve"> and most shrubs </w:t>
      </w:r>
      <w:r w:rsidR="000B7824">
        <w:t xml:space="preserve">will </w:t>
      </w:r>
      <w:r w:rsidR="00920325">
        <w:t xml:space="preserve">only interact with 20% of </w:t>
      </w:r>
      <w:r w:rsidR="000B7824">
        <w:t>their full</w:t>
      </w:r>
      <w:r w:rsidR="00920325">
        <w:t xml:space="preserve"> guild</w:t>
      </w:r>
      <w:ins w:id="100" w:author="zenrunner" w:date="2018-09-11T09:47:00Z">
        <w:r w:rsidR="00675161">
          <w:t xml:space="preserve"> </w:t>
        </w:r>
      </w:ins>
      <w:del w:id="101" w:author="zenrunner" w:date="2018-09-11T09:47:00Z">
        <w:r w:rsidR="00920325" w:rsidDel="00675161">
          <w:delText>, but there is a stable</w:delText>
        </w:r>
        <w:r w:rsidR="00010ACB" w:rsidDel="00675161">
          <w:delText xml:space="preserve"> core guild</w:delText>
        </w:r>
        <w:r w:rsidR="00820FFD" w:rsidDel="00675161">
          <w:delText xml:space="preserve"> </w:delText>
        </w:r>
      </w:del>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 xml:space="preserve">L. </w:t>
      </w:r>
      <w:proofErr w:type="spellStart"/>
      <w:r w:rsidR="00010ACB" w:rsidRPr="00AA3928">
        <w:rPr>
          <w:i/>
        </w:rPr>
        <w:t>tridentata</w:t>
      </w:r>
      <w:proofErr w:type="spellEnd"/>
      <w:r w:rsidR="00010ACB">
        <w:t xml:space="preserve"> is on</w:t>
      </w:r>
      <w:r w:rsidR="000327C0">
        <w:t>e of the most reliable flower</w:t>
      </w:r>
      <w:ins w:id="102" w:author="zenrunner" w:date="2018-09-11T09:47:00Z">
        <w:r w:rsidR="007A5104">
          <w:t>in</w:t>
        </w:r>
      </w:ins>
      <w:del w:id="103" w:author="zenrunner" w:date="2018-09-11T09:47:00Z">
        <w:r w:rsidR="000327C0" w:rsidDel="007A5104">
          <w:delText>er</w:delText>
        </w:r>
      </w:del>
      <w:ins w:id="104" w:author="zenrunner" w:date="2018-09-11T09:47:00Z">
        <w:r w:rsidR="007A5104">
          <w:t>g plants</w:t>
        </w:r>
      </w:ins>
      <w:del w:id="105" w:author="zenrunner" w:date="2018-09-11T09:47:00Z">
        <w:r w:rsidR="00010ACB" w:rsidDel="007A5104">
          <w:delText>s</w:delText>
        </w:r>
      </w:del>
      <w:r w:rsidR="00010ACB">
        <w:t xml:space="preserve"> in the Mojave</w:t>
      </w:r>
      <w:r w:rsidR="00A602F9">
        <w:t xml:space="preserve"> </w:t>
      </w:r>
      <w:ins w:id="106" w:author="zenrunner" w:date="2018-09-11T09:48:00Z">
        <w:r w:rsidR="004422A3">
          <w:t>because</w:t>
        </w:r>
      </w:ins>
      <w:del w:id="107" w:author="zenrunner" w:date="2018-09-11T09:48:00Z">
        <w:r w:rsidR="00A602F9" w:rsidDel="004422A3">
          <w:delText>as</w:delText>
        </w:r>
      </w:del>
      <w:r w:rsidR="00A602F9">
        <w:t xml:space="preserve"> it has one of t</w:t>
      </w:r>
      <w:r w:rsidR="00926CA1">
        <w:t>he lowest rainfall thresholds</w:t>
      </w:r>
      <w:r w:rsidR="00AA3928">
        <w:t xml:space="preserve"> </w:t>
      </w:r>
      <w:r w:rsidR="008171DA">
        <w:t xml:space="preserve">(12 mm) </w:t>
      </w:r>
      <w:r w:rsidR="000327C0">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0327C0">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w:t>
      </w:r>
      <w:del w:id="108" w:author="zenrunner" w:date="2018-09-11T09:48:00Z">
        <w:r w:rsidR="00AA3928" w:rsidDel="00CE4654">
          <w:delText>t</w:delText>
        </w:r>
        <w:r w:rsidR="00010ACB" w:rsidDel="00CE4654">
          <w:delText xml:space="preserve">herefore </w:delText>
        </w:r>
      </w:del>
      <w:r w:rsidR="00AA3928">
        <w:t>pr</w:t>
      </w:r>
      <w:r w:rsidR="008171DA">
        <w:t>ovi</w:t>
      </w:r>
      <w:r w:rsidR="00AA3928">
        <w:t>des</w:t>
      </w:r>
      <w:r w:rsidR="00010ACB">
        <w:t xml:space="preserve"> critical resources to pollinators in drought years.</w:t>
      </w:r>
      <w:r w:rsidR="00615593">
        <w:t xml:space="preserve"> </w:t>
      </w:r>
      <w:r w:rsidR="00920325" w:rsidRPr="00AA3928">
        <w:rPr>
          <w:i/>
        </w:rPr>
        <w:t xml:space="preserve">L. </w:t>
      </w:r>
      <w:proofErr w:type="spellStart"/>
      <w:r w:rsidR="00920325" w:rsidRPr="00AA3928">
        <w:rPr>
          <w:i/>
        </w:rPr>
        <w:t>tridentata</w:t>
      </w:r>
      <w:proofErr w:type="spellEnd"/>
      <w:r w:rsidR="00920325">
        <w:t xml:space="preserve"> </w:t>
      </w:r>
      <w:del w:id="109" w:author="zenrunner" w:date="2018-09-11T09:48:00Z">
        <w:r w:rsidR="00920325" w:rsidDel="00394FBB">
          <w:delText xml:space="preserve">acts </w:delText>
        </w:r>
      </w:del>
      <w:ins w:id="110" w:author="zenrunner" w:date="2018-09-11T09:48:00Z">
        <w:r w:rsidR="00394FBB">
          <w:t xml:space="preserve">functions </w:t>
        </w:r>
      </w:ins>
      <w:r w:rsidR="00920325">
        <w:t xml:space="preserve">as a </w:t>
      </w:r>
      <w:del w:id="111" w:author="zenrunner" w:date="2018-09-11T09:48:00Z">
        <w:r w:rsidR="00920325" w:rsidDel="00394FBB">
          <w:delText>nurse shr</w:delText>
        </w:r>
        <w:r w:rsidR="00F73E0E" w:rsidDel="00394FBB">
          <w:delText>ub</w:delText>
        </w:r>
      </w:del>
      <w:ins w:id="112" w:author="zenrunner" w:date="2018-09-11T09:48:00Z">
        <w:r w:rsidR="00394FBB">
          <w:t>benefactor species</w:t>
        </w:r>
      </w:ins>
      <w:r w:rsidR="00F73E0E">
        <w:t xml:space="preserve"> for other desert perennials such as </w:t>
      </w:r>
      <w:proofErr w:type="spellStart"/>
      <w:r w:rsidR="00F73E0E" w:rsidRPr="00AA3928">
        <w:rPr>
          <w:i/>
        </w:rPr>
        <w:t>Opuntia</w:t>
      </w:r>
      <w:proofErr w:type="spellEnd"/>
      <w:r w:rsidR="00F73E0E" w:rsidRPr="00AA3928">
        <w:rPr>
          <w:i/>
        </w:rPr>
        <w:t xml:space="preserve"> </w:t>
      </w:r>
      <w:proofErr w:type="spellStart"/>
      <w:r w:rsidR="00F73E0E" w:rsidRPr="00AA3928">
        <w:rPr>
          <w:i/>
        </w:rPr>
        <w:t>leptocaulis</w:t>
      </w:r>
      <w:proofErr w:type="spellEnd"/>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proofErr w:type="spellStart"/>
      <w:r w:rsidR="00F73E0E" w:rsidRPr="00AA3928">
        <w:rPr>
          <w:i/>
        </w:rPr>
        <w:t>Peniocereus</w:t>
      </w:r>
      <w:proofErr w:type="spellEnd"/>
      <w:r w:rsidR="00F73E0E" w:rsidRPr="00AA3928">
        <w:rPr>
          <w:i/>
        </w:rPr>
        <w:t xml:space="preserve"> </w:t>
      </w:r>
      <w:proofErr w:type="spellStart"/>
      <w:r w:rsidR="00F73E0E" w:rsidRPr="00AA3928">
        <w:rPr>
          <w:i/>
        </w:rPr>
        <w:t>striatus</w:t>
      </w:r>
      <w:proofErr w:type="spellEnd"/>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del w:id="113" w:author="zenrunner" w:date="2018-09-11T09:48:00Z">
        <w:r w:rsidR="00615593" w:rsidDel="00F7742B">
          <w:delText>as well as</w:delText>
        </w:r>
      </w:del>
      <w:ins w:id="114" w:author="zenrunner" w:date="2018-09-11T09:48:00Z">
        <w:r w:rsidR="00F7742B">
          <w:t>and facilitates</w:t>
        </w:r>
      </w:ins>
      <w:r w:rsidR="00615593">
        <w:t xml:space="preserve"> </w:t>
      </w:r>
      <w:del w:id="115" w:author="zenrunner" w:date="2018-09-11T09:48:00Z">
        <w:r w:rsidR="00615593" w:rsidDel="00F7742B">
          <w:delText xml:space="preserve">facilitating </w:delText>
        </w:r>
      </w:del>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ins w:id="116" w:author="zenrunner" w:date="2018-09-11T09:48:00Z">
        <w:r w:rsidR="008A470A">
          <w:t xml:space="preserve">. </w:t>
        </w:r>
      </w:ins>
      <w:del w:id="117" w:author="zenrunner" w:date="2018-09-11T09:48:00Z">
        <w:r w:rsidR="008171DA" w:rsidDel="008A470A">
          <w:delText xml:space="preserve">, but </w:delText>
        </w:r>
        <w:r w:rsidR="00920325" w:rsidDel="008A470A">
          <w:delText xml:space="preserve">competes with some species through allelopathy </w:delText>
        </w:r>
        <w:r w:rsidR="00820FFD" w:rsidDel="008A470A">
          <w:fldChar w:fldCharType="begin"/>
        </w:r>
        <w:r w:rsidR="00820FFD" w:rsidDel="008A470A">
          <w:del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delInstrText>
        </w:r>
        <w:r w:rsidR="00820FFD" w:rsidDel="008A470A">
          <w:fldChar w:fldCharType="separate"/>
        </w:r>
        <w:r w:rsidR="00820FFD" w:rsidDel="008A470A">
          <w:rPr>
            <w:noProof/>
          </w:rPr>
          <w:delText>(</w:delText>
        </w:r>
        <w:r w:rsidR="00E6754C" w:rsidDel="008A470A">
          <w:fldChar w:fldCharType="begin"/>
        </w:r>
        <w:r w:rsidR="00E6754C" w:rsidDel="008A470A">
          <w:delInstrText xml:space="preserve"> HYPERLINK \l "_ENREF_45" \o "Mahall, 1991 #244" </w:delInstrText>
        </w:r>
        <w:r w:rsidR="00E6754C" w:rsidDel="008A470A">
          <w:fldChar w:fldCharType="separate"/>
        </w:r>
        <w:r w:rsidR="00172CFB" w:rsidDel="008A470A">
          <w:rPr>
            <w:noProof/>
          </w:rPr>
          <w:delText>Mahall and Callaway, 1991</w:delText>
        </w:r>
        <w:r w:rsidR="00E6754C" w:rsidDel="008A470A">
          <w:rPr>
            <w:noProof/>
          </w:rPr>
          <w:fldChar w:fldCharType="end"/>
        </w:r>
        <w:r w:rsidR="00820FFD" w:rsidDel="008A470A">
          <w:rPr>
            <w:noProof/>
          </w:rPr>
          <w:delText xml:space="preserve">, </w:delText>
        </w:r>
        <w:r w:rsidR="00E6754C" w:rsidDel="008A470A">
          <w:fldChar w:fldCharType="begin"/>
        </w:r>
        <w:r w:rsidR="00E6754C" w:rsidDel="008A470A">
          <w:delInstrText xml:space="preserve"> HYPERLINK \l "_ENREF_46" \o "Mahall, 1992 #1" </w:delInstrText>
        </w:r>
        <w:r w:rsidR="00E6754C" w:rsidDel="008A470A">
          <w:fldChar w:fldCharType="separate"/>
        </w:r>
        <w:r w:rsidR="00172CFB" w:rsidDel="008A470A">
          <w:rPr>
            <w:noProof/>
          </w:rPr>
          <w:delText>1992</w:delText>
        </w:r>
        <w:r w:rsidR="00E6754C" w:rsidDel="008A470A">
          <w:rPr>
            <w:noProof/>
          </w:rPr>
          <w:fldChar w:fldCharType="end"/>
        </w:r>
        <w:r w:rsidR="00820FFD" w:rsidDel="008A470A">
          <w:rPr>
            <w:noProof/>
          </w:rPr>
          <w:delText>)</w:delText>
        </w:r>
        <w:r w:rsidR="00820FFD" w:rsidDel="008A470A">
          <w:fldChar w:fldCharType="end"/>
        </w:r>
        <w:r w:rsidR="00820FFD" w:rsidDel="008A470A">
          <w:delText xml:space="preserve">. </w:delText>
        </w:r>
      </w:del>
    </w:p>
    <w:p w14:paraId="03517189" w14:textId="1B53748A" w:rsidR="000C57C4" w:rsidRDefault="007F64F6" w:rsidP="00D36947">
      <w:pPr>
        <w:spacing w:line="360" w:lineRule="auto"/>
      </w:pPr>
      <w:r w:rsidRPr="00EE70DB">
        <w:rPr>
          <w:highlight w:val="yellow"/>
          <w:rPrChange w:id="118" w:author="zenrunner" w:date="2018-09-11T09:49:00Z">
            <w:rPr/>
          </w:rPrChange>
        </w:rPr>
        <w:t xml:space="preserve">A plant’s life stage can alter the balance of facilitative and competitive interactions </w:t>
      </w:r>
      <w:r w:rsidR="003A3F0D" w:rsidRPr="00EE70DB">
        <w:rPr>
          <w:highlight w:val="yellow"/>
          <w:rPrChange w:id="119"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0" w:author="zenrunner" w:date="2018-09-11T09:49:00Z">
            <w:rPr/>
          </w:rPrChange>
        </w:rPr>
        <w:instrText xml:space="preserve"> ADDIN EN.CITE </w:instrText>
      </w:r>
      <w:r w:rsidR="003A3F0D" w:rsidRPr="00EE70DB">
        <w:rPr>
          <w:highlight w:val="yellow"/>
          <w:rPrChange w:id="121"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2" w:author="zenrunner" w:date="2018-09-11T09:49:00Z">
            <w:rPr/>
          </w:rPrChange>
        </w:rPr>
        <w:instrText xml:space="preserve"> ADDIN EN.CITE.DATA </w:instrText>
      </w:r>
      <w:r w:rsidR="003A3F0D" w:rsidRPr="00EE70DB">
        <w:rPr>
          <w:highlight w:val="yellow"/>
          <w:rPrChange w:id="123" w:author="zenrunner" w:date="2018-09-11T09:49:00Z">
            <w:rPr/>
          </w:rPrChange>
        </w:rPr>
      </w:r>
      <w:r w:rsidR="003A3F0D" w:rsidRPr="00EE70DB">
        <w:rPr>
          <w:highlight w:val="yellow"/>
          <w:rPrChange w:id="124" w:author="zenrunner" w:date="2018-09-11T09:49:00Z">
            <w:rPr/>
          </w:rPrChange>
        </w:rPr>
        <w:fldChar w:fldCharType="end"/>
      </w:r>
      <w:r w:rsidR="003A3F0D" w:rsidRPr="00EE70DB">
        <w:rPr>
          <w:highlight w:val="yellow"/>
          <w:rPrChange w:id="125" w:author="zenrunner" w:date="2018-09-11T09:49:00Z">
            <w:rPr/>
          </w:rPrChange>
        </w:rPr>
      </w:r>
      <w:r w:rsidR="003A3F0D" w:rsidRPr="00EE70DB">
        <w:rPr>
          <w:highlight w:val="yellow"/>
          <w:rPrChange w:id="126" w:author="zenrunner" w:date="2018-09-11T09:49:00Z">
            <w:rPr/>
          </w:rPrChange>
        </w:rPr>
        <w:fldChar w:fldCharType="separate"/>
      </w:r>
      <w:r w:rsidR="003A3F0D" w:rsidRPr="00EE70DB">
        <w:rPr>
          <w:noProof/>
          <w:highlight w:val="yellow"/>
          <w:rPrChange w:id="127" w:author="zenrunner" w:date="2018-09-11T09:49:00Z">
            <w:rPr>
              <w:noProof/>
            </w:rPr>
          </w:rPrChange>
        </w:rPr>
        <w:t>(</w:t>
      </w:r>
      <w:r w:rsidR="00E6754C" w:rsidRPr="00EE70DB">
        <w:rPr>
          <w:highlight w:val="yellow"/>
          <w:rPrChange w:id="128" w:author="zenrunner" w:date="2018-09-11T09:49:00Z">
            <w:rPr/>
          </w:rPrChange>
        </w:rPr>
        <w:fldChar w:fldCharType="begin"/>
      </w:r>
      <w:r w:rsidR="00E6754C" w:rsidRPr="00EE70DB">
        <w:rPr>
          <w:highlight w:val="yellow"/>
          <w:rPrChange w:id="129" w:author="zenrunner" w:date="2018-09-11T09:49:00Z">
            <w:rPr/>
          </w:rPrChange>
        </w:rPr>
        <w:instrText xml:space="preserve"> HYPERLINK \l "_ENREF_10" \o "Bruno, 2003 #25" </w:instrText>
      </w:r>
      <w:r w:rsidR="00E6754C" w:rsidRPr="00EE70DB">
        <w:rPr>
          <w:highlight w:val="yellow"/>
          <w:rPrChange w:id="130" w:author="zenrunner" w:date="2018-09-11T09:49:00Z">
            <w:rPr/>
          </w:rPrChange>
        </w:rPr>
        <w:fldChar w:fldCharType="separate"/>
      </w:r>
      <w:r w:rsidR="00172CFB" w:rsidRPr="00EE70DB">
        <w:rPr>
          <w:noProof/>
          <w:highlight w:val="yellow"/>
          <w:rPrChange w:id="131" w:author="zenrunner" w:date="2018-09-11T09:49:00Z">
            <w:rPr>
              <w:noProof/>
            </w:rPr>
          </w:rPrChange>
        </w:rPr>
        <w:t>Bruno et al., 2003</w:t>
      </w:r>
      <w:r w:rsidR="00E6754C" w:rsidRPr="00EE70DB">
        <w:rPr>
          <w:noProof/>
          <w:highlight w:val="yellow"/>
          <w:rPrChange w:id="132" w:author="zenrunner" w:date="2018-09-11T09:49:00Z">
            <w:rPr>
              <w:noProof/>
            </w:rPr>
          </w:rPrChange>
        </w:rPr>
        <w:fldChar w:fldCharType="end"/>
      </w:r>
      <w:r w:rsidR="003A3F0D" w:rsidRPr="00EE70DB">
        <w:rPr>
          <w:noProof/>
          <w:highlight w:val="yellow"/>
          <w:rPrChange w:id="133" w:author="zenrunner" w:date="2018-09-11T09:49:00Z">
            <w:rPr>
              <w:noProof/>
            </w:rPr>
          </w:rPrChange>
        </w:rPr>
        <w:t xml:space="preserve">; </w:t>
      </w:r>
      <w:r w:rsidR="00E6754C" w:rsidRPr="00EE70DB">
        <w:rPr>
          <w:highlight w:val="yellow"/>
          <w:rPrChange w:id="134" w:author="zenrunner" w:date="2018-09-11T09:49:00Z">
            <w:rPr/>
          </w:rPrChange>
        </w:rPr>
        <w:fldChar w:fldCharType="begin"/>
      </w:r>
      <w:r w:rsidR="00E6754C" w:rsidRPr="00EE70DB">
        <w:rPr>
          <w:highlight w:val="yellow"/>
          <w:rPrChange w:id="135" w:author="zenrunner" w:date="2018-09-11T09:49:00Z">
            <w:rPr/>
          </w:rPrChange>
        </w:rPr>
        <w:instrText xml:space="preserve"> HYPERLINK \l "_ENREF_12" \o "Callaway, 1997 #132" </w:instrText>
      </w:r>
      <w:r w:rsidR="00E6754C" w:rsidRPr="00EE70DB">
        <w:rPr>
          <w:highlight w:val="yellow"/>
          <w:rPrChange w:id="136" w:author="zenrunner" w:date="2018-09-11T09:49:00Z">
            <w:rPr/>
          </w:rPrChange>
        </w:rPr>
        <w:fldChar w:fldCharType="separate"/>
      </w:r>
      <w:r w:rsidR="00172CFB" w:rsidRPr="00EE70DB">
        <w:rPr>
          <w:noProof/>
          <w:highlight w:val="yellow"/>
          <w:rPrChange w:id="137" w:author="zenrunner" w:date="2018-09-11T09:49:00Z">
            <w:rPr>
              <w:noProof/>
            </w:rPr>
          </w:rPrChange>
        </w:rPr>
        <w:t>Callaway and Walker, 1997a</w:t>
      </w:r>
      <w:r w:rsidR="00E6754C" w:rsidRPr="00EE70DB">
        <w:rPr>
          <w:noProof/>
          <w:highlight w:val="yellow"/>
          <w:rPrChange w:id="138" w:author="zenrunner" w:date="2018-09-11T09:49:00Z">
            <w:rPr>
              <w:noProof/>
            </w:rPr>
          </w:rPrChange>
        </w:rPr>
        <w:fldChar w:fldCharType="end"/>
      </w:r>
      <w:r w:rsidR="003A3F0D" w:rsidRPr="00EE70DB">
        <w:rPr>
          <w:noProof/>
          <w:highlight w:val="yellow"/>
          <w:rPrChange w:id="139" w:author="zenrunner" w:date="2018-09-11T09:49:00Z">
            <w:rPr>
              <w:noProof/>
            </w:rPr>
          </w:rPrChange>
        </w:rPr>
        <w:t xml:space="preserve">; </w:t>
      </w:r>
      <w:r w:rsidR="00E6754C" w:rsidRPr="00EE70DB">
        <w:rPr>
          <w:highlight w:val="yellow"/>
          <w:rPrChange w:id="140" w:author="zenrunner" w:date="2018-09-11T09:49:00Z">
            <w:rPr/>
          </w:rPrChange>
        </w:rPr>
        <w:fldChar w:fldCharType="begin"/>
      </w:r>
      <w:r w:rsidR="00E6754C" w:rsidRPr="00EE70DB">
        <w:rPr>
          <w:highlight w:val="yellow"/>
          <w:rPrChange w:id="141" w:author="zenrunner" w:date="2018-09-11T09:49:00Z">
            <w:rPr/>
          </w:rPrChange>
        </w:rPr>
        <w:instrText xml:space="preserve"> HYPERLINK \l "_ENREF_63" \o "Pugnaire, 1996 #19" </w:instrText>
      </w:r>
      <w:r w:rsidR="00E6754C" w:rsidRPr="00EE70DB">
        <w:rPr>
          <w:highlight w:val="yellow"/>
          <w:rPrChange w:id="142" w:author="zenrunner" w:date="2018-09-11T09:49:00Z">
            <w:rPr/>
          </w:rPrChange>
        </w:rPr>
        <w:fldChar w:fldCharType="separate"/>
      </w:r>
      <w:r w:rsidR="00172CFB" w:rsidRPr="00EE70DB">
        <w:rPr>
          <w:noProof/>
          <w:highlight w:val="yellow"/>
          <w:rPrChange w:id="143" w:author="zenrunner" w:date="2018-09-11T09:49:00Z">
            <w:rPr>
              <w:noProof/>
            </w:rPr>
          </w:rPrChange>
        </w:rPr>
        <w:t>Pugnaire et al., 1996</w:t>
      </w:r>
      <w:r w:rsidR="00E6754C" w:rsidRPr="00EE70DB">
        <w:rPr>
          <w:noProof/>
          <w:highlight w:val="yellow"/>
          <w:rPrChange w:id="144" w:author="zenrunner" w:date="2018-09-11T09:49:00Z">
            <w:rPr>
              <w:noProof/>
            </w:rPr>
          </w:rPrChange>
        </w:rPr>
        <w:fldChar w:fldCharType="end"/>
      </w:r>
      <w:r w:rsidR="003A3F0D" w:rsidRPr="00EE70DB">
        <w:rPr>
          <w:noProof/>
          <w:highlight w:val="yellow"/>
          <w:rPrChange w:id="145" w:author="zenrunner" w:date="2018-09-11T09:49:00Z">
            <w:rPr>
              <w:noProof/>
            </w:rPr>
          </w:rPrChange>
        </w:rPr>
        <w:t xml:space="preserve">; </w:t>
      </w:r>
      <w:r w:rsidR="00E6754C" w:rsidRPr="00EE70DB">
        <w:rPr>
          <w:highlight w:val="yellow"/>
          <w:rPrChange w:id="146" w:author="zenrunner" w:date="2018-09-11T09:49:00Z">
            <w:rPr/>
          </w:rPrChange>
        </w:rPr>
        <w:fldChar w:fldCharType="begin"/>
      </w:r>
      <w:r w:rsidR="00E6754C" w:rsidRPr="00EE70DB">
        <w:rPr>
          <w:highlight w:val="yellow"/>
          <w:rPrChange w:id="147" w:author="zenrunner" w:date="2018-09-11T09:49:00Z">
            <w:rPr/>
          </w:rPrChange>
        </w:rPr>
        <w:instrText xml:space="preserve"> HYPERLINK \l "_ENREF_69" \o "Rousset, 2000 #246" </w:instrText>
      </w:r>
      <w:r w:rsidR="00E6754C" w:rsidRPr="00EE70DB">
        <w:rPr>
          <w:highlight w:val="yellow"/>
          <w:rPrChange w:id="148" w:author="zenrunner" w:date="2018-09-11T09:49:00Z">
            <w:rPr/>
          </w:rPrChange>
        </w:rPr>
        <w:fldChar w:fldCharType="separate"/>
      </w:r>
      <w:r w:rsidR="00172CFB" w:rsidRPr="00EE70DB">
        <w:rPr>
          <w:noProof/>
          <w:highlight w:val="yellow"/>
          <w:rPrChange w:id="149" w:author="zenrunner" w:date="2018-09-11T09:49:00Z">
            <w:rPr>
              <w:noProof/>
            </w:rPr>
          </w:rPrChange>
        </w:rPr>
        <w:t>Rousset and Lepart, 2000</w:t>
      </w:r>
      <w:r w:rsidR="00E6754C" w:rsidRPr="00EE70DB">
        <w:rPr>
          <w:noProof/>
          <w:highlight w:val="yellow"/>
          <w:rPrChange w:id="150" w:author="zenrunner" w:date="2018-09-11T09:49:00Z">
            <w:rPr>
              <w:noProof/>
            </w:rPr>
          </w:rPrChange>
        </w:rPr>
        <w:fldChar w:fldCharType="end"/>
      </w:r>
      <w:r w:rsidR="003A3F0D" w:rsidRPr="00EE70DB">
        <w:rPr>
          <w:noProof/>
          <w:highlight w:val="yellow"/>
          <w:rPrChange w:id="151" w:author="zenrunner" w:date="2018-09-11T09:49:00Z">
            <w:rPr>
              <w:noProof/>
            </w:rPr>
          </w:rPrChange>
        </w:rPr>
        <w:t xml:space="preserve">; </w:t>
      </w:r>
      <w:r w:rsidR="00E6754C" w:rsidRPr="00EE70DB">
        <w:rPr>
          <w:highlight w:val="yellow"/>
          <w:rPrChange w:id="152" w:author="zenrunner" w:date="2018-09-11T09:49:00Z">
            <w:rPr/>
          </w:rPrChange>
        </w:rPr>
        <w:fldChar w:fldCharType="begin"/>
      </w:r>
      <w:r w:rsidR="00E6754C" w:rsidRPr="00EE70DB">
        <w:rPr>
          <w:highlight w:val="yellow"/>
          <w:rPrChange w:id="153" w:author="zenrunner" w:date="2018-09-11T09:49:00Z">
            <w:rPr/>
          </w:rPrChange>
        </w:rPr>
        <w:instrText xml:space="preserve"> HYPERLINK \l "_ENREF_85" \o "Valiente-Banuet, 1991 #143" </w:instrText>
      </w:r>
      <w:r w:rsidR="00E6754C" w:rsidRPr="00EE70DB">
        <w:rPr>
          <w:highlight w:val="yellow"/>
          <w:rPrChange w:id="154" w:author="zenrunner" w:date="2018-09-11T09:49:00Z">
            <w:rPr/>
          </w:rPrChange>
        </w:rPr>
        <w:fldChar w:fldCharType="separate"/>
      </w:r>
      <w:r w:rsidR="00172CFB" w:rsidRPr="00EE70DB">
        <w:rPr>
          <w:noProof/>
          <w:highlight w:val="yellow"/>
          <w:rPrChange w:id="155" w:author="zenrunner" w:date="2018-09-11T09:49:00Z">
            <w:rPr>
              <w:noProof/>
            </w:rPr>
          </w:rPrChange>
        </w:rPr>
        <w:t>Valiente-Banuet et al., 1991</w:t>
      </w:r>
      <w:r w:rsidR="00E6754C" w:rsidRPr="00EE70DB">
        <w:rPr>
          <w:noProof/>
          <w:highlight w:val="yellow"/>
          <w:rPrChange w:id="156" w:author="zenrunner" w:date="2018-09-11T09:49:00Z">
            <w:rPr>
              <w:noProof/>
            </w:rPr>
          </w:rPrChange>
        </w:rPr>
        <w:fldChar w:fldCharType="end"/>
      </w:r>
      <w:r w:rsidR="003A3F0D" w:rsidRPr="00EE70DB">
        <w:rPr>
          <w:noProof/>
          <w:highlight w:val="yellow"/>
          <w:rPrChange w:id="157" w:author="zenrunner" w:date="2018-09-11T09:49:00Z">
            <w:rPr>
              <w:noProof/>
            </w:rPr>
          </w:rPrChange>
        </w:rPr>
        <w:t>)</w:t>
      </w:r>
      <w:r w:rsidR="003A3F0D" w:rsidRPr="00EE70DB">
        <w:rPr>
          <w:highlight w:val="yellow"/>
          <w:rPrChange w:id="158" w:author="zenrunner" w:date="2018-09-11T09:49:00Z">
            <w:rPr/>
          </w:rPrChange>
        </w:rPr>
        <w:fldChar w:fldCharType="end"/>
      </w:r>
      <w:r w:rsidR="00B73292" w:rsidRPr="00EE70DB">
        <w:rPr>
          <w:highlight w:val="yellow"/>
          <w:rPrChange w:id="159" w:author="zenrunner" w:date="2018-09-11T09:49:00Z">
            <w:rPr/>
          </w:rPrChange>
        </w:rPr>
        <w:t xml:space="preserve">. </w:t>
      </w:r>
      <w:r w:rsidRPr="00EE70DB">
        <w:rPr>
          <w:highlight w:val="yellow"/>
          <w:rPrChange w:id="160" w:author="zenrunner" w:date="2018-09-11T09:49:00Z">
            <w:rPr/>
          </w:rPrChange>
        </w:rPr>
        <w:t>The majority of research on plan</w:t>
      </w:r>
      <w:r w:rsidR="00A02D68" w:rsidRPr="00EE70DB">
        <w:rPr>
          <w:highlight w:val="yellow"/>
          <w:rPrChange w:id="161" w:author="zenrunner" w:date="2018-09-11T09:49:00Z">
            <w:rPr/>
          </w:rPrChange>
        </w:rPr>
        <w:t xml:space="preserve">t-plant interactions </w:t>
      </w:r>
      <w:proofErr w:type="spellStart"/>
      <w:r w:rsidR="00A02D68" w:rsidRPr="00EE70DB">
        <w:rPr>
          <w:highlight w:val="yellow"/>
          <w:rPrChange w:id="162" w:author="zenrunner" w:date="2018-09-11T09:49:00Z">
            <w:rPr/>
          </w:rPrChange>
        </w:rPr>
        <w:t>focusses</w:t>
      </w:r>
      <w:proofErr w:type="spellEnd"/>
      <w:r w:rsidR="00A02D68" w:rsidRPr="00EE70DB">
        <w:rPr>
          <w:highlight w:val="yellow"/>
          <w:rPrChange w:id="163" w:author="zenrunner" w:date="2018-09-11T09:49:00Z">
            <w:rPr/>
          </w:rPrChange>
        </w:rPr>
        <w:t xml:space="preserve"> on a single</w:t>
      </w:r>
      <w:r w:rsidRPr="00EE70DB">
        <w:rPr>
          <w:highlight w:val="yellow"/>
          <w:rPrChange w:id="164" w:author="zenrunner" w:date="2018-09-11T09:49:00Z">
            <w:rPr/>
          </w:rPrChange>
        </w:rPr>
        <w:t xml:space="preserve"> life stage </w:t>
      </w:r>
      <w:r w:rsidR="00B73292" w:rsidRPr="00EE70DB">
        <w:rPr>
          <w:highlight w:val="yellow"/>
          <w:rPrChange w:id="165" w:author="zenrunner" w:date="2018-09-11T09:49:00Z">
            <w:rPr/>
          </w:rPrChange>
        </w:rPr>
        <w:fldChar w:fldCharType="begin"/>
      </w:r>
      <w:r w:rsidR="00B73292" w:rsidRPr="00EE70DB">
        <w:rPr>
          <w:highlight w:val="yellow"/>
          <w:rPrChange w:id="166"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rsidRPr="00EE70DB">
        <w:rPr>
          <w:highlight w:val="yellow"/>
          <w:rPrChange w:id="167" w:author="zenrunner" w:date="2018-09-11T09:49:00Z">
            <w:rPr/>
          </w:rPrChange>
        </w:rPr>
        <w:fldChar w:fldCharType="separate"/>
      </w:r>
      <w:r w:rsidR="00B73292" w:rsidRPr="00EE70DB">
        <w:rPr>
          <w:noProof/>
          <w:highlight w:val="yellow"/>
          <w:rPrChange w:id="168" w:author="zenrunner" w:date="2018-09-11T09:49:00Z">
            <w:rPr>
              <w:noProof/>
            </w:rPr>
          </w:rPrChange>
        </w:rPr>
        <w:t>(</w:t>
      </w:r>
      <w:r w:rsidR="00E6754C" w:rsidRPr="00EE70DB">
        <w:rPr>
          <w:highlight w:val="yellow"/>
          <w:rPrChange w:id="169" w:author="zenrunner" w:date="2018-09-11T09:49:00Z">
            <w:rPr/>
          </w:rPrChange>
        </w:rPr>
        <w:fldChar w:fldCharType="begin"/>
      </w:r>
      <w:r w:rsidR="00E6754C" w:rsidRPr="00EE70DB">
        <w:rPr>
          <w:highlight w:val="yellow"/>
          <w:rPrChange w:id="170" w:author="zenrunner" w:date="2018-09-11T09:49:00Z">
            <w:rPr/>
          </w:rPrChange>
        </w:rPr>
        <w:instrText xml:space="preserve"> HYPERLINK \l "_ENREF_32" \o "Goldberg, 2001 #247" </w:instrText>
      </w:r>
      <w:r w:rsidR="00E6754C" w:rsidRPr="00EE70DB">
        <w:rPr>
          <w:highlight w:val="yellow"/>
          <w:rPrChange w:id="171" w:author="zenrunner" w:date="2018-09-11T09:49:00Z">
            <w:rPr/>
          </w:rPrChange>
        </w:rPr>
        <w:fldChar w:fldCharType="separate"/>
      </w:r>
      <w:r w:rsidR="00172CFB" w:rsidRPr="00EE70DB">
        <w:rPr>
          <w:noProof/>
          <w:highlight w:val="yellow"/>
          <w:rPrChange w:id="172" w:author="zenrunner" w:date="2018-09-11T09:49:00Z">
            <w:rPr>
              <w:noProof/>
            </w:rPr>
          </w:rPrChange>
        </w:rPr>
        <w:t>Goldberg et al., 2001</w:t>
      </w:r>
      <w:r w:rsidR="00E6754C" w:rsidRPr="00EE70DB">
        <w:rPr>
          <w:noProof/>
          <w:highlight w:val="yellow"/>
          <w:rPrChange w:id="173" w:author="zenrunner" w:date="2018-09-11T09:49:00Z">
            <w:rPr>
              <w:noProof/>
            </w:rPr>
          </w:rPrChange>
        </w:rPr>
        <w:fldChar w:fldCharType="end"/>
      </w:r>
      <w:r w:rsidR="00B73292" w:rsidRPr="00EE70DB">
        <w:rPr>
          <w:noProof/>
          <w:highlight w:val="yellow"/>
          <w:rPrChange w:id="174" w:author="zenrunner" w:date="2018-09-11T09:49:00Z">
            <w:rPr>
              <w:noProof/>
            </w:rPr>
          </w:rPrChange>
        </w:rPr>
        <w:t xml:space="preserve">; </w:t>
      </w:r>
      <w:r w:rsidR="00E6754C" w:rsidRPr="00EE70DB">
        <w:rPr>
          <w:highlight w:val="yellow"/>
          <w:rPrChange w:id="175" w:author="zenrunner" w:date="2018-09-11T09:49:00Z">
            <w:rPr/>
          </w:rPrChange>
        </w:rPr>
        <w:fldChar w:fldCharType="begin"/>
      </w:r>
      <w:r w:rsidR="00E6754C" w:rsidRPr="00EE70DB">
        <w:rPr>
          <w:highlight w:val="yellow"/>
          <w:rPrChange w:id="176" w:author="zenrunner" w:date="2018-09-11T09:49:00Z">
            <w:rPr/>
          </w:rPrChange>
        </w:rPr>
        <w:instrText xml:space="preserve"> HYPERLINK \l "_ENREF_83" \o "Tielbörger, 2000 #20" </w:instrText>
      </w:r>
      <w:r w:rsidR="00E6754C" w:rsidRPr="00EE70DB">
        <w:rPr>
          <w:highlight w:val="yellow"/>
          <w:rPrChange w:id="177" w:author="zenrunner" w:date="2018-09-11T09:49:00Z">
            <w:rPr/>
          </w:rPrChange>
        </w:rPr>
        <w:fldChar w:fldCharType="separate"/>
      </w:r>
      <w:r w:rsidR="00172CFB" w:rsidRPr="00EE70DB">
        <w:rPr>
          <w:noProof/>
          <w:highlight w:val="yellow"/>
          <w:rPrChange w:id="178" w:author="zenrunner" w:date="2018-09-11T09:49:00Z">
            <w:rPr>
              <w:noProof/>
            </w:rPr>
          </w:rPrChange>
        </w:rPr>
        <w:t>Tielbörger and Kadmon, 2000</w:t>
      </w:r>
      <w:r w:rsidR="00E6754C" w:rsidRPr="00EE70DB">
        <w:rPr>
          <w:noProof/>
          <w:highlight w:val="yellow"/>
          <w:rPrChange w:id="179" w:author="zenrunner" w:date="2018-09-11T09:49:00Z">
            <w:rPr>
              <w:noProof/>
            </w:rPr>
          </w:rPrChange>
        </w:rPr>
        <w:fldChar w:fldCharType="end"/>
      </w:r>
      <w:r w:rsidR="00B73292" w:rsidRPr="00EE70DB">
        <w:rPr>
          <w:noProof/>
          <w:highlight w:val="yellow"/>
          <w:rPrChange w:id="180" w:author="zenrunner" w:date="2018-09-11T09:49:00Z">
            <w:rPr>
              <w:noProof/>
            </w:rPr>
          </w:rPrChange>
        </w:rPr>
        <w:t>)</w:t>
      </w:r>
      <w:r w:rsidR="00B73292" w:rsidRPr="00EE70DB">
        <w:rPr>
          <w:highlight w:val="yellow"/>
          <w:rPrChange w:id="181" w:author="zenrunner" w:date="2018-09-11T09:49:00Z">
            <w:rPr/>
          </w:rPrChange>
        </w:rPr>
        <w:fldChar w:fldCharType="end"/>
      </w:r>
      <w:r w:rsidR="00B73292" w:rsidRPr="00EE70DB">
        <w:rPr>
          <w:highlight w:val="yellow"/>
          <w:rPrChange w:id="182" w:author="zenrunner" w:date="2018-09-11T09:49:00Z">
            <w:rPr/>
          </w:rPrChange>
        </w:rPr>
        <w:t xml:space="preserve"> </w:t>
      </w:r>
      <w:r w:rsidRPr="00EE70DB">
        <w:rPr>
          <w:highlight w:val="yellow"/>
          <w:rPrChange w:id="183" w:author="zenrunner" w:date="2018-09-11T09:49:00Z">
            <w:rPr/>
          </w:rPrChange>
        </w:rPr>
        <w:t xml:space="preserve">which is inadequate for making conclusions about fitness levels within populations </w:t>
      </w:r>
      <w:r w:rsidR="00B73292" w:rsidRPr="00EE70DB">
        <w:rPr>
          <w:highlight w:val="yellow"/>
          <w:rPrChange w:id="184" w:author="zenrunner" w:date="2018-09-11T09:49:00Z">
            <w:rPr/>
          </w:rPrChange>
        </w:rPr>
        <w:fldChar w:fldCharType="begin"/>
      </w:r>
      <w:r w:rsidR="00B73292" w:rsidRPr="00EE70DB">
        <w:rPr>
          <w:highlight w:val="yellow"/>
          <w:rPrChange w:id="185"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rsidRPr="00EE70DB">
        <w:rPr>
          <w:highlight w:val="yellow"/>
          <w:rPrChange w:id="186" w:author="zenrunner" w:date="2018-09-11T09:49:00Z">
            <w:rPr/>
          </w:rPrChange>
        </w:rPr>
        <w:fldChar w:fldCharType="separate"/>
      </w:r>
      <w:r w:rsidR="00B73292" w:rsidRPr="00EE70DB">
        <w:rPr>
          <w:noProof/>
          <w:highlight w:val="yellow"/>
          <w:rPrChange w:id="187" w:author="zenrunner" w:date="2018-09-11T09:49:00Z">
            <w:rPr>
              <w:noProof/>
            </w:rPr>
          </w:rPrChange>
        </w:rPr>
        <w:t>(</w:t>
      </w:r>
      <w:r w:rsidR="00E6754C" w:rsidRPr="00EE70DB">
        <w:rPr>
          <w:highlight w:val="yellow"/>
          <w:rPrChange w:id="188" w:author="zenrunner" w:date="2018-09-11T09:49:00Z">
            <w:rPr/>
          </w:rPrChange>
        </w:rPr>
        <w:fldChar w:fldCharType="begin"/>
      </w:r>
      <w:r w:rsidR="00E6754C" w:rsidRPr="00EE70DB">
        <w:rPr>
          <w:highlight w:val="yellow"/>
          <w:rPrChange w:id="189" w:author="zenrunner" w:date="2018-09-11T09:49:00Z">
            <w:rPr/>
          </w:rPrChange>
        </w:rPr>
        <w:instrText xml:space="preserve"> HYPERLINK \l "_ENREF_50" \o "McPeek, 1998 #248" </w:instrText>
      </w:r>
      <w:r w:rsidR="00E6754C" w:rsidRPr="00EE70DB">
        <w:rPr>
          <w:highlight w:val="yellow"/>
          <w:rPrChange w:id="190" w:author="zenrunner" w:date="2018-09-11T09:49:00Z">
            <w:rPr/>
          </w:rPrChange>
        </w:rPr>
        <w:fldChar w:fldCharType="separate"/>
      </w:r>
      <w:r w:rsidR="00172CFB" w:rsidRPr="00EE70DB">
        <w:rPr>
          <w:noProof/>
          <w:highlight w:val="yellow"/>
          <w:rPrChange w:id="191" w:author="zenrunner" w:date="2018-09-11T09:49:00Z">
            <w:rPr>
              <w:noProof/>
            </w:rPr>
          </w:rPrChange>
        </w:rPr>
        <w:t>McPeek and Peckarsky, 1998</w:t>
      </w:r>
      <w:r w:rsidR="00E6754C" w:rsidRPr="00EE70DB">
        <w:rPr>
          <w:noProof/>
          <w:highlight w:val="yellow"/>
          <w:rPrChange w:id="192" w:author="zenrunner" w:date="2018-09-11T09:49:00Z">
            <w:rPr>
              <w:noProof/>
            </w:rPr>
          </w:rPrChange>
        </w:rPr>
        <w:fldChar w:fldCharType="end"/>
      </w:r>
      <w:r w:rsidR="00B73292" w:rsidRPr="00EE70DB">
        <w:rPr>
          <w:noProof/>
          <w:highlight w:val="yellow"/>
          <w:rPrChange w:id="193" w:author="zenrunner" w:date="2018-09-11T09:49:00Z">
            <w:rPr>
              <w:noProof/>
            </w:rPr>
          </w:rPrChange>
        </w:rPr>
        <w:t>)</w:t>
      </w:r>
      <w:r w:rsidR="00B73292" w:rsidRPr="00EE70DB">
        <w:rPr>
          <w:highlight w:val="yellow"/>
          <w:rPrChange w:id="194" w:author="zenrunner" w:date="2018-09-11T09:49:00Z">
            <w:rPr/>
          </w:rPrChange>
        </w:rPr>
        <w:fldChar w:fldCharType="end"/>
      </w:r>
      <w:r w:rsidR="00B73292" w:rsidRPr="00EE70DB">
        <w:rPr>
          <w:highlight w:val="yellow"/>
          <w:rPrChange w:id="195" w:author="zenrunner" w:date="2018-09-11T09:49:00Z">
            <w:rPr/>
          </w:rPrChange>
        </w:rPr>
        <w:t xml:space="preserve">. </w:t>
      </w:r>
      <w:r w:rsidRPr="00EE70DB">
        <w:rPr>
          <w:highlight w:val="yellow"/>
          <w:rPrChange w:id="196" w:author="zenrunner" w:date="2018-09-11T09:49:00Z">
            <w:rPr/>
          </w:rPrChange>
        </w:rPr>
        <w:t>For example, within some nurse plant systems young plants are facilitated during establishment</w:t>
      </w:r>
      <w:r w:rsidR="00C43D3C" w:rsidRPr="00EE70DB">
        <w:rPr>
          <w:highlight w:val="yellow"/>
          <w:rPrChange w:id="197" w:author="zenrunner" w:date="2018-09-11T09:49:00Z">
            <w:rPr/>
          </w:rPrChange>
        </w:rPr>
        <w:t>, but later compete with their nurses</w:t>
      </w:r>
      <w:r w:rsidRPr="00EE70DB">
        <w:rPr>
          <w:highlight w:val="yellow"/>
          <w:rPrChange w:id="198" w:author="zenrunner" w:date="2018-09-11T09:49:00Z">
            <w:rPr/>
          </w:rPrChange>
        </w:rPr>
        <w:t xml:space="preserve"> for re</w:t>
      </w:r>
      <w:r w:rsidR="00B73292" w:rsidRPr="00EE70DB">
        <w:rPr>
          <w:highlight w:val="yellow"/>
          <w:rPrChange w:id="199" w:author="zenrunner" w:date="2018-09-11T09:49:00Z">
            <w:rPr/>
          </w:rPrChange>
        </w:rPr>
        <w:t xml:space="preserve">sources </w:t>
      </w:r>
      <w:r w:rsidR="00B73292" w:rsidRPr="00EE70DB">
        <w:rPr>
          <w:highlight w:val="yellow"/>
          <w:rPrChange w:id="200" w:author="zenrunner" w:date="2018-09-11T09:49:00Z">
            <w:rPr/>
          </w:rPrChange>
        </w:rPr>
        <w:fldChar w:fldCharType="begin"/>
      </w:r>
      <w:r w:rsidR="00B73292" w:rsidRPr="00EE70DB">
        <w:rPr>
          <w:highlight w:val="yellow"/>
          <w:rPrChange w:id="201"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rsidRPr="00EE70DB">
        <w:rPr>
          <w:highlight w:val="yellow"/>
          <w:rPrChange w:id="202" w:author="zenrunner" w:date="2018-09-11T09:49:00Z">
            <w:rPr/>
          </w:rPrChange>
        </w:rPr>
        <w:fldChar w:fldCharType="separate"/>
      </w:r>
      <w:r w:rsidR="00B73292" w:rsidRPr="00EE70DB">
        <w:rPr>
          <w:noProof/>
          <w:highlight w:val="yellow"/>
          <w:rPrChange w:id="203" w:author="zenrunner" w:date="2018-09-11T09:49:00Z">
            <w:rPr>
              <w:noProof/>
            </w:rPr>
          </w:rPrChange>
        </w:rPr>
        <w:t>(</w:t>
      </w:r>
      <w:r w:rsidR="00E6754C" w:rsidRPr="00EE70DB">
        <w:rPr>
          <w:highlight w:val="yellow"/>
          <w:rPrChange w:id="204" w:author="zenrunner" w:date="2018-09-11T09:49:00Z">
            <w:rPr/>
          </w:rPrChange>
        </w:rPr>
        <w:fldChar w:fldCharType="begin"/>
      </w:r>
      <w:r w:rsidR="00E6754C" w:rsidRPr="00EE70DB">
        <w:rPr>
          <w:highlight w:val="yellow"/>
          <w:rPrChange w:id="205" w:author="zenrunner" w:date="2018-09-11T09:49:00Z">
            <w:rPr/>
          </w:rPrChange>
        </w:rPr>
        <w:instrText xml:space="preserve"> HYPERLINK \l "_ENREF_93" \o "Yeaton, 1978 #15" </w:instrText>
      </w:r>
      <w:r w:rsidR="00E6754C" w:rsidRPr="00EE70DB">
        <w:rPr>
          <w:highlight w:val="yellow"/>
          <w:rPrChange w:id="206" w:author="zenrunner" w:date="2018-09-11T09:49:00Z">
            <w:rPr/>
          </w:rPrChange>
        </w:rPr>
        <w:fldChar w:fldCharType="separate"/>
      </w:r>
      <w:r w:rsidR="00172CFB" w:rsidRPr="00EE70DB">
        <w:rPr>
          <w:noProof/>
          <w:highlight w:val="yellow"/>
          <w:rPrChange w:id="207" w:author="zenrunner" w:date="2018-09-11T09:49:00Z">
            <w:rPr>
              <w:noProof/>
            </w:rPr>
          </w:rPrChange>
        </w:rPr>
        <w:t>Yeaton, 1978</w:t>
      </w:r>
      <w:r w:rsidR="00E6754C" w:rsidRPr="00EE70DB">
        <w:rPr>
          <w:noProof/>
          <w:highlight w:val="yellow"/>
          <w:rPrChange w:id="208" w:author="zenrunner" w:date="2018-09-11T09:49:00Z">
            <w:rPr>
              <w:noProof/>
            </w:rPr>
          </w:rPrChange>
        </w:rPr>
        <w:fldChar w:fldCharType="end"/>
      </w:r>
      <w:r w:rsidR="00B73292" w:rsidRPr="00EE70DB">
        <w:rPr>
          <w:noProof/>
          <w:highlight w:val="yellow"/>
          <w:rPrChange w:id="209" w:author="zenrunner" w:date="2018-09-11T09:49:00Z">
            <w:rPr>
              <w:noProof/>
            </w:rPr>
          </w:rPrChange>
        </w:rPr>
        <w:t>)</w:t>
      </w:r>
      <w:r w:rsidR="00B73292" w:rsidRPr="00EE70DB">
        <w:rPr>
          <w:highlight w:val="yellow"/>
          <w:rPrChange w:id="210" w:author="zenrunner" w:date="2018-09-11T09:49:00Z">
            <w:rPr/>
          </w:rPrChange>
        </w:rPr>
        <w:fldChar w:fldCharType="end"/>
      </w:r>
      <w:r w:rsidRPr="00EE70DB">
        <w:rPr>
          <w:highlight w:val="yellow"/>
          <w:rPrChange w:id="211" w:author="zenrunner" w:date="2018-09-11T09:49:00Z">
            <w:rPr/>
          </w:rPrChange>
        </w:rPr>
        <w:t>.</w:t>
      </w:r>
      <w:r w:rsidR="008171DA" w:rsidRPr="00EE70DB">
        <w:rPr>
          <w:highlight w:val="yellow"/>
          <w:rPrChange w:id="212" w:author="zenrunner" w:date="2018-09-11T09:49:00Z">
            <w:rPr/>
          </w:rPrChange>
        </w:rPr>
        <w:t xml:space="preserve"> For plants, the shift from vegetative growth to reproductive growth is a major event.</w:t>
      </w:r>
      <w:r w:rsidRPr="00EE70DB">
        <w:rPr>
          <w:highlight w:val="yellow"/>
          <w:rPrChange w:id="213" w:author="zenrunner" w:date="2018-09-11T09:49:00Z">
            <w:rPr/>
          </w:rPrChange>
        </w:rPr>
        <w:t xml:space="preserve"> Foundation plants have benefits that can scale to trophic levels beyond the</w:t>
      </w:r>
      <w:r w:rsidR="009C654E" w:rsidRPr="00EE70DB">
        <w:rPr>
          <w:highlight w:val="yellow"/>
          <w:rPrChange w:id="214" w:author="zenrunner" w:date="2018-09-11T09:49:00Z">
            <w:rPr/>
          </w:rPrChange>
        </w:rPr>
        <w:t xml:space="preserve">ir surrounding plant community </w:t>
      </w:r>
      <w:r w:rsidR="009C654E" w:rsidRPr="00EE70DB">
        <w:rPr>
          <w:highlight w:val="yellow"/>
          <w:rPrChange w:id="215" w:author="zenrunner" w:date="2018-09-11T09:49:00Z">
            <w:rPr/>
          </w:rPrChange>
        </w:rPr>
        <w:fldChar w:fldCharType="begin"/>
      </w:r>
      <w:r w:rsidR="009C654E" w:rsidRPr="00EE70DB">
        <w:rPr>
          <w:highlight w:val="yellow"/>
          <w:rPrChange w:id="216" w:author="zenrunner" w:date="2018-09-11T09:49:00Z">
            <w:rPr/>
          </w:rPrChange>
        </w:rPr>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rsidRPr="00EE70DB">
        <w:rPr>
          <w:highlight w:val="yellow"/>
          <w:rPrChange w:id="217" w:author="zenrunner" w:date="2018-09-11T09:49:00Z">
            <w:rPr/>
          </w:rPrChange>
        </w:rPr>
        <w:fldChar w:fldCharType="separate"/>
      </w:r>
      <w:r w:rsidR="009C654E" w:rsidRPr="00EE70DB">
        <w:rPr>
          <w:noProof/>
          <w:highlight w:val="yellow"/>
          <w:rPrChange w:id="218" w:author="zenrunner" w:date="2018-09-11T09:49:00Z">
            <w:rPr>
              <w:noProof/>
            </w:rPr>
          </w:rPrChange>
        </w:rPr>
        <w:t>(</w:t>
      </w:r>
      <w:r w:rsidR="00E6754C" w:rsidRPr="00EE70DB">
        <w:rPr>
          <w:highlight w:val="yellow"/>
          <w:rPrChange w:id="219" w:author="zenrunner" w:date="2018-09-11T09:49:00Z">
            <w:rPr/>
          </w:rPrChange>
        </w:rPr>
        <w:fldChar w:fldCharType="begin"/>
      </w:r>
      <w:r w:rsidR="00E6754C" w:rsidRPr="00EE70DB">
        <w:rPr>
          <w:highlight w:val="yellow"/>
          <w:rPrChange w:id="220" w:author="zenrunner" w:date="2018-09-11T09:49:00Z">
            <w:rPr/>
          </w:rPrChange>
        </w:rPr>
        <w:instrText xml:space="preserve"> HYPERLINK \l "_ENREF_66" \o "Reid, 2012 #58" </w:instrText>
      </w:r>
      <w:r w:rsidR="00E6754C" w:rsidRPr="00EE70DB">
        <w:rPr>
          <w:highlight w:val="yellow"/>
          <w:rPrChange w:id="221" w:author="zenrunner" w:date="2018-09-11T09:49:00Z">
            <w:rPr/>
          </w:rPrChange>
        </w:rPr>
        <w:fldChar w:fldCharType="separate"/>
      </w:r>
      <w:r w:rsidR="00172CFB" w:rsidRPr="00EE70DB">
        <w:rPr>
          <w:noProof/>
          <w:highlight w:val="yellow"/>
          <w:rPrChange w:id="222" w:author="zenrunner" w:date="2018-09-11T09:49:00Z">
            <w:rPr>
              <w:noProof/>
            </w:rPr>
          </w:rPrChange>
        </w:rPr>
        <w:t>Reid and Lortie, 2012</w:t>
      </w:r>
      <w:r w:rsidR="00E6754C" w:rsidRPr="00EE70DB">
        <w:rPr>
          <w:noProof/>
          <w:highlight w:val="yellow"/>
          <w:rPrChange w:id="223" w:author="zenrunner" w:date="2018-09-11T09:49:00Z">
            <w:rPr>
              <w:noProof/>
            </w:rPr>
          </w:rPrChange>
        </w:rPr>
        <w:fldChar w:fldCharType="end"/>
      </w:r>
      <w:r w:rsidR="009C654E" w:rsidRPr="00EE70DB">
        <w:rPr>
          <w:noProof/>
          <w:highlight w:val="yellow"/>
          <w:rPrChange w:id="224" w:author="zenrunner" w:date="2018-09-11T09:49:00Z">
            <w:rPr>
              <w:noProof/>
            </w:rPr>
          </w:rPrChange>
        </w:rPr>
        <w:t xml:space="preserve">; </w:t>
      </w:r>
      <w:r w:rsidR="00E6754C" w:rsidRPr="00EE70DB">
        <w:rPr>
          <w:highlight w:val="yellow"/>
          <w:rPrChange w:id="225" w:author="zenrunner" w:date="2018-09-11T09:49:00Z">
            <w:rPr/>
          </w:rPrChange>
        </w:rPr>
        <w:fldChar w:fldCharType="begin"/>
      </w:r>
      <w:r w:rsidR="00E6754C" w:rsidRPr="00EE70DB">
        <w:rPr>
          <w:highlight w:val="yellow"/>
          <w:rPrChange w:id="226" w:author="zenrunner" w:date="2018-09-11T09:49:00Z">
            <w:rPr/>
          </w:rPrChange>
        </w:rPr>
        <w:instrText xml:space="preserve"> HYPERLINK \l "_ENREF_72" \o "Ruttan, 2016 #249" </w:instrText>
      </w:r>
      <w:r w:rsidR="00E6754C" w:rsidRPr="00EE70DB">
        <w:rPr>
          <w:highlight w:val="yellow"/>
          <w:rPrChange w:id="227" w:author="zenrunner" w:date="2018-09-11T09:49:00Z">
            <w:rPr/>
          </w:rPrChange>
        </w:rPr>
        <w:fldChar w:fldCharType="separate"/>
      </w:r>
      <w:r w:rsidR="00172CFB" w:rsidRPr="00EE70DB">
        <w:rPr>
          <w:noProof/>
          <w:highlight w:val="yellow"/>
          <w:rPrChange w:id="228" w:author="zenrunner" w:date="2018-09-11T09:49:00Z">
            <w:rPr>
              <w:noProof/>
            </w:rPr>
          </w:rPrChange>
        </w:rPr>
        <w:t>Ruttan et al., 2016</w:t>
      </w:r>
      <w:r w:rsidR="00E6754C" w:rsidRPr="00EE70DB">
        <w:rPr>
          <w:noProof/>
          <w:highlight w:val="yellow"/>
          <w:rPrChange w:id="229" w:author="zenrunner" w:date="2018-09-11T09:49:00Z">
            <w:rPr>
              <w:noProof/>
            </w:rPr>
          </w:rPrChange>
        </w:rPr>
        <w:fldChar w:fldCharType="end"/>
      </w:r>
      <w:r w:rsidR="009C654E" w:rsidRPr="00EE70DB">
        <w:rPr>
          <w:noProof/>
          <w:highlight w:val="yellow"/>
          <w:rPrChange w:id="230" w:author="zenrunner" w:date="2018-09-11T09:49:00Z">
            <w:rPr>
              <w:noProof/>
            </w:rPr>
          </w:rPrChange>
        </w:rPr>
        <w:t>)</w:t>
      </w:r>
      <w:r w:rsidR="009C654E" w:rsidRPr="00EE70DB">
        <w:rPr>
          <w:highlight w:val="yellow"/>
          <w:rPrChange w:id="231" w:author="zenrunner" w:date="2018-09-11T09:49:00Z">
            <w:rPr/>
          </w:rPrChange>
        </w:rPr>
        <w:fldChar w:fldCharType="end"/>
      </w:r>
      <w:r w:rsidRPr="00EE70DB">
        <w:rPr>
          <w:highlight w:val="yellow"/>
          <w:rPrChange w:id="232" w:author="zenrunner" w:date="2018-09-11T09:49:00Z">
            <w:rPr/>
          </w:rPrChange>
        </w:rPr>
        <w:t>, however if these benefits change with reproductive shifts is not known.</w:t>
      </w:r>
      <w:r>
        <w:t xml:space="preserve"> </w:t>
      </w:r>
      <w:ins w:id="233" w:author="zenrunner" w:date="2018-09-11T09:49:00Z">
        <w:r w:rsidR="00EE70DB">
          <w:t xml:space="preserve">CUT or reduce to 1-2 sentences and work into the net interaction paragraph as another dimension to best </w:t>
        </w:r>
        <w:r w:rsidR="0041593F">
          <w:t>estimating net outcomes in interaction sets.</w:t>
        </w:r>
      </w:ins>
    </w:p>
    <w:p w14:paraId="36A09DEA" w14:textId="77777777" w:rsidR="00E16159" w:rsidRDefault="00EB0988" w:rsidP="00D36947">
      <w:pPr>
        <w:spacing w:line="360" w:lineRule="auto"/>
        <w:rPr>
          <w:ins w:id="234" w:author="zenrunner" w:date="2018-09-11T09:58:00Z"/>
        </w:rPr>
      </w:pPr>
      <w:del w:id="235" w:author="zenrunner" w:date="2018-09-11T09:50:00Z">
        <w:r w:rsidDel="00D724B4">
          <w:delText>The aim of this study was to</w:delText>
        </w:r>
      </w:del>
      <w:ins w:id="236" w:author="zenrunner" w:date="2018-09-11T09:50:00Z">
        <w:r w:rsidR="00D724B4">
          <w:t xml:space="preserve">The purpose here was </w:t>
        </w:r>
        <w:r w:rsidR="008D6131">
          <w:t xml:space="preserve">to examine </w:t>
        </w:r>
        <w:r w:rsidR="00B507BE">
          <w:t xml:space="preserve">both </w:t>
        </w:r>
      </w:ins>
      <w:del w:id="237" w:author="zenrunner" w:date="2018-09-11T09:50:00Z">
        <w:r w:rsidR="00510EFE" w:rsidDel="008D6131">
          <w:delText xml:space="preserve"> test for t</w:delText>
        </w:r>
      </w:del>
      <w:ins w:id="238" w:author="zenrunner" w:date="2018-09-11T09:50:00Z">
        <w:r w:rsidR="008D6131">
          <w:t>t</w:t>
        </w:r>
      </w:ins>
      <w:r w:rsidR="00510EFE">
        <w:t xml:space="preserve">he </w:t>
      </w:r>
      <w:ins w:id="239" w:author="zenrunner" w:date="2018-09-11T09:50:00Z">
        <w:r w:rsidR="00B507BE">
          <w:t xml:space="preserve">direct and indirect </w:t>
        </w:r>
      </w:ins>
      <w:del w:id="240" w:author="zenrunner" w:date="2018-09-11T09:50:00Z">
        <w:r w:rsidR="00510EFE" w:rsidDel="00B507BE">
          <w:delText>influence</w:delText>
        </w:r>
        <w:r w:rsidR="00643D97" w:rsidDel="00B507BE">
          <w:delText xml:space="preserve"> </w:delText>
        </w:r>
      </w:del>
      <w:ins w:id="241" w:author="zenrunner" w:date="2018-09-11T09:50:00Z">
        <w:r w:rsidR="00B507BE">
          <w:t xml:space="preserve">effects </w:t>
        </w:r>
      </w:ins>
      <w:r w:rsidR="00643D97">
        <w:t xml:space="preserve">of </w:t>
      </w:r>
      <w:proofErr w:type="spellStart"/>
      <w:r w:rsidR="00643D97" w:rsidRPr="0034237C">
        <w:rPr>
          <w:i/>
        </w:rPr>
        <w:t>Larrea</w:t>
      </w:r>
      <w:proofErr w:type="spellEnd"/>
      <w:r w:rsidR="00643D97" w:rsidRPr="0034237C">
        <w:rPr>
          <w:i/>
        </w:rPr>
        <w:t xml:space="preserve"> </w:t>
      </w:r>
      <w:proofErr w:type="spellStart"/>
      <w:r w:rsidR="00643D97" w:rsidRPr="0034237C">
        <w:rPr>
          <w:i/>
        </w:rPr>
        <w:t>tridentata</w:t>
      </w:r>
      <w:proofErr w:type="spellEnd"/>
      <w:r w:rsidR="00643D97">
        <w:t xml:space="preserve"> on the pollination of </w:t>
      </w:r>
      <w:del w:id="242" w:author="zenrunner" w:date="2018-09-11T09:52:00Z">
        <w:r w:rsidR="00643D97" w:rsidDel="0088300F">
          <w:delText>the</w:delText>
        </w:r>
        <w:r w:rsidR="00510EFE" w:rsidDel="0088300F">
          <w:delText xml:space="preserve"> </w:delText>
        </w:r>
      </w:del>
      <w:ins w:id="243" w:author="zenrunner" w:date="2018-09-11T09:52:00Z">
        <w:r w:rsidR="0088300F">
          <w:t xml:space="preserve">a </w:t>
        </w:r>
      </w:ins>
      <w:r w:rsidR="00510EFE">
        <w:t xml:space="preserve">commonly co-occurring annual </w:t>
      </w:r>
      <w:proofErr w:type="spellStart"/>
      <w:r w:rsidR="00510EFE" w:rsidRPr="0034237C">
        <w:rPr>
          <w:i/>
        </w:rPr>
        <w:t>Malacothrix</w:t>
      </w:r>
      <w:proofErr w:type="spellEnd"/>
      <w:r w:rsidR="00510EFE" w:rsidRPr="0034237C">
        <w:rPr>
          <w:i/>
        </w:rPr>
        <w:t xml:space="preserve"> </w:t>
      </w:r>
      <w:proofErr w:type="spellStart"/>
      <w:r w:rsidR="00510EFE" w:rsidRPr="0034237C">
        <w:rPr>
          <w:i/>
        </w:rPr>
        <w:t>glabrata</w:t>
      </w:r>
      <w:proofErr w:type="spellEnd"/>
      <w:del w:id="244" w:author="zenrunner" w:date="2018-09-11T09:52:00Z">
        <w:r w:rsidR="00B55CE3" w:rsidDel="003A5047">
          <w:delText xml:space="preserve">. </w:delText>
        </w:r>
        <w:r w:rsidR="0056306C" w:rsidRPr="004B603E" w:rsidDel="003A5047">
          <w:rPr>
            <w:i/>
          </w:rPr>
          <w:delText>L</w:delText>
        </w:r>
        <w:r w:rsidR="004B603E" w:rsidRPr="004B603E" w:rsidDel="003A5047">
          <w:rPr>
            <w:i/>
          </w:rPr>
          <w:delText>. tridentata</w:delText>
        </w:r>
        <w:r w:rsidR="004B603E" w:rsidDel="003A5047">
          <w:delText xml:space="preserve"> </w:delText>
        </w:r>
        <w:r w:rsidR="0056306C" w:rsidDel="003A5047">
          <w:delText xml:space="preserve">and </w:delText>
        </w:r>
        <w:r w:rsidR="0056306C" w:rsidRPr="004B603E" w:rsidDel="003A5047">
          <w:rPr>
            <w:i/>
          </w:rPr>
          <w:delText>M</w:delText>
        </w:r>
        <w:r w:rsidR="004B603E" w:rsidRPr="004B603E" w:rsidDel="003A5047">
          <w:rPr>
            <w:i/>
          </w:rPr>
          <w:delText>. glabrata</w:delText>
        </w:r>
      </w:del>
      <w:ins w:id="245" w:author="zenrunner" w:date="2018-09-11T09:52:00Z">
        <w:r w:rsidR="003A5047">
          <w:t xml:space="preserve"> because these species</w:t>
        </w:r>
      </w:ins>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ins w:id="246" w:author="zenrunner" w:date="2018-09-11T09:52:00Z">
        <w:r w:rsidR="000D19E4">
          <w:t xml:space="preserve"> and this annual is an </w:t>
        </w:r>
        <w:proofErr w:type="spellStart"/>
        <w:r w:rsidR="000D19E4">
          <w:t>excelleny</w:t>
        </w:r>
        <w:proofErr w:type="spellEnd"/>
        <w:r w:rsidR="000D19E4">
          <w:t xml:space="preserve"> </w:t>
        </w:r>
        <w:proofErr w:type="spellStart"/>
        <w:r w:rsidR="000D19E4">
          <w:t>phytometer</w:t>
        </w:r>
        <w:proofErr w:type="spellEnd"/>
        <w:r w:rsidR="000D19E4">
          <w:t xml:space="preserve"> or indicator of responsiveness to pollination effects </w:t>
        </w:r>
        <w:proofErr w:type="spellStart"/>
        <w:r w:rsidR="000D19E4">
          <w:t>bc</w:t>
        </w:r>
        <w:proofErr w:type="spellEnd"/>
        <w:r w:rsidR="000D19E4">
          <w:t xml:space="preserve"> it is an obligate </w:t>
        </w:r>
        <w:proofErr w:type="spellStart"/>
        <w:r w:rsidR="000D19E4">
          <w:t>outcrosser</w:t>
        </w:r>
        <w:proofErr w:type="spellEnd"/>
        <w:r w:rsidR="000D19E4">
          <w:t xml:space="preserve"> with showy flowers?</w:t>
        </w:r>
        <w:r w:rsidR="008B6AAD">
          <w:t xml:space="preserve">. </w:t>
        </w:r>
      </w:ins>
      <w:del w:id="247" w:author="zenrunner" w:date="2018-09-11T09:52:00Z">
        <w:r w:rsidR="00643D97" w:rsidDel="008B6AAD">
          <w:delText>, making</w:delText>
        </w:r>
        <w:r w:rsidR="0056306C" w:rsidDel="008B6AAD">
          <w:delText xml:space="preserve"> it an interesting</w:delText>
        </w:r>
        <w:r w:rsidR="00B55CE3" w:rsidDel="008B6AAD">
          <w:delText xml:space="preserve"> and relevant</w:delText>
        </w:r>
        <w:r w:rsidR="0056306C" w:rsidDel="008B6AAD">
          <w:delText xml:space="preserve"> system </w:delText>
        </w:r>
        <w:r w:rsidR="00B55CE3" w:rsidDel="008B6AAD">
          <w:delText>to model</w:delText>
        </w:r>
        <w:r w:rsidR="0056306C" w:rsidDel="008B6AAD">
          <w:delText xml:space="preserve"> changes in interactions </w:delText>
        </w:r>
        <w:r w:rsidR="00766A25" w:rsidDel="008B6AAD">
          <w:delText>within</w:delText>
        </w:r>
        <w:r w:rsidR="004B603E" w:rsidDel="008B6AAD">
          <w:delText xml:space="preserve"> a season</w:delText>
        </w:r>
        <w:r w:rsidR="0056306C" w:rsidDel="008B6AAD">
          <w:delText xml:space="preserve">. </w:delText>
        </w:r>
      </w:del>
      <w:r w:rsidR="00B55CE3">
        <w:t xml:space="preserve">The </w:t>
      </w:r>
      <w:del w:id="248" w:author="zenrunner" w:date="2018-09-11T09:52:00Z">
        <w:r w:rsidR="00B55CE3" w:rsidDel="00D437F5">
          <w:delText xml:space="preserve">main </w:delText>
        </w:r>
      </w:del>
      <w:r w:rsidR="00B55CE3">
        <w:t xml:space="preserve">hypothesis </w:t>
      </w:r>
      <w:ins w:id="249" w:author="zenrunner" w:date="2018-09-11T09:54:00Z">
        <w:r w:rsidR="00237054">
          <w:t xml:space="preserve">tested </w:t>
        </w:r>
        <w:r w:rsidR="00444BEA">
          <w:t xml:space="preserve">was that a dominant benefactor shrub species </w:t>
        </w:r>
        <w:proofErr w:type="gramStart"/>
        <w:r w:rsidR="00444BEA">
          <w:t>can</w:t>
        </w:r>
        <w:proofErr w:type="gramEnd"/>
        <w:r w:rsidR="00444BEA">
          <w:t xml:space="preserve"> also </w:t>
        </w:r>
      </w:ins>
      <w:del w:id="250" w:author="zenrunner" w:date="2018-09-11T09:55:00Z">
        <w:r w:rsidR="00B55CE3" w:rsidDel="00444BEA">
          <w:delText>is</w:delText>
        </w:r>
        <w:r w:rsidR="00643D97" w:rsidDel="00444BEA">
          <w:delText xml:space="preserve"> that </w:delText>
        </w:r>
        <w:r w:rsidR="00643D97" w:rsidRPr="00DE358C" w:rsidDel="00444BEA">
          <w:rPr>
            <w:i/>
          </w:rPr>
          <w:delText>L. tridentata</w:delText>
        </w:r>
        <w:r w:rsidR="00643D97" w:rsidDel="00444BEA">
          <w:delText xml:space="preserve"> </w:delText>
        </w:r>
      </w:del>
      <w:r w:rsidR="00643D97">
        <w:t xml:space="preserve">interferes with the </w:t>
      </w:r>
      <w:ins w:id="251" w:author="zenrunner" w:date="2018-09-11T09:55:00Z">
        <w:r w:rsidR="00444BEA">
          <w:t xml:space="preserve">effective? Or net </w:t>
        </w:r>
      </w:ins>
      <w:r w:rsidR="00643D97">
        <w:t xml:space="preserve">pollination </w:t>
      </w:r>
      <w:del w:id="252" w:author="zenrunner" w:date="2018-09-11T09:55:00Z">
        <w:r w:rsidR="00643D97" w:rsidDel="00444BEA">
          <w:delText xml:space="preserve">of </w:delText>
        </w:r>
        <w:r w:rsidR="00643D97" w:rsidRPr="004B603E" w:rsidDel="00444BEA">
          <w:rPr>
            <w:i/>
          </w:rPr>
          <w:delText>M. glabrata</w:delText>
        </w:r>
        <w:r w:rsidR="004B603E" w:rsidDel="00444BEA">
          <w:delText xml:space="preserve"> </w:delText>
        </w:r>
        <w:r w:rsidR="00B23BC2" w:rsidDel="00444BEA">
          <w:delText xml:space="preserve">because </w:delText>
        </w:r>
        <w:r w:rsidR="00643D97" w:rsidDel="00444BEA">
          <w:delText>it</w:delText>
        </w:r>
        <w:r w:rsidR="00B23BC2" w:rsidDel="00444BEA">
          <w:delText>s</w:delText>
        </w:r>
        <w:r w:rsidR="00643D97" w:rsidDel="00444BEA">
          <w:delText xml:space="preserve"> </w:delText>
        </w:r>
        <w:r w:rsidR="00B55CE3" w:rsidDel="00444BEA">
          <w:delText xml:space="preserve">large size </w:delText>
        </w:r>
        <w:r w:rsidR="00B23BC2" w:rsidDel="00444BEA">
          <w:delText xml:space="preserve">obscures them from </w:delText>
        </w:r>
        <w:r w:rsidR="00766A25" w:rsidDel="00444BEA">
          <w:delText xml:space="preserve">foraging </w:delText>
        </w:r>
        <w:r w:rsidR="00B23BC2" w:rsidDel="00444BEA">
          <w:delText>pollinators</w:delText>
        </w:r>
      </w:del>
      <w:ins w:id="253" w:author="zenrunner" w:date="2018-09-11T09:55:00Z">
        <w:r w:rsidR="00444BEA">
          <w:t xml:space="preserve">associated annual plants because </w:t>
        </w:r>
        <w:r w:rsidR="00444BEA">
          <w:lastRenderedPageBreak/>
          <w:t xml:space="preserve">of </w:t>
        </w:r>
        <w:r w:rsidR="00F42023">
          <w:t xml:space="preserve">its floral attractiveness – i.e. not attractant but decoy effect. </w:t>
        </w:r>
      </w:ins>
      <w:del w:id="254" w:author="zenrunner" w:date="2018-09-11T09:55:00Z">
        <w:r w:rsidR="00B23BC2" w:rsidDel="00F42023">
          <w:delText>.</w:delText>
        </w:r>
      </w:del>
      <w:r w:rsidR="00B23BC2">
        <w:t xml:space="preserve"> We predict that this</w:t>
      </w:r>
      <w:r w:rsidR="00B55CE3">
        <w:t xml:space="preserve"> interaction shifts to facilitation</w:t>
      </w:r>
      <w:ins w:id="255" w:author="zenrunner" w:date="2018-09-11T09:56:00Z">
        <w:r w:rsidR="00E250D5">
          <w:t>??? OH so the general H is that the net outcome of shrub effects on associated annuals can be negative or positive depending on the relative extent that the</w:t>
        </w:r>
        <w:r w:rsidR="00507143">
          <w:t xml:space="preserve"> shrub flowering overl</w:t>
        </w:r>
        <w:r w:rsidR="00E250D5">
          <w:t xml:space="preserve">aps with </w:t>
        </w:r>
        <w:r w:rsidR="00507143">
          <w:t xml:space="preserve">its associated annuals.  YES </w:t>
        </w:r>
      </w:ins>
      <w:ins w:id="256" w:author="zenrunner" w:date="2018-09-11T09:57:00Z">
        <w:r w:rsidR="00507143">
          <w:t>–</w:t>
        </w:r>
      </w:ins>
      <w:ins w:id="257" w:author="zenrunner" w:date="2018-09-11T09:56:00Z">
        <w:r w:rsidR="00507143">
          <w:t xml:space="preserve"> that </w:t>
        </w:r>
      </w:ins>
      <w:ins w:id="258" w:author="zenrunner" w:date="2018-09-11T09:57:00Z">
        <w:r w:rsidR="00507143">
          <w:t xml:space="preserve">is it.  </w:t>
        </w:r>
      </w:ins>
      <w:r w:rsidR="00B55CE3">
        <w:t xml:space="preserve"> </w:t>
      </w:r>
      <w:proofErr w:type="gramStart"/>
      <w:r w:rsidR="00B55CE3">
        <w:t>when</w:t>
      </w:r>
      <w:proofErr w:type="gramEnd"/>
      <w:r w:rsidR="00643D97">
        <w:t xml:space="preserve"> </w:t>
      </w:r>
      <w:r w:rsidR="00B55CE3">
        <w:t>co-</w:t>
      </w:r>
      <w:r w:rsidR="00643D97">
        <w:t xml:space="preserve">blooming </w:t>
      </w:r>
      <w:r w:rsidR="00B23BC2">
        <w:t xml:space="preserve">because </w:t>
      </w:r>
      <w:r w:rsidR="00B23BC2">
        <w:rPr>
          <w:i/>
        </w:rPr>
        <w:t xml:space="preserve">L. </w:t>
      </w:r>
      <w:proofErr w:type="spellStart"/>
      <w:r w:rsidR="00B23BC2">
        <w:rPr>
          <w:i/>
        </w:rPr>
        <w:t>tridentata</w:t>
      </w:r>
      <w:proofErr w:type="spellEnd"/>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del w:id="259" w:author="zenrunner" w:date="2018-09-11T09:57:00Z">
        <w:r w:rsidR="00BE3702" w:rsidDel="00507143">
          <w:delText>may be able to</w:delText>
        </w:r>
      </w:del>
      <w:ins w:id="260" w:author="zenrunner" w:date="2018-09-11T09:57:00Z">
        <w:r w:rsidR="00507143">
          <w:t>can</w:t>
        </w:r>
      </w:ins>
      <w:r w:rsidR="00BE3702">
        <w:t xml:space="preserve"> buffer </w:t>
      </w:r>
      <w:del w:id="261" w:author="zenrunner" w:date="2018-09-11T09:57:00Z">
        <w:r w:rsidR="00BE3702" w:rsidDel="00850012">
          <w:delText xml:space="preserve">their associates from a </w:delText>
        </w:r>
      </w:del>
      <w:r w:rsidR="00BE3702">
        <w:t>pollinator decline</w:t>
      </w:r>
      <w:ins w:id="262" w:author="zenrunner" w:date="2018-09-11T09:57:00Z">
        <w:r w:rsidR="00850012">
          <w:t xml:space="preserve">s but </w:t>
        </w:r>
      </w:ins>
      <w:del w:id="263" w:author="zenrunner" w:date="2018-09-11T09:57:00Z">
        <w:r w:rsidR="00BE3702" w:rsidDel="00850012">
          <w:delText>. How</w:delText>
        </w:r>
        <w:r w:rsidR="00766A25" w:rsidDel="00850012">
          <w:delText>ever</w:delText>
        </w:r>
        <w:r w:rsidR="00BE3702" w:rsidDel="00850012">
          <w:delText xml:space="preserve"> </w:delText>
        </w:r>
      </w:del>
      <w:r w:rsidR="00BE3702">
        <w:t xml:space="preserve">if </w:t>
      </w:r>
      <w:del w:id="264" w:author="zenrunner" w:date="2018-09-11T09:57:00Z">
        <w:r w:rsidR="00BE3702" w:rsidDel="00850012">
          <w:delText>they outcompete them</w:delText>
        </w:r>
      </w:del>
      <w:ins w:id="265" w:author="zenrunner" w:date="2018-09-11T09:57:00Z">
        <w:r w:rsidR="00850012">
          <w:t>shrub typically interfere with pollination for annuals</w:t>
        </w:r>
      </w:ins>
      <w:r w:rsidR="00BE3702">
        <w:t xml:space="preserve">, </w:t>
      </w:r>
      <w:del w:id="266" w:author="zenrunner" w:date="2018-09-11T09:57:00Z">
        <w:r w:rsidR="00BE3702" w:rsidDel="00850012">
          <w:delText>their associates may be particularly vulnerable</w:delText>
        </w:r>
      </w:del>
      <w:ins w:id="267" w:author="zenrunner" w:date="2018-09-11T09:57:00Z">
        <w:r w:rsidR="00850012">
          <w:t xml:space="preserve">the sensitivity to change for the </w:t>
        </w:r>
      </w:ins>
      <w:ins w:id="268" w:author="zenrunner" w:date="2018-09-11T09:58:00Z">
        <w:r w:rsidR="00850012">
          <w:t>community</w:t>
        </w:r>
      </w:ins>
      <w:ins w:id="269" w:author="zenrunner" w:date="2018-09-11T09:57:00Z">
        <w:r w:rsidR="00850012">
          <w:t xml:space="preserve"> </w:t>
        </w:r>
      </w:ins>
      <w:ins w:id="270" w:author="zenrunner" w:date="2018-09-11T09:58:00Z">
        <w:r w:rsidR="00850012">
          <w:t>increases</w:t>
        </w:r>
      </w:ins>
      <w:r w:rsidR="00BE3702">
        <w:t xml:space="preserve">. </w:t>
      </w:r>
      <w:ins w:id="271" w:author="zenrunner" w:date="2018-09-11T09:58:00Z">
        <w:r w:rsidR="00E16159">
          <w:t xml:space="preserve"> See track changes. Like.</w:t>
        </w:r>
      </w:ins>
    </w:p>
    <w:p w14:paraId="2FB52747" w14:textId="77777777" w:rsidR="00E16159" w:rsidRDefault="00E16159" w:rsidP="00D36947">
      <w:pPr>
        <w:spacing w:line="360" w:lineRule="auto"/>
        <w:rPr>
          <w:ins w:id="272" w:author="zenrunner" w:date="2018-09-11T09:58:00Z"/>
        </w:rPr>
      </w:pPr>
    </w:p>
    <w:p w14:paraId="3D49422D" w14:textId="77777777" w:rsidR="002B7F31" w:rsidRDefault="00E16159" w:rsidP="00D36947">
      <w:pPr>
        <w:spacing w:line="360" w:lineRule="auto"/>
        <w:rPr>
          <w:ins w:id="273" w:author="zenrunner" w:date="2018-09-11T09:59:00Z"/>
        </w:rPr>
      </w:pPr>
      <w:ins w:id="274" w:author="zenrunner" w:date="2018-09-11T09:58:00Z">
        <w:r>
          <w:t xml:space="preserve">H: Desert shrubs that function through some mechanistic pathways as benefactors can also positively and negatively impact </w:t>
        </w:r>
      </w:ins>
      <w:ins w:id="275" w:author="zenrunner" w:date="2018-09-11T09:59:00Z">
        <w:r>
          <w:t xml:space="preserve">the net outcome of pollination for </w:t>
        </w:r>
      </w:ins>
      <w:ins w:id="276" w:author="zenrunner" w:date="2018-09-11T09:58:00Z">
        <w:r>
          <w:t>associated annual plants th</w:t>
        </w:r>
      </w:ins>
      <w:ins w:id="277" w:author="zenrunner" w:date="2018-09-11T09:59:00Z">
        <w:r>
          <w:t xml:space="preserve">rough decoy effects </w:t>
        </w:r>
        <w:r w:rsidR="002B7F31">
          <w:t>of large floral offering and extent of co-blooming with the community.</w:t>
        </w:r>
      </w:ins>
    </w:p>
    <w:p w14:paraId="4E70A38B" w14:textId="77777777" w:rsidR="008217E8" w:rsidRDefault="002B7F31" w:rsidP="00D36947">
      <w:pPr>
        <w:spacing w:line="360" w:lineRule="auto"/>
        <w:rPr>
          <w:ins w:id="278" w:author="zenrunner" w:date="2018-09-11T10:00:00Z"/>
        </w:rPr>
      </w:pPr>
      <w:ins w:id="279" w:author="zenrunner" w:date="2018-09-11T09:59:00Z">
        <w:r>
          <w:t xml:space="preserve">P1. </w:t>
        </w:r>
      </w:ins>
      <w:ins w:id="280" w:author="zenrunner" w:date="2018-09-11T10:00:00Z">
        <w:r w:rsidR="00E24083">
          <w:t xml:space="preserve">Visitation rates to an associated annual </w:t>
        </w:r>
        <w:proofErr w:type="spellStart"/>
        <w:r w:rsidR="00E24083">
          <w:t>phytometer</w:t>
        </w:r>
        <w:proofErr w:type="spellEnd"/>
        <w:r w:rsidR="00E24083">
          <w:t xml:space="preserve"> species tested </w:t>
        </w:r>
        <w:r w:rsidR="008217E8">
          <w:t>differ under a shrub canopy relative to open microsites.</w:t>
        </w:r>
      </w:ins>
    </w:p>
    <w:p w14:paraId="79FDD604" w14:textId="77777777" w:rsidR="008217E8" w:rsidRDefault="008217E8" w:rsidP="00D36947">
      <w:pPr>
        <w:spacing w:line="360" w:lineRule="auto"/>
        <w:rPr>
          <w:ins w:id="281" w:author="zenrunner" w:date="2018-09-11T10:01:00Z"/>
        </w:rPr>
      </w:pPr>
      <w:ins w:id="282" w:author="zenrunner" w:date="2018-09-11T10:01:00Z">
        <w:r>
          <w:t xml:space="preserve">P2. Extent of shrub co-blooming with the annual </w:t>
        </w:r>
        <w:proofErr w:type="spellStart"/>
        <w:r>
          <w:t>phytometer</w:t>
        </w:r>
        <w:proofErr w:type="spellEnd"/>
        <w:r>
          <w:t xml:space="preserve"> species determines whether the net pollination rates to the annual species are negative (high overlap) or positive (low overlap).</w:t>
        </w:r>
      </w:ins>
    </w:p>
    <w:p w14:paraId="0AF93CD1" w14:textId="77777777" w:rsidR="00ED715A" w:rsidRDefault="00ED715A" w:rsidP="00D36947">
      <w:pPr>
        <w:spacing w:line="360" w:lineRule="auto"/>
        <w:rPr>
          <w:ins w:id="283" w:author="zenrunner" w:date="2018-09-11T10:03:00Z"/>
        </w:rPr>
      </w:pPr>
      <w:ins w:id="284" w:author="zenrunner" w:date="2018-09-11T10:01:00Z">
        <w:r>
          <w:t xml:space="preserve">P3. </w:t>
        </w:r>
      </w:ins>
      <w:ins w:id="285" w:author="zenrunner" w:date="2018-09-11T10:02:00Z">
        <w:r>
          <w:t>The size of shrub floral display is an important covariate? Or perhaps extent of stress as you state above in methods? Whatever nuance you also test as third P.</w:t>
        </w:r>
      </w:ins>
    </w:p>
    <w:p w14:paraId="492828B0" w14:textId="35DF8D46" w:rsidR="00ED715A" w:rsidRDefault="00ED715A" w:rsidP="00D36947">
      <w:pPr>
        <w:spacing w:line="360" w:lineRule="auto"/>
        <w:rPr>
          <w:ins w:id="286" w:author="zenrunner" w:date="2018-09-11T10:02:00Z"/>
        </w:rPr>
      </w:pPr>
      <w:ins w:id="287" w:author="zenrunner" w:date="2018-09-11T10:03:00Z">
        <w:r>
          <w:t xml:space="preserve">P4. OR replace P3 with this – the shrub species tested can simultaneously have positive effects on an annual plant community through </w:t>
        </w:r>
        <w:r w:rsidR="00BF74FF">
          <w:t xml:space="preserve">increase in relative abundances whilst decreasing pollination effects? Something about the direct and indirect stuff that you introduce above in </w:t>
        </w:r>
        <w:proofErr w:type="gramStart"/>
        <w:r w:rsidR="00BF74FF">
          <w:t>Into</w:t>
        </w:r>
        <w:proofErr w:type="gramEnd"/>
        <w:r w:rsidR="00BF74FF">
          <w:t xml:space="preserve"> </w:t>
        </w:r>
      </w:ins>
      <w:ins w:id="288" w:author="zenrunner" w:date="2018-09-11T10:04:00Z">
        <w:r w:rsidR="00BF74FF">
          <w:t xml:space="preserve">otherwise why intro it. </w:t>
        </w:r>
        <w:proofErr w:type="spellStart"/>
        <w:r w:rsidR="00BF74FF">
          <w:t>Haha</w:t>
        </w:r>
        <w:proofErr w:type="spellEnd"/>
        <w:r w:rsidR="00BF74FF">
          <w:t xml:space="preserve">.  </w:t>
        </w:r>
      </w:ins>
    </w:p>
    <w:p w14:paraId="6547546D" w14:textId="77777777" w:rsidR="00ED715A" w:rsidRDefault="00ED715A" w:rsidP="00D36947">
      <w:pPr>
        <w:spacing w:line="360" w:lineRule="auto"/>
        <w:rPr>
          <w:ins w:id="289" w:author="zenrunner" w:date="2018-09-11T10:02:00Z"/>
        </w:rPr>
      </w:pPr>
    </w:p>
    <w:p w14:paraId="667D5176" w14:textId="54F4A9EF" w:rsidR="000C57C4" w:rsidRPr="00DD7896" w:rsidRDefault="00ED715A" w:rsidP="00D36947">
      <w:pPr>
        <w:spacing w:line="360" w:lineRule="auto"/>
      </w:pPr>
      <w:ins w:id="290" w:author="zenrunner" w:date="2018-09-11T10:02:00Z">
        <w:r>
          <w:t>Something like above – perhaps even more simply stated?</w:t>
        </w:r>
      </w:ins>
      <w:del w:id="291" w:author="zenrunner" w:date="2018-09-11T09:58:00Z">
        <w:r w:rsidR="00BE3702" w:rsidDel="00C7427D">
          <w:delText>Species</w:delText>
        </w:r>
        <w:r w:rsidR="000C57C4" w:rsidDel="00C7427D">
          <w:delText xml:space="preserve"> interactions are important for structuring desert communities</w:delText>
        </w:r>
        <w:r w:rsidR="00BE3702" w:rsidDel="00C7427D">
          <w:delText xml:space="preserve"> despite intense environmental pressure</w:delText>
        </w:r>
        <w:r w:rsidR="000C57C4" w:rsidDel="00C7427D">
          <w:delText xml:space="preserve"> </w:delText>
        </w:r>
        <w:r w:rsidR="000C57C4" w:rsidDel="00C7427D">
          <w:fldChar w:fldCharType="begin"/>
        </w:r>
        <w:r w:rsidR="000C57C4" w:rsidDel="00C7427D">
          <w:del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delInstrText>
        </w:r>
        <w:r w:rsidR="000C57C4" w:rsidDel="00C7427D">
          <w:fldChar w:fldCharType="separate"/>
        </w:r>
        <w:r w:rsidR="000C57C4" w:rsidDel="00C7427D">
          <w:rPr>
            <w:noProof/>
          </w:rPr>
          <w:delText>(</w:delText>
        </w:r>
        <w:r w:rsidR="00E6754C" w:rsidDel="00C7427D">
          <w:fldChar w:fldCharType="begin"/>
        </w:r>
        <w:r w:rsidR="00E6754C" w:rsidDel="00C7427D">
          <w:delInstrText xml:space="preserve"> HYPERLINK \l "_ENREF_18" \o "Chesson, 2004 #34" </w:delInstrText>
        </w:r>
        <w:r w:rsidR="00E6754C" w:rsidDel="00C7427D">
          <w:fldChar w:fldCharType="separate"/>
        </w:r>
        <w:r w:rsidR="00172CFB" w:rsidDel="00C7427D">
          <w:rPr>
            <w:noProof/>
          </w:rPr>
          <w:delText>Chesson et al., 2004</w:delText>
        </w:r>
        <w:r w:rsidR="00E6754C" w:rsidDel="00C7427D">
          <w:rPr>
            <w:noProof/>
          </w:rPr>
          <w:fldChar w:fldCharType="end"/>
        </w:r>
        <w:r w:rsidR="000C57C4" w:rsidDel="00C7427D">
          <w:rPr>
            <w:noProof/>
          </w:rPr>
          <w:delText>)</w:delText>
        </w:r>
        <w:r w:rsidR="000C57C4" w:rsidDel="00C7427D">
          <w:fldChar w:fldCharType="end"/>
        </w:r>
        <w:r w:rsidR="000C57C4" w:rsidDel="00C7427D">
          <w:delText xml:space="preserve">. </w:delText>
        </w:r>
        <w:r w:rsidR="00BE3702" w:rsidDel="00C7427D">
          <w:delText xml:space="preserve">By separating mechanistic interaction pathways (i.e. co-blooming, not co-blooming), we may gain insight </w:delText>
        </w:r>
        <w:r w:rsidR="000C57C4" w:rsidDel="00C7427D">
          <w:delText xml:space="preserve">into adaptations to </w:delText>
        </w:r>
        <w:r w:rsidR="00BE3702" w:rsidDel="00C7427D">
          <w:delText xml:space="preserve">both </w:delText>
        </w:r>
        <w:r w:rsidR="000C57C4" w:rsidDel="00C7427D">
          <w:delText>environment</w:delText>
        </w:r>
        <w:r w:rsidR="00BE3702" w:rsidDel="00C7427D">
          <w:delText>al</w:delText>
        </w:r>
        <w:r w:rsidR="000C57C4" w:rsidDel="00C7427D">
          <w:delText xml:space="preserve"> and </w:delText>
        </w:r>
        <w:r w:rsidR="00BE3702" w:rsidDel="00C7427D">
          <w:delText xml:space="preserve">species interactions. </w:delText>
        </w:r>
      </w:del>
    </w:p>
    <w:p w14:paraId="70AAFAA7" w14:textId="77777777"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749E5954" w:rsidR="00CE0A81" w:rsidRDefault="00CE0A81" w:rsidP="00D36947">
      <w:pPr>
        <w:spacing w:line="360" w:lineRule="auto"/>
      </w:pPr>
      <w:r>
        <w:lastRenderedPageBreak/>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del w:id="292" w:author="zenrunner" w:date="2018-09-11T10:15:00Z">
        <w:r w:rsidR="007C2AA1" w:rsidDel="00B02A60">
          <w:delText>,</w:delText>
        </w:r>
      </w:del>
      <w:r w:rsidR="00E95D33">
        <w:t xml:space="preserve"> within the Mojave National Preserve in California (</w:t>
      </w:r>
      <w:r w:rsidR="00BD3EE0" w:rsidRPr="00BD3EE0">
        <w:t>34°46'26</w:t>
      </w:r>
      <w:proofErr w:type="gramStart"/>
      <w:r w:rsidR="00BD3EE0" w:rsidRPr="00BD3EE0">
        <w:t>.5</w:t>
      </w:r>
      <w:proofErr w:type="gramEnd"/>
      <w:r w:rsidR="00BD3EE0" w:rsidRPr="00BD3EE0">
        <w:t>"N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proofErr w:type="spellStart"/>
      <w:r w:rsidR="00C34FE0" w:rsidRPr="00C34FE0">
        <w:rPr>
          <w:i/>
        </w:rPr>
        <w:t>Larrea</w:t>
      </w:r>
      <w:proofErr w:type="spellEnd"/>
      <w:r w:rsidR="00C34FE0" w:rsidRPr="00C34FE0">
        <w:rPr>
          <w:i/>
        </w:rPr>
        <w:t xml:space="preserve"> </w:t>
      </w:r>
      <w:proofErr w:type="spellStart"/>
      <w:r w:rsidR="00C34FE0" w:rsidRPr="00C34FE0">
        <w:rPr>
          <w:i/>
        </w:rPr>
        <w:t>tridentata</w:t>
      </w:r>
      <w:proofErr w:type="spellEnd"/>
      <w:r w:rsidR="00C34FE0">
        <w:t xml:space="preserve">, </w:t>
      </w:r>
      <w:proofErr w:type="spellStart"/>
      <w:r w:rsidRPr="004F588D">
        <w:rPr>
          <w:i/>
        </w:rPr>
        <w:t>Acamptopappus</w:t>
      </w:r>
      <w:proofErr w:type="spellEnd"/>
      <w:r w:rsidRPr="004F588D">
        <w:rPr>
          <w:i/>
        </w:rPr>
        <w:t xml:space="preserve"> </w:t>
      </w:r>
      <w:proofErr w:type="spellStart"/>
      <w:r w:rsidRPr="004F588D">
        <w:rPr>
          <w:i/>
        </w:rPr>
        <w:t>sphaerocephalus</w:t>
      </w:r>
      <w:proofErr w:type="spellEnd"/>
      <w:r>
        <w:t>,</w:t>
      </w:r>
      <w:r w:rsidRPr="00F8077F">
        <w:rPr>
          <w:i/>
        </w:rPr>
        <w:t xml:space="preserve"> Ambrosia </w:t>
      </w:r>
      <w:proofErr w:type="spellStart"/>
      <w:r w:rsidRPr="00F8077F">
        <w:rPr>
          <w:i/>
        </w:rPr>
        <w:t>salsola</w:t>
      </w:r>
      <w:proofErr w:type="spellEnd"/>
      <w:r w:rsidRPr="00F8077F">
        <w:rPr>
          <w:i/>
        </w:rPr>
        <w:t xml:space="preserve">, </w:t>
      </w:r>
      <w:proofErr w:type="spellStart"/>
      <w:r w:rsidRPr="00F8077F">
        <w:rPr>
          <w:i/>
        </w:rPr>
        <w:t>Eriogonum</w:t>
      </w:r>
      <w:proofErr w:type="spellEnd"/>
      <w:r w:rsidRPr="00F8077F">
        <w:rPr>
          <w:i/>
        </w:rPr>
        <w:t xml:space="preserve"> </w:t>
      </w:r>
      <w:proofErr w:type="spellStart"/>
      <w:r w:rsidRPr="00F8077F">
        <w:rPr>
          <w:i/>
        </w:rPr>
        <w:t>fasciculatum</w:t>
      </w:r>
      <w:proofErr w:type="spellEnd"/>
      <w:r w:rsidRPr="00F8077F">
        <w:rPr>
          <w:i/>
        </w:rPr>
        <w:t xml:space="preserve">, </w:t>
      </w:r>
      <w:proofErr w:type="spellStart"/>
      <w:r w:rsidRPr="00F8077F">
        <w:rPr>
          <w:i/>
        </w:rPr>
        <w:t>Cylindropuntia</w:t>
      </w:r>
      <w:proofErr w:type="spellEnd"/>
      <w:r w:rsidRPr="00F8077F">
        <w:rPr>
          <w:i/>
        </w:rPr>
        <w:t xml:space="preserve"> </w:t>
      </w:r>
      <w:proofErr w:type="spellStart"/>
      <w:r w:rsidRPr="00F8077F">
        <w:rPr>
          <w:i/>
        </w:rPr>
        <w:t>acanthacarpa</w:t>
      </w:r>
      <w:proofErr w:type="spellEnd"/>
      <w:r w:rsidRPr="00F8077F">
        <w:rPr>
          <w:i/>
        </w:rPr>
        <w:t xml:space="preserve">, </w:t>
      </w:r>
      <w:proofErr w:type="spellStart"/>
      <w:r w:rsidRPr="00F8077F">
        <w:rPr>
          <w:i/>
        </w:rPr>
        <w:t>Cylindropuntia</w:t>
      </w:r>
      <w:proofErr w:type="spellEnd"/>
      <w:r w:rsidRPr="00F8077F">
        <w:rPr>
          <w:i/>
        </w:rPr>
        <w:t xml:space="preserve"> </w:t>
      </w:r>
      <w:proofErr w:type="spellStart"/>
      <w:r w:rsidRPr="00F8077F">
        <w:rPr>
          <w:i/>
        </w:rPr>
        <w:t>echinocarpa</w:t>
      </w:r>
      <w:proofErr w:type="spellEnd"/>
      <w:r>
        <w:t xml:space="preserve"> and </w:t>
      </w:r>
      <w:proofErr w:type="spellStart"/>
      <w:r w:rsidRPr="00F8077F">
        <w:rPr>
          <w:i/>
        </w:rPr>
        <w:t>Thamnosa</w:t>
      </w:r>
      <w:proofErr w:type="spellEnd"/>
      <w:r w:rsidRPr="00F8077F">
        <w:rPr>
          <w:i/>
        </w:rPr>
        <w:t xml:space="preserve"> </w:t>
      </w:r>
      <w:del w:id="293" w:author="zenrunner" w:date="2018-09-11T10:15:00Z">
        <w:r w:rsidRPr="00F8077F" w:rsidDel="00D81863">
          <w:rPr>
            <w:i/>
          </w:rPr>
          <w:delText>montana</w:delText>
        </w:r>
      </w:del>
      <w:ins w:id="294" w:author="zenrunner" w:date="2018-09-11T10:15:00Z">
        <w:r w:rsidR="00D81863">
          <w:rPr>
            <w:i/>
          </w:rPr>
          <w:t>Montana (cite species list online?)</w:t>
        </w:r>
      </w:ins>
      <w:r>
        <w:t xml:space="preserve">. The most common flowering annuals present during the study period were </w:t>
      </w:r>
      <w:proofErr w:type="spellStart"/>
      <w:r w:rsidRPr="003E0D81">
        <w:rPr>
          <w:i/>
        </w:rPr>
        <w:t>Cryptantha</w:t>
      </w:r>
      <w:proofErr w:type="spellEnd"/>
      <w:r w:rsidRPr="003E0D81">
        <w:rPr>
          <w:i/>
        </w:rPr>
        <w:t xml:space="preserve"> </w:t>
      </w:r>
      <w:proofErr w:type="spellStart"/>
      <w:r w:rsidRPr="003E0D81">
        <w:rPr>
          <w:i/>
        </w:rPr>
        <w:t>sp</w:t>
      </w:r>
      <w:proofErr w:type="spellEnd"/>
      <w:r w:rsidRPr="003E0D81">
        <w:rPr>
          <w:i/>
        </w:rPr>
        <w:t xml:space="preserve">, </w:t>
      </w:r>
      <w:proofErr w:type="spellStart"/>
      <w:r w:rsidRPr="003E0D81">
        <w:rPr>
          <w:i/>
        </w:rPr>
        <w:t>Phacelia</w:t>
      </w:r>
      <w:proofErr w:type="spellEnd"/>
      <w:r w:rsidRPr="003E0D81">
        <w:rPr>
          <w:i/>
        </w:rPr>
        <w:t xml:space="preserve"> </w:t>
      </w:r>
      <w:proofErr w:type="spellStart"/>
      <w:r w:rsidRPr="003E0D81">
        <w:rPr>
          <w:i/>
        </w:rPr>
        <w:t>fremontii</w:t>
      </w:r>
      <w:proofErr w:type="spellEnd"/>
      <w:r w:rsidRPr="003E0D81">
        <w:rPr>
          <w:i/>
        </w:rPr>
        <w:t xml:space="preserve">, </w:t>
      </w:r>
      <w:proofErr w:type="spellStart"/>
      <w:r w:rsidRPr="003E0D81">
        <w:rPr>
          <w:i/>
        </w:rPr>
        <w:t>Eriophyllum</w:t>
      </w:r>
      <w:proofErr w:type="spellEnd"/>
      <w:r w:rsidRPr="003E0D81">
        <w:rPr>
          <w:i/>
        </w:rPr>
        <w:t xml:space="preserve"> </w:t>
      </w:r>
      <w:proofErr w:type="spellStart"/>
      <w:r w:rsidRPr="003E0D81">
        <w:rPr>
          <w:i/>
        </w:rPr>
        <w:t>wallacei</w:t>
      </w:r>
      <w:proofErr w:type="spellEnd"/>
      <w:r w:rsidRPr="003E0D81">
        <w:rPr>
          <w:i/>
        </w:rPr>
        <w:t xml:space="preserve">, </w:t>
      </w:r>
      <w:proofErr w:type="spellStart"/>
      <w:r w:rsidRPr="003E0D81">
        <w:rPr>
          <w:i/>
        </w:rPr>
        <w:t>Gilia</w:t>
      </w:r>
      <w:proofErr w:type="spellEnd"/>
      <w:r w:rsidRPr="003E0D81">
        <w:rPr>
          <w:i/>
        </w:rPr>
        <w:t xml:space="preserve"> sp.</w:t>
      </w:r>
      <w:r w:rsidR="003F180D">
        <w:rPr>
          <w:i/>
        </w:rPr>
        <w:t>,</w:t>
      </w:r>
      <w:r w:rsidRPr="003E0D81">
        <w:rPr>
          <w:i/>
        </w:rPr>
        <w:t xml:space="preserve"> </w:t>
      </w:r>
      <w:proofErr w:type="spellStart"/>
      <w:r w:rsidRPr="003E0D81">
        <w:rPr>
          <w:i/>
        </w:rPr>
        <w:t>Phacelia</w:t>
      </w:r>
      <w:proofErr w:type="spellEnd"/>
      <w:r w:rsidRPr="003E0D81">
        <w:rPr>
          <w:i/>
        </w:rPr>
        <w:t xml:space="preserve"> </w:t>
      </w:r>
      <w:proofErr w:type="spellStart"/>
      <w:r w:rsidRPr="003E0D81">
        <w:rPr>
          <w:i/>
        </w:rPr>
        <w:t>tanacetifolia</w:t>
      </w:r>
      <w:proofErr w:type="spellEnd"/>
      <w:r w:rsidRPr="003E0D81">
        <w:rPr>
          <w:i/>
        </w:rPr>
        <w:t xml:space="preserve">, </w:t>
      </w:r>
      <w:proofErr w:type="spellStart"/>
      <w:r w:rsidRPr="003E0D81">
        <w:rPr>
          <w:i/>
        </w:rPr>
        <w:t>Malacothrix</w:t>
      </w:r>
      <w:proofErr w:type="spellEnd"/>
      <w:r w:rsidRPr="003E0D81">
        <w:rPr>
          <w:i/>
        </w:rPr>
        <w:t xml:space="preserve"> </w:t>
      </w:r>
      <w:proofErr w:type="spellStart"/>
      <w:r w:rsidRPr="003E0D81">
        <w:rPr>
          <w:i/>
        </w:rPr>
        <w:t>glabrata</w:t>
      </w:r>
      <w:proofErr w:type="spellEnd"/>
      <w:r>
        <w:t xml:space="preserve"> and </w:t>
      </w:r>
      <w:proofErr w:type="spellStart"/>
      <w:r w:rsidRPr="003E0D81">
        <w:rPr>
          <w:i/>
        </w:rPr>
        <w:t>Chaenactis</w:t>
      </w:r>
      <w:proofErr w:type="spellEnd"/>
      <w:r w:rsidRPr="003E0D81">
        <w:rPr>
          <w:i/>
        </w:rPr>
        <w:t xml:space="preserve"> </w:t>
      </w:r>
      <w:proofErr w:type="spellStart"/>
      <w:r w:rsidRPr="003E0D81">
        <w:rPr>
          <w:i/>
        </w:rPr>
        <w:t>fremontii</w:t>
      </w:r>
      <w:proofErr w:type="spellEnd"/>
      <w:ins w:id="295" w:author="zenrunner" w:date="2018-09-11T10:15:00Z">
        <w:r w:rsidR="00E25877">
          <w:rPr>
            <w:i/>
          </w:rPr>
          <w:t xml:space="preserve"> (can we publish data on </w:t>
        </w:r>
        <w:proofErr w:type="spellStart"/>
        <w:r w:rsidR="00E25877">
          <w:rPr>
            <w:i/>
          </w:rPr>
          <w:t>knb</w:t>
        </w:r>
        <w:proofErr w:type="spellEnd"/>
        <w:r w:rsidR="00E25877">
          <w:rPr>
            <w:i/>
          </w:rPr>
          <w:t xml:space="preserve"> or </w:t>
        </w:r>
        <w:proofErr w:type="spellStart"/>
        <w:r w:rsidR="00E25877">
          <w:rPr>
            <w:i/>
          </w:rPr>
          <w:t>figshare</w:t>
        </w:r>
        <w:proofErr w:type="spellEnd"/>
        <w:r w:rsidR="00E25877">
          <w:rPr>
            <w:i/>
          </w:rPr>
          <w:t xml:space="preserve"> a</w:t>
        </w:r>
        <w:r w:rsidR="00505A36">
          <w:rPr>
            <w:i/>
          </w:rPr>
          <w:t>nd then you can cite it</w:t>
        </w:r>
        <w:r w:rsidR="00E25877">
          <w:rPr>
            <w:i/>
          </w:rPr>
          <w:t xml:space="preserve"> here please for this?)_</w:t>
        </w:r>
      </w:ins>
      <w:r w:rsidR="003E0D81">
        <w:t xml:space="preserve">. </w:t>
      </w:r>
    </w:p>
    <w:p w14:paraId="31C8F9D3" w14:textId="0A4D7E68" w:rsidR="00CE0A81" w:rsidRDefault="00427CBB" w:rsidP="00D36947">
      <w:pPr>
        <w:spacing w:line="360" w:lineRule="auto"/>
      </w:pPr>
      <w:proofErr w:type="spellStart"/>
      <w:r>
        <w:rPr>
          <w:u w:val="single"/>
        </w:rPr>
        <w:t>Phytometer</w:t>
      </w:r>
      <w:proofErr w:type="spellEnd"/>
      <w:r>
        <w:rPr>
          <w:u w:val="single"/>
        </w:rPr>
        <w:t xml:space="preserve"> specie</w:t>
      </w:r>
      <w:ins w:id="296" w:author="zenrunner" w:date="2018-09-11T10:16:00Z">
        <w:r w:rsidR="00505A36">
          <w:rPr>
            <w:u w:val="single"/>
          </w:rPr>
          <w:t>s</w:t>
        </w:r>
      </w:ins>
      <w:del w:id="297" w:author="zenrunner" w:date="2018-09-11T10:16:00Z">
        <w:r w:rsidDel="00505A36">
          <w:rPr>
            <w:u w:val="single"/>
          </w:rPr>
          <w:delText>s</w:delText>
        </w:r>
      </w:del>
    </w:p>
    <w:p w14:paraId="0624D8F7" w14:textId="1F74BBA9" w:rsidR="00357E6C" w:rsidRPr="00427CBB" w:rsidRDefault="00E70869" w:rsidP="00D36947">
      <w:pPr>
        <w:spacing w:line="360" w:lineRule="auto"/>
      </w:pPr>
      <w:proofErr w:type="spellStart"/>
      <w:r>
        <w:t>Phytometers</w:t>
      </w:r>
      <w:proofErr w:type="spellEnd"/>
      <w:r>
        <w:t xml:space="preserve">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ins w:id="298" w:author="zenrunner" w:date="2018-09-11T10:16:00Z">
        <w:r w:rsidR="005E3BA0">
          <w:t xml:space="preserve"> _ move up to intro </w:t>
        </w:r>
      </w:ins>
      <w:r w:rsidR="00120D56">
        <w:t xml:space="preserve">. </w:t>
      </w:r>
      <w:r w:rsidR="008E4AF0">
        <w:t>W</w:t>
      </w:r>
      <w:r w:rsidR="006E41A1">
        <w:t>e used</w:t>
      </w:r>
      <w:r w:rsidR="00A037F9">
        <w:t xml:space="preserve"> the desert dandelion</w:t>
      </w:r>
      <w:r>
        <w:t xml:space="preserve"> </w:t>
      </w:r>
      <w:proofErr w:type="spellStart"/>
      <w:r w:rsidR="008E4AF0" w:rsidRPr="00F3485C">
        <w:rPr>
          <w:i/>
        </w:rPr>
        <w:t>Malacothrix</w:t>
      </w:r>
      <w:proofErr w:type="spellEnd"/>
      <w:r w:rsidR="008E4AF0" w:rsidRPr="00F3485C">
        <w:rPr>
          <w:i/>
        </w:rPr>
        <w:t xml:space="preserve"> </w:t>
      </w:r>
      <w:proofErr w:type="spellStart"/>
      <w:r w:rsidR="008E4AF0" w:rsidRPr="00F3485C">
        <w:rPr>
          <w:i/>
        </w:rPr>
        <w:t>glabrata</w:t>
      </w:r>
      <w:proofErr w:type="spellEnd"/>
      <w:r w:rsidR="008E4AF0">
        <w:rPr>
          <w:i/>
        </w:rPr>
        <w:t xml:space="preserve"> </w:t>
      </w:r>
      <w:r w:rsidR="00A037F9">
        <w:t>(</w:t>
      </w:r>
      <w:proofErr w:type="spellStart"/>
      <w:r w:rsidR="008F3DB3" w:rsidRPr="008F3DB3">
        <w:rPr>
          <w:i/>
        </w:rPr>
        <w:t>Asteraceae</w:t>
      </w:r>
      <w:proofErr w:type="spellEnd"/>
      <w:r w:rsidR="00A037F9">
        <w:t xml:space="preserve">) </w:t>
      </w:r>
      <w:r w:rsidR="008E4AF0">
        <w:t>a</w:t>
      </w:r>
      <w:r w:rsidR="006E41A1">
        <w:t>s a</w:t>
      </w:r>
      <w:r w:rsidR="008E4AF0">
        <w:t xml:space="preserve"> </w:t>
      </w:r>
      <w:proofErr w:type="spellStart"/>
      <w:r w:rsidR="008E4AF0">
        <w:t>phytometer</w:t>
      </w:r>
      <w:proofErr w:type="spellEnd"/>
      <w:r w:rsidR="008E4AF0">
        <w:t xml:space="preserve"> </w:t>
      </w:r>
      <w:r>
        <w:t>to measure pollination services</w:t>
      </w:r>
      <w:r w:rsidR="008E4AF0">
        <w:t>.</w:t>
      </w:r>
      <w:r w:rsidR="00A73C1F">
        <w:t xml:space="preserve"> </w:t>
      </w:r>
      <w:r w:rsidR="008E4AF0" w:rsidRPr="00A1048B">
        <w:rPr>
          <w:i/>
        </w:rPr>
        <w:t xml:space="preserve">M. </w:t>
      </w:r>
      <w:proofErr w:type="spellStart"/>
      <w:proofErr w:type="gramStart"/>
      <w:r w:rsidR="008E4AF0" w:rsidRPr="00A1048B">
        <w:rPr>
          <w:i/>
        </w:rPr>
        <w:t>glabrata</w:t>
      </w:r>
      <w:proofErr w:type="spellEnd"/>
      <w:proofErr w:type="gramEnd"/>
      <w:r w:rsidR="00A73C1F">
        <w:t xml:space="preserve"> is a</w:t>
      </w:r>
      <w:r w:rsidR="008E4AF0">
        <w:t>n abundant,</w:t>
      </w:r>
      <w:r w:rsidR="00A73C1F">
        <w:t xml:space="preserve"> native annual wildflower</w:t>
      </w:r>
      <w:r w:rsidR="008E4AF0">
        <w:t xml:space="preserve"> that commonly co-occurs with </w:t>
      </w:r>
      <w:r w:rsidR="008E4AF0" w:rsidRPr="006E41A1">
        <w:rPr>
          <w:i/>
        </w:rPr>
        <w:t xml:space="preserve">L. </w:t>
      </w:r>
      <w:proofErr w:type="spellStart"/>
      <w:r w:rsidR="008E4AF0" w:rsidRPr="006E41A1">
        <w:rPr>
          <w:i/>
        </w:rPr>
        <w:t>tridentata</w:t>
      </w:r>
      <w:proofErr w:type="spellEnd"/>
      <w:r w:rsidR="008E4AF0">
        <w:t xml:space="preserve">. </w:t>
      </w:r>
      <w:r w:rsidR="00C75751">
        <w:t xml:space="preserve">The </w:t>
      </w:r>
      <w:proofErr w:type="spellStart"/>
      <w:r w:rsidR="00C75751">
        <w:t>flowerheads</w:t>
      </w:r>
      <w:proofErr w:type="spellEnd"/>
      <w:r w:rsidR="00C75751">
        <w:t xml:space="preserve">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 xml:space="preserve">M. </w:t>
      </w:r>
      <w:proofErr w:type="spellStart"/>
      <w:proofErr w:type="gramStart"/>
      <w:r w:rsidR="007B2E1D" w:rsidRPr="006E41A1">
        <w:rPr>
          <w:i/>
        </w:rPr>
        <w:t>glabrata</w:t>
      </w:r>
      <w:proofErr w:type="spellEnd"/>
      <w:proofErr w:type="gramEnd"/>
      <w:r w:rsidR="007B2E1D">
        <w:t xml:space="preserve"> is insect-pollinated, including bees in the genus </w:t>
      </w:r>
      <w:proofErr w:type="spellStart"/>
      <w:r w:rsidR="007B2E1D" w:rsidRPr="006E41A1">
        <w:rPr>
          <w:i/>
        </w:rPr>
        <w:t>Nomadopsis</w:t>
      </w:r>
      <w:proofErr w:type="spellEnd"/>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proofErr w:type="spellStart"/>
      <w:r w:rsidR="006E41A1" w:rsidRPr="00120D56">
        <w:rPr>
          <w:i/>
        </w:rPr>
        <w:t>Anthidium</w:t>
      </w:r>
      <w:proofErr w:type="spellEnd"/>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proofErr w:type="spellStart"/>
      <w:r w:rsidR="007B2E1D" w:rsidRPr="00A1048B">
        <w:rPr>
          <w:i/>
        </w:rPr>
        <w:t>Malacothrix</w:t>
      </w:r>
      <w:proofErr w:type="spellEnd"/>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 xml:space="preserve">M. </w:t>
      </w:r>
      <w:proofErr w:type="spellStart"/>
      <w:r w:rsidR="007B2E1D" w:rsidRPr="00A1048B">
        <w:rPr>
          <w:i/>
        </w:rPr>
        <w:t>glabrata</w:t>
      </w:r>
      <w:proofErr w:type="spellEnd"/>
      <w:r w:rsidR="006E41A1">
        <w:rPr>
          <w:i/>
        </w:rPr>
        <w:t xml:space="preserve"> </w:t>
      </w:r>
      <w:r w:rsidR="006E41A1">
        <w:t>has not been studied in detail</w:t>
      </w:r>
      <w:r w:rsidR="007B2E1D">
        <w:t xml:space="preserve">. </w:t>
      </w:r>
    </w:p>
    <w:p w14:paraId="4EA42FE1" w14:textId="77777777" w:rsidR="00356BDB" w:rsidRPr="00945494" w:rsidRDefault="00727557" w:rsidP="00D36947">
      <w:pPr>
        <w:spacing w:line="360" w:lineRule="auto"/>
        <w:rPr>
          <w:u w:val="single"/>
        </w:rPr>
      </w:pPr>
      <w:r>
        <w:rPr>
          <w:u w:val="single"/>
        </w:rPr>
        <w:t>Study design</w:t>
      </w:r>
    </w:p>
    <w:p w14:paraId="0BCDB4C4" w14:textId="17A18999" w:rsidR="004F1A07" w:rsidRDefault="005E3BA0" w:rsidP="00D36947">
      <w:pPr>
        <w:spacing w:line="360" w:lineRule="auto"/>
      </w:pPr>
      <w:ins w:id="299" w:author="zenrunner" w:date="2018-09-11T10:16:00Z">
        <w:r>
          <w:t xml:space="preserve">A total of </w:t>
        </w:r>
      </w:ins>
      <w:r w:rsidR="00E51A53" w:rsidRPr="00E51A53">
        <w:t xml:space="preserve">60 </w:t>
      </w:r>
      <w:r w:rsidR="00E51A53" w:rsidRPr="00547940">
        <w:rPr>
          <w:highlight w:val="yellow"/>
          <w:rPrChange w:id="300" w:author="zenrunner" w:date="2018-09-11T10:17:00Z">
            <w:rPr/>
          </w:rPrChange>
        </w:rPr>
        <w:t>medium-sized (mean width: 336 cm, mean height: 209 cm</w:t>
      </w:r>
      <w:ins w:id="301" w:author="zenrunner" w:date="2018-09-11T10:17:00Z">
        <w:r w:rsidR="00547940" w:rsidRPr="00547940">
          <w:rPr>
            <w:highlight w:val="yellow"/>
            <w:rPrChange w:id="302" w:author="zenrunner" w:date="2018-09-11T10:17:00Z">
              <w:rPr/>
            </w:rPrChange>
          </w:rPr>
          <w:t xml:space="preserve"> – kind of a result – move there</w:t>
        </w:r>
      </w:ins>
      <w:r w:rsidR="00E51A53" w:rsidRPr="00547940">
        <w:rPr>
          <w:highlight w:val="yellow"/>
          <w:rPrChange w:id="303" w:author="zenrunner" w:date="2018-09-11T10:17:00Z">
            <w:rPr/>
          </w:rPrChange>
        </w:rPr>
        <w:t>)</w:t>
      </w:r>
      <w:r w:rsidR="00E51A53" w:rsidRPr="00E51A53">
        <w:t xml:space="preserve"> </w:t>
      </w:r>
      <w:r w:rsidR="00E51A53" w:rsidRPr="00E51A53">
        <w:rPr>
          <w:i/>
        </w:rPr>
        <w:t xml:space="preserve">L. </w:t>
      </w:r>
      <w:proofErr w:type="spellStart"/>
      <w:r w:rsidR="00E51A53" w:rsidRPr="00E51A53">
        <w:rPr>
          <w:i/>
        </w:rPr>
        <w:t>tridentata</w:t>
      </w:r>
      <w:proofErr w:type="spellEnd"/>
      <w:r w:rsidR="00E51A53" w:rsidRPr="00E51A53">
        <w:t xml:space="preserve"> shrubs </w:t>
      </w:r>
      <w:del w:id="304" w:author="zenrunner" w:date="2018-09-11T10:17:00Z">
        <w:r w:rsidR="00E51A53" w:rsidRPr="00E51A53" w:rsidDel="00547940">
          <w:delText xml:space="preserve">possessing </w:delText>
        </w:r>
      </w:del>
      <w:ins w:id="305" w:author="zenrunner" w:date="2018-09-11T10:17:00Z">
        <w:r w:rsidR="00547940">
          <w:t>with</w:t>
        </w:r>
        <w:r w:rsidR="00547940" w:rsidRPr="00E51A53">
          <w:t xml:space="preserve"> </w:t>
        </w:r>
      </w:ins>
      <w:r w:rsidR="00E51A53" w:rsidRPr="00E51A53">
        <w:t xml:space="preserve">developed floral buds and minimal perennial understory were chosen across the study </w:t>
      </w:r>
      <w:del w:id="306" w:author="zenrunner" w:date="2018-09-11T10:18:00Z">
        <w:r w:rsidR="00E51A53" w:rsidRPr="00E51A53" w:rsidDel="00343E52">
          <w:delText>site</w:delText>
        </w:r>
      </w:del>
      <w:ins w:id="307" w:author="zenrunner" w:date="2018-09-11T10:18:00Z">
        <w:r w:rsidR="00343E52">
          <w:t>site</w:t>
        </w:r>
        <w:r w:rsidR="00FB730D">
          <w:t xml:space="preserve"> haph</w:t>
        </w:r>
        <w:r w:rsidR="00151EF9">
          <w:t>azardly</w:t>
        </w:r>
        <w:proofErr w:type="gramStart"/>
        <w:r w:rsidR="00C6649C">
          <w:t>?</w:t>
        </w:r>
      </w:ins>
      <w:r w:rsidR="00E51A53" w:rsidRPr="00E51A53">
        <w:t>.</w:t>
      </w:r>
      <w:proofErr w:type="gramEnd"/>
      <w:r w:rsidR="00E51A53" w:rsidRPr="00E51A53">
        <w:t xml:space="preserve"> </w:t>
      </w:r>
      <w:ins w:id="308" w:author="zenrunner" w:date="2018-09-11T10:18:00Z">
        <w:r w:rsidR="001131F5">
          <w:t xml:space="preserve">Paired shrub-open </w:t>
        </w:r>
      </w:ins>
      <w:del w:id="309" w:author="zenrunner" w:date="2018-09-11T10:18:00Z">
        <w:r w:rsidR="00356BDB" w:rsidDel="001131F5">
          <w:delText>Microsite</w:delText>
        </w:r>
        <w:r w:rsidR="00945494" w:rsidDel="001131F5">
          <w:delText>s</w:delText>
        </w:r>
        <w:r w:rsidR="00356BDB" w:rsidDel="001131F5">
          <w:delText xml:space="preserve"> </w:delText>
        </w:r>
      </w:del>
      <w:ins w:id="310" w:author="zenrunner" w:date="2018-09-11T10:18:00Z">
        <w:r w:rsidR="001131F5">
          <w:t xml:space="preserve">microsites </w:t>
        </w:r>
      </w:ins>
      <w:r w:rsidR="00356BDB">
        <w:t xml:space="preserve">were </w:t>
      </w:r>
      <w:del w:id="311" w:author="zenrunner" w:date="2018-09-11T10:18:00Z">
        <w:r w:rsidR="00356BDB" w:rsidDel="004B4330">
          <w:delText>located</w:delText>
        </w:r>
        <w:r w:rsidR="00AE2B73" w:rsidRPr="00AE2B73" w:rsidDel="004B4330">
          <w:delText xml:space="preserve"> in a paired fashion; </w:delText>
        </w:r>
      </w:del>
      <w:ins w:id="312" w:author="zenrunner" w:date="2018-09-11T10:18:00Z">
        <w:r w:rsidR="004B4330">
          <w:t xml:space="preserve">selected </w:t>
        </w:r>
      </w:ins>
      <w:del w:id="313" w:author="zenrunner" w:date="2018-09-11T10:18:00Z">
        <w:r w:rsidR="00AE2B73" w:rsidRPr="00AE2B73" w:rsidDel="00FD71A7">
          <w:delText xml:space="preserve">one </w:delText>
        </w:r>
      </w:del>
      <w:r w:rsidR="00AE2B73" w:rsidRPr="00AE2B73">
        <w:t xml:space="preserve">inside the </w:t>
      </w:r>
      <w:proofErr w:type="spellStart"/>
      <w:r w:rsidR="00AE2B73" w:rsidRPr="00AE2B73">
        <w:t>dripline</w:t>
      </w:r>
      <w:proofErr w:type="spellEnd"/>
      <w:r w:rsidR="00AE2B73" w:rsidRPr="00AE2B73">
        <w:t xml:space="preserve"> of the focal </w:t>
      </w:r>
      <w:del w:id="314" w:author="zenrunner" w:date="2018-09-11T10:18:00Z">
        <w:r w:rsidR="00AE2B73" w:rsidRPr="00AE2B73" w:rsidDel="00FD71A7">
          <w:delText>plant</w:delText>
        </w:r>
        <w:r w:rsidR="00356BDB" w:rsidDel="00FD71A7">
          <w:delText xml:space="preserve"> (“shrub”)</w:delText>
        </w:r>
      </w:del>
      <w:ins w:id="315" w:author="zenrunner" w:date="2018-09-11T10:18:00Z">
        <w:r w:rsidR="00FD71A7">
          <w:t>shrub</w:t>
        </w:r>
      </w:ins>
      <w:r w:rsidR="00AE2B73" w:rsidRPr="00AE2B73">
        <w:t xml:space="preserve"> and </w:t>
      </w:r>
      <w:del w:id="316" w:author="zenrunner" w:date="2018-09-11T10:19:00Z">
        <w:r w:rsidR="00AE2B73" w:rsidRPr="00AE2B73" w:rsidDel="00FD71A7">
          <w:delText xml:space="preserve">one </w:delText>
        </w:r>
      </w:del>
      <w:r w:rsidR="00AE2B73" w:rsidRPr="00AE2B73">
        <w:t>a minimum of 1</w:t>
      </w:r>
      <w:r w:rsidR="00614FD3">
        <w:t>.5</w:t>
      </w:r>
      <w:r w:rsidR="00AE2B73" w:rsidRPr="00AE2B73">
        <w:t xml:space="preserve"> m away in an open area</w:t>
      </w:r>
      <w:r w:rsidR="00356BDB">
        <w:t xml:space="preserve"> </w:t>
      </w:r>
      <w:del w:id="317" w:author="zenrunner" w:date="2018-09-11T10:19:00Z">
        <w:r w:rsidR="00356BDB" w:rsidDel="00FD71A7">
          <w:delText>(“open”)</w:delText>
        </w:r>
        <w:r w:rsidR="00AE2B73" w:rsidDel="00FD71A7">
          <w:delText>,</w:delText>
        </w:r>
      </w:del>
      <w:ins w:id="318" w:author="zenrunner" w:date="2018-09-11T10:19:00Z">
        <w:r w:rsidR="00514F45">
          <w:t>respect</w:t>
        </w:r>
        <w:r w:rsidR="00FD71A7">
          <w:t xml:space="preserve">ively. </w:t>
        </w:r>
      </w:ins>
      <w:del w:id="319" w:author="zenrunner" w:date="2018-09-11T10:19:00Z">
        <w:r w:rsidR="00AE2B73" w:rsidDel="00163F96">
          <w:delText xml:space="preserve"> b</w:delText>
        </w:r>
      </w:del>
      <w:ins w:id="320" w:author="zenrunner" w:date="2018-09-11T10:19:00Z">
        <w:r w:rsidR="00163F96">
          <w:t>B</w:t>
        </w:r>
      </w:ins>
      <w:r w:rsidR="00AE2B73">
        <w:t xml:space="preserve">oth </w:t>
      </w:r>
      <w:ins w:id="321" w:author="zenrunner" w:date="2018-09-11T10:19:00Z">
        <w:r w:rsidR="00163F96">
          <w:t xml:space="preserve">microsites were sampled </w:t>
        </w:r>
      </w:ins>
      <w:r w:rsidR="00AE2B73">
        <w:t xml:space="preserve">on the south </w:t>
      </w:r>
      <w:r w:rsidR="00945494">
        <w:t xml:space="preserve">side of the shrub </w:t>
      </w:r>
      <w:r w:rsidR="00AE2B73">
        <w:t xml:space="preserve">to </w:t>
      </w:r>
      <w:r w:rsidR="003B184A">
        <w:t>minimize shading</w:t>
      </w:r>
      <w:ins w:id="322" w:author="zenrunner" w:date="2018-09-11T10:19:00Z">
        <w:r w:rsidR="007C5D5C">
          <w:t xml:space="preserve"> and were </w:t>
        </w:r>
      </w:ins>
      <w:del w:id="323" w:author="zenrunner" w:date="2018-09-11T10:19:00Z">
        <w:r w:rsidR="00AE2B73" w:rsidRPr="00AE2B73" w:rsidDel="007C5D5C">
          <w:delText>.</w:delText>
        </w:r>
        <w:r w:rsidR="00AE2B73" w:rsidDel="007C5D5C">
          <w:delText xml:space="preserve"> </w:delText>
        </w:r>
        <w:r w:rsidR="00B15237" w:rsidDel="007C5D5C">
          <w:delText xml:space="preserve">Microsites were </w:delText>
        </w:r>
      </w:del>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ins w:id="324" w:author="zenrunner" w:date="2018-09-11T10:20:00Z">
        <w:r w:rsidR="004A06C3">
          <w:t xml:space="preserve"> – why 5 perhaps </w:t>
        </w:r>
        <w:proofErr w:type="spellStart"/>
        <w:r w:rsidR="004A06C3">
          <w:t>bc</w:t>
        </w:r>
        <w:proofErr w:type="spellEnd"/>
        <w:r w:rsidR="004A06C3">
          <w:t xml:space="preserve"> 5/300 is less approx. 1% of </w:t>
        </w:r>
        <w:r w:rsidR="004A06C3">
          <w:lastRenderedPageBreak/>
          <w:t xml:space="preserve">total </w:t>
        </w:r>
        <w:r w:rsidR="00B874AC">
          <w:t xml:space="preserve">mean </w:t>
        </w:r>
        <w:r w:rsidR="004A06C3">
          <w:t xml:space="preserve">blooming </w:t>
        </w:r>
      </w:ins>
      <w:ins w:id="325" w:author="zenrunner" w:date="2018-09-11T10:21:00Z">
        <w:r w:rsidR="00B874AC">
          <w:t>observed</w:t>
        </w:r>
      </w:ins>
      <w:ins w:id="326" w:author="zenrunner" w:date="2018-09-11T10:20:00Z">
        <w:r w:rsidR="004A06C3">
          <w:t xml:space="preserve"> in a season</w:t>
        </w:r>
        <w:proofErr w:type="gramStart"/>
        <w:r w:rsidR="004A06C3">
          <w:t>?</w:t>
        </w:r>
      </w:ins>
      <w:r w:rsidR="004F1A07">
        <w:t>.</w:t>
      </w:r>
      <w:proofErr w:type="gramEnd"/>
      <w:r w:rsidR="004F1A07">
        <w:t xml:space="preserve"> </w:t>
      </w:r>
      <w:r w:rsidR="00CE3BBD">
        <w:t>The mean number of blooms of the</w:t>
      </w:r>
      <w:r w:rsidR="004F1A07">
        <w:t xml:space="preserve"> ‘blooming’ treatment was </w:t>
      </w:r>
      <w:r w:rsidR="004F1A07" w:rsidRPr="00DD05E0">
        <w:rPr>
          <w:highlight w:val="yellow"/>
          <w:rPrChange w:id="327" w:author="zenrunner" w:date="2018-09-11T10:21:00Z">
            <w:rPr/>
          </w:rPrChange>
        </w:rPr>
        <w:t>300.2 ± 176.72SD (min: 102, max: 1080)</w:t>
      </w:r>
      <w:ins w:id="328" w:author="zenrunner" w:date="2018-09-11T10:21:00Z">
        <w:r w:rsidR="00DD05E0">
          <w:t xml:space="preserve"> move to results</w:t>
        </w:r>
      </w:ins>
      <w:r w:rsidR="004F1A07">
        <w:t xml:space="preserve">. </w:t>
      </w:r>
      <w:r w:rsidR="004F1A07" w:rsidRPr="008B6D65">
        <w:rPr>
          <w:highlight w:val="yellow"/>
          <w:rPrChange w:id="329" w:author="zenrunner" w:date="2018-09-11T10:21:00Z">
            <w:rPr/>
          </w:rPrChange>
        </w:rPr>
        <w:t>In two cases, a focal shrub did not bloom within the study period and was replaced by a different blooming shrub. These two cases were excluded from later RII calculations</w:t>
      </w:r>
      <w:ins w:id="330" w:author="zenrunner" w:date="2018-09-11T10:21:00Z">
        <w:r w:rsidR="008B6D65">
          <w:rPr>
            <w:highlight w:val="yellow"/>
          </w:rPr>
          <w:t xml:space="preserve"> same </w:t>
        </w:r>
        <w:proofErr w:type="gramStart"/>
        <w:r w:rsidR="008B6D65">
          <w:rPr>
            <w:highlight w:val="yellow"/>
          </w:rPr>
          <w:t xml:space="preserve">move </w:t>
        </w:r>
      </w:ins>
      <w:r w:rsidR="004F1A07" w:rsidRPr="008B6D65">
        <w:rPr>
          <w:highlight w:val="yellow"/>
          <w:rPrChange w:id="331" w:author="zenrunner" w:date="2018-09-11T10:21:00Z">
            <w:rPr/>
          </w:rPrChange>
        </w:rPr>
        <w:t>.</w:t>
      </w:r>
      <w:proofErr w:type="gramEnd"/>
      <w:r w:rsidR="004F1A07">
        <w:t xml:space="preserve">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proofErr w:type="spellStart"/>
      <w:r w:rsidR="00AA033E" w:rsidRPr="000E3E9E">
        <w:rPr>
          <w:i/>
          <w:u w:val="single"/>
        </w:rPr>
        <w:t>Malacothrix</w:t>
      </w:r>
      <w:proofErr w:type="spellEnd"/>
      <w:r w:rsidR="00AA033E" w:rsidRPr="000E3E9E">
        <w:rPr>
          <w:i/>
          <w:u w:val="single"/>
        </w:rPr>
        <w:t xml:space="preserve"> </w:t>
      </w:r>
      <w:proofErr w:type="spellStart"/>
      <w:r w:rsidR="00AA033E" w:rsidRPr="000E3E9E">
        <w:rPr>
          <w:i/>
          <w:u w:val="single"/>
        </w:rPr>
        <w:t>glabrata</w:t>
      </w:r>
      <w:proofErr w:type="spellEnd"/>
    </w:p>
    <w:p w14:paraId="26A16176" w14:textId="6C784F34" w:rsidR="00356BDB" w:rsidDel="001B682A" w:rsidRDefault="00287BED" w:rsidP="00D36947">
      <w:pPr>
        <w:spacing w:line="360" w:lineRule="auto"/>
        <w:rPr>
          <w:del w:id="332" w:author="zenrunner" w:date="2018-09-11T10:22:00Z"/>
        </w:rPr>
      </w:pPr>
      <w:r>
        <w:t xml:space="preserve">Each morning of each study day, </w:t>
      </w:r>
      <w:r w:rsidR="00AA033E" w:rsidRPr="00F465EA">
        <w:rPr>
          <w:i/>
        </w:rPr>
        <w:t xml:space="preserve">M. </w:t>
      </w:r>
      <w:proofErr w:type="spellStart"/>
      <w:r w:rsidR="00AA033E" w:rsidRPr="00F465EA">
        <w:rPr>
          <w:i/>
        </w:rPr>
        <w:t>glabrata</w:t>
      </w:r>
      <w:proofErr w:type="spellEnd"/>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w:t>
      </w:r>
      <w:proofErr w:type="spellStart"/>
      <w:r w:rsidR="002F7980">
        <w:rPr>
          <w:i/>
        </w:rPr>
        <w:t>tridentata</w:t>
      </w:r>
      <w:proofErr w:type="spellEnd"/>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 xml:space="preserve">he </w:t>
      </w:r>
      <w:proofErr w:type="spellStart"/>
      <w:r>
        <w:t>flowerheads</w:t>
      </w:r>
      <w:proofErr w:type="spellEnd"/>
      <w:r w:rsidR="009309CC">
        <w:t xml:space="preserve"> of </w:t>
      </w:r>
      <w:r w:rsidR="00CE3BBD">
        <w:rPr>
          <w:i/>
        </w:rPr>
        <w:t xml:space="preserve">M. </w:t>
      </w:r>
      <w:proofErr w:type="spellStart"/>
      <w:r w:rsidR="00CE3BBD">
        <w:rPr>
          <w:i/>
        </w:rPr>
        <w:t>glabrata</w:t>
      </w:r>
      <w:proofErr w:type="spellEnd"/>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 xml:space="preserve">M. </w:t>
      </w:r>
      <w:proofErr w:type="spellStart"/>
      <w:r w:rsidR="001C1891" w:rsidRPr="00F627D9">
        <w:rPr>
          <w:i/>
        </w:rPr>
        <w:t>glabrata</w:t>
      </w:r>
      <w:proofErr w:type="spellEnd"/>
      <w:r w:rsidR="000E687C">
        <w:t xml:space="preserve">. </w:t>
      </w:r>
      <w:r w:rsidR="00855923">
        <w:t>Recording periods were timed to coincide with peak pollinator activity (between 11:30 am and 3:30 pm</w:t>
      </w:r>
      <w:r w:rsidR="00716C5E">
        <w:t>, mean</w:t>
      </w:r>
      <w:r w:rsidR="003E099F">
        <w:t xml:space="preserve"> length: 1:19 </w:t>
      </w:r>
      <w:proofErr w:type="spellStart"/>
      <w:r w:rsidR="003E099F">
        <w:t>h</w:t>
      </w:r>
      <w:r w:rsidR="00716C5E">
        <w:t>r</w:t>
      </w:r>
      <w:proofErr w:type="gramStart"/>
      <w:r w:rsidR="003E099F">
        <w:t>:min</w:t>
      </w:r>
      <w:proofErr w:type="spellEnd"/>
      <w:proofErr w:type="gramEnd"/>
      <w:r w:rsidR="00855923">
        <w:t>)</w:t>
      </w:r>
      <w:ins w:id="333" w:author="zenrunner" w:date="2018-09-11T10:22:00Z">
        <w:r w:rsidR="000A5345">
          <w:t xml:space="preserve"> (citation)</w:t>
        </w:r>
      </w:ins>
      <w:r w:rsidR="00855923">
        <w:t xml:space="preserve">. </w:t>
      </w:r>
      <w:r w:rsidR="00C85807">
        <w:t>The use of video technology allows for higher temporal resolution</w:t>
      </w:r>
      <w:r w:rsidR="00A60E2F">
        <w:t xml:space="preserve">, and replication beyond what is possible using traditional </w:t>
      </w:r>
      <w:proofErr w:type="spellStart"/>
      <w:r w:rsidR="00A60E2F">
        <w:t>insitu</w:t>
      </w:r>
      <w:proofErr w:type="spellEnd"/>
      <w:r w:rsidR="00A60E2F">
        <w:t xml:space="preserve"> observations</w:t>
      </w:r>
      <w:ins w:id="334" w:author="zenrunner" w:date="2018-09-11T10:22:00Z">
        <w:r w:rsidR="003F4856">
          <w:t xml:space="preserve"> (</w:t>
        </w:r>
        <w:r w:rsidR="00845339">
          <w:t xml:space="preserve">cite </w:t>
        </w:r>
        <w:proofErr w:type="spellStart"/>
        <w:r w:rsidR="003F4856">
          <w:t>Lortie</w:t>
        </w:r>
        <w:proofErr w:type="spellEnd"/>
        <w:r w:rsidR="003F4856">
          <w:t xml:space="preserve"> and Reid JPE paper)</w:t>
        </w:r>
      </w:ins>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14:paraId="1824BE5E" w14:textId="64DFB382"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w:t>
      </w:r>
      <w:proofErr w:type="spellStart"/>
      <w:r>
        <w:t>h</w:t>
      </w:r>
      <w:r w:rsidR="00E3586A">
        <w:t>eterospecific</w:t>
      </w:r>
      <w:proofErr w:type="spellEnd"/>
      <w:r w:rsidR="00E3586A">
        <w:t xml:space="preserve"> annual floral density </w:t>
      </w:r>
      <w:r w:rsidR="00465E1C">
        <w:t>was measured within a 0.25 m</w:t>
      </w:r>
      <w:r w:rsidR="00465E1C">
        <w:rPr>
          <w:vertAlign w:val="superscript"/>
        </w:rPr>
        <w:t>2</w:t>
      </w:r>
      <w:r w:rsidR="00465E1C">
        <w:t xml:space="preserve"> quadrat in each microsite and the number of </w:t>
      </w:r>
      <w:proofErr w:type="spellStart"/>
      <w:r w:rsidR="00465E1C">
        <w:t>heterospecific</w:t>
      </w:r>
      <w:proofErr w:type="spellEnd"/>
      <w:r w:rsidR="00465E1C">
        <w:t xml:space="preserve"> shrubs in bloom were counted within a 2 m radius of each microsite. </w:t>
      </w:r>
      <w:r w:rsidR="004D3DEB">
        <w:t>The</w:t>
      </w:r>
      <w:r w:rsidR="003E099F">
        <w:t xml:space="preserve"> </w:t>
      </w:r>
      <w:del w:id="335" w:author="zenrunner" w:date="2018-09-11T10:22:00Z">
        <w:r w:rsidR="003E099F" w:rsidDel="001B682A">
          <w:delText xml:space="preserve">number of </w:delText>
        </w:r>
        <w:r w:rsidR="00465E1C" w:rsidDel="001B682A">
          <w:delText xml:space="preserve">open </w:delText>
        </w:r>
        <w:r w:rsidR="003E099F" w:rsidDel="001B682A">
          <w:delText xml:space="preserve">blooms of each </w:delText>
        </w:r>
        <w:r w:rsidR="003E099F" w:rsidRPr="00465E1C" w:rsidDel="001B682A">
          <w:rPr>
            <w:i/>
          </w:rPr>
          <w:delText>L. tridentata</w:delText>
        </w:r>
        <w:r w:rsidR="00464B88" w:rsidDel="001B682A">
          <w:delText xml:space="preserve"> wer</w:delText>
        </w:r>
        <w:r w:rsidR="00465E1C" w:rsidDel="001B682A">
          <w:delText>e</w:delText>
        </w:r>
      </w:del>
      <w:ins w:id="336" w:author="zenrunner" w:date="2018-09-11T10:22:00Z">
        <w:r w:rsidR="001B682A">
          <w:t xml:space="preserve">number of open blooms of each </w:t>
        </w:r>
        <w:r w:rsidR="001B682A" w:rsidRPr="00465E1C">
          <w:rPr>
            <w:i/>
          </w:rPr>
          <w:t xml:space="preserve">L. </w:t>
        </w:r>
        <w:proofErr w:type="spellStart"/>
        <w:r w:rsidR="001B682A" w:rsidRPr="00465E1C">
          <w:rPr>
            <w:i/>
          </w:rPr>
          <w:t>tridentata</w:t>
        </w:r>
        <w:proofErr w:type="spellEnd"/>
        <w:r w:rsidR="001B682A">
          <w:t xml:space="preserve"> was</w:t>
        </w:r>
      </w:ins>
      <w:r w:rsidR="00465E1C">
        <w:t xml:space="preserve"> counted at the same time.</w:t>
      </w:r>
    </w:p>
    <w:p w14:paraId="73439F97" w14:textId="5F2084E0" w:rsidR="001B2AA7" w:rsidRDefault="00D567D1" w:rsidP="00D36947">
      <w:pPr>
        <w:spacing w:line="360" w:lineRule="auto"/>
        <w:rPr>
          <w:ins w:id="337" w:author="zenrunner" w:date="2018-09-11T10:27:00Z"/>
        </w:rPr>
      </w:pPr>
      <w:ins w:id="338" w:author="zenrunner" w:date="2018-09-11T10:22:00Z">
        <w:r>
          <w:t xml:space="preserve">In the manual video processing post-season, </w:t>
        </w:r>
      </w:ins>
      <w:ins w:id="339" w:author="zenrunner" w:date="2018-09-11T10:27:00Z">
        <w:r w:rsidR="001B2AA7">
          <w:t>a total of X different insect-</w:t>
        </w:r>
        <w:proofErr w:type="spellStart"/>
        <w:r w:rsidR="001B2AA7">
          <w:t>phytometer</w:t>
        </w:r>
        <w:proofErr w:type="spellEnd"/>
        <w:r w:rsidR="001B2AA7">
          <w:t xml:space="preserve"> plant pollination interactions were estimated (Table 1, or appendix). Measures inc</w:t>
        </w:r>
      </w:ins>
      <w:ins w:id="340" w:author="zenrunner" w:date="2018-09-11T10:28:00Z">
        <w:r w:rsidR="001B2AA7">
          <w:t xml:space="preserve">luded floral visits to single flowers, foraging instances, </w:t>
        </w:r>
      </w:ins>
      <w:ins w:id="341" w:author="zenrunner" w:date="2018-09-11T10:29:00Z">
        <w:r w:rsidR="009E1F42">
          <w:t xml:space="preserve">and </w:t>
        </w:r>
      </w:ins>
      <w:ins w:id="342" w:author="zenrunner" w:date="2018-09-11T10:28:00Z">
        <w:r w:rsidR="001B2AA7">
          <w:t>total vi</w:t>
        </w:r>
        <w:r w:rsidR="009E1F42">
          <w:t>sitation duration to plant.</w:t>
        </w:r>
      </w:ins>
      <w:ins w:id="343" w:author="zenrunner" w:date="2018-09-11T10:30:00Z">
        <w:r w:rsidR="00227292">
          <w:t xml:space="preserve"> Then go to ‘total flowers’ sentence </w:t>
        </w:r>
        <w:proofErr w:type="spellStart"/>
        <w:r w:rsidR="00227292">
          <w:t>etc</w:t>
        </w:r>
        <w:proofErr w:type="spellEnd"/>
        <w:r w:rsidR="00227292">
          <w:t xml:space="preserve">? </w:t>
        </w:r>
        <w:proofErr w:type="gramStart"/>
        <w:r w:rsidR="00227292">
          <w:t>better</w:t>
        </w:r>
        <w:proofErr w:type="gramEnd"/>
        <w:r w:rsidR="00227292">
          <w:t>?</w:t>
        </w:r>
      </w:ins>
    </w:p>
    <w:p w14:paraId="54A7CF19" w14:textId="607EC308" w:rsidR="00B23B9C" w:rsidRPr="007031D6" w:rsidRDefault="00D567D1" w:rsidP="00D36947">
      <w:pPr>
        <w:spacing w:line="360" w:lineRule="auto"/>
        <w:rPr>
          <w:highlight w:val="yellow"/>
        </w:rPr>
      </w:pPr>
      <w:proofErr w:type="gramStart"/>
      <w:ins w:id="344" w:author="zenrunner" w:date="2018-09-11T10:22:00Z">
        <w:r>
          <w:lastRenderedPageBreak/>
          <w:t>a</w:t>
        </w:r>
      </w:ins>
      <w:proofErr w:type="gramEnd"/>
      <w:del w:id="345" w:author="zenrunner" w:date="2018-09-11T10:22:00Z">
        <w:r w:rsidR="00CD7187" w:rsidDel="00BF5A9A">
          <w:delText>Video footage was reviewed in lab.</w:delText>
        </w:r>
        <w:r w:rsidR="002154B4" w:rsidDel="00BF5A9A">
          <w:delText xml:space="preserve"> </w:delText>
        </w:r>
      </w:del>
      <w:del w:id="346" w:author="zenrunner" w:date="2018-09-11T10:23:00Z">
        <w:r w:rsidR="009B777A" w:rsidDel="00D567D1">
          <w:delText>A</w:delText>
        </w:r>
      </w:del>
      <w:r w:rsidR="009B777A">
        <w:t xml:space="preserve"> </w:t>
      </w:r>
      <w:ins w:id="347" w:author="zenrunner" w:date="2018-09-11T10:23:00Z">
        <w:r w:rsidR="00EA4337">
          <w:t xml:space="preserve">single </w:t>
        </w:r>
      </w:ins>
      <w:r w:rsidR="009B777A">
        <w:t>flower visit</w:t>
      </w:r>
      <w:r w:rsidR="004D3DEB">
        <w:t xml:space="preserve"> was defined as when an insect </w:t>
      </w:r>
      <w:del w:id="348" w:author="zenrunner" w:date="2018-09-11T10:23:00Z">
        <w:r w:rsidR="004D3DEB" w:rsidDel="00C83EF1">
          <w:delText xml:space="preserve">visitor flew on and </w:delText>
        </w:r>
      </w:del>
      <w:r w:rsidR="004D3DEB">
        <w:t>touched</w:t>
      </w:r>
      <w:r w:rsidR="00854283">
        <w:t xml:space="preserve"> the open side of </w:t>
      </w:r>
      <w:ins w:id="349" w:author="zenrunner" w:date="2018-09-11T10:23:00Z">
        <w:r w:rsidR="00453F7B">
          <w:t>a</w:t>
        </w:r>
      </w:ins>
      <w:del w:id="350" w:author="zenrunner" w:date="2018-09-11T10:23:00Z">
        <w:r w:rsidR="00854283" w:rsidDel="00453F7B">
          <w:delText>the</w:delText>
        </w:r>
      </w:del>
      <w:r w:rsidR="00854283">
        <w:t xml:space="preserve"> flower. </w:t>
      </w:r>
      <w:r w:rsidR="00854283" w:rsidRPr="009B777A">
        <w:t xml:space="preserve">A foraging </w:t>
      </w:r>
      <w:del w:id="351" w:author="zenrunner" w:date="2018-09-11T10:23:00Z">
        <w:r w:rsidR="00854283" w:rsidRPr="009B777A" w:rsidDel="00AA0936">
          <w:delText>bout</w:delText>
        </w:r>
        <w:r w:rsidR="00696D62" w:rsidRPr="009B777A" w:rsidDel="00AA0936">
          <w:delText xml:space="preserve"> </w:delText>
        </w:r>
      </w:del>
      <w:ins w:id="352" w:author="zenrunner" w:date="2018-09-11T10:23:00Z">
        <w:r w:rsidR="00AA0936">
          <w:t>instance</w:t>
        </w:r>
        <w:r w:rsidR="00AA0936" w:rsidRPr="009B777A">
          <w:t xml:space="preserve"> </w:t>
        </w:r>
      </w:ins>
      <w:r w:rsidR="00696D62" w:rsidRPr="009B777A">
        <w:t>wa</w:t>
      </w:r>
      <w:r w:rsidR="004D3DEB" w:rsidRPr="009B777A">
        <w:t xml:space="preserve">s </w:t>
      </w:r>
      <w:r w:rsidR="00854283" w:rsidRPr="009B777A">
        <w:t xml:space="preserve">defined as </w:t>
      </w:r>
      <w:del w:id="353" w:author="zenrunner" w:date="2018-09-11T10:24:00Z">
        <w:r w:rsidR="00854283" w:rsidRPr="009B777A" w:rsidDel="00FD75D2">
          <w:delText>a single plant visit</w:delText>
        </w:r>
        <w:r w:rsidR="009B777A" w:rsidRPr="009B777A" w:rsidDel="00FD75D2">
          <w:delText>,</w:delText>
        </w:r>
      </w:del>
      <w:ins w:id="354" w:author="zenrunner" w:date="2018-09-11T10:24:00Z">
        <w:r w:rsidR="00FD75D2">
          <w:t xml:space="preserve">above measuring the timestamp of initial contact and timestamp when visitor departed from physical contact with that specific flower. </w:t>
        </w:r>
      </w:ins>
      <w:ins w:id="355" w:author="zenrunner" w:date="2018-09-11T10:25:00Z">
        <w:r w:rsidR="00724E13">
          <w:t xml:space="preserve">Total? </w:t>
        </w:r>
      </w:ins>
      <w:del w:id="356" w:author="zenrunner" w:date="2018-09-11T10:24:00Z">
        <w:r w:rsidR="009B777A" w:rsidRPr="009B777A" w:rsidDel="00FD75D2">
          <w:delText xml:space="preserve"> beginning </w:delText>
        </w:r>
        <w:r w:rsidR="009B777A" w:rsidDel="00FD75D2">
          <w:delText xml:space="preserve">when a flying visitor touched a flower and ending when the visitor left the final flower. </w:delText>
        </w:r>
      </w:del>
      <w:del w:id="357" w:author="zenrunner" w:date="2018-09-11T10:25:00Z">
        <w:r w:rsidR="009B777A" w:rsidDel="00724E13">
          <w:delText>V</w:delText>
        </w:r>
      </w:del>
      <w:proofErr w:type="gramStart"/>
      <w:ins w:id="358" w:author="zenrunner" w:date="2018-09-11T10:25:00Z">
        <w:r w:rsidR="00724E13">
          <w:t>v</w:t>
        </w:r>
      </w:ins>
      <w:r w:rsidR="009B777A">
        <w:t>isit</w:t>
      </w:r>
      <w:proofErr w:type="gramEnd"/>
      <w:r w:rsidR="009B777A">
        <w:t xml:space="preserve"> duration included inter-flower travel time </w:t>
      </w:r>
      <w:r w:rsidR="00854283" w:rsidRPr="009B777A">
        <w:t xml:space="preserve">and multiple flowers could be visited during one foraging </w:t>
      </w:r>
      <w:del w:id="359" w:author="zenrunner" w:date="2018-09-11T10:25:00Z">
        <w:r w:rsidR="00854283" w:rsidRPr="009B777A" w:rsidDel="007F7F4B">
          <w:delText>bout</w:delText>
        </w:r>
      </w:del>
      <w:ins w:id="360" w:author="zenrunner" w:date="2018-09-11T10:25:00Z">
        <w:r w:rsidR="007F7F4B">
          <w:t>instance</w:t>
        </w:r>
      </w:ins>
      <w:r w:rsidR="00854283" w:rsidRPr="009B777A">
        <w:t>.</w:t>
      </w:r>
      <w:r w:rsidR="00EF5937">
        <w:t xml:space="preserve"> </w:t>
      </w:r>
      <w:ins w:id="361" w:author="zenrunner" w:date="2018-09-11T10:25:00Z">
        <w:r w:rsidR="008C5D19">
          <w:t xml:space="preserve">– </w:t>
        </w:r>
        <w:proofErr w:type="gramStart"/>
        <w:r w:rsidR="008C5D19">
          <w:t>bit</w:t>
        </w:r>
        <w:proofErr w:type="gramEnd"/>
        <w:r w:rsidR="008C5D19">
          <w:t xml:space="preserve"> confusing – maybe add a topic sentence to paragraph stating the dimensions of </w:t>
        </w:r>
      </w:ins>
      <w:ins w:id="362" w:author="zenrunner" w:date="2018-09-11T10:26:00Z">
        <w:r w:rsidR="008C5D19">
          <w:t>insect-</w:t>
        </w:r>
        <w:proofErr w:type="spellStart"/>
        <w:r w:rsidR="008C5D19">
          <w:t>phytometer</w:t>
        </w:r>
        <w:proofErr w:type="spellEnd"/>
        <w:r w:rsidR="008C5D19">
          <w:t xml:space="preserve"> interactio</w:t>
        </w:r>
        <w:r w:rsidR="00021693">
          <w:t>ns including the following esti</w:t>
        </w:r>
        <w:r w:rsidR="008C5D19">
          <w:t>m</w:t>
        </w:r>
      </w:ins>
      <w:ins w:id="363" w:author="zenrunner" w:date="2018-09-11T10:29:00Z">
        <w:r w:rsidR="00021693">
          <w:t>a</w:t>
        </w:r>
      </w:ins>
      <w:ins w:id="364" w:author="zenrunner" w:date="2018-09-11T10:26:00Z">
        <w:r w:rsidR="008C5D19">
          <w:t xml:space="preserve">tes: then list them.  And actually, I would </w:t>
        </w:r>
      </w:ins>
      <w:ins w:id="365" w:author="zenrunner" w:date="2018-09-11T10:27:00Z">
        <w:r w:rsidR="007D1B20">
          <w:t xml:space="preserve">consider? </w:t>
        </w:r>
      </w:ins>
      <w:proofErr w:type="gramStart"/>
      <w:ins w:id="366" w:author="zenrunner" w:date="2018-09-11T10:26:00Z">
        <w:r w:rsidR="008C5D19">
          <w:t>just</w:t>
        </w:r>
        <w:proofErr w:type="gramEnd"/>
        <w:r w:rsidR="008C5D19">
          <w:t xml:space="preserve"> put</w:t>
        </w:r>
      </w:ins>
      <w:ins w:id="367" w:author="zenrunner" w:date="2018-09-11T10:27:00Z">
        <w:r w:rsidR="00783C70">
          <w:t>ting</w:t>
        </w:r>
      </w:ins>
      <w:ins w:id="368" w:author="zenrunner" w:date="2018-09-11T10:26:00Z">
        <w:r w:rsidR="008C5D19">
          <w:t xml:space="preserve"> in a little table with pollination measure as one column then description as other and put in an appendix</w:t>
        </w:r>
      </w:ins>
      <w:ins w:id="369" w:author="zenrunner" w:date="2018-09-11T10:29:00Z">
        <w:r w:rsidR="00021693">
          <w:t xml:space="preserve"> – and a third column with a good citation example to that measure SNAP!</w:t>
        </w:r>
      </w:ins>
      <w:ins w:id="370" w:author="zenrunner" w:date="2018-09-11T10:26:00Z">
        <w:r w:rsidR="008C5D19">
          <w:t xml:space="preserve">.  </w:t>
        </w:r>
      </w:ins>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ins w:id="371" w:author="zenrunner" w:date="2018-09-11T10:27:00Z">
        <w:r w:rsidR="00624689">
          <w:t xml:space="preserve"> including the following categories:</w:t>
        </w:r>
      </w:ins>
      <w:del w:id="372" w:author="zenrunner" w:date="2018-09-11T10:27:00Z">
        <w:r w:rsidR="00854283" w:rsidDel="00624689">
          <w:delText>:</w:delText>
        </w:r>
      </w:del>
      <w:r w:rsidR="00854283">
        <w:t xml:space="preserve"> </w:t>
      </w:r>
      <w:r w:rsidR="00906E7A">
        <w:t xml:space="preserve">honeybees, solitary bees, </w:t>
      </w:r>
      <w:r w:rsidR="00465E1C">
        <w:t>Lepidoptera</w:t>
      </w:r>
      <w:r w:rsidR="00906E7A">
        <w:t xml:space="preserve">, </w:t>
      </w:r>
      <w:proofErr w:type="spellStart"/>
      <w:r w:rsidR="00906E7A">
        <w:t>syrphid</w:t>
      </w:r>
      <w:proofErr w:type="spellEnd"/>
      <w:r w:rsidR="00906E7A">
        <w:t xml:space="preserve"> flies, </w:t>
      </w:r>
      <w:proofErr w:type="spellStart"/>
      <w:r w:rsidR="00906E7A">
        <w:t>bombyl</w:t>
      </w:r>
      <w:r w:rsidR="008F3DB3">
        <w:t>i</w:t>
      </w:r>
      <w:r w:rsidR="00906E7A">
        <w:t>id</w:t>
      </w:r>
      <w:proofErr w:type="spellEnd"/>
      <w:r w:rsidR="00906E7A">
        <w:t xml:space="preserve"> flies and other, </w:t>
      </w:r>
      <w:r w:rsidR="00465E1C">
        <w:t xml:space="preserve">which was </w:t>
      </w:r>
      <w:r w:rsidR="007B51BC">
        <w:t>comprised primarily of</w:t>
      </w:r>
      <w:r w:rsidR="00906E7A">
        <w:t xml:space="preserve"> small beetles</w:t>
      </w:r>
      <w:r w:rsidR="007B51BC">
        <w:t xml:space="preserve"> and </w:t>
      </w:r>
      <w:proofErr w:type="spellStart"/>
      <w:r w:rsidR="007B51BC">
        <w:t>muscoid</w:t>
      </w:r>
      <w:proofErr w:type="spellEnd"/>
      <w:r w:rsidR="007B51BC">
        <w:t xml:space="preserve"> flies</w:t>
      </w:r>
      <w:r w:rsidR="00906E7A">
        <w:t>.</w:t>
      </w:r>
      <w:r w:rsidR="00901BA2">
        <w:t xml:space="preserve"> </w:t>
      </w:r>
      <w:r w:rsidR="004D3DEB" w:rsidRPr="007031D6">
        <w:rPr>
          <w:highlight w:val="yellow"/>
          <w:rPrChange w:id="373" w:author="zenrunner" w:date="2018-09-11T10:27:00Z">
            <w:rPr/>
          </w:rPrChange>
        </w:rPr>
        <w:t>Five videos were omitted due to</w:t>
      </w:r>
      <w:r w:rsidR="00901BA2" w:rsidRPr="007031D6">
        <w:rPr>
          <w:highlight w:val="yellow"/>
          <w:rPrChange w:id="374" w:author="zenrunner" w:date="2018-09-11T10:27:00Z">
            <w:rPr/>
          </w:rPrChange>
        </w:rPr>
        <w:t xml:space="preserve"> disturba</w:t>
      </w:r>
      <w:r w:rsidR="00854283" w:rsidRPr="007031D6">
        <w:rPr>
          <w:highlight w:val="yellow"/>
          <w:rPrChange w:id="375" w:author="zenrunner" w:date="2018-09-11T10:27:00Z">
            <w:rPr/>
          </w:rPrChange>
        </w:rPr>
        <w:t>nce or battery failure</w:t>
      </w:r>
      <w:r w:rsidR="00901BA2" w:rsidRPr="007031D6">
        <w:rPr>
          <w:highlight w:val="yellow"/>
          <w:rPrChange w:id="376" w:author="zenrunner" w:date="2018-09-11T10:27:00Z">
            <w:rPr/>
          </w:rPrChange>
        </w:rPr>
        <w:t>.</w:t>
      </w:r>
      <w:ins w:id="377" w:author="zenrunner" w:date="2018-09-11T10:27:00Z">
        <w:r w:rsidR="007031D6">
          <w:rPr>
            <w:highlight w:val="yellow"/>
          </w:rPr>
          <w:t xml:space="preserve"> </w:t>
        </w:r>
        <w:proofErr w:type="gramStart"/>
        <w:r w:rsidR="007031D6">
          <w:rPr>
            <w:highlight w:val="yellow"/>
          </w:rPr>
          <w:t>results</w:t>
        </w:r>
      </w:ins>
      <w:proofErr w:type="gramEnd"/>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72E66607" w:rsidR="009F59F6" w:rsidRDefault="00D9460D" w:rsidP="00D36947">
      <w:pPr>
        <w:tabs>
          <w:tab w:val="left" w:pos="6195"/>
        </w:tabs>
        <w:spacing w:line="360" w:lineRule="auto"/>
      </w:pPr>
      <w:r>
        <w:t>Fo</w:t>
      </w:r>
      <w:r w:rsidR="00883748">
        <w:t xml:space="preserve">undation </w:t>
      </w:r>
      <w:ins w:id="378" w:author="zenrunner" w:date="2018-09-11T10:30:00Z">
        <w:r w:rsidR="004206D1">
          <w:t xml:space="preserve">plant </w:t>
        </w:r>
      </w:ins>
      <w:r w:rsidR="00883748">
        <w:t>specie</w:t>
      </w:r>
      <w:r w:rsidR="009273DE">
        <w:t>s</w:t>
      </w:r>
      <w:r w:rsidR="001079BE">
        <w:t xml:space="preserve"> </w:t>
      </w:r>
      <w:ins w:id="379" w:author="zenrunner" w:date="2018-09-11T10:30:00Z">
        <w:r w:rsidR="00054E33">
          <w:t xml:space="preserve">often </w:t>
        </w:r>
      </w:ins>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 xml:space="preserve">L. </w:t>
      </w:r>
      <w:proofErr w:type="spellStart"/>
      <w:r w:rsidR="00F74C2B" w:rsidRPr="002918EF">
        <w:rPr>
          <w:i/>
        </w:rPr>
        <w:t>tridentata</w:t>
      </w:r>
      <w:proofErr w:type="spellEnd"/>
      <w:r w:rsidR="00CE4665">
        <w:t xml:space="preserve"> acts</w:t>
      </w:r>
      <w:r w:rsidR="00A22549">
        <w:t xml:space="preserve"> as</w:t>
      </w:r>
      <w:r w:rsidR="00F74C2B">
        <w:t xml:space="preserve"> a foundation species within this system. </w:t>
      </w:r>
      <w:r w:rsidR="00170E95">
        <w:t>Yellow, white</w:t>
      </w:r>
      <w:ins w:id="380" w:author="zenrunner" w:date="2018-09-11T10:30:00Z">
        <w:r w:rsidR="00C25173">
          <w:t>,</w:t>
        </w:r>
      </w:ins>
      <w:r w:rsidR="00170E95">
        <w:t xml:space="preserve"> and blue </w:t>
      </w:r>
      <w:proofErr w:type="spellStart"/>
      <w:r w:rsidR="00170E95">
        <w:t>coloured</w:t>
      </w:r>
      <w:proofErr w:type="spellEnd"/>
      <w:ins w:id="381" w:author="zenrunner" w:date="2018-09-11T10:30:00Z">
        <w:r w:rsidR="00D3728C">
          <w:t xml:space="preserve"> </w:t>
        </w:r>
      </w:ins>
      <w:del w:id="382" w:author="zenrunner" w:date="2018-09-11T10:30:00Z">
        <w:r w:rsidR="00170E95" w:rsidDel="00D3728C">
          <w:delText xml:space="preserve">, </w:delText>
        </w:r>
      </w:del>
      <w:r w:rsidR="00170E95">
        <w:t xml:space="preserve">six-inch diameter plastic bowls </w:t>
      </w:r>
      <w:r w:rsidR="001333B4">
        <w:t xml:space="preserve">filled with water with a few drops of </w:t>
      </w:r>
      <w:del w:id="383" w:author="zenrunner" w:date="2018-09-11T10:30:00Z">
        <w:r w:rsidR="001333B4" w:rsidDel="00C93DDD">
          <w:delText xml:space="preserve">Dawn </w:delText>
        </w:r>
        <w:r w:rsidR="001333B4" w:rsidRPr="00AE3D2D" w:rsidDel="00C93DDD">
          <w:delText xml:space="preserve">original </w:delText>
        </w:r>
      </w:del>
      <w:r w:rsidR="001333B4" w:rsidRPr="00AE3D2D">
        <w:t>dish detergent</w:t>
      </w:r>
      <w:r w:rsidR="001333B4">
        <w:t xml:space="preserve"> added </w:t>
      </w:r>
      <w:del w:id="384" w:author="zenrunner" w:date="2018-09-11T10:31:00Z">
        <w:r w:rsidR="00170E95" w:rsidDel="00171D81">
          <w:delText>were used as</w:delText>
        </w:r>
      </w:del>
      <w:ins w:id="385" w:author="zenrunner" w:date="2018-09-11T10:31:00Z">
        <w:r w:rsidR="00171D81">
          <w:t>to sample via</w:t>
        </w:r>
      </w:ins>
      <w:r w:rsidR="00170E95">
        <w:t xml:space="preserve"> pan trap</w:t>
      </w:r>
      <w:ins w:id="386" w:author="zenrunner" w:date="2018-09-11T10:31:00Z">
        <w:r w:rsidR="00E57FB5">
          <w:t>ping</w:t>
        </w:r>
      </w:ins>
      <w:del w:id="387" w:author="zenrunner" w:date="2018-09-11T10:31:00Z">
        <w:r w:rsidR="00170E95" w:rsidDel="00E57FB5">
          <w:delText>s</w:delText>
        </w:r>
      </w:del>
      <w:r w:rsidR="00170E95">
        <w:t xml:space="preserve">. </w:t>
      </w:r>
      <w:r w:rsidR="001333B4">
        <w:t>Each study day</w:t>
      </w:r>
      <w:ins w:id="388" w:author="zenrunner" w:date="2018-09-11T10:31:00Z">
        <w:r w:rsidR="00C75707">
          <w:t>,</w:t>
        </w:r>
      </w:ins>
      <w:r w:rsidR="001333B4">
        <w:t xml:space="preserve"> pan traps were set out by 10 am and collected by 5:30 pm. A</w:t>
      </w:r>
      <w:r w:rsidR="00170E95">
        <w:t>rrays of three pan traps were deployed in a triangular shape</w:t>
      </w:r>
      <w:r w:rsidR="001333B4">
        <w:t xml:space="preserve"> at each microsite</w:t>
      </w:r>
      <w:r w:rsidR="00170E95">
        <w:t xml:space="preserve">, </w:t>
      </w:r>
      <w:del w:id="389" w:author="zenrunner" w:date="2018-09-11T10:31:00Z">
        <w:r w:rsidR="00170E95" w:rsidDel="0054067A">
          <w:delText xml:space="preserve">slightly </w:delText>
        </w:r>
      </w:del>
      <w:ins w:id="390" w:author="zenrunner" w:date="2018-09-11T10:31:00Z">
        <w:r w:rsidR="0054067A">
          <w:t xml:space="preserve">marginally </w:t>
        </w:r>
      </w:ins>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w:t>
      </w:r>
      <w:del w:id="391" w:author="zenrunner" w:date="2018-09-11T10:31:00Z">
        <w:r w:rsidR="00016005" w:rsidDel="00B81D3A">
          <w:delText>,</w:delText>
        </w:r>
      </w:del>
      <w:r w:rsidR="00016005">
        <w:t xml:space="preserve">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3C50C41D" w:rsidR="00E57C91" w:rsidRDefault="000C14B2" w:rsidP="00D36947">
      <w:pPr>
        <w:spacing w:line="360" w:lineRule="auto"/>
      </w:pPr>
      <w:r>
        <w:t xml:space="preserve">Bees </w:t>
      </w:r>
      <w:r w:rsidR="00372608">
        <w:t xml:space="preserve">and </w:t>
      </w:r>
      <w:proofErr w:type="spellStart"/>
      <w:r w:rsidR="00372608">
        <w:t>syrphid</w:t>
      </w:r>
      <w:proofErr w:type="spellEnd"/>
      <w:r w:rsidR="00372608">
        <w:t xml:space="preserve">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ins w:id="392" w:author="zenrunner" w:date="2018-09-11T10:32:00Z">
        <w:r w:rsidR="005E672D">
          <w:t>as</w:t>
        </w:r>
      </w:ins>
      <w:del w:id="393" w:author="zenrunner" w:date="2018-09-11T10:32:00Z">
        <w:r w:rsidR="00066537" w:rsidDel="005E672D">
          <w:delText>ere</w:delText>
        </w:r>
      </w:del>
      <w:r w:rsidR="00066537">
        <w:t xml:space="preserve"> identified </w:t>
      </w:r>
      <w:r w:rsidR="0068265E">
        <w:t>to</w:t>
      </w:r>
      <w:r>
        <w:t xml:space="preserve"> </w:t>
      </w:r>
      <w:del w:id="394" w:author="zenrunner" w:date="2018-09-11T10:32:00Z">
        <w:r w:rsidR="00066537" w:rsidDel="009010F2">
          <w:delText xml:space="preserve">a </w:delText>
        </w:r>
        <w:r w:rsidDel="009010F2">
          <w:delText>minimum of</w:delText>
        </w:r>
      </w:del>
      <w:ins w:id="395" w:author="zenrunner" w:date="2018-09-11T10:32:00Z">
        <w:r w:rsidR="009010F2">
          <w:t>at least</w:t>
        </w:r>
        <w:r w:rsidR="00F6628F">
          <w:t xml:space="preserve"> the taxonomic resolution of</w:t>
        </w:r>
      </w:ins>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 xml:space="preserve">Grissell and Schauff, </w:t>
        </w:r>
        <w:r w:rsidR="00172CFB">
          <w:rPr>
            <w:noProof/>
          </w:rPr>
          <w:lastRenderedPageBreak/>
          <w:t>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proofErr w:type="spellStart"/>
      <w:r w:rsidR="0020615C">
        <w:t>Thysanoptera</w:t>
      </w:r>
      <w:proofErr w:type="spellEnd"/>
      <w:r w:rsidR="0020615C">
        <w:t xml:space="preserve">, </w:t>
      </w:r>
      <w:proofErr w:type="spellStart"/>
      <w:r w:rsidR="0020615C">
        <w:t>Orthoptera</w:t>
      </w:r>
      <w:proofErr w:type="spellEnd"/>
      <w:r w:rsidR="0020615C">
        <w:t xml:space="preserve"> and </w:t>
      </w:r>
      <w:proofErr w:type="spellStart"/>
      <w:r w:rsidR="00066537">
        <w:t>Arachnida</w:t>
      </w:r>
      <w:proofErr w:type="spellEnd"/>
      <w:r w:rsidR="00066537">
        <w:t xml:space="preserve">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proofErr w:type="spellStart"/>
      <w:r w:rsidR="000B3F99" w:rsidRPr="00CE4665">
        <w:rPr>
          <w:i/>
        </w:rPr>
        <w:t>Miscophus</w:t>
      </w:r>
      <w:proofErr w:type="spellEnd"/>
      <w:r w:rsidR="000B3F99">
        <w:t xml:space="preserve"> </w:t>
      </w:r>
      <w:r w:rsidR="00C341CA">
        <w:t>and subfamily</w:t>
      </w:r>
      <w:r w:rsidR="00EB08B5" w:rsidRPr="00EB08B5">
        <w:t xml:space="preserve"> </w:t>
      </w:r>
      <w:proofErr w:type="spellStart"/>
      <w:r w:rsidR="00EB08B5" w:rsidRPr="00CE4665">
        <w:rPr>
          <w:i/>
        </w:rPr>
        <w:t>Pemphredoninae</w:t>
      </w:r>
      <w:proofErr w:type="spellEnd"/>
      <w:r w:rsidR="00EB08B5">
        <w:t xml:space="preserve"> </w:t>
      </w:r>
      <w:r w:rsidR="000B3F99">
        <w:t>are</w:t>
      </w:r>
      <w:r w:rsidR="00C341CA">
        <w:t xml:space="preserve"> both with</w:t>
      </w:r>
      <w:r w:rsidR="00643122">
        <w:t xml:space="preserve">in the family </w:t>
      </w:r>
      <w:proofErr w:type="spellStart"/>
      <w:r w:rsidR="00643122" w:rsidRPr="00CE4665">
        <w:rPr>
          <w:i/>
        </w:rPr>
        <w:t>Crabronidae</w:t>
      </w:r>
      <w:proofErr w:type="spellEnd"/>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w:t>
      </w:r>
      <w:proofErr w:type="spellStart"/>
      <w:r w:rsidR="00EB08B5">
        <w:t>Hemipteran</w:t>
      </w:r>
      <w:proofErr w:type="spellEnd"/>
      <w:r w:rsidR="00EB08B5">
        <w:t xml:space="preserve"> nymphs that could not be identified to family were lumped together for diversity </w:t>
      </w:r>
      <w:proofErr w:type="gramStart"/>
      <w:r w:rsidR="00EB08B5">
        <w:t>analyses,</w:t>
      </w:r>
      <w:proofErr w:type="gramEnd"/>
      <w:r w:rsidR="00EB08B5">
        <w:t xml:space="preserve"> otherwise all nymphs were assigned to family. </w:t>
      </w:r>
      <w:r w:rsidR="00051285">
        <w:t>Mites (</w:t>
      </w:r>
      <w:proofErr w:type="spellStart"/>
      <w:r w:rsidR="00051285">
        <w:t>Acari</w:t>
      </w:r>
      <w:proofErr w:type="spellEnd"/>
      <w:r w:rsidR="00051285">
        <w:t>) and springtails (</w:t>
      </w:r>
      <w:proofErr w:type="spellStart"/>
      <w:r w:rsidR="00051285">
        <w:t>Collembola</w:t>
      </w:r>
      <w:proofErr w:type="spellEnd"/>
      <w:r w:rsidR="00051285">
        <w:t xml:space="preserve">) were excluded from all analyses due to biases in collection methods. </w:t>
      </w:r>
      <w:del w:id="396" w:author="zenrunner" w:date="2018-09-11T10:32:00Z">
        <w:r w:rsidR="00066537" w:rsidDel="0077694F">
          <w:delText xml:space="preserve">A </w:delText>
        </w:r>
      </w:del>
      <w:ins w:id="397" w:author="zenrunner" w:date="2018-09-11T10:32:00Z">
        <w:r w:rsidR="0077694F">
          <w:t xml:space="preserve">The </w:t>
        </w:r>
      </w:ins>
      <w:r w:rsidR="00066537">
        <w:t>full list of</w:t>
      </w:r>
      <w:r w:rsidR="00AD7929">
        <w:t xml:space="preserve"> the 121</w:t>
      </w:r>
      <w:r w:rsidR="00066537">
        <w:t xml:space="preserve"> RTU </w:t>
      </w:r>
      <w:del w:id="398" w:author="zenrunner" w:date="2018-09-11T10:33:00Z">
        <w:r w:rsidR="00066537" w:rsidDel="0077694F">
          <w:delText xml:space="preserve">are </w:delText>
        </w:r>
        <w:r w:rsidR="00D237B0" w:rsidDel="0077694F">
          <w:delText xml:space="preserve">provided in </w:delText>
        </w:r>
        <w:r w:rsidR="001E3034" w:rsidDel="0077694F">
          <w:delText>the Appendix</w:delText>
        </w:r>
      </w:del>
      <w:ins w:id="399" w:author="zenrunner" w:date="2018-09-11T10:33:00Z">
        <w:r w:rsidR="00A273ED">
          <w:t>is av</w:t>
        </w:r>
        <w:r w:rsidR="00CC54A1">
          <w:t xml:space="preserve">ailable online (Citation to </w:t>
        </w:r>
        <w:proofErr w:type="spellStart"/>
        <w:r w:rsidR="00CC54A1">
          <w:t>knb</w:t>
        </w:r>
        <w:proofErr w:type="spellEnd"/>
        <w:r w:rsidR="00CC54A1">
          <w:t>).</w:t>
        </w:r>
      </w:ins>
      <w:del w:id="400" w:author="zenrunner" w:date="2018-09-11T10:33:00Z">
        <w:r w:rsidR="00D237B0" w:rsidDel="00A273ED">
          <w:delText xml:space="preserve"> </w:delText>
        </w:r>
        <w:r w:rsidR="0045649C" w:rsidDel="00A273ED">
          <w:delText>and the associated dataset has been</w:delText>
        </w:r>
        <w:r w:rsidR="001E3034" w:rsidDel="00A273ED">
          <w:delText xml:space="preserve"> (will be)</w:delText>
        </w:r>
        <w:r w:rsidR="0045649C" w:rsidDel="00A273ED">
          <w:delText xml:space="preserve"> publi</w:delText>
        </w:r>
        <w:r w:rsidR="004624B8" w:rsidDel="00A273ED">
          <w:delText>shed openly to KNB</w:delText>
        </w:r>
      </w:del>
      <w:r w:rsidR="0045649C">
        <w:t xml:space="preserve">. </w:t>
      </w:r>
      <w:r w:rsidR="00D87350">
        <w:t xml:space="preserve">All </w:t>
      </w:r>
      <w:ins w:id="401" w:author="zenrunner" w:date="2018-09-11T10:34:00Z">
        <w:r w:rsidR="001B5118">
          <w:t xml:space="preserve">physical </w:t>
        </w:r>
      </w:ins>
      <w:r w:rsidR="00C115B4">
        <w:t xml:space="preserve">specimens are </w:t>
      </w:r>
      <w:del w:id="402" w:author="zenrunner" w:date="2018-09-11T10:34:00Z">
        <w:r w:rsidR="00C115B4" w:rsidDel="001A3AFA">
          <w:delText xml:space="preserve">located </w:delText>
        </w:r>
      </w:del>
      <w:del w:id="403" w:author="zenrunner" w:date="2018-09-11T10:33:00Z">
        <w:r w:rsidR="00C115B4" w:rsidDel="00205876">
          <w:delText xml:space="preserve">within </w:delText>
        </w:r>
      </w:del>
      <w:ins w:id="404" w:author="zenrunner" w:date="2018-09-11T10:33:00Z">
        <w:r w:rsidR="00205876">
          <w:t xml:space="preserve">archived </w:t>
        </w:r>
      </w:ins>
      <w:del w:id="405" w:author="zenrunner" w:date="2018-09-11T10:33:00Z">
        <w:r w:rsidR="00C115B4" w:rsidDel="00E67A75">
          <w:delText>the</w:delText>
        </w:r>
        <w:r w:rsidR="00D87350" w:rsidDel="00E67A75">
          <w:delText xml:space="preserve"> Lortie Lab at York University.</w:delText>
        </w:r>
      </w:del>
      <w:ins w:id="406" w:author="zenrunner" w:date="2018-09-11T10:33:00Z">
        <w:r w:rsidR="00E67A75">
          <w:t xml:space="preserve">with – offer to Packer lab? Or </w:t>
        </w:r>
      </w:ins>
      <w:ins w:id="407" w:author="zenrunner" w:date="2018-09-11T10:34:00Z">
        <w:r w:rsidR="00E67A75">
          <w:t>just say a</w:t>
        </w:r>
        <w:r w:rsidR="00C93D29">
          <w:t>r</w:t>
        </w:r>
        <w:r w:rsidR="00E67A75">
          <w:t>chived at York University.</w:t>
        </w:r>
      </w:ins>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proofErr w:type="spellStart"/>
      <w:r w:rsidRPr="000E3E9E">
        <w:rPr>
          <w:i/>
          <w:u w:val="single"/>
        </w:rPr>
        <w:t>Larrea</w:t>
      </w:r>
      <w:proofErr w:type="spellEnd"/>
      <w:r w:rsidRPr="000E3E9E">
        <w:rPr>
          <w:i/>
          <w:u w:val="single"/>
        </w:rPr>
        <w:t xml:space="preserve"> </w:t>
      </w:r>
      <w:proofErr w:type="spellStart"/>
      <w:r w:rsidRPr="000E3E9E">
        <w:rPr>
          <w:i/>
          <w:u w:val="single"/>
        </w:rPr>
        <w:t>tridentata</w:t>
      </w:r>
      <w:proofErr w:type="spellEnd"/>
    </w:p>
    <w:p w14:paraId="3D24D7C9" w14:textId="1A05632D" w:rsidR="000F6F48" w:rsidRDefault="000F6F48" w:rsidP="00D36947">
      <w:pPr>
        <w:spacing w:line="360" w:lineRule="auto"/>
      </w:pPr>
      <w:r w:rsidRPr="00874ABF">
        <w:rPr>
          <w:highlight w:val="yellow"/>
          <w:rPrChange w:id="408" w:author="zenrunner" w:date="2018-09-11T10:34:00Z">
            <w:rPr/>
          </w:rPrChange>
        </w:rPr>
        <w:t xml:space="preserve">Pan traps </w:t>
      </w:r>
      <w:ins w:id="409" w:author="zenrunner" w:date="2018-09-11T10:34:00Z">
        <w:r w:rsidR="00316F39" w:rsidRPr="00874ABF">
          <w:rPr>
            <w:highlight w:val="yellow"/>
            <w:rPrChange w:id="410" w:author="zenrunner" w:date="2018-09-11T10:34:00Z">
              <w:rPr/>
            </w:rPrChange>
          </w:rPr>
          <w:t>were?</w:t>
        </w:r>
      </w:ins>
      <w:del w:id="411" w:author="zenrunner" w:date="2018-09-11T10:34:00Z">
        <w:r w:rsidRPr="00874ABF" w:rsidDel="00316F39">
          <w:rPr>
            <w:highlight w:val="yellow"/>
            <w:rPrChange w:id="412" w:author="zenrunner" w:date="2018-09-11T10:34:00Z">
              <w:rPr/>
            </w:rPrChange>
          </w:rPr>
          <w:delText>are</w:delText>
        </w:r>
      </w:del>
      <w:r w:rsidRPr="00874ABF">
        <w:rPr>
          <w:highlight w:val="yellow"/>
          <w:rPrChange w:id="413" w:author="zenrunner" w:date="2018-09-11T10:34:00Z">
            <w:rPr/>
          </w:rPrChange>
        </w:rPr>
        <w:t xml:space="preserve"> </w:t>
      </w:r>
      <w:proofErr w:type="gramStart"/>
      <w:r w:rsidRPr="00874ABF">
        <w:rPr>
          <w:highlight w:val="yellow"/>
          <w:rPrChange w:id="414" w:author="zenrunner" w:date="2018-09-11T10:34:00Z">
            <w:rPr/>
          </w:rPrChange>
        </w:rPr>
        <w:t>insufficient</w:t>
      </w:r>
      <w:proofErr w:type="gramEnd"/>
      <w:r w:rsidRPr="00874ABF">
        <w:rPr>
          <w:highlight w:val="yellow"/>
          <w:rPrChange w:id="415" w:author="zenrunner" w:date="2018-09-11T10:34:00Z">
            <w:rPr/>
          </w:rPrChange>
        </w:rPr>
        <w:t xml:space="preserve"> to quantify the pollinator guild of L. </w:t>
      </w:r>
      <w:proofErr w:type="spellStart"/>
      <w:r w:rsidRPr="00874ABF">
        <w:rPr>
          <w:highlight w:val="yellow"/>
          <w:rPrChange w:id="416" w:author="zenrunner" w:date="2018-09-11T10:34:00Z">
            <w:rPr/>
          </w:rPrChange>
        </w:rPr>
        <w:t>tridentata</w:t>
      </w:r>
      <w:proofErr w:type="spellEnd"/>
      <w:r w:rsidRPr="00874ABF">
        <w:rPr>
          <w:highlight w:val="yellow"/>
          <w:rPrChange w:id="417" w:author="zenrunner" w:date="2018-09-11T10:34:00Z">
            <w:rPr/>
          </w:rPrChange>
        </w:rPr>
        <w:t xml:space="preserve"> (Cane et al, 2000)</w:t>
      </w:r>
      <w:ins w:id="418" w:author="zenrunner" w:date="2018-09-11T10:34:00Z">
        <w:r w:rsidR="00316F39" w:rsidRPr="00874ABF">
          <w:rPr>
            <w:highlight w:val="yellow"/>
            <w:rPrChange w:id="419" w:author="zenrunner" w:date="2018-09-11T10:34:00Z">
              <w:rPr/>
            </w:rPrChange>
          </w:rPr>
          <w:t xml:space="preserve"> – why are you citing someone?</w:t>
        </w:r>
      </w:ins>
      <w:ins w:id="420" w:author="zenrunner" w:date="2018-09-11T10:35:00Z">
        <w:r w:rsidR="00874ABF">
          <w:rPr>
            <w:highlight w:val="yellow"/>
          </w:rPr>
          <w:t xml:space="preserve"> - CUT</w:t>
        </w:r>
      </w:ins>
      <w:r w:rsidRPr="00874ABF">
        <w:rPr>
          <w:highlight w:val="yellow"/>
          <w:rPrChange w:id="421" w:author="zenrunner" w:date="2018-09-11T10:34:00Z">
            <w:rPr/>
          </w:rPrChange>
        </w:rPr>
        <w:t>.</w:t>
      </w:r>
      <w:r>
        <w:t xml:space="preserve"> To determine </w:t>
      </w:r>
      <w:del w:id="422" w:author="zenrunner" w:date="2018-09-11T10:35:00Z">
        <w:r w:rsidDel="001141CE">
          <w:delText xml:space="preserve">which </w:delText>
        </w:r>
      </w:del>
      <w:r>
        <w:t>pollinator</w:t>
      </w:r>
      <w:del w:id="423" w:author="zenrunner" w:date="2018-09-11T10:35:00Z">
        <w:r w:rsidDel="001141CE">
          <w:delText>s</w:delText>
        </w:r>
      </w:del>
      <w:r>
        <w:t xml:space="preserve"> </w:t>
      </w:r>
      <w:del w:id="424" w:author="zenrunner" w:date="2018-09-11T10:35:00Z">
        <w:r w:rsidDel="001141CE">
          <w:delText xml:space="preserve">visited </w:delText>
        </w:r>
      </w:del>
      <w:ins w:id="425" w:author="zenrunner" w:date="2018-09-11T10:35:00Z">
        <w:r w:rsidR="001141CE">
          <w:t xml:space="preserve">visitor identities to </w:t>
        </w:r>
      </w:ins>
      <w:r w:rsidRPr="00EB08B5">
        <w:rPr>
          <w:i/>
        </w:rPr>
        <w:t xml:space="preserve">L. </w:t>
      </w:r>
      <w:proofErr w:type="spellStart"/>
      <w:r w:rsidRPr="00EB08B5">
        <w:rPr>
          <w:i/>
        </w:rPr>
        <w:t>tridentata</w:t>
      </w:r>
      <w:proofErr w:type="spellEnd"/>
      <w:r>
        <w:t xml:space="preserve"> </w:t>
      </w:r>
      <w:ins w:id="426" w:author="zenrunner" w:date="2018-09-11T10:35:00Z">
        <w:r w:rsidR="002F242F">
          <w:t xml:space="preserve">flowers directly, </w:t>
        </w:r>
      </w:ins>
      <w:del w:id="427" w:author="zenrunner" w:date="2018-09-11T10:35:00Z">
        <w:r w:rsidDel="002F242F">
          <w:delText xml:space="preserve">during the study period, visitation to </w:delText>
        </w:r>
        <w:r w:rsidRPr="00E57C91" w:rsidDel="002F242F">
          <w:rPr>
            <w:i/>
          </w:rPr>
          <w:delText>L. tridentata</w:delText>
        </w:r>
        <w:r w:rsidDel="002F242F">
          <w:delText xml:space="preserve"> was observed in </w:delText>
        </w:r>
      </w:del>
      <w:r>
        <w:t xml:space="preserve">15-minute </w:t>
      </w:r>
      <w:del w:id="428" w:author="zenrunner" w:date="2018-09-11T10:35:00Z">
        <w:r w:rsidDel="002F242F">
          <w:delText xml:space="preserve">time </w:delText>
        </w:r>
      </w:del>
      <w:ins w:id="429" w:author="zenrunner" w:date="2018-09-11T10:35:00Z">
        <w:r w:rsidR="002F242F">
          <w:t xml:space="preserve">observation </w:t>
        </w:r>
      </w:ins>
      <w:r>
        <w:t>periods</w:t>
      </w:r>
      <w:ins w:id="430" w:author="zenrunner" w:date="2018-09-11T10:35:00Z">
        <w:r w:rsidR="002F242F">
          <w:t xml:space="preserve"> were </w:t>
        </w:r>
        <w:r w:rsidR="00A563E3">
          <w:t xml:space="preserve">completed </w:t>
        </w:r>
      </w:ins>
      <w:ins w:id="431" w:author="zenrunner" w:date="2018-09-11T10:36:00Z">
        <w:r w:rsidR="0050262F">
          <w:t xml:space="preserve">at 4 shrubs for </w:t>
        </w:r>
      </w:ins>
      <w:del w:id="432" w:author="zenrunner" w:date="2018-09-11T10:36:00Z">
        <w:r w:rsidDel="0050262F">
          <w:delText xml:space="preserve">. Four individuals were observed per day, </w:delText>
        </w:r>
      </w:del>
      <w:r>
        <w:t xml:space="preserve">10 days pre-blooming (10 hours) and 6 </w:t>
      </w:r>
      <w:del w:id="433" w:author="zenrunner" w:date="2018-09-11T10:36:00Z">
        <w:r w:rsidDel="005B7355">
          <w:delText xml:space="preserve">individuals </w:delText>
        </w:r>
      </w:del>
      <w:ins w:id="434" w:author="zenrunner" w:date="2018-09-11T10:36:00Z">
        <w:r w:rsidR="005B7355">
          <w:t xml:space="preserve">shrubs </w:t>
        </w:r>
      </w:ins>
      <w:r>
        <w:t>per d</w:t>
      </w:r>
      <w:r w:rsidR="00EA7A58">
        <w:t>ay for 10 days when blooming (14.5</w:t>
      </w:r>
      <w:r>
        <w:t xml:space="preserve"> hours). </w:t>
      </w:r>
      <w:r w:rsidR="003F7F68">
        <w:t>The s</w:t>
      </w:r>
      <w:r w:rsidR="00C251F0">
        <w:t>ame focal shrubs</w:t>
      </w:r>
      <w:r w:rsidR="003F7F68">
        <w:t xml:space="preserve"> were observed</w:t>
      </w:r>
      <w:del w:id="435" w:author="zenrunner" w:date="2018-09-11T10:36:00Z">
        <w:r w:rsidR="003F7F68" w:rsidDel="009A56A1">
          <w:delText>,</w:delText>
        </w:r>
      </w:del>
      <w:r w:rsidR="003F7F68">
        <w:t xml:space="preserve">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del w:id="436" w:author="zenrunner" w:date="2018-09-11T10:36:00Z">
        <w:r w:rsidDel="00651E4E">
          <w:delText>bout</w:delText>
        </w:r>
      </w:del>
      <w:proofErr w:type="gramStart"/>
      <w:ins w:id="437" w:author="zenrunner" w:date="2018-09-11T10:36:00Z">
        <w:r w:rsidR="00651E4E">
          <w:t>instance</w:t>
        </w:r>
      </w:ins>
      <w:r>
        <w:t>,</w:t>
      </w:r>
      <w:proofErr w:type="gramEnd"/>
      <w:r>
        <w:t xml:space="preserve"> therefore only </w:t>
      </w:r>
      <w:del w:id="438" w:author="zenrunner" w:date="2018-09-11T10:36:00Z">
        <w:r w:rsidDel="00226C22">
          <w:delText xml:space="preserve">the </w:delText>
        </w:r>
      </w:del>
      <w:ins w:id="439" w:author="zenrunner" w:date="2018-09-11T10:36:00Z">
        <w:r w:rsidR="00226C22">
          <w:t xml:space="preserve">foraging </w:t>
        </w:r>
      </w:ins>
      <w:r>
        <w:t xml:space="preserve">frequency </w:t>
      </w:r>
      <w:del w:id="440" w:author="zenrunner" w:date="2018-09-11T10:37:00Z">
        <w:r w:rsidDel="00226C22">
          <w:delText xml:space="preserve">of foraging bouts </w:delText>
        </w:r>
      </w:del>
      <w:r>
        <w:t xml:space="preserve">was recorded. The identity and </w:t>
      </w:r>
      <w:proofErr w:type="spellStart"/>
      <w:r w:rsidR="00126C9F">
        <w:t>behaviour</w:t>
      </w:r>
      <w:proofErr w:type="spellEnd"/>
      <w:r w:rsidR="00126C9F">
        <w:t xml:space="preserve"> of the visitors were</w:t>
      </w:r>
      <w:r>
        <w:t xml:space="preserve"> recorded </w:t>
      </w:r>
      <w:ins w:id="441" w:author="zenrunner" w:date="2018-09-11T10:37:00Z">
        <w:r w:rsidR="00E504B5">
          <w:t xml:space="preserve">to RTU? </w:t>
        </w:r>
      </w:ins>
      <w:proofErr w:type="gramStart"/>
      <w:r>
        <w:t>and</w:t>
      </w:r>
      <w:proofErr w:type="gramEnd"/>
      <w:r>
        <w:t xml:space="preserve"> </w:t>
      </w:r>
      <w:del w:id="442" w:author="zenrunner" w:date="2018-09-11T10:37:00Z">
        <w:r w:rsidDel="00A61F48">
          <w:delText>visitors were collected when possible to aid identification</w:delText>
        </w:r>
      </w:del>
      <w:ins w:id="443" w:author="zenrunner" w:date="2018-09-11T10:37:00Z">
        <w:r w:rsidR="00A61F48">
          <w:t>insects were collected</w:t>
        </w:r>
        <w:r w:rsidR="004C3320">
          <w:t xml:space="preserve"> to facilitate identification</w:t>
        </w:r>
      </w:ins>
      <w:r>
        <w:t xml:space="preserve">. </w:t>
      </w:r>
    </w:p>
    <w:p w14:paraId="49770DCA" w14:textId="77777777" w:rsidR="00BF177E" w:rsidRPr="00BF177E" w:rsidRDefault="00BF177E" w:rsidP="00D36947">
      <w:pPr>
        <w:spacing w:line="360" w:lineRule="auto"/>
      </w:pPr>
      <w:r>
        <w:rPr>
          <w:u w:val="single"/>
        </w:rPr>
        <w:t>Microclimates</w:t>
      </w:r>
    </w:p>
    <w:p w14:paraId="7758DB11" w14:textId="053C2286" w:rsidR="00745FD2" w:rsidRDefault="00DA3280" w:rsidP="00D36947">
      <w:pPr>
        <w:spacing w:line="360" w:lineRule="auto"/>
      </w:pPr>
      <w:r>
        <w:t xml:space="preserve">To </w:t>
      </w:r>
      <w:r w:rsidR="00CD541B">
        <w:t xml:space="preserve">determine if </w:t>
      </w:r>
      <w:r w:rsidR="00CD541B" w:rsidRPr="00C251F0">
        <w:rPr>
          <w:i/>
        </w:rPr>
        <w:t xml:space="preserve">L. </w:t>
      </w:r>
      <w:proofErr w:type="spellStart"/>
      <w:r w:rsidR="00CD541B" w:rsidRPr="00C251F0">
        <w:rPr>
          <w:i/>
        </w:rPr>
        <w:t>tridentata</w:t>
      </w:r>
      <w:proofErr w:type="spellEnd"/>
      <w:r w:rsidR="00CD541B">
        <w:t xml:space="preserve"> </w:t>
      </w:r>
      <w:del w:id="444" w:author="zenrunner" w:date="2018-09-11T10:38:00Z">
        <w:r w:rsidR="00CD541B" w:rsidDel="00D52249">
          <w:delText>creates locally stable</w:delText>
        </w:r>
      </w:del>
      <w:ins w:id="445" w:author="zenrunner" w:date="2018-09-11T10:38:00Z">
        <w:r w:rsidR="00D52249">
          <w:t>influences local</w:t>
        </w:r>
      </w:ins>
      <w:r w:rsidR="00CD541B">
        <w:t xml:space="preserve"> microclimate</w:t>
      </w:r>
      <w:del w:id="446" w:author="zenrunner" w:date="2018-09-11T10:38:00Z">
        <w:r w:rsidR="00CD541B" w:rsidDel="00FC7E98">
          <w:delText>s</w:delText>
        </w:r>
      </w:del>
      <w:r w:rsidR="00CD541B">
        <w:t>,</w:t>
      </w:r>
      <w:r w:rsidR="002B36A1">
        <w:t xml:space="preserve"> </w:t>
      </w:r>
      <w:ins w:id="447" w:author="zenrunner" w:date="2018-09-11T10:38:00Z">
        <w:r w:rsidR="00634C76">
          <w:t xml:space="preserve">a total of </w:t>
        </w:r>
      </w:ins>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lastRenderedPageBreak/>
        <w:t xml:space="preserve">Pollen deposition </w:t>
      </w:r>
    </w:p>
    <w:p w14:paraId="70331E78" w14:textId="72DCB9F9"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 xml:space="preserve">L. </w:t>
      </w:r>
      <w:proofErr w:type="spellStart"/>
      <w:r w:rsidR="009934EB" w:rsidRPr="0010779D">
        <w:rPr>
          <w:i/>
        </w:rPr>
        <w:t>tridentata</w:t>
      </w:r>
      <w:proofErr w:type="spellEnd"/>
      <w:r w:rsidR="009934EB">
        <w:t>,</w:t>
      </w:r>
      <w:r>
        <w:t xml:space="preserve"> </w:t>
      </w:r>
      <w:del w:id="448" w:author="zenrunner" w:date="2018-09-11T10:39:00Z">
        <w:r w:rsidR="009934EB" w:rsidDel="00A80FEB">
          <w:delText xml:space="preserve">I collected </w:delText>
        </w:r>
      </w:del>
      <w:r w:rsidR="009934EB">
        <w:t xml:space="preserve">stigma </w:t>
      </w:r>
      <w:ins w:id="449" w:author="zenrunner" w:date="2018-09-11T10:39:00Z">
        <w:r w:rsidR="00A80FEB">
          <w:t xml:space="preserve">were excised </w:t>
        </w:r>
      </w:ins>
      <w:r w:rsidR="009934EB">
        <w:t xml:space="preserve">from </w:t>
      </w:r>
      <w:r w:rsidR="009934EB" w:rsidRPr="0010779D">
        <w:rPr>
          <w:i/>
        </w:rPr>
        <w:t xml:space="preserve">M. </w:t>
      </w:r>
      <w:proofErr w:type="spellStart"/>
      <w:r w:rsidR="009934EB" w:rsidRPr="0010779D">
        <w:rPr>
          <w:i/>
        </w:rPr>
        <w:t>glabrata</w:t>
      </w:r>
      <w:proofErr w:type="spellEnd"/>
      <w:r w:rsidR="009934EB">
        <w:t xml:space="preserve"> at a nearby site (3 km) with a naturally occurring</w:t>
      </w:r>
      <w:r>
        <w:t>, co-blooming</w:t>
      </w:r>
      <w:r w:rsidR="009934EB">
        <w:t xml:space="preserve"> population</w:t>
      </w:r>
      <w:del w:id="450" w:author="zenrunner" w:date="2018-09-11T10:39:00Z">
        <w:r w:rsidDel="00BD6D43">
          <w:delText>s</w:delText>
        </w:r>
      </w:del>
      <w:r>
        <w:t xml:space="preserve"> of </w:t>
      </w:r>
      <w:r w:rsidRPr="0010779D">
        <w:rPr>
          <w:i/>
        </w:rPr>
        <w:t xml:space="preserve">M. </w:t>
      </w:r>
      <w:proofErr w:type="spellStart"/>
      <w:r w:rsidRPr="0010779D">
        <w:rPr>
          <w:i/>
        </w:rPr>
        <w:t>glabrata</w:t>
      </w:r>
      <w:proofErr w:type="spellEnd"/>
      <w:r w:rsidR="009934EB">
        <w:t xml:space="preserve"> and </w:t>
      </w:r>
      <w:r w:rsidR="009934EB" w:rsidRPr="0010779D">
        <w:rPr>
          <w:i/>
        </w:rPr>
        <w:t xml:space="preserve">L. </w:t>
      </w:r>
      <w:proofErr w:type="spellStart"/>
      <w:r w:rsidR="009934EB" w:rsidRPr="0010779D">
        <w:rPr>
          <w:i/>
        </w:rPr>
        <w:t>tridentata</w:t>
      </w:r>
      <w:proofErr w:type="spellEnd"/>
      <w:r w:rsidR="001C3A12">
        <w:t xml:space="preserve"> between April 31</w:t>
      </w:r>
      <w:r w:rsidR="001C3A12" w:rsidRPr="00D41A4E">
        <w:rPr>
          <w:vertAlign w:val="superscript"/>
        </w:rPr>
        <w:t>st</w:t>
      </w:r>
      <w:r w:rsidR="001C3A12">
        <w:t xml:space="preserve"> and May 2</w:t>
      </w:r>
      <w:r w:rsidR="001C3A12" w:rsidRPr="00D41A4E">
        <w:rPr>
          <w:vertAlign w:val="superscript"/>
        </w:rPr>
        <w:t>nd</w:t>
      </w:r>
      <w:ins w:id="451" w:author="zenrunner" w:date="2018-09-11T10:39:00Z">
        <w:r w:rsidR="006A11BB">
          <w:rPr>
            <w:vertAlign w:val="superscript"/>
          </w:rPr>
          <w:t>, 2017</w:t>
        </w:r>
      </w:ins>
      <w:r w:rsidR="001C3A12">
        <w:t>.</w:t>
      </w:r>
      <w:r w:rsidR="009934EB">
        <w:t xml:space="preserve"> </w:t>
      </w:r>
      <w:del w:id="452" w:author="zenrunner" w:date="2018-09-11T10:39:00Z">
        <w:r w:rsidR="00C251F0" w:rsidDel="00F957E0">
          <w:delText xml:space="preserve">It was necessary to use a different site because </w:delText>
        </w:r>
        <w:r w:rsidR="00C251F0" w:rsidRPr="00C251F0" w:rsidDel="00F957E0">
          <w:rPr>
            <w:i/>
          </w:rPr>
          <w:delText xml:space="preserve">M. glabrata </w:delText>
        </w:r>
        <w:r w:rsidR="00C251F0" w:rsidDel="00F957E0">
          <w:delText>populations at the m</w:delText>
        </w:r>
        <w:r w:rsidR="001C3A12" w:rsidDel="00F957E0">
          <w:delText xml:space="preserve">ain site were too small. </w:delText>
        </w:r>
        <w:r w:rsidR="009934EB" w:rsidDel="00F957E0">
          <w:delText>I collected t</w:delText>
        </w:r>
      </w:del>
      <w:ins w:id="453" w:author="zenrunner" w:date="2018-09-11T10:39:00Z">
        <w:r w:rsidR="00F957E0">
          <w:t>T</w:t>
        </w:r>
      </w:ins>
      <w:r w:rsidR="009934EB">
        <w:t xml:space="preserve">hree </w:t>
      </w:r>
      <w:proofErr w:type="gramStart"/>
      <w:r w:rsidR="009934EB">
        <w:t>stigma</w:t>
      </w:r>
      <w:proofErr w:type="gramEnd"/>
      <w:r w:rsidR="009934EB">
        <w:t xml:space="preserve"> from</w:t>
      </w:r>
      <w:r w:rsidR="001C3A12">
        <w:t xml:space="preserve"> each of three flowers per </w:t>
      </w:r>
      <w:r w:rsidR="009934EB" w:rsidRPr="0010779D">
        <w:rPr>
          <w:i/>
        </w:rPr>
        <w:t>M</w:t>
      </w:r>
      <w:r w:rsidRPr="0010779D">
        <w:rPr>
          <w:i/>
        </w:rPr>
        <w:t xml:space="preserve">. </w:t>
      </w:r>
      <w:proofErr w:type="spellStart"/>
      <w:r w:rsidRPr="0010779D">
        <w:rPr>
          <w:i/>
        </w:rPr>
        <w:t>glabrata</w:t>
      </w:r>
      <w:proofErr w:type="spellEnd"/>
      <w:r w:rsidR="00D41A4E">
        <w:t xml:space="preserve"> (nine stigma</w:t>
      </w:r>
      <w:r w:rsidR="00051B2E">
        <w:t xml:space="preserve"> per plant)</w:t>
      </w:r>
      <w:r w:rsidR="001C3A12">
        <w:t xml:space="preserve"> </w:t>
      </w:r>
      <w:r w:rsidR="00051B2E">
        <w:t>growing</w:t>
      </w:r>
      <w:r w:rsidR="001C3A12">
        <w:t xml:space="preserve"> under the </w:t>
      </w:r>
      <w:proofErr w:type="spellStart"/>
      <w:r w:rsidR="001C3A12">
        <w:t>dripline</w:t>
      </w:r>
      <w:proofErr w:type="spellEnd"/>
      <w:r w:rsidR="001C3A12">
        <w:t xml:space="preserve"> and in nearby open areas</w:t>
      </w:r>
      <w:ins w:id="454" w:author="zenrunner" w:date="2018-09-11T10:39:00Z">
        <w:r w:rsidR="00D350CB">
          <w:t xml:space="preserve"> were collected generating </w:t>
        </w:r>
      </w:ins>
      <w:del w:id="455" w:author="zenrunner" w:date="2018-09-11T10:40:00Z">
        <w:r w:rsidR="001C3A12" w:rsidDel="00D350CB">
          <w:delText xml:space="preserve">. A </w:delText>
        </w:r>
      </w:del>
      <w:ins w:id="456" w:author="zenrunner" w:date="2018-09-11T10:40:00Z">
        <w:r w:rsidR="00D350CB">
          <w:t xml:space="preserve">a </w:t>
        </w:r>
      </w:ins>
      <w:r w:rsidR="001C3A12">
        <w:t xml:space="preserve">total of 298 stigma </w:t>
      </w:r>
      <w:del w:id="457" w:author="zenrunner" w:date="2018-09-11T10:40:00Z">
        <w:r w:rsidR="001C3A12" w:rsidDel="00A44B56">
          <w:delText xml:space="preserve">were collected </w:delText>
        </w:r>
      </w:del>
      <w:r w:rsidR="001C3A12">
        <w:t>from</w:t>
      </w:r>
      <w:r w:rsidR="009934EB">
        <w:t xml:space="preserve"> 13 </w:t>
      </w:r>
      <w:r w:rsidR="001C3A12">
        <w:t xml:space="preserve">shrub/open </w:t>
      </w:r>
      <w:r w:rsidR="009934EB">
        <w:t>pairs</w:t>
      </w:r>
      <w:r w:rsidR="001C3A12">
        <w:t xml:space="preserve">. </w:t>
      </w:r>
      <w:del w:id="458" w:author="zenrunner" w:date="2018-09-11T10:39:00Z">
        <w:r w:rsidR="001C3A12" w:rsidDel="002E017E">
          <w:delText xml:space="preserve">The small sample size is due to </w:delText>
        </w:r>
        <w:r w:rsidR="009934EB" w:rsidDel="002E017E">
          <w:delText>a heatwave followed by a wind storm</w:delText>
        </w:r>
        <w:r w:rsidDel="002E017E">
          <w:delText xml:space="preserve"> </w:delText>
        </w:r>
        <w:r w:rsidR="001C3A12" w:rsidDel="002E017E">
          <w:delText xml:space="preserve">that </w:delText>
        </w:r>
        <w:r w:rsidDel="002E017E">
          <w:delText xml:space="preserve">triggered all </w:delText>
        </w:r>
        <w:r w:rsidRPr="0010779D" w:rsidDel="002E017E">
          <w:rPr>
            <w:i/>
          </w:rPr>
          <w:delText>M. glabrata</w:delText>
        </w:r>
        <w:r w:rsidDel="002E017E">
          <w:delText xml:space="preserve"> to go to seed. </w:delText>
        </w:r>
      </w:del>
      <w:r>
        <w:t>Distance</w:t>
      </w:r>
      <w:r w:rsidR="009934EB">
        <w:t xml:space="preserve"> to the nearest </w:t>
      </w:r>
      <w:r w:rsidR="009934EB" w:rsidRPr="0010779D">
        <w:rPr>
          <w:i/>
        </w:rPr>
        <w:t xml:space="preserve">L. </w:t>
      </w:r>
      <w:proofErr w:type="spellStart"/>
      <w:r w:rsidR="009934EB" w:rsidRPr="0010779D">
        <w:rPr>
          <w:i/>
        </w:rPr>
        <w:t>tridentata</w:t>
      </w:r>
      <w:proofErr w:type="spellEnd"/>
      <w:r>
        <w:t xml:space="preserve"> </w:t>
      </w:r>
      <w:r w:rsidR="00A11E7D">
        <w:t>and</w:t>
      </w:r>
      <w:r>
        <w:t xml:space="preserve"> three nearest </w:t>
      </w:r>
      <w:r w:rsidRPr="0010779D">
        <w:rPr>
          <w:i/>
        </w:rPr>
        <w:t xml:space="preserve">M. </w:t>
      </w:r>
      <w:proofErr w:type="spellStart"/>
      <w:r w:rsidRPr="0010779D">
        <w:rPr>
          <w:i/>
        </w:rPr>
        <w:t>glabrata</w:t>
      </w:r>
      <w:proofErr w:type="spellEnd"/>
      <w:r w:rsidR="002905EA">
        <w:t xml:space="preserve"> </w:t>
      </w:r>
      <w:proofErr w:type="spellStart"/>
      <w:r w:rsidR="002905EA">
        <w:t>neighbours</w:t>
      </w:r>
      <w:proofErr w:type="spellEnd"/>
      <w:r w:rsidR="002905EA">
        <w:t xml:space="preserve"> were </w:t>
      </w:r>
      <w:ins w:id="459" w:author="zenrunner" w:date="2018-09-11T10:40:00Z">
        <w:r w:rsidR="00BD1383">
          <w:t xml:space="preserve">also </w:t>
        </w:r>
      </w:ins>
      <w:del w:id="460" w:author="zenrunner" w:date="2018-09-11T10:40:00Z">
        <w:r w:rsidR="002905EA" w:rsidDel="00BD1383">
          <w:delText>measured</w:delText>
        </w:r>
      </w:del>
      <w:ins w:id="461" w:author="zenrunner" w:date="2018-09-11T10:40:00Z">
        <w:r w:rsidR="00BD1383">
          <w:t>recorded</w:t>
        </w:r>
      </w:ins>
      <w:r w:rsidR="00A11E7D">
        <w:t>,</w:t>
      </w:r>
      <w:r w:rsidR="002905EA">
        <w:t xml:space="preserve"> </w:t>
      </w:r>
      <w:r>
        <w:t xml:space="preserve">and the </w:t>
      </w:r>
      <w:proofErr w:type="gramStart"/>
      <w:r>
        <w:t xml:space="preserve">number of </w:t>
      </w:r>
      <w:r w:rsidRPr="0010779D">
        <w:rPr>
          <w:i/>
        </w:rPr>
        <w:t xml:space="preserve">M. </w:t>
      </w:r>
      <w:proofErr w:type="spellStart"/>
      <w:r w:rsidRPr="0010779D">
        <w:rPr>
          <w:i/>
        </w:rPr>
        <w:t>glabrata</w:t>
      </w:r>
      <w:proofErr w:type="spellEnd"/>
      <w:r>
        <w:t xml:space="preserve"> flowers per plant were</w:t>
      </w:r>
      <w:proofErr w:type="gramEnd"/>
      <w:r>
        <w:t xml:space="preserve"> counted. </w:t>
      </w:r>
      <w:r w:rsidR="009934EB">
        <w:t>The stigmas were stored individually in micro</w:t>
      </w:r>
      <w:ins w:id="462" w:author="zenrunner" w:date="2018-09-11T10:40:00Z">
        <w:r w:rsidR="0010224B">
          <w:t>-</w:t>
        </w:r>
      </w:ins>
      <w:del w:id="463" w:author="zenrunner" w:date="2018-09-11T10:40:00Z">
        <w:r w:rsidR="009934EB" w:rsidDel="0010224B">
          <w:delText xml:space="preserve"> </w:delText>
        </w:r>
      </w:del>
      <w:r w:rsidR="009934EB">
        <w:t>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 xml:space="preserve">n </w:t>
      </w:r>
      <w:proofErr w:type="spellStart"/>
      <w:r w:rsidR="00920C7D">
        <w:t>fuchsin</w:t>
      </w:r>
      <w:proofErr w:type="spellEnd"/>
      <w:r w:rsidR="00920C7D">
        <w:t xml:space="preserve">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w:t>
      </w:r>
      <w:proofErr w:type="spellStart"/>
      <w:r w:rsidR="009934EB">
        <w:t>Heterospecific</w:t>
      </w:r>
      <w:proofErr w:type="spellEnd"/>
      <w:r w:rsidR="009934EB">
        <w:t xml:space="preserve"> pollen grains were imaged using a Canon 60D SLR with 60mm macro lens into microscope </w:t>
      </w:r>
      <w:proofErr w:type="spellStart"/>
      <w:r w:rsidR="009934EB">
        <w:t>afocally</w:t>
      </w:r>
      <w:proofErr w:type="spellEnd"/>
      <w:r w:rsidR="009934EB">
        <w:t xml:space="preserve">. </w:t>
      </w:r>
      <w:ins w:id="464" w:author="zenrunner" w:date="2018-09-11T10:40:00Z">
        <w:r w:rsidR="00E94D9B">
          <w:t>NICE!</w:t>
        </w:r>
      </w:ins>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4C6EEA81"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 xml:space="preserve">L. </w:t>
      </w:r>
      <w:proofErr w:type="spellStart"/>
      <w:r w:rsidR="00B44DA7" w:rsidRPr="00B44DA7">
        <w:rPr>
          <w:i/>
        </w:rPr>
        <w:t>tridentata</w:t>
      </w:r>
      <w:proofErr w:type="spellEnd"/>
      <w:r w:rsidR="00B44DA7">
        <w:t xml:space="preserve"> mediates</w:t>
      </w:r>
      <w:r w:rsidR="009C1DE1">
        <w:t xml:space="preserve"> </w:t>
      </w:r>
      <w:r>
        <w:t>pollinator visitation</w:t>
      </w:r>
      <w:r w:rsidR="00FF79E0">
        <w:t xml:space="preserve"> to </w:t>
      </w:r>
      <w:r w:rsidR="00FF79E0" w:rsidRPr="00FF79E0">
        <w:rPr>
          <w:i/>
        </w:rPr>
        <w:t xml:space="preserve">M. </w:t>
      </w:r>
      <w:proofErr w:type="spellStart"/>
      <w:r w:rsidR="00FF79E0" w:rsidRPr="00FF79E0">
        <w:rPr>
          <w:i/>
        </w:rPr>
        <w:t>glabrata</w:t>
      </w:r>
      <w:proofErr w:type="spellEnd"/>
      <w:r w:rsidR="004760E2">
        <w:t>,</w:t>
      </w:r>
      <w:r w:rsidR="00FF79E0">
        <w:t xml:space="preserve"> </w:t>
      </w:r>
      <w:del w:id="465" w:author="zenrunner" w:date="2018-09-11T10:40:00Z">
        <w:r w:rsidR="00685D90" w:rsidDel="00D43B4C">
          <w:delText>I</w:delText>
        </w:r>
        <w:r w:rsidR="009C1DE1" w:rsidDel="00D43B4C">
          <w:delText xml:space="preserve"> fit</w:delText>
        </w:r>
        <w:r w:rsidR="00233425" w:rsidDel="00D43B4C">
          <w:delText xml:space="preserve"> </w:delText>
        </w:r>
      </w:del>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w:t>
      </w:r>
      <w:proofErr w:type="spellStart"/>
      <w:r w:rsidR="009C1DE1">
        <w:t>loglink</w:t>
      </w:r>
      <w:proofErr w:type="spellEnd"/>
      <w:r w:rsidR="009C1DE1">
        <w:t xml:space="preserve"> function </w:t>
      </w:r>
      <w:r w:rsidR="006E7326">
        <w:t xml:space="preserve">to account for </w:t>
      </w:r>
      <w:proofErr w:type="spellStart"/>
      <w:r w:rsidR="006E7326">
        <w:t>overd</w:t>
      </w:r>
      <w:r w:rsidR="00767ADD">
        <w:t>ispersion</w:t>
      </w:r>
      <w:proofErr w:type="spellEnd"/>
      <w:r w:rsidR="00FF79E0">
        <w:t xml:space="preserve"> </w:t>
      </w:r>
      <w:del w:id="466" w:author="zenrunner" w:date="2018-09-11T10:41:00Z">
        <w:r w:rsidR="00FF79E0" w:rsidDel="00D43B4C">
          <w:delText>within</w:delText>
        </w:r>
        <w:r w:rsidR="00685D90" w:rsidDel="00D43B4C">
          <w:delText xml:space="preserve"> the data</w:delText>
        </w:r>
      </w:del>
      <w:ins w:id="467" w:author="zenrunner" w:date="2018-09-11T10:41:00Z">
        <w:r w:rsidR="00D43B4C">
          <w:t>were fit</w:t>
        </w:r>
      </w:ins>
      <w:r w:rsidR="00B7796B">
        <w:t xml:space="preserve">. </w:t>
      </w:r>
      <w:del w:id="468" w:author="zenrunner" w:date="2018-09-11T10:41:00Z">
        <w:r w:rsidR="00685D90" w:rsidDel="002C0675">
          <w:delText>I used the</w:delText>
        </w:r>
      </w:del>
      <w:ins w:id="469" w:author="zenrunner" w:date="2018-09-11T10:41:00Z">
        <w:r w:rsidR="002C0675">
          <w:t>The</w:t>
        </w:r>
      </w:ins>
      <w:r w:rsidR="00685D90">
        <w:t xml:space="preserve"> number of f</w:t>
      </w:r>
      <w:r w:rsidR="000924A6">
        <w:t xml:space="preserve">oraging </w:t>
      </w:r>
      <w:del w:id="470" w:author="zenrunner" w:date="2018-09-11T10:41:00Z">
        <w:r w:rsidR="000924A6" w:rsidDel="00C82D57">
          <w:delText xml:space="preserve">bouts </w:delText>
        </w:r>
      </w:del>
      <w:ins w:id="471" w:author="zenrunner" w:date="2018-09-11T10:41:00Z">
        <w:r w:rsidR="00C82D57">
          <w:t xml:space="preserve">instances </w:t>
        </w:r>
      </w:ins>
      <w:r w:rsidR="00685D90">
        <w:t xml:space="preserve">and </w:t>
      </w:r>
      <w:del w:id="472" w:author="zenrunner" w:date="2018-09-11T10:41:00Z">
        <w:r w:rsidR="00685D90" w:rsidDel="00066EEA">
          <w:delText xml:space="preserve">the </w:delText>
        </w:r>
      </w:del>
      <w:r w:rsidR="00685D90">
        <w:t>total number of flower</w:t>
      </w:r>
      <w:r w:rsidR="009C1DE1">
        <w:t xml:space="preserve">s visited </w:t>
      </w:r>
      <w:ins w:id="473" w:author="zenrunner" w:date="2018-09-11T10:41:00Z">
        <w:r w:rsidR="00377C16">
          <w:t xml:space="preserve">were treated </w:t>
        </w:r>
      </w:ins>
      <w:r w:rsidR="009C1DE1">
        <w:t>as response variables.</w:t>
      </w:r>
      <w:r w:rsidR="00685D90">
        <w:t xml:space="preserve"> </w:t>
      </w:r>
      <w:r w:rsidR="004760E2">
        <w:t xml:space="preserve">Video length </w:t>
      </w:r>
      <w:r w:rsidR="009C1DE1">
        <w:t>was log-tr</w:t>
      </w:r>
      <w:r w:rsidR="002743B5">
        <w:t xml:space="preserve">ansformed </w:t>
      </w:r>
      <w:del w:id="474" w:author="zenrunner" w:date="2018-09-11T10:41:00Z">
        <w:r w:rsidR="002743B5" w:rsidDel="00655777">
          <w:delText>to match</w:delText>
        </w:r>
      </w:del>
      <w:ins w:id="475" w:author="zenrunner" w:date="2018-09-11T10:41:00Z">
        <w:r w:rsidR="00655777">
          <w:t>for</w:t>
        </w:r>
      </w:ins>
      <w:r w:rsidR="002743B5">
        <w:t xml:space="preserve"> the </w:t>
      </w:r>
      <w:proofErr w:type="spellStart"/>
      <w:r w:rsidR="002743B5">
        <w:t>log</w:t>
      </w:r>
      <w:r w:rsidR="004760E2">
        <w:t>link</w:t>
      </w:r>
      <w:proofErr w:type="spellEnd"/>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 xml:space="preserve">M. </w:t>
      </w:r>
      <w:proofErr w:type="spellStart"/>
      <w:r w:rsidR="001C451F" w:rsidRPr="00FF79E0">
        <w:rPr>
          <w:i/>
        </w:rPr>
        <w:t>glabrata</w:t>
      </w:r>
      <w:proofErr w:type="spellEnd"/>
      <w:r w:rsidR="001C451F">
        <w:t xml:space="preserve"> blooms </w:t>
      </w:r>
      <w:del w:id="476" w:author="zenrunner" w:date="2018-09-11T10:41:00Z">
        <w:r w:rsidR="001C451F" w:rsidDel="005B787C">
          <w:delText xml:space="preserve">were </w:delText>
        </w:r>
      </w:del>
      <w:ins w:id="477" w:author="zenrunner" w:date="2018-09-11T10:41:00Z">
        <w:r w:rsidR="005B787C">
          <w:t xml:space="preserve">was </w:t>
        </w:r>
      </w:ins>
      <w:del w:id="478" w:author="zenrunner" w:date="2018-09-11T10:42:00Z">
        <w:r w:rsidR="001C451F" w:rsidDel="00AB0C26">
          <w:delText xml:space="preserve">included </w:delText>
        </w:r>
      </w:del>
      <w:ins w:id="479" w:author="zenrunner" w:date="2018-09-11T10:42:00Z">
        <w:r w:rsidR="00F04E77">
          <w:t>included as</w:t>
        </w:r>
        <w:r w:rsidR="00AB0C26">
          <w:t xml:space="preserve"> a factor</w:t>
        </w:r>
        <w:r w:rsidR="00F04E77">
          <w:t xml:space="preserve"> in models</w:t>
        </w:r>
        <w:r w:rsidR="00AB0C26">
          <w:t xml:space="preserve"> </w:t>
        </w:r>
      </w:ins>
      <w:del w:id="480" w:author="zenrunner" w:date="2018-09-11T10:41:00Z">
        <w:r w:rsidR="001C451F" w:rsidDel="00305C55">
          <w:delText xml:space="preserve">in </w:delText>
        </w:r>
      </w:del>
      <w:del w:id="481" w:author="zenrunner" w:date="2018-09-11T10:42:00Z">
        <w:r w:rsidR="001C451F" w:rsidDel="004C47AD">
          <w:delText>as a predictor (flowers.pot)</w:delText>
        </w:r>
      </w:del>
      <w:r w:rsidR="001C451F">
        <w:t xml:space="preserve">. </w:t>
      </w:r>
      <w:del w:id="482" w:author="zenrunner" w:date="2018-09-11T10:42:00Z">
        <w:r w:rsidR="004760E2" w:rsidDel="00C4387C">
          <w:delText>In the past</w:delText>
        </w:r>
        <w:r w:rsidR="002743B5" w:rsidDel="00C4387C">
          <w:delText>,</w:delText>
        </w:r>
        <w:r w:rsidR="004760E2" w:rsidDel="00C4387C">
          <w:delText xml:space="preserve"> </w:delText>
        </w:r>
        <w:r w:rsidR="002743B5" w:rsidDel="00C4387C">
          <w:delText>some have chosen to</w:delText>
        </w:r>
      </w:del>
      <w:ins w:id="483" w:author="zenrunner" w:date="2018-09-11T10:42:00Z">
        <w:r w:rsidR="00C4387C">
          <w:t>We did not</w:t>
        </w:r>
      </w:ins>
      <w:r w:rsidR="004760E2">
        <w:t xml:space="preserve"> standardize</w:t>
      </w:r>
      <w:r w:rsidR="00FF79E0">
        <w:t xml:space="preserve"> visitation</w:t>
      </w:r>
      <w:r w:rsidR="00767ADD">
        <w:t xml:space="preserve"> to visits/hour/flower</w:t>
      </w:r>
      <w:ins w:id="484" w:author="zenrunner" w:date="2018-09-11T10:42:00Z">
        <w:r w:rsidR="00BB4656">
          <w:t xml:space="preserve"> because </w:t>
        </w:r>
      </w:ins>
      <w:del w:id="485" w:author="zenrunner" w:date="2018-09-11T10:42:00Z">
        <w:r w:rsidR="00767ADD" w:rsidDel="00BB4656">
          <w:delText xml:space="preserve">, </w:delText>
        </w:r>
      </w:del>
      <w:r w:rsidR="00767ADD">
        <w:t xml:space="preserve">this </w:t>
      </w:r>
      <w:del w:id="486" w:author="zenrunner" w:date="2018-09-11T10:42:00Z">
        <w:r w:rsidR="00767ADD" w:rsidDel="00BB4656">
          <w:delText xml:space="preserve">makes the </w:delText>
        </w:r>
      </w:del>
      <w:r w:rsidR="00767ADD">
        <w:t>assum</w:t>
      </w:r>
      <w:ins w:id="487" w:author="zenrunner" w:date="2018-09-11T10:43:00Z">
        <w:r w:rsidR="00BB4656">
          <w:t>es</w:t>
        </w:r>
      </w:ins>
      <w:del w:id="488" w:author="zenrunner" w:date="2018-09-11T10:42:00Z">
        <w:r w:rsidR="00767ADD" w:rsidDel="00BB4656">
          <w:delText>ption</w:delText>
        </w:r>
      </w:del>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ins w:id="489" w:author="zenrunner" w:date="2018-09-11T10:43:00Z">
        <w:r w:rsidR="00BB4656">
          <w:t xml:space="preserve"> </w:t>
        </w:r>
      </w:ins>
      <w:del w:id="490" w:author="zenrunner" w:date="2018-09-11T10:43:00Z">
        <w:r w:rsidR="008B5642" w:rsidDel="00BB4656">
          <w:delText xml:space="preserve"> any </w:delText>
        </w:r>
      </w:del>
      <w:r w:rsidR="008B5642">
        <w:t>treatment</w:t>
      </w:r>
      <w:ins w:id="491" w:author="zenrunner" w:date="2018-09-11T10:43:00Z">
        <w:r w:rsidR="003F3D1B">
          <w:t xml:space="preserve"> </w:t>
        </w:r>
      </w:ins>
      <w:del w:id="492" w:author="zenrunner" w:date="2018-09-11T10:43:00Z">
        <w:r w:rsidR="008B5642" w:rsidDel="003F3D1B">
          <w:delText>. T</w:delText>
        </w:r>
        <w:r w:rsidR="00FF79E0" w:rsidDel="003F3D1B">
          <w:delText>he</w:delText>
        </w:r>
        <w:r w:rsidR="00767ADD" w:rsidDel="003F3D1B">
          <w:delText xml:space="preserve"> method </w:delText>
        </w:r>
        <w:r w:rsidR="00FF79E0" w:rsidDel="003F3D1B">
          <w:delText xml:space="preserve">used </w:delText>
        </w:r>
        <w:r w:rsidR="00767ADD" w:rsidDel="003F3D1B">
          <w:delText xml:space="preserve">allows for </w:delText>
        </w:r>
        <w:r w:rsidR="002743B5" w:rsidDel="003F3D1B">
          <w:delText>the original data distribution to be</w:delText>
        </w:r>
        <w:r w:rsidR="00767ADD" w:rsidDel="003F3D1B">
          <w:delText xml:space="preserve"> maintained </w:delText>
        </w:r>
      </w:del>
      <w:r w:rsidR="00767ADD">
        <w:t>(</w:t>
      </w:r>
      <w:proofErr w:type="spellStart"/>
      <w:r w:rsidR="00FF79E0">
        <w:t>Reitan</w:t>
      </w:r>
      <w:proofErr w:type="spellEnd"/>
      <w:r w:rsidR="00FF79E0">
        <w:t xml:space="preserve"> and Nielson, 2006</w:t>
      </w:r>
      <w:r w:rsidR="00767ADD">
        <w:t>)</w:t>
      </w:r>
      <w:ins w:id="493" w:author="zenrunner" w:date="2018-09-11T10:43:00Z">
        <w:r w:rsidR="001552A5">
          <w:t xml:space="preserve">. The current models </w:t>
        </w:r>
      </w:ins>
      <w:del w:id="494" w:author="zenrunner" w:date="2018-09-11T10:43:00Z">
        <w:r w:rsidR="00685D90" w:rsidDel="001552A5">
          <w:delText>, and for</w:delText>
        </w:r>
      </w:del>
      <w:ins w:id="495" w:author="zenrunner" w:date="2018-09-11T10:43:00Z">
        <w:r w:rsidR="001552A5">
          <w:t>test for</w:t>
        </w:r>
      </w:ins>
      <w:r w:rsidR="00685D90">
        <w:t xml:space="preserve"> pollinator response to conspecific </w:t>
      </w:r>
      <w:ins w:id="496" w:author="zenrunner" w:date="2018-09-11T10:43:00Z">
        <w:r w:rsidR="00CF6C2A">
          <w:t xml:space="preserve">differences in </w:t>
        </w:r>
      </w:ins>
      <w:r w:rsidR="00685D90">
        <w:t>densit</w:t>
      </w:r>
      <w:ins w:id="497" w:author="zenrunner" w:date="2018-09-11T10:43:00Z">
        <w:r w:rsidR="00CF6C2A">
          <w:t>y</w:t>
        </w:r>
      </w:ins>
      <w:del w:id="498" w:author="zenrunner" w:date="2018-09-11T10:43:00Z">
        <w:r w:rsidR="00685D90" w:rsidDel="00CF6C2A">
          <w:delText>y to be tested rigorously</w:delText>
        </w:r>
      </w:del>
      <w:r w:rsidR="00767ADD">
        <w:t xml:space="preserve">. </w:t>
      </w:r>
      <w:r w:rsidR="004268A8">
        <w:t xml:space="preserve">The </w:t>
      </w:r>
      <w:del w:id="499" w:author="zenrunner" w:date="2018-09-11T10:44:00Z">
        <w:r w:rsidR="004268A8" w:rsidDel="00CF6C2A">
          <w:delText xml:space="preserve">rep ID </w:delText>
        </w:r>
        <w:r w:rsidR="002930AB" w:rsidDel="00CF6C2A">
          <w:delText>(</w:delText>
        </w:r>
      </w:del>
      <w:r w:rsidR="002930AB">
        <w:t xml:space="preserve">focal </w:t>
      </w:r>
      <w:ins w:id="500" w:author="zenrunner" w:date="2018-09-11T10:44:00Z">
        <w:r w:rsidR="008A44A9">
          <w:t>‘</w:t>
        </w:r>
        <w:r w:rsidR="0089323A">
          <w:t>replicate</w:t>
        </w:r>
        <w:r w:rsidR="008A44A9">
          <w:t xml:space="preserve"> </w:t>
        </w:r>
      </w:ins>
      <w:r w:rsidR="002930AB">
        <w:t xml:space="preserve">shrub </w:t>
      </w:r>
      <w:del w:id="501" w:author="zenrunner" w:date="2018-09-11T10:44:00Z">
        <w:r w:rsidR="002930AB" w:rsidDel="008A44A9">
          <w:delText xml:space="preserve">number </w:delText>
        </w:r>
      </w:del>
      <w:ins w:id="502" w:author="zenrunner" w:date="2018-09-11T10:44:00Z">
        <w:r w:rsidR="008A44A9">
          <w:t xml:space="preserve"> </w:t>
        </w:r>
      </w:ins>
      <w:r w:rsidR="002930AB">
        <w:t>+ microsite</w:t>
      </w:r>
      <w:ins w:id="503" w:author="zenrunner" w:date="2018-09-11T10:44:00Z">
        <w:r w:rsidR="008A44A9">
          <w:t>’</w:t>
        </w:r>
      </w:ins>
      <w:del w:id="504" w:author="zenrunner" w:date="2018-09-11T10:44:00Z">
        <w:r w:rsidR="002930AB" w:rsidDel="00CF6C2A">
          <w:delText>)</w:delText>
        </w:r>
      </w:del>
      <w:r w:rsidR="002930AB">
        <w:t xml:space="preserv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w:t>
      </w:r>
      <w:ins w:id="505" w:author="zenrunner" w:date="2018-09-11T10:44:00Z">
        <w:r w:rsidR="00656301">
          <w:t>,</w:t>
        </w:r>
      </w:ins>
      <w:r w:rsidR="00D00CEA">
        <w:t xml:space="preser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ins w:id="506" w:author="zenrunner" w:date="2018-09-11T10:44:00Z">
        <w:r w:rsidR="00E456E8">
          <w:t xml:space="preserve"> B?</w:t>
        </w:r>
      </w:ins>
      <w:r w:rsidR="00EE66D2">
        <w:t>)</w:t>
      </w:r>
      <w:r w:rsidR="000A01F2">
        <w:t xml:space="preserve">. </w:t>
      </w:r>
      <w:r w:rsidR="00400D11">
        <w:t>To test for</w:t>
      </w:r>
      <w:r w:rsidR="00D00CEA">
        <w:t xml:space="preserve"> the</w:t>
      </w:r>
      <w:r w:rsidR="00400D11">
        <w:t xml:space="preserve"> influence of </w:t>
      </w:r>
      <w:proofErr w:type="spellStart"/>
      <w:r w:rsidR="00D00CEA">
        <w:t>heterospecific</w:t>
      </w:r>
      <w:proofErr w:type="spellEnd"/>
      <w:r w:rsidR="00D00CEA">
        <w:t xml:space="preserve"> blooming annuals and</w:t>
      </w:r>
      <w:r w:rsidR="00400D11">
        <w:t xml:space="preserve"> shrubs, </w:t>
      </w:r>
      <w:del w:id="507" w:author="zenrunner" w:date="2018-09-11T10:45:00Z">
        <w:r w:rsidR="00400D11" w:rsidDel="00DB0D64">
          <w:delText xml:space="preserve">I </w:delText>
        </w:r>
        <w:r w:rsidR="002B55CE" w:rsidDel="00DB0D64">
          <w:delText>used</w:delText>
        </w:r>
      </w:del>
      <w:ins w:id="508" w:author="zenrunner" w:date="2018-09-11T10:45:00Z">
        <w:r w:rsidR="00DB0D64">
          <w:t>a</w:t>
        </w:r>
      </w:ins>
      <w:r w:rsidR="002B55CE">
        <w:t xml:space="preserve"> negative binomial GLMM (</w:t>
      </w:r>
      <w:proofErr w:type="spellStart"/>
      <w:r w:rsidR="002B55CE">
        <w:t>glmmTMB</w:t>
      </w:r>
      <w:proofErr w:type="spellEnd"/>
      <w:r w:rsidR="006B0614">
        <w:t xml:space="preserve">) </w:t>
      </w:r>
      <w:del w:id="509" w:author="zenrunner" w:date="2018-09-11T10:45:00Z">
        <w:r w:rsidR="0076315E" w:rsidDel="00DB0D64">
          <w:delText xml:space="preserve">and </w:delText>
        </w:r>
        <w:r w:rsidR="00400D11" w:rsidDel="00DB0D64">
          <w:delText>added</w:delText>
        </w:r>
      </w:del>
      <w:ins w:id="510" w:author="zenrunner" w:date="2018-09-11T10:45:00Z">
        <w:r w:rsidR="00DB0D64">
          <w:t>with</w:t>
        </w:r>
      </w:ins>
      <w:r w:rsidR="00400D11">
        <w:t xml:space="preserve"> each covariate </w:t>
      </w:r>
      <w:ins w:id="511" w:author="zenrunner" w:date="2018-09-11T10:45:00Z">
        <w:r w:rsidR="00DB0D64">
          <w:t xml:space="preserve">included </w:t>
        </w:r>
      </w:ins>
      <w:r w:rsidR="000924A6">
        <w:t>to the additive</w:t>
      </w:r>
      <w:r w:rsidR="00400D11">
        <w:t xml:space="preserve"> model </w:t>
      </w:r>
      <w:del w:id="512" w:author="zenrunner" w:date="2018-09-11T10:45:00Z">
        <w:r w:rsidR="00400D11" w:rsidDel="00DB0D64">
          <w:delText>(micro</w:delText>
        </w:r>
        <w:r w:rsidR="00D00CEA" w:rsidDel="00DB0D64">
          <w:delText>site + blooming + flowers.pot).</w:delText>
        </w:r>
      </w:del>
      <w:ins w:id="513" w:author="zenrunner" w:date="2018-09-11T10:45:00Z">
        <w:r w:rsidR="00DB0D64">
          <w:t>was used.</w:t>
        </w:r>
      </w:ins>
      <w:del w:id="514" w:author="zenrunner" w:date="2018-09-11T10:45:00Z">
        <w:r w:rsidR="00D00CEA" w:rsidDel="006640B9">
          <w:delText xml:space="preserve"> </w:delText>
        </w:r>
      </w:del>
      <w:r w:rsidR="000A01F2">
        <w:t xml:space="preserve"> </w:t>
      </w:r>
    </w:p>
    <w:p w14:paraId="4857AC09" w14:textId="5E728AE6" w:rsidR="004268A8" w:rsidRDefault="00E44E27" w:rsidP="00D36947">
      <w:pPr>
        <w:tabs>
          <w:tab w:val="left" w:pos="1335"/>
        </w:tabs>
        <w:spacing w:line="360" w:lineRule="auto"/>
      </w:pPr>
      <w:r>
        <w:lastRenderedPageBreak/>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w:t>
      </w:r>
      <w:del w:id="515" w:author="zenrunner" w:date="2018-09-11T10:45:00Z">
        <w:r w:rsidR="00524D12" w:rsidDel="00BB0984">
          <w:delText>I f</w:delText>
        </w:r>
        <w:r w:rsidR="002B55CE" w:rsidDel="00BB0984">
          <w:delText>it</w:delText>
        </w:r>
      </w:del>
      <w:ins w:id="516" w:author="zenrunner" w:date="2018-09-11T10:45:00Z">
        <w:r w:rsidR="00BB0984">
          <w:t>a</w:t>
        </w:r>
      </w:ins>
      <w:r w:rsidR="002B55CE">
        <w:t xml:space="preserve"> </w:t>
      </w:r>
      <w:proofErr w:type="spellStart"/>
      <w:r w:rsidR="002B55CE">
        <w:t>quasipoisson</w:t>
      </w:r>
      <w:proofErr w:type="spellEnd"/>
      <w:r w:rsidR="002B55CE">
        <w:t xml:space="preserve"> GLMM (</w:t>
      </w:r>
      <w:proofErr w:type="spellStart"/>
      <w:r w:rsidR="00524D12">
        <w:t>glmmPQL</w:t>
      </w:r>
      <w:proofErr w:type="spellEnd"/>
      <w:r w:rsidR="002B55CE">
        <w:t>, MASS</w:t>
      </w:r>
      <w:r w:rsidR="00524D12">
        <w:t>)</w:t>
      </w:r>
      <w:r w:rsidR="002E1744">
        <w:t xml:space="preserve"> </w:t>
      </w:r>
      <w:del w:id="517" w:author="zenrunner" w:date="2018-09-11T10:45:00Z">
        <w:r w:rsidR="002E1744" w:rsidDel="00BB0984">
          <w:delText>and used</w:delText>
        </w:r>
      </w:del>
      <w:ins w:id="518" w:author="zenrunner" w:date="2018-09-11T10:45:00Z">
        <w:r w:rsidR="00BB0984">
          <w:t>with</w:t>
        </w:r>
      </w:ins>
      <w:r w:rsidR="002E1744">
        <w:t xml:space="preserve"> </w:t>
      </w:r>
      <w:r w:rsidR="00D00CEA">
        <w:t>l</w:t>
      </w:r>
      <w:r>
        <w:t>east-squares post hoc tests</w:t>
      </w:r>
      <w:r w:rsidR="00524D12">
        <w:t xml:space="preserve"> (</w:t>
      </w:r>
      <w:proofErr w:type="spellStart"/>
      <w:r w:rsidR="00524D12">
        <w:t>lsmeans</w:t>
      </w:r>
      <w:proofErr w:type="spellEnd"/>
      <w:r w:rsidR="00524D12">
        <w:t>)</w:t>
      </w:r>
      <w:r>
        <w:t xml:space="preserve"> </w:t>
      </w:r>
      <w:del w:id="519" w:author="zenrunner" w:date="2018-09-11T10:45:00Z">
        <w:r w:rsidR="00524D12" w:rsidDel="00F9259C">
          <w:delText>on any significant interactions</w:delText>
        </w:r>
      </w:del>
      <w:ins w:id="520" w:author="zenrunner" w:date="2018-09-11T10:45:00Z">
        <w:r w:rsidR="00F9259C">
          <w:t>were used</w:t>
        </w:r>
      </w:ins>
      <w:del w:id="521" w:author="zenrunner" w:date="2018-09-11T10:45:00Z">
        <w:r w:rsidR="00524D12" w:rsidDel="0032084C">
          <w:delText>.</w:delText>
        </w:r>
        <w:r w:rsidR="000A01F2" w:rsidDel="0032084C">
          <w:delText xml:space="preserve"> </w:delText>
        </w:r>
        <w:r w:rsidR="004268A8" w:rsidDel="0032084C">
          <w:delText xml:space="preserve">To </w:delText>
        </w:r>
        <w:r w:rsidR="009D2353" w:rsidDel="0032084C">
          <w:delText xml:space="preserve">determine if </w:delText>
        </w:r>
        <w:r w:rsidR="009D2353" w:rsidRPr="00D00CEA" w:rsidDel="0032084C">
          <w:rPr>
            <w:i/>
          </w:rPr>
          <w:delText>L. tridentata</w:delText>
        </w:r>
        <w:r w:rsidR="009D2353" w:rsidDel="0032084C">
          <w:delText xml:space="preserve"> influences </w:delText>
        </w:r>
        <w:r w:rsidR="00D00CEA" w:rsidDel="0032084C">
          <w:delText>foraging</w:delText>
        </w:r>
        <w:r w:rsidR="009D2353" w:rsidDel="0032084C">
          <w:delText xml:space="preserve"> behaviour, I fit</w:delText>
        </w:r>
      </w:del>
      <w:ins w:id="522" w:author="zenrunner" w:date="2018-09-11T10:45:00Z">
        <w:r w:rsidR="0032084C">
          <w:t>. A</w:t>
        </w:r>
      </w:ins>
      <w:r w:rsidR="004268A8">
        <w:t xml:space="preserve"> gamma GLMM </w:t>
      </w:r>
      <w:r w:rsidR="009D2353">
        <w:t>models</w:t>
      </w:r>
      <w:r w:rsidR="009E7102">
        <w:t xml:space="preserve"> (</w:t>
      </w:r>
      <w:proofErr w:type="spellStart"/>
      <w:r w:rsidR="002B55CE">
        <w:t>glmer</w:t>
      </w:r>
      <w:proofErr w:type="spellEnd"/>
      <w:r w:rsidR="002B55CE">
        <w:t xml:space="preserve">,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ins w:id="523" w:author="zenrunner" w:date="2018-09-11T10:45:00Z">
        <w:r w:rsidR="00D8168E">
          <w:t xml:space="preserve"> tested for </w:t>
        </w:r>
        <w:proofErr w:type="spellStart"/>
        <w:r w:rsidR="00D8168E">
          <w:t>behavioural</w:t>
        </w:r>
        <w:proofErr w:type="spellEnd"/>
        <w:r w:rsidR="00D8168E">
          <w:t xml:space="preserve"> differences</w:t>
        </w:r>
      </w:ins>
      <w:r w:rsidR="005F7698">
        <w:t xml:space="preserve">. </w:t>
      </w:r>
      <w:del w:id="524" w:author="zenrunner" w:date="2018-09-11T10:46:00Z">
        <w:r w:rsidR="005F7698" w:rsidDel="00647206">
          <w:delText xml:space="preserve">As a post-hoc exploration, </w:delText>
        </w:r>
        <w:r w:rsidR="00D00CEA" w:rsidDel="00647206">
          <w:delText>I subsetted responses of s</w:delText>
        </w:r>
      </w:del>
      <w:ins w:id="525" w:author="zenrunner" w:date="2018-09-11T10:46:00Z">
        <w:r w:rsidR="00647206">
          <w:t>S</w:t>
        </w:r>
      </w:ins>
      <w:r w:rsidR="00D00CEA">
        <w:t xml:space="preserve">olitary bees and ‘other’ RTUs </w:t>
      </w:r>
      <w:ins w:id="526" w:author="zenrunner" w:date="2018-09-11T10:46:00Z">
        <w:r w:rsidR="004708A1">
          <w:t xml:space="preserve">were </w:t>
        </w:r>
        <w:proofErr w:type="spellStart"/>
        <w:r w:rsidR="004708A1">
          <w:t>subsetted</w:t>
        </w:r>
        <w:proofErr w:type="spellEnd"/>
        <w:r w:rsidR="004708A1">
          <w:t xml:space="preserve"> </w:t>
        </w:r>
      </w:ins>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ins w:id="527" w:author="zenrunner" w:date="2018-09-11T10:46:00Z">
        <w:r w:rsidR="004708A1">
          <w:t xml:space="preserve">, and in general, </w:t>
        </w:r>
      </w:ins>
      <w:del w:id="528" w:author="zenrunner" w:date="2018-09-11T10:46:00Z">
        <w:r w:rsidR="00E42D05" w:rsidDel="004708A1">
          <w:delText xml:space="preserve">. </w:delText>
        </w:r>
        <w:r w:rsidR="00D4745C" w:rsidDel="004708A1">
          <w:delText>L</w:delText>
        </w:r>
      </w:del>
      <w:ins w:id="529" w:author="zenrunner" w:date="2018-09-11T10:46:00Z">
        <w:r w:rsidR="004708A1">
          <w:t>l</w:t>
        </w:r>
      </w:ins>
      <w:r w:rsidR="00D4745C">
        <w:t>east-squares post hoc tests (</w:t>
      </w:r>
      <w:proofErr w:type="spellStart"/>
      <w:r w:rsidR="00D4745C">
        <w:t>lsmeans</w:t>
      </w:r>
      <w:proofErr w:type="spellEnd"/>
      <w:r w:rsidR="00D4745C">
        <w:t xml:space="preserve">) were used on any significant interactions. </w:t>
      </w:r>
      <w:ins w:id="530" w:author="zenrunner" w:date="2018-09-11T10:46:00Z">
        <w:r w:rsidR="00685D40">
          <w:t xml:space="preserve">– </w:t>
        </w:r>
        <w:proofErr w:type="gramStart"/>
        <w:r w:rsidR="00685D40">
          <w:t>check</w:t>
        </w:r>
        <w:proofErr w:type="gramEnd"/>
        <w:r w:rsidR="00685D40">
          <w:t xml:space="preserve"> online – but I think you need to cite </w:t>
        </w:r>
      </w:ins>
      <w:ins w:id="531" w:author="zenrunner" w:date="2018-09-11T10:47:00Z">
        <w:r w:rsidR="00685D40">
          <w:t>vignette</w:t>
        </w:r>
      </w:ins>
      <w:ins w:id="532" w:author="zenrunner" w:date="2018-09-11T10:46:00Z">
        <w:r w:rsidR="00685D40">
          <w:t xml:space="preserve"> </w:t>
        </w:r>
      </w:ins>
      <w:ins w:id="533" w:author="zenrunner" w:date="2018-09-11T10:47:00Z">
        <w:r w:rsidR="00685D40">
          <w:t>for each package used.</w:t>
        </w:r>
      </w:ins>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35003EC0" w:rsidR="009E7102" w:rsidRPr="004540D2" w:rsidRDefault="00774AE5" w:rsidP="00D36947">
      <w:pPr>
        <w:spacing w:line="360" w:lineRule="auto"/>
        <w:rPr>
          <w:u w:val="single"/>
        </w:rPr>
      </w:pPr>
      <w:ins w:id="534" w:author="zenrunner" w:date="2018-09-11T10:47:00Z">
        <w:r>
          <w:t xml:space="preserve">A </w:t>
        </w:r>
      </w:ins>
      <w:del w:id="535" w:author="zenrunner" w:date="2018-09-11T10:47:00Z">
        <w:r w:rsidR="00031660" w:rsidDel="00E61FE8">
          <w:delText>To quantify how</w:delText>
        </w:r>
        <w:r w:rsidR="002E1596" w:rsidDel="00E61FE8">
          <w:delText xml:space="preserve"> shrubs influence arthropod</w:delText>
        </w:r>
        <w:r w:rsidR="00031660" w:rsidDel="00E61FE8">
          <w:delText xml:space="preserve"> and plant</w:delText>
        </w:r>
        <w:r w:rsidR="002E1596" w:rsidDel="00E61FE8">
          <w:delText xml:space="preserve"> communities, </w:delText>
        </w:r>
        <w:r w:rsidR="009E7102" w:rsidDel="00E61FE8">
          <w:delText>I fit n</w:delText>
        </w:r>
      </w:del>
      <w:ins w:id="536" w:author="zenrunner" w:date="2018-09-11T10:47:00Z">
        <w:r>
          <w:t>n</w:t>
        </w:r>
      </w:ins>
      <w:r w:rsidR="009E7102">
        <w:t>egative binomial</w:t>
      </w:r>
      <w:r w:rsidR="00B647FA">
        <w:t xml:space="preserve"> GLMM (</w:t>
      </w:r>
      <w:r w:rsidR="002B04AB">
        <w:t xml:space="preserve">lme4, </w:t>
      </w:r>
      <w:proofErr w:type="spellStart"/>
      <w:r w:rsidR="002B04AB">
        <w:t>glmer.nb</w:t>
      </w:r>
      <w:proofErr w:type="spellEnd"/>
      <w:r w:rsidR="002B04AB">
        <w:t>)</w:t>
      </w:r>
      <w:ins w:id="537" w:author="zenrunner" w:date="2018-09-11T10:47:00Z">
        <w:r w:rsidR="00001F59">
          <w:t xml:space="preserve"> on </w:t>
        </w:r>
      </w:ins>
      <w:del w:id="538" w:author="zenrunner" w:date="2018-09-11T10:47:00Z">
        <w:r w:rsidR="00031660" w:rsidDel="007F3851">
          <w:delText xml:space="preserve">, and </w:delText>
        </w:r>
      </w:del>
      <w:r w:rsidR="002B04AB">
        <w:t>arthropod abundance</w:t>
      </w:r>
      <w:r w:rsidR="00031660">
        <w:t>, percent annual cover, annual species richness and annual bloom density</w:t>
      </w:r>
      <w:r w:rsidR="009E7102">
        <w:t xml:space="preserve"> as response</w:t>
      </w:r>
      <w:r w:rsidR="002B55CE">
        <w:t xml:space="preserve"> variables</w:t>
      </w:r>
      <w:ins w:id="539" w:author="zenrunner" w:date="2018-09-11T10:48:00Z">
        <w:r w:rsidR="00724BD3">
          <w:t xml:space="preserve"> was used to test for</w:t>
        </w:r>
        <w:r w:rsidR="009B4982">
          <w:t xml:space="preserve"> relative shrub effects on the local community</w:t>
        </w:r>
      </w:ins>
      <w:r w:rsidR="00B647FA">
        <w:t>.</w:t>
      </w:r>
      <w:r w:rsidR="00625030">
        <w:t xml:space="preserve"> </w:t>
      </w:r>
      <w:r w:rsidR="004D17FD">
        <w:t xml:space="preserve">Beetles from </w:t>
      </w:r>
      <w:r w:rsidR="00B647FA">
        <w:t xml:space="preserve">the family </w:t>
      </w:r>
      <w:proofErr w:type="spellStart"/>
      <w:r w:rsidR="00B647FA">
        <w:t>Melyridae</w:t>
      </w:r>
      <w:proofErr w:type="spellEnd"/>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proofErr w:type="spellStart"/>
      <w:r w:rsidR="009E7102">
        <w:t>Melyridae</w:t>
      </w:r>
      <w:proofErr w:type="spellEnd"/>
      <w:r w:rsidR="008B5642">
        <w:t xml:space="preserve"> excluded</w:t>
      </w:r>
      <w:ins w:id="540" w:author="zenrunner" w:date="2018-09-11T10:48:00Z">
        <w:r w:rsidR="00D66889">
          <w:t xml:space="preserve"> both </w:t>
        </w:r>
      </w:ins>
      <w:del w:id="541" w:author="zenrunner" w:date="2018-09-11T10:48:00Z">
        <w:r w:rsidR="008B5642" w:rsidDel="00D66889">
          <w:delText xml:space="preserve">, </w:delText>
        </w:r>
      </w:del>
      <w:r w:rsidR="008B5642">
        <w:t>included and</w:t>
      </w:r>
      <w:r w:rsidR="004D17FD">
        <w:t xml:space="preserve"> </w:t>
      </w:r>
      <w:r w:rsidR="00B647FA">
        <w:t>individually</w:t>
      </w:r>
      <w:r w:rsidR="004D17FD">
        <w:t xml:space="preserve"> </w:t>
      </w:r>
      <w:r w:rsidR="00B32E02">
        <w:t xml:space="preserve">to </w:t>
      </w:r>
      <w:del w:id="542" w:author="zenrunner" w:date="2018-09-11T10:48:00Z">
        <w:r w:rsidR="00B32E02" w:rsidDel="00E43825">
          <w:delText>avoid bias</w:delText>
        </w:r>
      </w:del>
      <w:ins w:id="543" w:author="zenrunner" w:date="2018-09-11T10:48:00Z">
        <w:r w:rsidR="00E43825">
          <w:t>explore model sensitivities</w:t>
        </w:r>
      </w:ins>
      <w:r w:rsidR="00B32E02">
        <w:t xml:space="preserve">. Poisson GLMM (lme4) </w:t>
      </w:r>
      <w:proofErr w:type="gramStart"/>
      <w:r w:rsidR="00B32E02">
        <w:t>were</w:t>
      </w:r>
      <w:proofErr w:type="gramEnd"/>
      <w:r w:rsidR="009E7102">
        <w:t xml:space="preserve"> used to determine differences in </w:t>
      </w:r>
      <w:r w:rsidR="002B04AB">
        <w:t xml:space="preserve">arthropod species richness and </w:t>
      </w:r>
      <w:r w:rsidR="009E7102">
        <w:t>bee abundance between the treatments.</w:t>
      </w:r>
      <w:r w:rsidR="002B04AB">
        <w:t xml:space="preserve"> </w:t>
      </w:r>
      <w:ins w:id="544" w:author="zenrunner" w:date="2018-09-11T10:49:00Z">
        <w:r w:rsidR="00F53AE6">
          <w:t xml:space="preserve">The ID for each replicate </w:t>
        </w:r>
      </w:ins>
      <w:del w:id="545" w:author="zenrunner" w:date="2018-09-11T10:49:00Z">
        <w:r w:rsidR="002B04AB" w:rsidDel="00F53AE6">
          <w:delText xml:space="preserve">Rep ID </w:delText>
        </w:r>
      </w:del>
      <w:r w:rsidR="002B04AB">
        <w:t>was included as a random effect in all models</w:t>
      </w:r>
      <w:ins w:id="546" w:author="zenrunner" w:date="2018-09-11T10:49:00Z">
        <w:r w:rsidR="00055CCB">
          <w:t xml:space="preserve"> to control for repeated measures</w:t>
        </w:r>
        <w:proofErr w:type="gramStart"/>
        <w:r w:rsidR="00055CCB">
          <w:t>?</w:t>
        </w:r>
      </w:ins>
      <w:r w:rsidR="002B04AB">
        <w:t>,</w:t>
      </w:r>
      <w:proofErr w:type="gramEnd"/>
      <w:r w:rsidR="002B04AB">
        <w:t xml:space="preserve"> and least-squares post hoc tests were used on significant interactions (</w:t>
      </w:r>
      <w:proofErr w:type="spellStart"/>
      <w:r w:rsidR="002B04AB">
        <w:t>lsmeans</w:t>
      </w:r>
      <w:proofErr w:type="spellEnd"/>
      <w:r w:rsidR="002B04AB">
        <w:t xml:space="preserve">). </w:t>
      </w:r>
      <w:r w:rsidR="004540D2">
        <w:t xml:space="preserve">To test if </w:t>
      </w:r>
      <w:r w:rsidR="004540D2" w:rsidRPr="005E7E8F">
        <w:rPr>
          <w:i/>
        </w:rPr>
        <w:t xml:space="preserve">L. </w:t>
      </w:r>
      <w:proofErr w:type="spellStart"/>
      <w:r w:rsidR="004540D2" w:rsidRPr="005E7E8F">
        <w:rPr>
          <w:i/>
        </w:rPr>
        <w:t>tridentata</w:t>
      </w:r>
      <w:proofErr w:type="spellEnd"/>
      <w:r w:rsidR="004540D2">
        <w:t xml:space="preserve"> individuals with more flowers </w:t>
      </w:r>
      <w:del w:id="547" w:author="zenrunner" w:date="2018-09-11T10:49:00Z">
        <w:r w:rsidR="004540D2" w:rsidDel="007A5DC0">
          <w:delText xml:space="preserve">are </w:delText>
        </w:r>
      </w:del>
      <w:ins w:id="548" w:author="zenrunner" w:date="2018-09-11T10:49:00Z">
        <w:r w:rsidR="007A5DC0">
          <w:t xml:space="preserve">were </w:t>
        </w:r>
      </w:ins>
      <w:r w:rsidR="004540D2">
        <w:t xml:space="preserve">more attractive to pollinators, </w:t>
      </w:r>
      <w:del w:id="549" w:author="zenrunner" w:date="2018-09-11T10:49:00Z">
        <w:r w:rsidR="004540D2" w:rsidDel="0008571F">
          <w:delText>I used a</w:delText>
        </w:r>
      </w:del>
      <w:ins w:id="550" w:author="zenrunner" w:date="2018-09-11T10:49:00Z">
        <w:r w:rsidR="0008571F">
          <w:t>a</w:t>
        </w:r>
      </w:ins>
      <w:r w:rsidR="004540D2">
        <w:t xml:space="preserve"> </w:t>
      </w:r>
      <w:proofErr w:type="spellStart"/>
      <w:r w:rsidR="004540D2">
        <w:t>quasipoisson</w:t>
      </w:r>
      <w:proofErr w:type="spellEnd"/>
      <w:r w:rsidR="004540D2">
        <w:t xml:space="preserve"> GLM (</w:t>
      </w:r>
      <w:proofErr w:type="spellStart"/>
      <w:r w:rsidR="004540D2">
        <w:t>glm</w:t>
      </w:r>
      <w:proofErr w:type="spellEnd"/>
      <w:r w:rsidR="004540D2">
        <w:t>)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54E72557" w:rsidR="00FD0761" w:rsidRDefault="009E7102" w:rsidP="00D36947">
      <w:pPr>
        <w:spacing w:line="360" w:lineRule="auto"/>
        <w:rPr>
          <w:ins w:id="551" w:author="zenrunner" w:date="2018-09-11T10:49:00Z"/>
        </w:rPr>
      </w:pPr>
      <w:r w:rsidRPr="00066DDD">
        <w:rPr>
          <w:highlight w:val="yellow"/>
          <w:rPrChange w:id="552" w:author="zenrunner" w:date="2018-09-11T10:49:00Z">
            <w:rPr/>
          </w:rPrChange>
        </w:rPr>
        <w:t xml:space="preserve">I fit </w:t>
      </w:r>
      <w:proofErr w:type="spellStart"/>
      <w:r w:rsidRPr="00066DDD">
        <w:rPr>
          <w:highlight w:val="yellow"/>
          <w:rPrChange w:id="553" w:author="zenrunner" w:date="2018-09-11T10:49:00Z">
            <w:rPr/>
          </w:rPrChange>
        </w:rPr>
        <w:t>quasipoisson</w:t>
      </w:r>
      <w:proofErr w:type="spellEnd"/>
      <w:r w:rsidR="007C32D0" w:rsidRPr="00066DDD">
        <w:rPr>
          <w:highlight w:val="yellow"/>
          <w:rPrChange w:id="554" w:author="zenrunner" w:date="2018-09-11T10:49:00Z">
            <w:rPr/>
          </w:rPrChange>
        </w:rPr>
        <w:t xml:space="preserve"> models</w:t>
      </w:r>
      <w:r w:rsidRPr="00066DDD">
        <w:rPr>
          <w:highlight w:val="yellow"/>
          <w:rPrChange w:id="555" w:author="zenrunner" w:date="2018-09-11T10:49:00Z">
            <w:rPr/>
          </w:rPrChange>
        </w:rPr>
        <w:t xml:space="preserve"> (</w:t>
      </w:r>
      <w:r w:rsidR="007C32D0" w:rsidRPr="00066DDD">
        <w:rPr>
          <w:highlight w:val="yellow"/>
          <w:rPrChange w:id="556" w:author="zenrunner" w:date="2018-09-11T10:49:00Z">
            <w:rPr/>
          </w:rPrChange>
        </w:rPr>
        <w:t xml:space="preserve">MASS, </w:t>
      </w:r>
      <w:proofErr w:type="spellStart"/>
      <w:r w:rsidR="007C32D0" w:rsidRPr="00066DDD">
        <w:rPr>
          <w:highlight w:val="yellow"/>
          <w:rPrChange w:id="557" w:author="zenrunner" w:date="2018-09-11T10:49:00Z">
            <w:rPr/>
          </w:rPrChange>
        </w:rPr>
        <w:t>glmmPQL</w:t>
      </w:r>
      <w:proofErr w:type="spellEnd"/>
      <w:r w:rsidR="007C32D0" w:rsidRPr="00066DDD">
        <w:rPr>
          <w:highlight w:val="yellow"/>
          <w:rPrChange w:id="558" w:author="zenrunner" w:date="2018-09-11T10:49:00Z">
            <w:rPr/>
          </w:rPrChange>
        </w:rPr>
        <w:t>) with</w:t>
      </w:r>
      <w:r w:rsidR="007C32D0">
        <w:t xml:space="preserve"> conspecific </w:t>
      </w:r>
      <w:r w:rsidR="00F46593">
        <w:t xml:space="preserve">and </w:t>
      </w:r>
      <w:proofErr w:type="spellStart"/>
      <w:r w:rsidR="00F46593">
        <w:t>heterospecific</w:t>
      </w:r>
      <w:proofErr w:type="spellEnd"/>
      <w:r w:rsidR="00F46593">
        <w:t xml:space="preserve"> pollen deposition</w:t>
      </w:r>
      <w:r w:rsidR="007C32D0">
        <w:t xml:space="preserve"> as response variables</w:t>
      </w:r>
      <w:r w:rsidR="00F46593">
        <w:t xml:space="preserve">. </w:t>
      </w:r>
      <w:r w:rsidR="007C32D0">
        <w:t xml:space="preserve">I used the distance to </w:t>
      </w:r>
      <w:r w:rsidR="007C32D0" w:rsidRPr="00031660">
        <w:rPr>
          <w:i/>
        </w:rPr>
        <w:t xml:space="preserve">L. </w:t>
      </w:r>
      <w:proofErr w:type="spellStart"/>
      <w:r w:rsidR="007C32D0" w:rsidRPr="00031660">
        <w:rPr>
          <w:i/>
        </w:rPr>
        <w:t>tridentata</w:t>
      </w:r>
      <w:proofErr w:type="spellEnd"/>
      <w:r w:rsidR="007C32D0">
        <w:t xml:space="preserve">, distance to the nearest conspecific </w:t>
      </w:r>
      <w:proofErr w:type="spellStart"/>
      <w:r w:rsidR="007C32D0">
        <w:t>neighbour</w:t>
      </w:r>
      <w:proofErr w:type="spellEnd"/>
      <w:r w:rsidR="007C32D0">
        <w:t xml:space="preserve"> and the number of </w:t>
      </w:r>
      <w:r w:rsidR="007C32D0" w:rsidRPr="00031660">
        <w:rPr>
          <w:i/>
        </w:rPr>
        <w:t xml:space="preserve">M. </w:t>
      </w:r>
      <w:proofErr w:type="spellStart"/>
      <w:r w:rsidR="007C32D0" w:rsidRPr="00031660">
        <w:rPr>
          <w:i/>
        </w:rPr>
        <w:t>glabrata</w:t>
      </w:r>
      <w:proofErr w:type="spellEnd"/>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ins w:id="559" w:author="zenrunner" w:date="2018-09-11T10:49:00Z">
        <w:r w:rsidR="00066DDD">
          <w:t xml:space="preserve"> </w:t>
        </w:r>
        <w:proofErr w:type="spellStart"/>
        <w:r w:rsidR="00066DDD">
          <w:t>Etc</w:t>
        </w:r>
        <w:proofErr w:type="spellEnd"/>
        <w:r w:rsidR="00066DDD">
          <w:t xml:space="preserve"> </w:t>
        </w:r>
        <w:proofErr w:type="gramStart"/>
        <w:r w:rsidR="00066DDD">
          <w:t>same</w:t>
        </w:r>
        <w:proofErr w:type="gramEnd"/>
        <w:r w:rsidR="00066DDD">
          <w:t>.</w:t>
        </w:r>
      </w:ins>
    </w:p>
    <w:p w14:paraId="593EAFB2" w14:textId="77777777" w:rsidR="00066DDD" w:rsidRDefault="00066DDD" w:rsidP="00D36947">
      <w:pPr>
        <w:spacing w:line="360" w:lineRule="auto"/>
        <w:rPr>
          <w:ins w:id="560" w:author="zenrunner" w:date="2018-09-11T10:49:00Z"/>
        </w:rPr>
      </w:pPr>
    </w:p>
    <w:p w14:paraId="4290671A" w14:textId="48E8DF98" w:rsidR="00066DDD" w:rsidRDefault="00066DDD" w:rsidP="00D36947">
      <w:pPr>
        <w:spacing w:line="360" w:lineRule="auto"/>
      </w:pPr>
      <w:proofErr w:type="gramStart"/>
      <w:ins w:id="561" w:author="zenrunner" w:date="2018-09-11T10:49:00Z">
        <w:r>
          <w:t>ANY way to streamline all this?</w:t>
        </w:r>
        <w:proofErr w:type="gramEnd"/>
        <w:r>
          <w:t xml:space="preserve">  </w:t>
        </w:r>
        <w:proofErr w:type="gramStart"/>
        <w:r>
          <w:t xml:space="preserve">Kind </w:t>
        </w:r>
      </w:ins>
      <w:ins w:id="562" w:author="zenrunner" w:date="2018-09-11T10:50:00Z">
        <w:r>
          <w:t>of repetitive… maybe explain</w:t>
        </w:r>
        <w:proofErr w:type="gramEnd"/>
        <w:r>
          <w:t xml:space="preserve"> general approach used to GLM fitting </w:t>
        </w:r>
        <w:proofErr w:type="spellStart"/>
        <w:r>
          <w:t>etc</w:t>
        </w:r>
        <w:proofErr w:type="spellEnd"/>
        <w:r>
          <w:t xml:space="preserve"> then cite an appendix with full model details in each instance – perhaps also as a table listing model, family, factors, </w:t>
        </w:r>
        <w:r w:rsidR="00CE0CF0">
          <w:t xml:space="preserve">and responses?  Or leave I guess. CHECK the journal </w:t>
        </w:r>
        <w:r w:rsidR="00CE0CF0">
          <w:lastRenderedPageBreak/>
          <w:t xml:space="preserve">ECOLOGY </w:t>
        </w:r>
      </w:ins>
      <w:ins w:id="563" w:author="zenrunner" w:date="2018-09-11T10:51:00Z">
        <w:r w:rsidR="00CE0CF0">
          <w:t>–</w:t>
        </w:r>
      </w:ins>
      <w:ins w:id="564" w:author="zenrunner" w:date="2018-09-11T10:50:00Z">
        <w:r w:rsidR="00CE0CF0">
          <w:t xml:space="preserve"> and </w:t>
        </w:r>
      </w:ins>
      <w:ins w:id="565" w:author="zenrunner" w:date="2018-09-11T10:51:00Z">
        <w:r w:rsidR="00CE0CF0">
          <w:t>see what they do in some current papers.  FOR SURE you have a paper TOTALLY published in ECOLOGY or higher if you want to try?  This is amazing work. ZERO issues or concerns with submitting to a top journal – so pick one and check how they handle long methods that describe models. A nice clean short cut with ad</w:t>
        </w:r>
      </w:ins>
      <w:ins w:id="566" w:author="zenrunner" w:date="2018-09-11T10:52:00Z">
        <w:r w:rsidR="00CE0CF0">
          <w:t>equate description in words but n</w:t>
        </w:r>
        <w:r w:rsidR="00A41DD2">
          <w:t>ot too much would do the trick.</w:t>
        </w:r>
      </w:ins>
    </w:p>
    <w:p w14:paraId="56590EAA" w14:textId="77777777" w:rsidR="00F861C6" w:rsidRPr="007C7338" w:rsidRDefault="0015677D" w:rsidP="00D36947">
      <w:pPr>
        <w:spacing w:line="360" w:lineRule="auto"/>
        <w:rPr>
          <w:u w:val="single"/>
        </w:rPr>
      </w:pPr>
      <w:r>
        <w:rPr>
          <w:u w:val="single"/>
        </w:rPr>
        <w:t>Ecological effects</w:t>
      </w:r>
    </w:p>
    <w:p w14:paraId="31946AA6" w14:textId="364C1823"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w:t>
      </w:r>
      <w:proofErr w:type="spellStart"/>
      <w:r w:rsidRPr="00F46593">
        <w:rPr>
          <w:i/>
        </w:rPr>
        <w:t>glabrata</w:t>
      </w:r>
      <w:proofErr w:type="spellEnd"/>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ins w:id="567" w:author="zenrunner" w:date="2018-09-11T10:52:00Z">
        <w:r w:rsidR="00D6217B">
          <w:t xml:space="preserve"> KEEP this paragraph for sure.</w:t>
        </w:r>
      </w:ins>
    </w:p>
    <w:p w14:paraId="25CC2272" w14:textId="77777777" w:rsidR="004540D2" w:rsidRDefault="00D701FD" w:rsidP="00D36947">
      <w:pPr>
        <w:spacing w:line="360" w:lineRule="auto"/>
        <w:rPr>
          <w:u w:val="single"/>
        </w:rPr>
      </w:pPr>
      <w:r w:rsidRPr="00D701FD">
        <w:rPr>
          <w:u w:val="single"/>
        </w:rPr>
        <w:t>Climate amelioration</w:t>
      </w:r>
    </w:p>
    <w:p w14:paraId="23523579" w14:textId="009C8D11" w:rsidR="004540D2" w:rsidRPr="00D90100" w:rsidRDefault="00D701FD" w:rsidP="00D36947">
      <w:pPr>
        <w:spacing w:line="360" w:lineRule="auto"/>
      </w:pPr>
      <w:r>
        <w:t xml:space="preserve">To test for the capacity of </w:t>
      </w:r>
      <w:r w:rsidRPr="00D701FD">
        <w:rPr>
          <w:i/>
        </w:rPr>
        <w:t xml:space="preserve">L. </w:t>
      </w:r>
      <w:proofErr w:type="spellStart"/>
      <w:r w:rsidRPr="00D701FD">
        <w:rPr>
          <w:i/>
        </w:rPr>
        <w:t>tridentata</w:t>
      </w:r>
      <w:proofErr w:type="spellEnd"/>
      <w:r>
        <w:t xml:space="preserve"> to create stable microclimates, I used GLMM (</w:t>
      </w:r>
      <w:proofErr w:type="spellStart"/>
      <w:r>
        <w:t>glmer</w:t>
      </w:r>
      <w:proofErr w:type="spellEnd"/>
      <w:r>
        <w:t>, lme4) with Gamma error distributions with mean daytime temperature, mean nighttime temperatures and daily temperature variance as response variables. I used the shrub ID + microsite as a random effect to control for the repeated measures.</w:t>
      </w:r>
      <w:ins w:id="568" w:author="zenrunner" w:date="2018-09-11T10:52:00Z">
        <w:r w:rsidR="00B96BF1">
          <w:t xml:space="preserve"> Yes.</w:t>
        </w:r>
      </w:ins>
    </w:p>
    <w:p w14:paraId="23DA366E" w14:textId="77777777" w:rsidR="007638E6" w:rsidRPr="00AE7363" w:rsidRDefault="007638E6" w:rsidP="00D36947">
      <w:pPr>
        <w:spacing w:line="360" w:lineRule="auto"/>
        <w:rPr>
          <w:b/>
        </w:rPr>
      </w:pPr>
      <w:r w:rsidRPr="00AE7363">
        <w:rPr>
          <w:b/>
        </w:rPr>
        <w:t>Results</w:t>
      </w:r>
    </w:p>
    <w:p w14:paraId="0566DAC7" w14:textId="23AB0E63" w:rsidR="0001769C" w:rsidRPr="00FD1DD7" w:rsidRDefault="0009574D" w:rsidP="00D36947">
      <w:pPr>
        <w:spacing w:line="360" w:lineRule="auto"/>
        <w:rPr>
          <w:i/>
        </w:rPr>
      </w:pPr>
      <w:del w:id="569" w:author="zenrunner" w:date="2018-09-11T10:58:00Z">
        <w:r w:rsidDel="004D128F">
          <w:rPr>
            <w:u w:val="single"/>
          </w:rPr>
          <w:delText>Pollinator visitation</w:delText>
        </w:r>
        <w:r w:rsidR="00FD1DD7" w:rsidDel="004D128F">
          <w:rPr>
            <w:u w:val="single"/>
          </w:rPr>
          <w:delText xml:space="preserve"> to phytometer</w:delText>
        </w:r>
      </w:del>
      <w:ins w:id="570" w:author="zenrunner" w:date="2018-09-11T10:58:00Z">
        <w:r w:rsidR="004D128F">
          <w:rPr>
            <w:u w:val="single"/>
          </w:rPr>
          <w:t xml:space="preserve">Shrub effects on visitation rates and pollen deposition of </w:t>
        </w:r>
        <w:proofErr w:type="spellStart"/>
        <w:r w:rsidR="004D128F">
          <w:rPr>
            <w:u w:val="single"/>
          </w:rPr>
          <w:t>phyotmeter</w:t>
        </w:r>
        <w:proofErr w:type="spellEnd"/>
        <w:r w:rsidR="004D128F">
          <w:rPr>
            <w:u w:val="single"/>
          </w:rPr>
          <w:t xml:space="preserve"> species</w:t>
        </w:r>
      </w:ins>
    </w:p>
    <w:p w14:paraId="55E3BC57" w14:textId="6A3E869C" w:rsidR="009D5841" w:rsidDel="006A2FDF" w:rsidRDefault="00E669A4" w:rsidP="00D36947">
      <w:pPr>
        <w:spacing w:line="360" w:lineRule="auto"/>
        <w:rPr>
          <w:del w:id="571" w:author="zenrunner" w:date="2018-09-11T10:58:00Z"/>
        </w:rPr>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 xml:space="preserve">M. </w:t>
      </w:r>
      <w:proofErr w:type="spellStart"/>
      <w:r w:rsidR="00DE356D" w:rsidRPr="00BB5BDF">
        <w:rPr>
          <w:i/>
        </w:rPr>
        <w:t>glabrata</w:t>
      </w:r>
      <w:proofErr w:type="spellEnd"/>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9D5841" w:rsidRPr="008E41FC">
        <w:rPr>
          <w:highlight w:val="yellow"/>
          <w:rPrChange w:id="572" w:author="zenrunner" w:date="2018-09-11T10:53:00Z">
            <w:rPr/>
          </w:rPrChange>
        </w:rPr>
        <w:t>bout</w:t>
      </w:r>
      <w:r w:rsidR="009D5841">
        <w:t xml:space="preserve"> frequency </w:t>
      </w:r>
      <w:r w:rsidR="00E82973">
        <w:t xml:space="preserve">and total floral visitation by </w:t>
      </w:r>
      <w:r w:rsidR="00E82973">
        <w:lastRenderedPageBreak/>
        <w:t>pollinators to</w:t>
      </w:r>
      <w:r w:rsidR="00DE356D" w:rsidRPr="00DE356D">
        <w:t xml:space="preserve"> </w:t>
      </w:r>
      <w:r w:rsidR="00DE356D" w:rsidRPr="00E82973">
        <w:rPr>
          <w:i/>
        </w:rPr>
        <w:t xml:space="preserve">M. </w:t>
      </w:r>
      <w:proofErr w:type="spellStart"/>
      <w:r w:rsidR="00DE356D" w:rsidRPr="00E82973">
        <w:rPr>
          <w:i/>
        </w:rPr>
        <w:t>glabrata</w:t>
      </w:r>
      <w:proofErr w:type="spellEnd"/>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ins w:id="573" w:author="zenrunner" w:date="2018-09-11T10:53:00Z">
        <w:r w:rsidR="008E41FC">
          <w:t xml:space="preserve"> any figure</w:t>
        </w:r>
        <w:proofErr w:type="gramStart"/>
        <w:r w:rsidR="008E41FC">
          <w:t>?</w:t>
        </w:r>
      </w:ins>
      <w:r w:rsidR="00904F89">
        <w:t>,</w:t>
      </w:r>
      <w:proofErr w:type="gramEnd"/>
      <w:r w:rsidR="00904F89">
        <w:t xml:space="preserve"> and were reduced at both microsites when </w:t>
      </w:r>
      <w:r w:rsidR="00904F89" w:rsidRPr="00992C0C">
        <w:rPr>
          <w:i/>
        </w:rPr>
        <w:t xml:space="preserve">L. </w:t>
      </w:r>
      <w:proofErr w:type="spellStart"/>
      <w:r w:rsidR="00904F89" w:rsidRPr="00992C0C">
        <w:rPr>
          <w:i/>
        </w:rPr>
        <w:t>tridentata</w:t>
      </w:r>
      <w:proofErr w:type="spellEnd"/>
      <w:r w:rsidR="00904F89">
        <w:t xml:space="preserve"> entered full bloom. </w:t>
      </w:r>
      <w:r w:rsidR="00BF5C6A">
        <w:t xml:space="preserve">There was a positive effect of </w:t>
      </w:r>
      <w:r w:rsidR="00BF5C6A" w:rsidRPr="009D5841">
        <w:rPr>
          <w:i/>
        </w:rPr>
        <w:t xml:space="preserve">M. </w:t>
      </w:r>
      <w:proofErr w:type="spellStart"/>
      <w:r w:rsidR="00BF5C6A" w:rsidRPr="009D5841">
        <w:rPr>
          <w:i/>
        </w:rPr>
        <w:t>glabrata</w:t>
      </w:r>
      <w:proofErr w:type="spellEnd"/>
      <w:r w:rsidR="00BF5C6A" w:rsidRPr="009D5841">
        <w:rPr>
          <w:i/>
        </w:rPr>
        <w:t xml:space="preserve"> </w:t>
      </w:r>
      <w:r w:rsidR="009D5841">
        <w:t xml:space="preserve">conspecific density on both the frequency of foraging bouts and floral visitation. </w:t>
      </w:r>
    </w:p>
    <w:p w14:paraId="1CBD2A5A" w14:textId="68E19F66" w:rsidR="00BF5C6A" w:rsidRDefault="00BE67B9" w:rsidP="00D36947">
      <w:pPr>
        <w:spacing w:line="360" w:lineRule="auto"/>
      </w:pPr>
      <w:r w:rsidRPr="009377C8">
        <w:t xml:space="preserve">There was no significant influence </w:t>
      </w:r>
      <w:r w:rsidR="005F5B8B">
        <w:t xml:space="preserve">of </w:t>
      </w:r>
      <w:proofErr w:type="spellStart"/>
      <w:r w:rsidR="005F5B8B">
        <w:t>heterospecific</w:t>
      </w:r>
      <w:proofErr w:type="spellEnd"/>
      <w:r w:rsidR="005F5B8B">
        <w:t xml:space="preserve"> shrub blooming density on foraging bout frequency or total flowers visited. The</w:t>
      </w:r>
      <w:r w:rsidR="001E2F62">
        <w:t>re</w:t>
      </w:r>
      <w:r w:rsidR="005F5B8B">
        <w:t xml:space="preserve"> was a significant</w:t>
      </w:r>
      <w:r w:rsidR="004862EA">
        <w:t>, positive</w:t>
      </w:r>
      <w:r w:rsidR="005F5B8B">
        <w:t xml:space="preserve"> effect of </w:t>
      </w:r>
      <w:proofErr w:type="spellStart"/>
      <w:r w:rsidR="005F5B8B">
        <w:t>heterospecific</w:t>
      </w:r>
      <w:proofErr w:type="spellEnd"/>
      <w:r w:rsidR="00AA5AC2">
        <w:t xml:space="preserve"> annual</w:t>
      </w:r>
      <w:r w:rsidR="005F5B8B">
        <w:t xml:space="preserve"> floral density on foraging </w:t>
      </w:r>
      <w:r w:rsidR="00AA5AC2">
        <w:t xml:space="preserve">bouts, but not flowers visited </w:t>
      </w:r>
      <w:r w:rsidR="000E36E5">
        <w:t>(Table 2</w:t>
      </w:r>
      <w:ins w:id="574" w:author="zenrunner" w:date="2018-09-11T10:53:00Z">
        <w:r w:rsidR="001D6819">
          <w:t xml:space="preserve"> – no figure again?</w:t>
        </w:r>
      </w:ins>
      <w:r w:rsidR="000E36E5">
        <w:t>)</w:t>
      </w:r>
      <w:r w:rsidR="00523861" w:rsidRPr="009377C8">
        <w:t>.</w:t>
      </w:r>
      <w:r w:rsidRPr="009377C8">
        <w:t xml:space="preserve"> </w:t>
      </w:r>
      <w:r w:rsidR="001E2F62">
        <w:t>Floral visitation rates (flowers/</w:t>
      </w:r>
      <w:proofErr w:type="spellStart"/>
      <w:r w:rsidR="001E2F62">
        <w:t>hr</w:t>
      </w:r>
      <w:proofErr w:type="spellEnd"/>
      <w:r w:rsidR="001E2F62">
        <w:t xml:space="preserve">)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 xml:space="preserve">t = 2.8708, </w:t>
      </w:r>
      <w:proofErr w:type="spellStart"/>
      <w:r w:rsidR="005F5B8B" w:rsidRPr="005F5B8B">
        <w:t>df</w:t>
      </w:r>
      <w:proofErr w:type="spellEnd"/>
      <w:r w:rsidR="005F5B8B" w:rsidRPr="005F5B8B">
        <w:t xml:space="preserve">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 xml:space="preserve">frequency of flower visits by </w:t>
      </w:r>
      <w:proofErr w:type="spellStart"/>
      <w:r>
        <w:t>s</w:t>
      </w:r>
      <w:r w:rsidR="00BE67B9">
        <w:t>y</w:t>
      </w:r>
      <w:r w:rsidR="00677A8A">
        <w:t>r</w:t>
      </w:r>
      <w:r w:rsidR="00BE67B9">
        <w:t>p</w:t>
      </w:r>
      <w:r w:rsidR="00677A8A">
        <w:t>h</w:t>
      </w:r>
      <w:r w:rsidR="00BE67B9">
        <w:t>ids</w:t>
      </w:r>
      <w:proofErr w:type="spellEnd"/>
      <w:r w:rsidR="00BE67B9">
        <w:t xml:space="preserve">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w:t>
      </w:r>
      <w:proofErr w:type="gramStart"/>
      <w:r w:rsidR="00FD1DD7">
        <w:t>there</w:t>
      </w:r>
      <w:proofErr w:type="gramEnd"/>
      <w:r w:rsidR="00FD1DD7">
        <w:t xml:space="preserve"> significant interactions between RTU, microsite and blooming (Table C1) on the total flowers visited. </w:t>
      </w:r>
    </w:p>
    <w:p w14:paraId="67BFD6D0" w14:textId="247C0220" w:rsidR="00502C85" w:rsidDel="006A2FDF" w:rsidRDefault="00805752" w:rsidP="00D36947">
      <w:pPr>
        <w:spacing w:line="360" w:lineRule="auto"/>
        <w:rPr>
          <w:del w:id="575" w:author="zenrunner" w:date="2018-09-11T10:59:00Z"/>
        </w:rPr>
      </w:pPr>
      <w:r w:rsidRPr="00805752">
        <w:t xml:space="preserve">There was also a negative effect of </w:t>
      </w:r>
      <w:r w:rsidRPr="004862EA">
        <w:rPr>
          <w:i/>
        </w:rPr>
        <w:t xml:space="preserve">L. </w:t>
      </w:r>
      <w:proofErr w:type="spellStart"/>
      <w:r w:rsidRPr="004862EA">
        <w:rPr>
          <w:i/>
        </w:rPr>
        <w:t>tridentata</w:t>
      </w:r>
      <w:proofErr w:type="spellEnd"/>
      <w:r w:rsidRPr="00805752">
        <w:t xml:space="preserve"> blooming on </w:t>
      </w:r>
      <w:r w:rsidRPr="004862EA">
        <w:rPr>
          <w:i/>
        </w:rPr>
        <w:t xml:space="preserve">M. </w:t>
      </w:r>
      <w:proofErr w:type="spellStart"/>
      <w:r w:rsidRPr="004862EA">
        <w:rPr>
          <w:i/>
        </w:rPr>
        <w:t>glabrata</w:t>
      </w:r>
      <w:proofErr w:type="spellEnd"/>
      <w:r w:rsidRPr="00805752">
        <w:t xml:space="preserve"> visit duration, but no microsite effect (</w:t>
      </w:r>
      <w:r w:rsidR="00AA5AC2">
        <w:t>Table 5</w:t>
      </w:r>
      <w:r w:rsidRPr="00805752">
        <w:t>).</w:t>
      </w:r>
      <w:r w:rsidR="00274B48">
        <w:t xml:space="preserve"> </w:t>
      </w:r>
      <w:proofErr w:type="gramStart"/>
      <w:r w:rsidR="00502C85">
        <w:t>This was driven by visitors in the ‘other’ category</w:t>
      </w:r>
      <w:proofErr w:type="gramEnd"/>
      <w:r w:rsidR="003034EA">
        <w:t xml:space="preserve"> (</w:t>
      </w:r>
      <w:r w:rsidR="00AA5AC2">
        <w:t xml:space="preserve">Figure 2, </w:t>
      </w:r>
      <w:proofErr w:type="spellStart"/>
      <w:r w:rsidR="003034EA">
        <w:t>Est</w:t>
      </w:r>
      <w:proofErr w:type="spellEnd"/>
      <w:r w:rsidR="003034EA">
        <w:t xml:space="preserve">: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w:t>
      </w:r>
      <w:proofErr w:type="spellStart"/>
      <w:r w:rsidR="003034EA">
        <w:t>Est</w:t>
      </w:r>
      <w:proofErr w:type="spellEnd"/>
      <w:r w:rsidR="003034EA">
        <w:t xml:space="preserve">: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ins w:id="576" w:author="zenrunner" w:date="2018-09-11T10:59:00Z">
        <w:r w:rsidR="006A2FDF">
          <w:t xml:space="preserve"> </w:t>
        </w:r>
      </w:ins>
    </w:p>
    <w:p w14:paraId="45A0EB0A" w14:textId="73797D11"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ins w:id="577" w:author="zenrunner" w:date="2018-09-11T10:53:00Z">
        <w:r w:rsidR="00377232">
          <w:t xml:space="preserve">Can you put all these single sentences </w:t>
        </w:r>
      </w:ins>
      <w:ins w:id="578" w:author="zenrunner" w:date="2018-09-11T10:54:00Z">
        <w:r w:rsidR="00377232">
          <w:t>together into a paragraph?</w:t>
        </w:r>
      </w:ins>
      <w:ins w:id="579" w:author="zenrunner" w:date="2018-09-11T10:59:00Z">
        <w:r w:rsidR="00DF3BD6">
          <w:t xml:space="preserve"> _ I tried above.</w:t>
        </w:r>
      </w:ins>
    </w:p>
    <w:p w14:paraId="4965B3AD" w14:textId="28FF2E54" w:rsidR="00C952F8" w:rsidDel="00D17A70" w:rsidRDefault="00C952F8" w:rsidP="00D36947">
      <w:pPr>
        <w:spacing w:line="360" w:lineRule="auto"/>
        <w:rPr>
          <w:del w:id="580" w:author="zenrunner" w:date="2018-09-11T10:59:00Z"/>
          <w:u w:val="single"/>
        </w:rPr>
      </w:pPr>
      <w:del w:id="581" w:author="zenrunner" w:date="2018-09-11T10:59:00Z">
        <w:r w:rsidRPr="00AA68D6" w:rsidDel="00D17A70">
          <w:rPr>
            <w:u w:val="single"/>
          </w:rPr>
          <w:delText>Pollen Deposition</w:delText>
        </w:r>
      </w:del>
    </w:p>
    <w:p w14:paraId="5DAAD3E7" w14:textId="05358D02"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w:t>
      </w:r>
      <w:proofErr w:type="spellStart"/>
      <w:r w:rsidR="004738C4">
        <w:t>heterospecific</w:t>
      </w:r>
      <w:proofErr w:type="spellEnd"/>
      <w:r w:rsidR="004738C4">
        <w:t xml:space="preserve">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 xml:space="preserve">L. </w:t>
      </w:r>
      <w:proofErr w:type="spellStart"/>
      <w:r w:rsidR="00C7284D" w:rsidRPr="00C7284D">
        <w:rPr>
          <w:i/>
        </w:rPr>
        <w:t>tridentata</w:t>
      </w:r>
      <w:proofErr w:type="spellEnd"/>
      <w:r w:rsidR="00C7284D">
        <w:rPr>
          <w:i/>
        </w:rPr>
        <w:t xml:space="preserve"> </w:t>
      </w:r>
      <w:r w:rsidR="00C7284D">
        <w:t xml:space="preserve">or the number of conspecific flowers (Figure 3) on conspecific pollen deposition, however there was a marginally significant effect of distance to nearest conspecific </w:t>
      </w:r>
      <w:proofErr w:type="spellStart"/>
      <w:r w:rsidR="00C7284D">
        <w:t>neighbour</w:t>
      </w:r>
      <w:proofErr w:type="spellEnd"/>
      <w:r w:rsidR="00C7284D">
        <w:t xml:space="preserve"> (Table 6). </w:t>
      </w:r>
      <w:proofErr w:type="spellStart"/>
      <w:r w:rsidR="00C7284D">
        <w:t>H</w:t>
      </w:r>
      <w:r w:rsidR="00C952F8" w:rsidRPr="00AA68D6">
        <w:t>eterospecific</w:t>
      </w:r>
      <w:proofErr w:type="spellEnd"/>
      <w:r w:rsidR="00C952F8" w:rsidRPr="00AA68D6">
        <w:t xml:space="preserve"> pollen deposition increased</w:t>
      </w:r>
      <w:r w:rsidR="00C7284D">
        <w:t xml:space="preserve"> significantly with distance</w:t>
      </w:r>
      <w:r w:rsidR="00C952F8" w:rsidRPr="00AA68D6">
        <w:t xml:space="preserve"> from </w:t>
      </w:r>
      <w:r w:rsidR="00C952F8" w:rsidRPr="00C7284D">
        <w:rPr>
          <w:i/>
        </w:rPr>
        <w:t xml:space="preserve">L. </w:t>
      </w:r>
      <w:del w:id="582" w:author="zenrunner" w:date="2018-09-11T10:54:00Z">
        <w:r w:rsidR="00C952F8" w:rsidRPr="00C7284D" w:rsidDel="005412A1">
          <w:rPr>
            <w:i/>
          </w:rPr>
          <w:delText>tridentata</w:delText>
        </w:r>
      </w:del>
      <w:ins w:id="583" w:author="zenrunner" w:date="2018-09-11T10:54:00Z">
        <w:r w:rsidR="005412A1">
          <w:rPr>
            <w:i/>
          </w:rPr>
          <w:t>tridentate – need figure for this for sure!! What to see it</w:t>
        </w:r>
        <w:proofErr w:type="gramStart"/>
        <w:r w:rsidR="005412A1">
          <w:rPr>
            <w:i/>
          </w:rPr>
          <w:t>.</w:t>
        </w:r>
      </w:ins>
      <w:r w:rsidR="00C952F8" w:rsidRPr="00AA68D6">
        <w:t>.</w:t>
      </w:r>
      <w:proofErr w:type="gramEnd"/>
      <w:r w:rsidR="00C952F8">
        <w:t xml:space="preserve"> Conspecific and </w:t>
      </w:r>
      <w:proofErr w:type="spellStart"/>
      <w:r w:rsidR="00C952F8">
        <w:t>heterospecific</w:t>
      </w:r>
      <w:proofErr w:type="spellEnd"/>
      <w:r w:rsidR="00C952F8">
        <w:t xml:space="preserve"> pollen deposition were significantl</w:t>
      </w:r>
      <w:r w:rsidR="005D216D">
        <w:t>y correlated (</w:t>
      </w:r>
      <w:r w:rsidR="00FD1DD7">
        <w:t xml:space="preserve">Pearson’s = </w:t>
      </w:r>
      <w:r w:rsidR="005D216D">
        <w:t xml:space="preserve">0.15, </w:t>
      </w:r>
      <w:r w:rsidR="004738C4">
        <w:t xml:space="preserve">t = 2.397, </w:t>
      </w:r>
      <w:proofErr w:type="spellStart"/>
      <w:r w:rsidR="004738C4">
        <w:t>df</w:t>
      </w:r>
      <w:proofErr w:type="spellEnd"/>
      <w:r w:rsidR="004738C4">
        <w:t xml:space="preserve"> = 229, </w:t>
      </w:r>
      <w:r w:rsidR="005D216D">
        <w:t xml:space="preserve">p = 0.01). </w:t>
      </w:r>
    </w:p>
    <w:p w14:paraId="7D903FDF" w14:textId="50854DBF" w:rsidR="00C952F8" w:rsidRPr="006861EF" w:rsidRDefault="00C952F8" w:rsidP="00D36947">
      <w:pPr>
        <w:spacing w:line="360" w:lineRule="auto"/>
        <w:rPr>
          <w:u w:val="single"/>
        </w:rPr>
      </w:pPr>
      <w:r w:rsidRPr="006861EF">
        <w:rPr>
          <w:u w:val="single"/>
        </w:rPr>
        <w:t>Visitation</w:t>
      </w:r>
      <w:r>
        <w:rPr>
          <w:u w:val="single"/>
        </w:rPr>
        <w:t xml:space="preserve"> to </w:t>
      </w:r>
      <w:proofErr w:type="spellStart"/>
      <w:r>
        <w:rPr>
          <w:u w:val="single"/>
        </w:rPr>
        <w:t>larrea</w:t>
      </w:r>
      <w:proofErr w:type="spellEnd"/>
      <w:ins w:id="584" w:author="zenrunner" w:date="2018-09-11T10:59:00Z">
        <w:r w:rsidR="00B029EA">
          <w:rPr>
            <w:u w:val="single"/>
          </w:rPr>
          <w:t xml:space="preserve"> – yes keep separate</w:t>
        </w:r>
      </w:ins>
    </w:p>
    <w:p w14:paraId="21EF50FD" w14:textId="36DC578C" w:rsidR="00C952F8" w:rsidRDefault="00C7284D" w:rsidP="00D36947">
      <w:pPr>
        <w:spacing w:line="360" w:lineRule="auto"/>
      </w:pPr>
      <w:r>
        <w:lastRenderedPageBreak/>
        <w:t>Pollinator visitation</w:t>
      </w:r>
      <w:r w:rsidR="00C952F8">
        <w:t xml:space="preserve"> </w:t>
      </w:r>
      <w:r>
        <w:t xml:space="preserve">to </w:t>
      </w:r>
      <w:r w:rsidRPr="00C7284D">
        <w:rPr>
          <w:i/>
        </w:rPr>
        <w:t xml:space="preserve">L. </w:t>
      </w:r>
      <w:proofErr w:type="spellStart"/>
      <w:r w:rsidRPr="00C7284D">
        <w:rPr>
          <w:i/>
        </w:rPr>
        <w:t>tridentata</w:t>
      </w:r>
      <w:proofErr w:type="spellEnd"/>
      <w:r>
        <w:t xml:space="preserve"> </w:t>
      </w:r>
      <w:r w:rsidR="00C952F8">
        <w:t xml:space="preserve">increased with </w:t>
      </w:r>
      <w:r>
        <w:t>floral abundance</w:t>
      </w:r>
      <w:r w:rsidR="00C952F8">
        <w:t xml:space="preserve"> (GLM: </w:t>
      </w:r>
      <w:proofErr w:type="spellStart"/>
      <w:r w:rsidR="00C952F8">
        <w:t>Est</w:t>
      </w:r>
      <w:proofErr w:type="spellEnd"/>
      <w:r w:rsidR="00C952F8">
        <w:t xml:space="preserve">: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 xml:space="preserve">0.335, t = 2.6659, </w:t>
      </w:r>
      <w:proofErr w:type="spellStart"/>
      <w:r w:rsidR="00EA7A58">
        <w:t>df</w:t>
      </w:r>
      <w:proofErr w:type="spellEnd"/>
      <w:r w:rsidR="00EA7A58">
        <w:t xml:space="preserve"> = 56,</w:t>
      </w:r>
      <w:r>
        <w:t xml:space="preserve"> p = </w:t>
      </w:r>
      <w:r w:rsidRPr="0014622A">
        <w:t>0.0</w:t>
      </w:r>
      <w:r w:rsidR="00EA7A58">
        <w:t>1002</w:t>
      </w:r>
      <w:r>
        <w:t>) were correlated.</w:t>
      </w:r>
      <w:r w:rsidR="00C468CB">
        <w:t xml:space="preserve"> </w:t>
      </w:r>
      <w:r w:rsidR="00C468CB">
        <w:rPr>
          <w:i/>
        </w:rPr>
        <w:t xml:space="preserve">L. </w:t>
      </w:r>
      <w:proofErr w:type="spellStart"/>
      <w:r w:rsidR="00C468CB">
        <w:rPr>
          <w:i/>
        </w:rPr>
        <w:t>tridentata</w:t>
      </w:r>
      <w:proofErr w:type="spellEnd"/>
      <w:r w:rsidR="00C468CB">
        <w:t xml:space="preserve"> received 197 floral </w:t>
      </w:r>
      <w:proofErr w:type="gramStart"/>
      <w:r w:rsidR="00C468CB">
        <w:t>visit</w:t>
      </w:r>
      <w:proofErr w:type="gramEnd"/>
      <w:r w:rsidR="00C468CB">
        <w:t xml:space="preserve"> over 15 hours of observations.</w:t>
      </w:r>
      <w:r w:rsidR="004012A4">
        <w:t xml:space="preserve"> Of 169 visits made by bees, </w:t>
      </w:r>
      <w:proofErr w:type="spellStart"/>
      <w:r w:rsidR="004012A4" w:rsidRPr="004012A4">
        <w:rPr>
          <w:i/>
        </w:rPr>
        <w:t>Apis</w:t>
      </w:r>
      <w:proofErr w:type="spellEnd"/>
      <w:r w:rsidR="004012A4" w:rsidRPr="004012A4">
        <w:rPr>
          <w:i/>
        </w:rPr>
        <w:t xml:space="preserve"> </w:t>
      </w:r>
      <w:proofErr w:type="spellStart"/>
      <w:r w:rsidR="004012A4" w:rsidRPr="004012A4">
        <w:rPr>
          <w:i/>
        </w:rPr>
        <w:t>mellifera</w:t>
      </w:r>
      <w:proofErr w:type="spellEnd"/>
      <w:r w:rsidR="004012A4">
        <w:t xml:space="preserve"> was the most frequent visitor (32%), </w:t>
      </w:r>
      <w:proofErr w:type="spellStart"/>
      <w:r w:rsidR="004012A4" w:rsidRPr="004012A4">
        <w:rPr>
          <w:i/>
        </w:rPr>
        <w:t>Centris</w:t>
      </w:r>
      <w:proofErr w:type="spellEnd"/>
      <w:r w:rsidR="004012A4">
        <w:t xml:space="preserve"> sp. (21%), </w:t>
      </w:r>
      <w:proofErr w:type="spellStart"/>
      <w:r w:rsidR="004012A4">
        <w:rPr>
          <w:i/>
        </w:rPr>
        <w:t>Hesperapis</w:t>
      </w:r>
      <w:proofErr w:type="spellEnd"/>
      <w:r w:rsidR="004012A4">
        <w:rPr>
          <w:i/>
        </w:rPr>
        <w:t xml:space="preserve"> </w:t>
      </w:r>
      <w:proofErr w:type="spellStart"/>
      <w:r w:rsidR="004012A4">
        <w:rPr>
          <w:i/>
        </w:rPr>
        <w:t>larrae</w:t>
      </w:r>
      <w:proofErr w:type="spellEnd"/>
      <w:r w:rsidR="004012A4">
        <w:t xml:space="preserve"> (18%) and </w:t>
      </w:r>
      <w:proofErr w:type="spellStart"/>
      <w:r w:rsidR="004012A4" w:rsidRPr="004012A4">
        <w:rPr>
          <w:i/>
        </w:rPr>
        <w:t>Megandrena</w:t>
      </w:r>
      <w:proofErr w:type="spellEnd"/>
      <w:r w:rsidR="004012A4" w:rsidRPr="004012A4">
        <w:rPr>
          <w:i/>
        </w:rPr>
        <w:t xml:space="preserve"> </w:t>
      </w:r>
      <w:proofErr w:type="spellStart"/>
      <w:r w:rsidR="004012A4" w:rsidRPr="004012A4">
        <w:rPr>
          <w:i/>
        </w:rPr>
        <w:t>enceliae</w:t>
      </w:r>
      <w:proofErr w:type="spellEnd"/>
      <w:r w:rsidR="004012A4">
        <w:t xml:space="preserve"> (7%) and other solitary bees (23%) including </w:t>
      </w:r>
      <w:proofErr w:type="spellStart"/>
      <w:r w:rsidR="004012A4" w:rsidRPr="004012A4">
        <w:rPr>
          <w:i/>
        </w:rPr>
        <w:t>Hoplitis</w:t>
      </w:r>
      <w:proofErr w:type="spellEnd"/>
      <w:r w:rsidR="004012A4">
        <w:t xml:space="preserve"> and </w:t>
      </w:r>
      <w:proofErr w:type="spellStart"/>
      <w:r w:rsidR="004012A4" w:rsidRPr="004012A4">
        <w:rPr>
          <w:i/>
        </w:rPr>
        <w:t>Megachile</w:t>
      </w:r>
      <w:proofErr w:type="spellEnd"/>
      <w:r w:rsidR="004012A4">
        <w:t>.</w:t>
      </w:r>
      <w:ins w:id="585" w:author="zenrunner" w:date="2018-09-11T10:54:00Z">
        <w:r w:rsidR="00555EB8">
          <w:t xml:space="preserve"> Same? No figure?</w:t>
        </w:r>
      </w:ins>
    </w:p>
    <w:p w14:paraId="7502C0DD" w14:textId="0A04FEB8" w:rsidR="0015677D" w:rsidRDefault="0015677D" w:rsidP="00D36947">
      <w:pPr>
        <w:tabs>
          <w:tab w:val="left" w:pos="1335"/>
        </w:tabs>
        <w:spacing w:line="360" w:lineRule="auto"/>
        <w:rPr>
          <w:ins w:id="586" w:author="zenrunner" w:date="2018-09-11T10:57:00Z"/>
          <w:u w:val="single"/>
        </w:rPr>
      </w:pPr>
      <w:r w:rsidRPr="003D576D">
        <w:rPr>
          <w:u w:val="single"/>
        </w:rPr>
        <w:t>Positive influences on other communities</w:t>
      </w:r>
      <w:ins w:id="587" w:author="zenrunner" w:date="2018-09-11T10:56:00Z">
        <w:r w:rsidR="00903B34">
          <w:rPr>
            <w:u w:val="single"/>
          </w:rPr>
          <w:t xml:space="preserve"> – another idea – maybe PUT all this together and call it Extended </w:t>
        </w:r>
      </w:ins>
      <w:ins w:id="588" w:author="zenrunner" w:date="2018-09-11T10:57:00Z">
        <w:r w:rsidR="00903B34">
          <w:rPr>
            <w:u w:val="single"/>
          </w:rPr>
          <w:t>and</w:t>
        </w:r>
      </w:ins>
      <w:ins w:id="589" w:author="zenrunner" w:date="2018-09-11T10:56:00Z">
        <w:r w:rsidR="00903B34">
          <w:rPr>
            <w:u w:val="single"/>
          </w:rPr>
          <w:t xml:space="preserve"> </w:t>
        </w:r>
      </w:ins>
      <w:ins w:id="590" w:author="zenrunner" w:date="2018-09-11T10:57:00Z">
        <w:r w:rsidR="00903B34">
          <w:rPr>
            <w:u w:val="single"/>
          </w:rPr>
          <w:t>community-level effects of shrub species.</w:t>
        </w:r>
      </w:ins>
    </w:p>
    <w:p w14:paraId="0AB2D794" w14:textId="7783E05A" w:rsidR="00903B34" w:rsidRPr="003D576D" w:rsidRDefault="00903B34" w:rsidP="00D36947">
      <w:pPr>
        <w:tabs>
          <w:tab w:val="left" w:pos="1335"/>
        </w:tabs>
        <w:spacing w:line="360" w:lineRule="auto"/>
        <w:rPr>
          <w:u w:val="single"/>
        </w:rPr>
      </w:pPr>
      <w:ins w:id="591" w:author="zenrunner" w:date="2018-09-11T10:57:00Z">
        <w:r>
          <w:rPr>
            <w:u w:val="single"/>
          </w:rPr>
          <w:t>Then have this section plus ecological effects and climate all in one section. Group them up like that throughout paper</w:t>
        </w:r>
      </w:ins>
      <w:ins w:id="592" w:author="zenrunner" w:date="2018-09-11T10:58:00Z">
        <w:r w:rsidR="00981912">
          <w:rPr>
            <w:u w:val="single"/>
          </w:rPr>
          <w:t xml:space="preserve"> too.</w:t>
        </w:r>
      </w:ins>
    </w:p>
    <w:p w14:paraId="05ADDF04" w14:textId="65F4ACEE" w:rsidR="00506418" w:rsidRDefault="006832EB" w:rsidP="00D36947">
      <w:pPr>
        <w:spacing w:line="360" w:lineRule="auto"/>
      </w:pPr>
      <w:ins w:id="593" w:author="zenrunner" w:date="2018-09-11T10:55:00Z">
        <w:r>
          <w:t>A total of 3</w:t>
        </w:r>
      </w:ins>
      <w:del w:id="594" w:author="zenrunner" w:date="2018-09-11T10:55:00Z">
        <w:r w:rsidR="008F2DF8" w:rsidDel="006832EB">
          <w:delText>3</w:delText>
        </w:r>
      </w:del>
      <w:r w:rsidR="008F2DF8">
        <w:t>987</w:t>
      </w:r>
      <w:r w:rsidR="005D32A0">
        <w:t xml:space="preserve"> arthropods spanning 1</w:t>
      </w:r>
      <w:r w:rsidR="007F133C">
        <w:t>2</w:t>
      </w:r>
      <w:r w:rsidR="00C952F8">
        <w:t>1</w:t>
      </w:r>
      <w:r w:rsidR="005D32A0">
        <w:t xml:space="preserve"> taxonomic groups</w:t>
      </w:r>
      <w:r w:rsidR="007C138F">
        <w:t xml:space="preserve"> (Appendix</w:t>
      </w:r>
      <w:ins w:id="595" w:author="zenrunner" w:date="2018-09-11T10:55:00Z">
        <w:r w:rsidR="00EC23DD">
          <w:t xml:space="preserve"> B?</w:t>
        </w:r>
      </w:ins>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w:t>
      </w:r>
      <w:proofErr w:type="spellStart"/>
      <w:r w:rsidR="00C952F8">
        <w:t>Melyridae</w:t>
      </w:r>
      <w:proofErr w:type="spellEnd"/>
      <w:r w:rsidR="00C952F8">
        <w:t xml:space="preserv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w:t>
      </w:r>
      <w:proofErr w:type="spellStart"/>
      <w:r w:rsidR="00376684">
        <w:t>Melyridae</w:t>
      </w:r>
      <w:proofErr w:type="spellEnd"/>
      <w:r w:rsidR="00376684">
        <w:t xml:space="preserv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w:t>
      </w:r>
      <w:proofErr w:type="spellStart"/>
      <w:r w:rsidR="00D44097">
        <w:t>Melyridae</w:t>
      </w:r>
      <w:proofErr w:type="spellEnd"/>
      <w:r w:rsidR="00D44097">
        <w:t xml:space="preserv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ins w:id="596" w:author="zenrunner" w:date="2018-09-11T10:55:00Z">
        <w:r w:rsidR="00AC4177">
          <w:t xml:space="preserve">OK – not sure what do here – a total of 8 tables and more coming I see is really bonkers. </w:t>
        </w:r>
        <w:proofErr w:type="gramStart"/>
        <w:r w:rsidR="00AC4177">
          <w:t>Too much.</w:t>
        </w:r>
        <w:proofErr w:type="gramEnd"/>
        <w:r w:rsidR="00AC4177">
          <w:t xml:space="preserve"> Can you reduce and </w:t>
        </w:r>
        <w:proofErr w:type="spellStart"/>
        <w:r w:rsidR="00AC4177">
          <w:t>juset</w:t>
        </w:r>
        <w:proofErr w:type="spellEnd"/>
        <w:r w:rsidR="00AC4177">
          <w:t xml:space="preserve"> have some GLM stats in parentheses in the results </w:t>
        </w:r>
      </w:ins>
      <w:ins w:id="597" w:author="zenrunner" w:date="2018-09-11T10:56:00Z">
        <w:r w:rsidR="00AC4177">
          <w:t>–</w:t>
        </w:r>
      </w:ins>
      <w:ins w:id="598" w:author="zenrunner" w:date="2018-09-11T10:55:00Z">
        <w:r w:rsidR="00AC4177">
          <w:t xml:space="preserve"> never </w:t>
        </w:r>
      </w:ins>
      <w:ins w:id="599" w:author="zenrunner" w:date="2018-09-11T10:56:00Z">
        <w:r w:rsidR="00AC4177">
          <w:t>thought I would say that – and I will like to see more visuals of results.</w:t>
        </w:r>
      </w:ins>
    </w:p>
    <w:p w14:paraId="7A515253" w14:textId="4311DF0D"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ins w:id="600" w:author="zenrunner" w:date="2018-09-11T10:56:00Z">
        <w:r w:rsidR="00DA781F">
          <w:t xml:space="preserve"> – </w:t>
        </w:r>
        <w:proofErr w:type="gramStart"/>
        <w:r w:rsidR="00DA781F">
          <w:t>same</w:t>
        </w:r>
        <w:proofErr w:type="gramEnd"/>
        <w:r w:rsidR="00DA781F">
          <w:t xml:space="preserve"> so no fig for this section&gt;?</w:t>
        </w:r>
      </w:ins>
    </w:p>
    <w:p w14:paraId="1CD02AFF" w14:textId="176E8473" w:rsidR="00576C94" w:rsidRPr="00AF1310" w:rsidRDefault="00D51033" w:rsidP="00D36947">
      <w:pPr>
        <w:spacing w:line="360" w:lineRule="auto"/>
        <w:rPr>
          <w:u w:val="single"/>
        </w:rPr>
      </w:pPr>
      <w:r>
        <w:rPr>
          <w:u w:val="single"/>
        </w:rPr>
        <w:t>Ecological</w:t>
      </w:r>
      <w:r w:rsidR="00D649B9" w:rsidRPr="00D649B9">
        <w:rPr>
          <w:u w:val="single"/>
        </w:rPr>
        <w:t xml:space="preserve"> effects</w:t>
      </w:r>
      <w:ins w:id="601" w:author="zenrunner" w:date="2018-09-11T10:59:00Z">
        <w:r w:rsidR="004020B2">
          <w:rPr>
            <w:u w:val="single"/>
          </w:rPr>
          <w:t xml:space="preserve"> se above merge with above</w:t>
        </w:r>
      </w:ins>
    </w:p>
    <w:p w14:paraId="790E4164" w14:textId="46AAB042" w:rsidR="00D51033" w:rsidRDefault="00D51033" w:rsidP="00D36947">
      <w:pPr>
        <w:spacing w:line="360" w:lineRule="auto"/>
      </w:pPr>
      <w:r>
        <w:t xml:space="preserve">Shrubs had a competitive effect on floral visitation of </w:t>
      </w:r>
      <w:r w:rsidRPr="00D51033">
        <w:rPr>
          <w:i/>
        </w:rPr>
        <w:t xml:space="preserve">M. </w:t>
      </w:r>
      <w:proofErr w:type="spellStart"/>
      <w:r w:rsidRPr="00D51033">
        <w:rPr>
          <w:i/>
        </w:rPr>
        <w:t>glabrata</w:t>
      </w:r>
      <w:proofErr w:type="spellEnd"/>
      <w:r>
        <w:rPr>
          <w:i/>
        </w:rPr>
        <w:t xml:space="preserve">, </w:t>
      </w:r>
      <w:r>
        <w:t xml:space="preserve">a facilitative effect on arthropod abundance, arthropod species richness, </w:t>
      </w:r>
      <w:r w:rsidR="006C461C">
        <w:t xml:space="preserve">annual </w:t>
      </w:r>
      <w:r>
        <w:t xml:space="preserve">percent cover and a neutral effect on </w:t>
      </w:r>
      <w:r>
        <w:lastRenderedPageBreak/>
        <w:t>annual richness. Blooming had a negative effect on all metrics (Figure 5).</w:t>
      </w:r>
      <w:ins w:id="602" w:author="zenrunner" w:date="2018-09-11T10:59:00Z">
        <w:r w:rsidR="00FF3487">
          <w:t xml:space="preserve"> Hmm – wait is this not the same as first section of results?</w:t>
        </w:r>
      </w:ins>
    </w:p>
    <w:p w14:paraId="32EF817B" w14:textId="30EFF853" w:rsidR="00D51033" w:rsidRDefault="00D51033" w:rsidP="00D36947">
      <w:pPr>
        <w:spacing w:line="360" w:lineRule="auto"/>
        <w:rPr>
          <w:u w:val="single"/>
        </w:rPr>
      </w:pPr>
      <w:r w:rsidRPr="00576C94">
        <w:rPr>
          <w:u w:val="single"/>
        </w:rPr>
        <w:t>Climate amelioration</w:t>
      </w:r>
      <w:ins w:id="603" w:author="zenrunner" w:date="2018-09-11T11:00:00Z">
        <w:r w:rsidR="00B15460">
          <w:rPr>
            <w:u w:val="single"/>
          </w:rPr>
          <w:t xml:space="preserve"> merge</w:t>
        </w:r>
      </w:ins>
    </w:p>
    <w:p w14:paraId="294711BE" w14:textId="77777777" w:rsidR="00D6250C" w:rsidRPr="00D51033" w:rsidRDefault="00D51033" w:rsidP="00D36947">
      <w:pPr>
        <w:spacing w:line="360" w:lineRule="auto"/>
      </w:pPr>
      <w:r>
        <w:t xml:space="preserve">Mean daytime temperatures were significantly lower (Figure 6, GLMM: </w:t>
      </w:r>
      <w:proofErr w:type="spellStart"/>
      <w:r>
        <w:t>Est</w:t>
      </w:r>
      <w:proofErr w:type="spellEnd"/>
      <w:r>
        <w:t xml:space="preserve">: </w:t>
      </w:r>
      <w:r w:rsidRPr="00D97412">
        <w:t>-0.064678</w:t>
      </w:r>
      <w:r>
        <w:t xml:space="preserve">, </w:t>
      </w:r>
      <w:r w:rsidRPr="00B86602">
        <w:t>χ2</w:t>
      </w:r>
      <w:proofErr w:type="gramStart"/>
      <w:r>
        <w:t>:</w:t>
      </w:r>
      <w:r w:rsidRPr="00D97412">
        <w:t>85.51</w:t>
      </w:r>
      <w:proofErr w:type="gramEnd"/>
      <w:r>
        <w:t xml:space="preserve">, p </w:t>
      </w:r>
      <w:r w:rsidRPr="00D97412">
        <w:t>&lt;0.0001</w:t>
      </w:r>
      <w:r>
        <w:t xml:space="preserve">), and mean nighttime temperatures were significantly higher under the shrub canopy (GLMM: </w:t>
      </w:r>
      <w:proofErr w:type="spellStart"/>
      <w:r>
        <w:t>Est</w:t>
      </w:r>
      <w:proofErr w:type="spellEnd"/>
      <w:r>
        <w:t xml:space="preserve">: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w:t>
      </w:r>
      <w:proofErr w:type="spellStart"/>
      <w:r>
        <w:t>Est</w:t>
      </w:r>
      <w:proofErr w:type="spellEnd"/>
      <w:r>
        <w:t xml:space="preserve">: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14B985B6" w:rsidR="00B26370" w:rsidRDefault="005F32CE" w:rsidP="00D36947">
      <w:pPr>
        <w:spacing w:line="360" w:lineRule="auto"/>
      </w:pPr>
      <w:ins w:id="604" w:author="zenrunner" w:date="2018-09-11T12:02:00Z">
        <w:r w:rsidRPr="005F32CE">
          <w:rPr>
            <w:rPrChange w:id="605" w:author="zenrunner" w:date="2018-09-11T12:02:00Z">
              <w:rPr>
                <w:i/>
              </w:rPr>
            </w:rPrChange>
          </w:rPr>
          <w:t xml:space="preserve">TOPIC first – Net interaction </w:t>
        </w:r>
      </w:ins>
      <w:ins w:id="606" w:author="zenrunner" w:date="2018-09-11T12:03:00Z">
        <w:r>
          <w:t xml:space="preserve">theory proposes that both positive and negative interactions are common in most sets </w:t>
        </w:r>
        <w:r w:rsidR="00F92C5A">
          <w:t xml:space="preserve">of interactions between different species in a system. </w:t>
        </w:r>
      </w:ins>
      <w:ins w:id="607" w:author="zenrunner" w:date="2018-09-11T12:02:00Z">
        <w:r w:rsidR="00ED44B7" w:rsidRPr="00ED44B7">
          <w:t>The net outcome</w:t>
        </w:r>
        <w:r w:rsidRPr="005F32CE">
          <w:rPr>
            <w:rPrChange w:id="608" w:author="zenrunner" w:date="2018-09-11T12:02:00Z">
              <w:rPr>
                <w:i/>
              </w:rPr>
            </w:rPrChange>
          </w:rPr>
          <w:t xml:space="preserve"> of interactions with the </w:t>
        </w:r>
      </w:ins>
      <w:ins w:id="609" w:author="zenrunner" w:date="2018-09-11T12:03:00Z">
        <w:r w:rsidR="00ED44B7">
          <w:t xml:space="preserve">desert shrub </w:t>
        </w:r>
      </w:ins>
      <w:ins w:id="610" w:author="zenrunner" w:date="2018-09-11T12:02:00Z">
        <w:r w:rsidRPr="005F32CE">
          <w:rPr>
            <w:rPrChange w:id="611" w:author="zenrunner" w:date="2018-09-11T12:02:00Z">
              <w:rPr>
                <w:i/>
              </w:rPr>
            </w:rPrChange>
          </w:rPr>
          <w:t>foundation species</w:t>
        </w:r>
        <w:r>
          <w:rPr>
            <w:i/>
          </w:rPr>
          <w:t xml:space="preserve"> </w:t>
        </w:r>
      </w:ins>
      <w:proofErr w:type="spellStart"/>
      <w:r w:rsidR="00563FE2" w:rsidRPr="00753EBF">
        <w:rPr>
          <w:i/>
        </w:rPr>
        <w:t>Larrea</w:t>
      </w:r>
      <w:proofErr w:type="spellEnd"/>
      <w:r w:rsidR="00563FE2" w:rsidRPr="00753EBF">
        <w:rPr>
          <w:i/>
        </w:rPr>
        <w:t xml:space="preserve"> </w:t>
      </w:r>
      <w:proofErr w:type="spellStart"/>
      <w:r w:rsidR="00563FE2" w:rsidRPr="00753EBF">
        <w:rPr>
          <w:i/>
        </w:rPr>
        <w:t>tridentata</w:t>
      </w:r>
      <w:proofErr w:type="spellEnd"/>
      <w:r w:rsidR="00563FE2">
        <w:t xml:space="preserve"> </w:t>
      </w:r>
      <w:del w:id="612" w:author="zenrunner" w:date="2018-09-11T12:03:00Z">
        <w:r w:rsidR="007D3711" w:rsidDel="00ED44B7">
          <w:delText>engaged</w:delText>
        </w:r>
        <w:r w:rsidR="00F9076F" w:rsidDel="00ED44B7">
          <w:delText xml:space="preserve"> in simultaneous</w:delText>
        </w:r>
      </w:del>
      <w:ins w:id="613" w:author="zenrunner" w:date="2018-09-11T12:03:00Z">
        <w:r w:rsidR="00ED44B7">
          <w:t>was both</w:t>
        </w:r>
      </w:ins>
      <w:r w:rsidR="00F9076F">
        <w:t xml:space="preserve"> positive and negative </w:t>
      </w:r>
      <w:del w:id="614" w:author="zenrunner" w:date="2018-09-11T12:03:00Z">
        <w:r w:rsidR="00F9076F" w:rsidDel="0080222B">
          <w:delText>interactions with</w:delText>
        </w:r>
      </w:del>
      <w:ins w:id="615" w:author="zenrunner" w:date="2018-09-11T12:03:00Z">
        <w:r w:rsidR="0080222B">
          <w:t>on</w:t>
        </w:r>
      </w:ins>
      <w:r w:rsidR="00F9076F">
        <w:t xml:space="preserve"> the </w:t>
      </w:r>
      <w:del w:id="616" w:author="zenrunner" w:date="2018-09-11T12:04:00Z">
        <w:r w:rsidR="00F9076F" w:rsidDel="0080222B">
          <w:delText xml:space="preserve">surrounding </w:delText>
        </w:r>
      </w:del>
      <w:ins w:id="617" w:author="zenrunner" w:date="2018-09-11T12:04:00Z">
        <w:r w:rsidR="0080222B">
          <w:t xml:space="preserve">local </w:t>
        </w:r>
      </w:ins>
      <w:r w:rsidR="00F9076F">
        <w:t>plant and arthropod communities</w:t>
      </w:r>
      <w:ins w:id="618" w:author="zenrunner" w:date="2018-09-11T12:04:00Z">
        <w:r w:rsidR="0080222B">
          <w:t xml:space="preserve"> depending on the specific mechanistic pathway and phenology</w:t>
        </w:r>
      </w:ins>
      <w:ins w:id="619" w:author="zenrunner" w:date="2018-09-11T12:05:00Z">
        <w:r w:rsidR="007F0D55">
          <w:t xml:space="preserve"> (</w:t>
        </w:r>
        <w:proofErr w:type="spellStart"/>
        <w:r w:rsidR="007F0D55">
          <w:t>pheno</w:t>
        </w:r>
        <w:proofErr w:type="spellEnd"/>
        <w:r w:rsidR="007F0D55">
          <w:t xml:space="preserve"> shift not supported as a prediction though right?)</w:t>
        </w:r>
      </w:ins>
      <w:r w:rsidR="00F9076F">
        <w:t>.</w:t>
      </w:r>
      <w:ins w:id="620" w:author="zenrunner" w:date="2018-09-11T12:04:00Z">
        <w:r w:rsidR="0080222B">
          <w:t xml:space="preserve"> – </w:t>
        </w:r>
        <w:proofErr w:type="gramStart"/>
        <w:r w:rsidR="0080222B">
          <w:t>something</w:t>
        </w:r>
        <w:proofErr w:type="gramEnd"/>
        <w:r w:rsidR="0080222B">
          <w:t xml:space="preserve"> like that – basically a nice restate of hypothesis before you get into it.</w:t>
        </w:r>
      </w:ins>
      <w:r w:rsidR="00F9076F">
        <w:t xml:space="preserve"> </w:t>
      </w:r>
      <w:ins w:id="621" w:author="zenrunner" w:date="2018-09-11T12:05:00Z">
        <w:r w:rsidR="00AA0E81">
          <w:t>Work through these bits here as predictions if you accept my suggestions posted in the Intro</w:t>
        </w:r>
        <w:proofErr w:type="gramStart"/>
        <w:r w:rsidR="00AA0E81">
          <w:t>./</w:t>
        </w:r>
      </w:ins>
      <w:proofErr w:type="gramEnd"/>
      <w:del w:id="622" w:author="zenrunner" w:date="2018-09-11T12:04:00Z">
        <w:r w:rsidR="00D27D99" w:rsidDel="0080222B">
          <w:delText>There was</w:delText>
        </w:r>
        <w:r w:rsidR="00D516EB" w:rsidDel="0080222B">
          <w:delText xml:space="preserve"> </w:delText>
        </w:r>
        <w:r w:rsidR="00697B93" w:rsidRPr="00697B93" w:rsidDel="0080222B">
          <w:delText xml:space="preserve">partial support for the </w:delText>
        </w:r>
        <w:r w:rsidR="00D516EB" w:rsidDel="0080222B">
          <w:delText xml:space="preserve">main </w:delText>
        </w:r>
        <w:r w:rsidR="002E61F9" w:rsidDel="0080222B">
          <w:delText>hypothesis.</w:delText>
        </w:r>
      </w:del>
      <w:r w:rsidR="002E61F9">
        <w:t xml:space="preserve"> </w:t>
      </w:r>
      <w:r w:rsidR="00697B93" w:rsidRPr="00997FB7">
        <w:rPr>
          <w:i/>
        </w:rPr>
        <w:t xml:space="preserve">L. </w:t>
      </w:r>
      <w:proofErr w:type="spellStart"/>
      <w:r w:rsidR="00697B93" w:rsidRPr="00997FB7">
        <w:rPr>
          <w:i/>
        </w:rPr>
        <w:t>tridentata</w:t>
      </w:r>
      <w:proofErr w:type="spellEnd"/>
      <w:r w:rsidR="00697B93" w:rsidRPr="00997FB7">
        <w:rPr>
          <w:i/>
        </w:rPr>
        <w:t xml:space="preserve">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 xml:space="preserve">M. </w:t>
      </w:r>
      <w:proofErr w:type="spellStart"/>
      <w:r w:rsidR="00697B93" w:rsidRPr="00997FB7">
        <w:rPr>
          <w:i/>
        </w:rPr>
        <w:t>glabrata</w:t>
      </w:r>
      <w:proofErr w:type="spellEnd"/>
      <w:r w:rsidR="00697B93" w:rsidRPr="00697B93">
        <w:t xml:space="preserve"> </w:t>
      </w:r>
      <w:del w:id="623" w:author="zenrunner" w:date="2018-09-11T12:04:00Z">
        <w:r w:rsidR="00697B93" w:rsidRPr="00697B93" w:rsidDel="007F0D55">
          <w:delText xml:space="preserve">but </w:delText>
        </w:r>
      </w:del>
      <w:ins w:id="624" w:author="zenrunner" w:date="2018-09-11T12:04:00Z">
        <w:r w:rsidR="007F0D55">
          <w:t>and</w:t>
        </w:r>
        <w:r w:rsidR="007F0D55" w:rsidRPr="00697B93">
          <w:t xml:space="preserve"> </w:t>
        </w:r>
      </w:ins>
      <w:r w:rsidR="00697B93" w:rsidRPr="00697B93">
        <w:t>thi</w:t>
      </w:r>
      <w:ins w:id="625" w:author="zenrunner" w:date="2018-09-11T12:05:00Z">
        <w:r w:rsidR="00AA0E81">
          <w:t xml:space="preserve">s </w:t>
        </w:r>
      </w:ins>
      <w:ins w:id="626" w:author="zenrunner" w:date="2018-09-11T12:06:00Z">
        <w:r w:rsidR="00AA0E81">
          <w:t xml:space="preserve">relative </w:t>
        </w:r>
      </w:ins>
      <w:ins w:id="627" w:author="zenrunner" w:date="2018-09-11T12:05:00Z">
        <w:r w:rsidR="00AA0E81">
          <w:t xml:space="preserve">negative outcome of association </w:t>
        </w:r>
      </w:ins>
      <w:del w:id="628" w:author="zenrunner" w:date="2018-09-11T12:05:00Z">
        <w:r w:rsidR="00697B93" w:rsidRPr="00697B93" w:rsidDel="00AA0E81">
          <w:delText xml:space="preserve">s </w:delText>
        </w:r>
      </w:del>
      <w:r w:rsidR="00697B93" w:rsidRPr="00697B93">
        <w:t xml:space="preserve">was not alleviated </w:t>
      </w:r>
      <w:r w:rsidR="00997FB7">
        <w:t xml:space="preserve">when </w:t>
      </w:r>
      <w:r w:rsidR="00997FB7" w:rsidRPr="00997FB7">
        <w:rPr>
          <w:i/>
        </w:rPr>
        <w:t xml:space="preserve">L. </w:t>
      </w:r>
      <w:proofErr w:type="spellStart"/>
      <w:r w:rsidR="00997FB7" w:rsidRPr="00997FB7">
        <w:rPr>
          <w:i/>
        </w:rPr>
        <w:t>tridentata</w:t>
      </w:r>
      <w:proofErr w:type="spellEnd"/>
      <w:r w:rsidR="00997FB7">
        <w:t xml:space="preserve"> entered full bloom</w:t>
      </w:r>
      <w:ins w:id="629" w:author="zenrunner" w:date="2018-09-11T12:06:00Z">
        <w:r w:rsidR="00923A48">
          <w:t xml:space="preserve"> – thought it was about timing</w:t>
        </w:r>
        <w:r w:rsidR="00504D09">
          <w:t xml:space="preserve"> of co-blooming</w:t>
        </w:r>
        <w:r w:rsidR="00F12CC9">
          <w:t>?</w:t>
        </w:r>
      </w:ins>
      <w:r w:rsidR="00697B93" w:rsidRPr="00697B93">
        <w:t>.</w:t>
      </w:r>
      <w:r w:rsidR="00997FB7">
        <w:t xml:space="preserve"> </w:t>
      </w:r>
      <w:r w:rsidR="00697B93" w:rsidRPr="00997FB7">
        <w:rPr>
          <w:i/>
        </w:rPr>
        <w:t xml:space="preserve">L. </w:t>
      </w:r>
      <w:proofErr w:type="spellStart"/>
      <w:r w:rsidR="00697B93" w:rsidRPr="00997FB7">
        <w:rPr>
          <w:i/>
        </w:rPr>
        <w:t>tridentata</w:t>
      </w:r>
      <w:proofErr w:type="spellEnd"/>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 xml:space="preserve">M. </w:t>
      </w:r>
      <w:proofErr w:type="spellStart"/>
      <w:r w:rsidR="00997FB7" w:rsidRPr="00997FB7">
        <w:rPr>
          <w:i/>
        </w:rPr>
        <w:t>glabrata</w:t>
      </w:r>
      <w:proofErr w:type="spellEnd"/>
      <w:r w:rsidR="00997FB7">
        <w:t xml:space="preserve"> </w:t>
      </w:r>
      <w:r w:rsidR="00DA321A">
        <w:t>by</w:t>
      </w:r>
      <w:r w:rsidR="002F53AD">
        <w:t xml:space="preserve"> </w:t>
      </w:r>
      <w:r w:rsidR="00997FB7">
        <w:t xml:space="preserve">blooming. </w:t>
      </w:r>
      <w:r w:rsidR="0004758E" w:rsidRPr="009C5D73">
        <w:rPr>
          <w:highlight w:val="yellow"/>
          <w:rPrChange w:id="630" w:author="zenrunner" w:date="2018-09-11T12:06:00Z">
            <w:rPr/>
          </w:rPrChange>
        </w:rPr>
        <w:t xml:space="preserve">There was a facilitative effect </w:t>
      </w:r>
      <w:r w:rsidR="009709E8" w:rsidRPr="009C5D73">
        <w:rPr>
          <w:highlight w:val="yellow"/>
          <w:rPrChange w:id="631" w:author="zenrunner" w:date="2018-09-11T12:06:00Z">
            <w:rPr/>
          </w:rPrChange>
        </w:rPr>
        <w:t xml:space="preserve">of annual </w:t>
      </w:r>
      <w:proofErr w:type="spellStart"/>
      <w:r w:rsidR="009709E8" w:rsidRPr="009C5D73">
        <w:rPr>
          <w:highlight w:val="yellow"/>
          <w:rPrChange w:id="632" w:author="zenrunner" w:date="2018-09-11T12:06:00Z">
            <w:rPr/>
          </w:rPrChange>
        </w:rPr>
        <w:t>heterospecific</w:t>
      </w:r>
      <w:proofErr w:type="spellEnd"/>
      <w:r w:rsidR="009709E8" w:rsidRPr="009C5D73">
        <w:rPr>
          <w:highlight w:val="yellow"/>
          <w:rPrChange w:id="633" w:author="zenrunner" w:date="2018-09-11T12:06:00Z">
            <w:rPr/>
          </w:rPrChange>
        </w:rPr>
        <w:t xml:space="preserve"> blooms on </w:t>
      </w:r>
      <w:r w:rsidR="002F53AD" w:rsidRPr="009C5D73">
        <w:rPr>
          <w:highlight w:val="yellow"/>
          <w:rPrChange w:id="634" w:author="zenrunner" w:date="2018-09-11T12:06:00Z">
            <w:rPr/>
          </w:rPrChange>
        </w:rPr>
        <w:t xml:space="preserve">the </w:t>
      </w:r>
      <w:r w:rsidR="009709E8" w:rsidRPr="009C5D73">
        <w:rPr>
          <w:highlight w:val="yellow"/>
          <w:rPrChange w:id="635" w:author="zenrunner" w:date="2018-09-11T12:06:00Z">
            <w:rPr/>
          </w:rPrChange>
        </w:rPr>
        <w:t>number of foraging bouts made</w:t>
      </w:r>
      <w:del w:id="636" w:author="zenrunner" w:date="2018-09-11T12:06:00Z">
        <w:r w:rsidR="009709E8" w:rsidRPr="009C5D73" w:rsidDel="00EE0730">
          <w:rPr>
            <w:highlight w:val="yellow"/>
            <w:rPrChange w:id="637" w:author="zenrunner" w:date="2018-09-11T12:06:00Z">
              <w:rPr/>
            </w:rPrChange>
          </w:rPr>
          <w:delText>,</w:delText>
        </w:r>
      </w:del>
      <w:r w:rsidR="009709E8" w:rsidRPr="009C5D73">
        <w:rPr>
          <w:highlight w:val="yellow"/>
          <w:rPrChange w:id="638" w:author="zenrunner" w:date="2018-09-11T12:06:00Z">
            <w:rPr/>
          </w:rPrChange>
        </w:rPr>
        <w:t xml:space="preserve"> but not flower visits.</w:t>
      </w:r>
      <w:ins w:id="639" w:author="zenrunner" w:date="2018-09-11T12:06:00Z">
        <w:r w:rsidR="009C5D73">
          <w:t xml:space="preserve"> Rework based on new </w:t>
        </w:r>
        <w:proofErr w:type="spellStart"/>
        <w:r w:rsidR="009C5D73">
          <w:t>preds</w:t>
        </w:r>
        <w:proofErr w:type="spellEnd"/>
        <w:r w:rsidR="009C5D73">
          <w:t xml:space="preserve"> </w:t>
        </w:r>
      </w:ins>
      <w:ins w:id="640" w:author="zenrunner" w:date="2018-09-11T12:07:00Z">
        <w:r w:rsidR="009C5D73">
          <w:t>please</w:t>
        </w:r>
      </w:ins>
      <w:ins w:id="641" w:author="zenrunner" w:date="2018-09-11T12:06:00Z">
        <w:r w:rsidR="009C5D73">
          <w:t>.</w:t>
        </w:r>
      </w:ins>
      <w:r w:rsidR="009709E8">
        <w:t xml:space="preserve"> </w:t>
      </w:r>
      <w:r w:rsidR="001578B1">
        <w:t>The observed negative effect of the shrub microsite was likely due to obscuring because there was no species specific response</w:t>
      </w:r>
      <w:proofErr w:type="gramStart"/>
      <w:ins w:id="642" w:author="zenrunner" w:date="2018-09-11T12:07:00Z">
        <w:r w:rsidR="00CD23BE">
          <w:t>??</w:t>
        </w:r>
      </w:ins>
      <w:r w:rsidR="001578B1">
        <w:t>.</w:t>
      </w:r>
      <w:proofErr w:type="gramEnd"/>
      <w:r w:rsidR="001578B1">
        <w:t xml:space="preserve"> </w:t>
      </w:r>
      <w:del w:id="643" w:author="zenrunner" w:date="2018-09-11T12:07:00Z">
        <w:r w:rsidR="004A335E" w:rsidDel="00CD23BE">
          <w:delText>The term m</w:delText>
        </w:r>
        <w:r w:rsidR="00242BA2" w:rsidDel="00CD23BE">
          <w:delText>agnet species refers to</w:delText>
        </w:r>
        <w:r w:rsidR="004A335E" w:rsidDel="00CD23BE">
          <w:delText xml:space="preserve"> a highly attractive</w:delText>
        </w:r>
        <w:r w:rsidR="006D52D1" w:rsidDel="00CD23BE">
          <w:delText xml:space="preserve"> plant</w:delText>
        </w:r>
        <w:r w:rsidR="004A335E" w:rsidDel="00CD23BE">
          <w:delText xml:space="preserve"> species</w:delText>
        </w:r>
      </w:del>
      <w:ins w:id="644" w:author="zenrunner" w:date="2018-09-11T12:07:00Z">
        <w:r w:rsidR="00CD23BE">
          <w:t>-</w:t>
        </w:r>
        <w:proofErr w:type="gramStart"/>
        <w:r w:rsidR="00CD23BE">
          <w:t>cut</w:t>
        </w:r>
      </w:ins>
      <w:proofErr w:type="gramEnd"/>
      <w:r w:rsidR="004A335E">
        <w:t xml:space="preserve">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xml:space="preserve">. </w:t>
      </w:r>
      <w:del w:id="645" w:author="zenrunner" w:date="2018-09-11T12:07:00Z">
        <w:r w:rsidR="006D52D1" w:rsidDel="00124A83">
          <w:delText>H</w:delText>
        </w:r>
        <w:r w:rsidR="00242BA2" w:rsidDel="00124A83">
          <w:delText>owever</w:delText>
        </w:r>
        <w:r w:rsidR="006D52D1" w:rsidDel="00124A83">
          <w:delText>,</w:delText>
        </w:r>
        <w:r w:rsidR="00B67A8E" w:rsidDel="00124A83">
          <w:delText xml:space="preserve"> the</w:delText>
        </w:r>
        <w:r w:rsidR="006D52D1" w:rsidDel="00124A83">
          <w:delText xml:space="preserve"> traits that make a plant</w:delText>
        </w:r>
        <w:r w:rsidR="00242BA2" w:rsidDel="00124A83">
          <w:delText xml:space="preserve"> attractive</w:delText>
        </w:r>
        <w:r w:rsidR="00D6250C" w:rsidDel="00124A83">
          <w:delText xml:space="preserve"> to pollinators</w:delText>
        </w:r>
        <w:r w:rsidR="00242BA2" w:rsidDel="00124A83">
          <w:delText xml:space="preserve">, such as </w:delText>
        </w:r>
        <w:r w:rsidR="006D52D1" w:rsidDel="00124A83">
          <w:delText>a large floral display</w:delText>
        </w:r>
        <w:r w:rsidR="005F066B" w:rsidDel="00124A83">
          <w:delText xml:space="preserve"> </w:delText>
        </w:r>
        <w:r w:rsidR="005F066B" w:rsidDel="00124A83">
          <w:fldChar w:fldCharType="begin"/>
        </w:r>
        <w:r w:rsidR="005F066B" w:rsidDel="00124A83">
          <w:del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"_ENREF_7" \o "Bosch, 2001 #253" </w:delInstrText>
        </w:r>
        <w:r w:rsidR="00E6754C" w:rsidDel="00124A83">
          <w:fldChar w:fldCharType="separate"/>
        </w:r>
        <w:r w:rsidR="00172CFB" w:rsidDel="00124A83">
          <w:rPr>
            <w:noProof/>
          </w:rPr>
          <w:delText>Bosch and Waser, 2001</w:delText>
        </w:r>
        <w:r w:rsidR="00E6754C" w:rsidDel="00124A83">
          <w:rPr>
            <w:noProof/>
          </w:rPr>
          <w:fldChar w:fldCharType="end"/>
        </w:r>
        <w:r w:rsidR="005F066B" w:rsidDel="00124A83">
          <w:rPr>
            <w:noProof/>
          </w:rPr>
          <w:delText>)</w:delText>
        </w:r>
        <w:r w:rsidR="005F066B" w:rsidDel="00124A83">
          <w:fldChar w:fldCharType="end"/>
        </w:r>
        <w:r w:rsidR="00242BA2" w:rsidDel="00124A83">
          <w:delText>,</w:delText>
        </w:r>
        <w:r w:rsidR="00242BA2" w:rsidRPr="00242BA2" w:rsidDel="00124A83">
          <w:delText xml:space="preserve"> height </w:delText>
        </w:r>
        <w:r w:rsidR="005F066B" w:rsidDel="00124A83">
          <w:fldChar w:fldCharType="begin"/>
        </w:r>
        <w:r w:rsidR="005F066B" w:rsidDel="00124A83">
          <w:del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"_ENREF_23" \o "Donnelly, 1998 #252" </w:delInstrText>
        </w:r>
        <w:r w:rsidR="00E6754C" w:rsidDel="00124A83">
          <w:fldChar w:fldCharType="separate"/>
        </w:r>
        <w:r w:rsidR="00172CFB" w:rsidDel="00124A83">
          <w:rPr>
            <w:noProof/>
          </w:rPr>
          <w:delText>Donnelly et al., 1998</w:delText>
        </w:r>
        <w:r w:rsidR="00E6754C" w:rsidDel="00124A83">
          <w:rPr>
            <w:noProof/>
          </w:rPr>
          <w:fldChar w:fldCharType="end"/>
        </w:r>
        <w:r w:rsidR="005F066B" w:rsidDel="00124A83">
          <w:rPr>
            <w:noProof/>
          </w:rPr>
          <w:delText>)</w:delText>
        </w:r>
        <w:r w:rsidR="005F066B" w:rsidDel="00124A83">
          <w:fldChar w:fldCharType="end"/>
        </w:r>
        <w:r w:rsidR="005F066B" w:rsidDel="00124A83">
          <w:delText xml:space="preserve">, flower size </w:delText>
        </w:r>
        <w:r w:rsidR="005F066B" w:rsidDel="00124A83">
          <w:fldChar w:fldCharType="begin"/>
        </w:r>
        <w:r w:rsidR="005F066B" w:rsidDel="00124A83">
          <w:del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"_ENREF_21" \o "Conner, 1996 #251" </w:delInstrText>
        </w:r>
        <w:r w:rsidR="00E6754C" w:rsidDel="00124A83">
          <w:fldChar w:fldCharType="separate"/>
        </w:r>
        <w:r w:rsidR="00172CFB" w:rsidDel="00124A83">
          <w:rPr>
            <w:noProof/>
          </w:rPr>
          <w:delText>Conner and Rush, 1996</w:delText>
        </w:r>
        <w:r w:rsidR="00E6754C" w:rsidDel="00124A83">
          <w:rPr>
            <w:noProof/>
          </w:rPr>
          <w:fldChar w:fldCharType="end"/>
        </w:r>
        <w:r w:rsidR="005F066B" w:rsidDel="00124A83">
          <w:rPr>
            <w:noProof/>
          </w:rPr>
          <w:delText>)</w:delText>
        </w:r>
        <w:r w:rsidR="005F066B" w:rsidDel="00124A83">
          <w:fldChar w:fldCharType="end"/>
        </w:r>
        <w:r w:rsidR="006D52D1" w:rsidDel="00124A83">
          <w:delText xml:space="preserve"> </w:delText>
        </w:r>
        <w:r w:rsidR="00242BA2" w:rsidDel="00124A83">
          <w:delText>o</w:delText>
        </w:r>
        <w:r w:rsidR="00B67A8E" w:rsidDel="00124A83">
          <w:delText xml:space="preserve">r </w:delText>
        </w:r>
        <w:r w:rsidR="005F066B" w:rsidDel="00124A83">
          <w:delText xml:space="preserve">rich rewards </w:delText>
        </w:r>
        <w:r w:rsidR="005F066B" w:rsidDel="00124A83">
          <w:fldChar w:fldCharType="begin"/>
        </w:r>
        <w:r w:rsidR="005F066B" w:rsidDel="00124A83">
          <w:del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delInstrText>
        </w:r>
        <w:r w:rsidR="005F066B" w:rsidDel="00124A83">
          <w:fldChar w:fldCharType="separate"/>
        </w:r>
        <w:r w:rsidR="005F066B" w:rsidDel="00124A83">
          <w:rPr>
            <w:noProof/>
          </w:rPr>
          <w:delText>(</w:delText>
        </w:r>
        <w:r w:rsidR="00E6754C" w:rsidDel="00124A83">
          <w:fldChar w:fldCharType="begin"/>
        </w:r>
        <w:r w:rsidR="00E6754C" w:rsidDel="00124A83">
          <w:delInstrText xml:space="preserve"> HYPERLINK \l "_ENREF_67" \o "Robertson, 1999 #250" </w:delInstrText>
        </w:r>
        <w:r w:rsidR="00E6754C" w:rsidDel="00124A83">
          <w:fldChar w:fldCharType="separate"/>
        </w:r>
        <w:r w:rsidR="00172CFB" w:rsidDel="00124A83">
          <w:rPr>
            <w:noProof/>
          </w:rPr>
          <w:delText>Robertson et al., 1999</w:delText>
        </w:r>
        <w:r w:rsidR="00E6754C" w:rsidDel="00124A83">
          <w:rPr>
            <w:noProof/>
          </w:rPr>
          <w:fldChar w:fldCharType="end"/>
        </w:r>
        <w:r w:rsidR="005F066B" w:rsidDel="00124A83">
          <w:rPr>
            <w:noProof/>
          </w:rPr>
          <w:delText>)</w:delText>
        </w:r>
        <w:r w:rsidR="005F066B" w:rsidDel="00124A83">
          <w:fldChar w:fldCharType="end"/>
        </w:r>
        <w:r w:rsidR="005F066B" w:rsidDel="00124A83">
          <w:delText xml:space="preserve"> </w:delText>
        </w:r>
        <w:r w:rsidR="00260140" w:rsidDel="00124A83">
          <w:delText>also make it likely to be a</w:delText>
        </w:r>
        <w:r w:rsidR="006F39CE" w:rsidDel="00124A83">
          <w:delText xml:space="preserve"> good competitor. </w:delText>
        </w:r>
        <w:r w:rsidR="00D6250C" w:rsidDel="00124A83">
          <w:delText>Thus, the sign of this</w:delText>
        </w:r>
        <w:r w:rsidR="00124B75" w:rsidDel="00124A83">
          <w:delText xml:space="preserve"> interaction is</w:delText>
        </w:r>
        <w:r w:rsidR="00D6250C" w:rsidDel="00124A83">
          <w:delText xml:space="preserve"> likely</w:delText>
        </w:r>
        <w:r w:rsidR="00124B75" w:rsidDel="00124A83">
          <w:delText xml:space="preserve"> context-dependent. </w:delText>
        </w:r>
        <w:r w:rsidR="00D6250C" w:rsidDel="00124A83">
          <w:delText xml:space="preserve">In this study, the </w:delText>
        </w:r>
        <w:r w:rsidR="00B26370" w:rsidDel="00124A83">
          <w:delText>context leading</w:delText>
        </w:r>
        <w:r w:rsidR="00CB6702" w:rsidDel="00124A83">
          <w:delText xml:space="preserve"> to competition wa</w:delText>
        </w:r>
        <w:r w:rsidR="00B26370" w:rsidDel="00124A83">
          <w:delText xml:space="preserve">s the identity, phenology and </w:delText>
        </w:r>
        <w:r w:rsidR="00162BF2" w:rsidDel="00124A83">
          <w:delText xml:space="preserve">foraging </w:delText>
        </w:r>
        <w:r w:rsidR="00B26370" w:rsidDel="00124A83">
          <w:delText>behaviour</w:delText>
        </w:r>
        <w:r w:rsidR="00162BF2" w:rsidDel="00124A83">
          <w:delText>s</w:delText>
        </w:r>
        <w:r w:rsidR="00B26370" w:rsidDel="00124A83">
          <w:delText xml:space="preserve"> of the associated pollinator communities.</w:delText>
        </w:r>
      </w:del>
      <w:proofErr w:type="gramStart"/>
      <w:ins w:id="646" w:author="zenrunner" w:date="2018-09-11T12:07:00Z">
        <w:r w:rsidR="00124A83">
          <w:t>rework</w:t>
        </w:r>
        <w:proofErr w:type="gramEnd"/>
        <w:r w:rsidR="00124A83">
          <w:t xml:space="preserve"> – bit confusing and honestly I do not see this a magnet study – the more complex set of ideas you developed in the intro are MUCH stronger, more interesting, and appropriate.  Work </w:t>
        </w:r>
      </w:ins>
      <w:ins w:id="647" w:author="zenrunner" w:date="2018-09-11T12:08:00Z">
        <w:r w:rsidR="00124A83">
          <w:t xml:space="preserve">through each prediction here and then link back to your bigger ideas – net outcomes </w:t>
        </w:r>
        <w:proofErr w:type="spellStart"/>
        <w:r w:rsidR="00124A83">
          <w:t>pos</w:t>
        </w:r>
        <w:proofErr w:type="spellEnd"/>
        <w:r w:rsidR="00124A83">
          <w:t xml:space="preserve"> and </w:t>
        </w:r>
        <w:proofErr w:type="spellStart"/>
        <w:r w:rsidR="00124A83">
          <w:t>neg</w:t>
        </w:r>
        <w:proofErr w:type="spellEnd"/>
        <w:r w:rsidR="00124A83">
          <w:t xml:space="preserve"> and then… wait for it…. Implications are that there are trade-offs!!! Yes.  </w:t>
        </w:r>
        <w:r w:rsidR="00E0494C">
          <w:t>A</w:t>
        </w:r>
        <w:r w:rsidR="00124A83">
          <w:t>ssociat</w:t>
        </w:r>
      </w:ins>
      <w:ins w:id="648" w:author="zenrunner" w:date="2018-09-11T12:09:00Z">
        <w:r w:rsidR="00E0494C">
          <w:t xml:space="preserve">ion with a dominant and benefactor species can be positive in some respects but this may come at the cost of reduced pollination.  YES.  </w:t>
        </w:r>
        <w:proofErr w:type="gramStart"/>
        <w:r w:rsidR="00E0494C">
          <w:t>So whether you live or die?</w:t>
        </w:r>
        <w:proofErr w:type="gramEnd"/>
        <w:r w:rsidR="00E0494C">
          <w:t xml:space="preserve"> First – shrub </w:t>
        </w:r>
        <w:proofErr w:type="spellStart"/>
        <w:r w:rsidR="00E0494C">
          <w:t>amelioriates</w:t>
        </w:r>
        <w:proofErr w:type="spellEnd"/>
        <w:r w:rsidR="00E0494C">
          <w:t xml:space="preserve"> or provides shelter – you might have a prediction for that intro now </w:t>
        </w:r>
      </w:ins>
      <w:ins w:id="649" w:author="zenrunner" w:date="2018-09-11T12:10:00Z">
        <w:r w:rsidR="00E0494C">
          <w:t>–</w:t>
        </w:r>
      </w:ins>
      <w:ins w:id="650" w:author="zenrunner" w:date="2018-09-11T12:09:00Z">
        <w:r w:rsidR="00E0494C">
          <w:t xml:space="preserve"> can facilitate and structure community but there might a cost at later life stages. </w:t>
        </w:r>
        <w:proofErr w:type="gramStart"/>
        <w:r w:rsidR="00E0494C">
          <w:lastRenderedPageBreak/>
          <w:t xml:space="preserve">So facilitation for </w:t>
        </w:r>
      </w:ins>
      <w:ins w:id="651" w:author="zenrunner" w:date="2018-09-11T12:10:00Z">
        <w:r w:rsidR="00E0494C">
          <w:t>germination</w:t>
        </w:r>
      </w:ins>
      <w:ins w:id="652" w:author="zenrunner" w:date="2018-09-11T12:09:00Z">
        <w:r w:rsidR="00E0494C">
          <w:t xml:space="preserve"> </w:t>
        </w:r>
      </w:ins>
      <w:ins w:id="653" w:author="zenrunner" w:date="2018-09-11T12:10:00Z">
        <w:r w:rsidR="00E0494C">
          <w:t>and establishment but competition for pollination during reproduction.</w:t>
        </w:r>
        <w:proofErr w:type="gramEnd"/>
        <w:r w:rsidR="00E0494C">
          <w:t xml:space="preserve">  I think that is what you are sitting on here!! GOLD I tell </w:t>
        </w:r>
        <w:proofErr w:type="spellStart"/>
        <w:r w:rsidR="00E0494C">
          <w:t>ya</w:t>
        </w:r>
        <w:proofErr w:type="spellEnd"/>
        <w:r w:rsidR="00E0494C">
          <w:t>.</w:t>
        </w:r>
      </w:ins>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174A4B88" w:rsidR="00681684" w:rsidRDefault="009729A5" w:rsidP="00D36947">
      <w:pPr>
        <w:spacing w:line="360" w:lineRule="auto"/>
      </w:pPr>
      <w:proofErr w:type="gramStart"/>
      <w:r w:rsidRPr="005F5857">
        <w:rPr>
          <w:highlight w:val="yellow"/>
          <w:rPrChange w:id="654" w:author="zenrunner" w:date="2018-09-11T12:11:00Z">
            <w:rPr/>
          </w:rPrChange>
        </w:rPr>
        <w:t xml:space="preserve">The </w:t>
      </w:r>
      <w:r w:rsidR="00162BF2" w:rsidRPr="005F5857">
        <w:rPr>
          <w:highlight w:val="yellow"/>
          <w:rPrChange w:id="655" w:author="zenrunner" w:date="2018-09-11T12:11:00Z">
            <w:rPr/>
          </w:rPrChange>
        </w:rPr>
        <w:t>decrease in visitation upon</w:t>
      </w:r>
      <w:r w:rsidR="00F52DB0" w:rsidRPr="005F5857">
        <w:rPr>
          <w:highlight w:val="yellow"/>
          <w:rPrChange w:id="656" w:author="zenrunner" w:date="2018-09-11T12:11:00Z">
            <w:rPr/>
          </w:rPrChange>
        </w:rPr>
        <w:t xml:space="preserve"> co-blooming was driven by </w:t>
      </w:r>
      <w:proofErr w:type="spellStart"/>
      <w:r w:rsidR="00F52DB0" w:rsidRPr="005F5857">
        <w:rPr>
          <w:highlight w:val="yellow"/>
          <w:rPrChange w:id="657" w:author="zenrunner" w:date="2018-09-11T12:11:00Z">
            <w:rPr/>
          </w:rPrChange>
        </w:rPr>
        <w:t>syrphid</w:t>
      </w:r>
      <w:proofErr w:type="spellEnd"/>
      <w:r w:rsidR="00F52DB0" w:rsidRPr="005F5857">
        <w:rPr>
          <w:highlight w:val="yellow"/>
          <w:rPrChange w:id="658" w:author="zenrunner" w:date="2018-09-11T12:11:00Z">
            <w:rPr/>
          </w:rPrChange>
        </w:rPr>
        <w:t xml:space="preserve"> flies and solitary bees</w:t>
      </w:r>
      <w:proofErr w:type="gramEnd"/>
      <w:r w:rsidR="00F52DB0" w:rsidRPr="005F5857">
        <w:rPr>
          <w:highlight w:val="yellow"/>
          <w:rPrChange w:id="659" w:author="zenrunner" w:date="2018-09-11T12:11:00Z">
            <w:rPr/>
          </w:rPrChange>
        </w:rPr>
        <w:t>.</w:t>
      </w:r>
      <w:r w:rsidR="005E3967" w:rsidRPr="005F5857">
        <w:rPr>
          <w:highlight w:val="yellow"/>
          <w:rPrChange w:id="660" w:author="zenrunner" w:date="2018-09-11T12:11:00Z">
            <w:rPr/>
          </w:rPrChange>
        </w:rPr>
        <w:t xml:space="preserve"> </w:t>
      </w:r>
      <w:proofErr w:type="spellStart"/>
      <w:r w:rsidR="00124B75" w:rsidRPr="005F5857">
        <w:rPr>
          <w:i/>
          <w:highlight w:val="yellow"/>
          <w:rPrChange w:id="661" w:author="zenrunner" w:date="2018-09-11T12:11:00Z">
            <w:rPr>
              <w:i/>
            </w:rPr>
          </w:rPrChange>
        </w:rPr>
        <w:t>Eupeodes</w:t>
      </w:r>
      <w:proofErr w:type="spellEnd"/>
      <w:r w:rsidR="00124B75" w:rsidRPr="005F5857">
        <w:rPr>
          <w:i/>
          <w:highlight w:val="yellow"/>
          <w:rPrChange w:id="662" w:author="zenrunner" w:date="2018-09-11T12:11:00Z">
            <w:rPr>
              <w:i/>
            </w:rPr>
          </w:rPrChange>
        </w:rPr>
        <w:t xml:space="preserve"> </w:t>
      </w:r>
      <w:proofErr w:type="spellStart"/>
      <w:r w:rsidR="00124B75" w:rsidRPr="005F5857">
        <w:rPr>
          <w:i/>
          <w:highlight w:val="yellow"/>
          <w:rPrChange w:id="663" w:author="zenrunner" w:date="2018-09-11T12:11:00Z">
            <w:rPr>
              <w:i/>
            </w:rPr>
          </w:rPrChange>
        </w:rPr>
        <w:t>volucris</w:t>
      </w:r>
      <w:proofErr w:type="spellEnd"/>
      <w:r w:rsidR="00124B75" w:rsidRPr="005F5857">
        <w:rPr>
          <w:highlight w:val="yellow"/>
          <w:rPrChange w:id="664" w:author="zenrunner" w:date="2018-09-11T12:11:00Z">
            <w:rPr/>
          </w:rPrChange>
        </w:rPr>
        <w:t xml:space="preserve"> (</w:t>
      </w:r>
      <w:proofErr w:type="spellStart"/>
      <w:r w:rsidR="00124B75" w:rsidRPr="005F5857">
        <w:rPr>
          <w:highlight w:val="yellow"/>
          <w:rPrChange w:id="665" w:author="zenrunner" w:date="2018-09-11T12:11:00Z">
            <w:rPr/>
          </w:rPrChange>
        </w:rPr>
        <w:t>Diptera</w:t>
      </w:r>
      <w:proofErr w:type="spellEnd"/>
      <w:r w:rsidR="00124B75" w:rsidRPr="005F5857">
        <w:rPr>
          <w:highlight w:val="yellow"/>
          <w:rPrChange w:id="666" w:author="zenrunner" w:date="2018-09-11T12:11:00Z">
            <w:rPr/>
          </w:rPrChange>
        </w:rPr>
        <w:t xml:space="preserve">: </w:t>
      </w:r>
      <w:proofErr w:type="spellStart"/>
      <w:r w:rsidR="00124B75" w:rsidRPr="005F5857">
        <w:rPr>
          <w:highlight w:val="yellow"/>
          <w:rPrChange w:id="667" w:author="zenrunner" w:date="2018-09-11T12:11:00Z">
            <w:rPr/>
          </w:rPrChange>
        </w:rPr>
        <w:t>Syrphidae</w:t>
      </w:r>
      <w:proofErr w:type="spellEnd"/>
      <w:r w:rsidR="00124B75" w:rsidRPr="005F5857">
        <w:rPr>
          <w:highlight w:val="yellow"/>
          <w:rPrChange w:id="668" w:author="zenrunner" w:date="2018-09-11T12:11:00Z">
            <w:rPr/>
          </w:rPrChange>
        </w:rPr>
        <w:t>), the bird hoverfly, was t</w:t>
      </w:r>
      <w:r w:rsidRPr="005F5857">
        <w:rPr>
          <w:highlight w:val="yellow"/>
          <w:rPrChange w:id="669" w:author="zenrunner" w:date="2018-09-11T12:11:00Z">
            <w:rPr/>
          </w:rPrChange>
        </w:rPr>
        <w:t xml:space="preserve">he </w:t>
      </w:r>
      <w:r w:rsidR="00F52DB0" w:rsidRPr="005F5857">
        <w:rPr>
          <w:highlight w:val="yellow"/>
          <w:rPrChange w:id="670" w:author="zenrunner" w:date="2018-09-11T12:11:00Z">
            <w:rPr/>
          </w:rPrChange>
        </w:rPr>
        <w:t>most frequent</w:t>
      </w:r>
      <w:r w:rsidRPr="005F5857">
        <w:rPr>
          <w:highlight w:val="yellow"/>
          <w:rPrChange w:id="671" w:author="zenrunner" w:date="2018-09-11T12:11:00Z">
            <w:rPr/>
          </w:rPrChange>
        </w:rPr>
        <w:t xml:space="preserve"> </w:t>
      </w:r>
      <w:r w:rsidR="00F52DB0" w:rsidRPr="005F5857">
        <w:rPr>
          <w:highlight w:val="yellow"/>
          <w:rPrChange w:id="672" w:author="zenrunner" w:date="2018-09-11T12:11:00Z">
            <w:rPr/>
          </w:rPrChange>
        </w:rPr>
        <w:t xml:space="preserve">floral </w:t>
      </w:r>
      <w:r w:rsidR="00124B75" w:rsidRPr="005F5857">
        <w:rPr>
          <w:highlight w:val="yellow"/>
          <w:rPrChange w:id="673" w:author="zenrunner" w:date="2018-09-11T12:11:00Z">
            <w:rPr/>
          </w:rPrChange>
        </w:rPr>
        <w:t xml:space="preserve">visitor to </w:t>
      </w:r>
      <w:r w:rsidR="00124B75" w:rsidRPr="005F5857">
        <w:rPr>
          <w:i/>
          <w:highlight w:val="yellow"/>
          <w:rPrChange w:id="674" w:author="zenrunner" w:date="2018-09-11T12:11:00Z">
            <w:rPr>
              <w:i/>
            </w:rPr>
          </w:rPrChange>
        </w:rPr>
        <w:t xml:space="preserve">M. </w:t>
      </w:r>
      <w:proofErr w:type="spellStart"/>
      <w:r w:rsidR="00124B75" w:rsidRPr="005F5857">
        <w:rPr>
          <w:i/>
          <w:highlight w:val="yellow"/>
          <w:rPrChange w:id="675" w:author="zenrunner" w:date="2018-09-11T12:11:00Z">
            <w:rPr>
              <w:i/>
            </w:rPr>
          </w:rPrChange>
        </w:rPr>
        <w:t>glabrata</w:t>
      </w:r>
      <w:proofErr w:type="spellEnd"/>
      <w:r w:rsidR="00AF3470" w:rsidRPr="005F5857">
        <w:rPr>
          <w:highlight w:val="yellow"/>
          <w:rPrChange w:id="676" w:author="zenrunner" w:date="2018-09-11T12:11:00Z">
            <w:rPr/>
          </w:rPrChange>
        </w:rPr>
        <w:t xml:space="preserve"> and </w:t>
      </w:r>
      <w:r w:rsidR="00EB1713" w:rsidRPr="005F5857">
        <w:rPr>
          <w:highlight w:val="yellow"/>
          <w:rPrChange w:id="677" w:author="zenrunner" w:date="2018-09-11T12:11:00Z">
            <w:rPr/>
          </w:rPrChange>
        </w:rPr>
        <w:t xml:space="preserve">is known to visit </w:t>
      </w:r>
      <w:r w:rsidR="00EB1713" w:rsidRPr="005F5857">
        <w:rPr>
          <w:i/>
          <w:highlight w:val="yellow"/>
          <w:rPrChange w:id="678" w:author="zenrunner" w:date="2018-09-11T12:11:00Z">
            <w:rPr>
              <w:i/>
            </w:rPr>
          </w:rPrChange>
        </w:rPr>
        <w:t xml:space="preserve">L. </w:t>
      </w:r>
      <w:proofErr w:type="spellStart"/>
      <w:r w:rsidR="00EB1713" w:rsidRPr="005F5857">
        <w:rPr>
          <w:i/>
          <w:highlight w:val="yellow"/>
          <w:rPrChange w:id="679" w:author="zenrunner" w:date="2018-09-11T12:11:00Z">
            <w:rPr>
              <w:i/>
            </w:rPr>
          </w:rPrChange>
        </w:rPr>
        <w:t>tridentata</w:t>
      </w:r>
      <w:proofErr w:type="spellEnd"/>
      <w:r w:rsidR="005E3967" w:rsidRPr="005F5857">
        <w:rPr>
          <w:highlight w:val="yellow"/>
          <w:rPrChange w:id="680" w:author="zenrunner" w:date="2018-09-11T12:11:00Z">
            <w:rPr/>
          </w:rPrChange>
        </w:rPr>
        <w:t xml:space="preserve"> </w:t>
      </w:r>
      <w:r w:rsidR="00AF3470" w:rsidRPr="005F5857">
        <w:rPr>
          <w:highlight w:val="yellow"/>
          <w:rPrChange w:id="681" w:author="zenrunner" w:date="2018-09-11T12:11:00Z">
            <w:rPr/>
          </w:rPrChange>
        </w:rPr>
        <w:fldChar w:fldCharType="begin"/>
      </w:r>
      <w:r w:rsidR="00AF3470" w:rsidRPr="005F5857">
        <w:rPr>
          <w:highlight w:val="yellow"/>
          <w:rPrChange w:id="682" w:author="zenrunner" w:date="2018-09-11T12:11:00Z">
            <w:rPr/>
          </w:rPrChange>
        </w:rPr>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rsidRPr="005F5857">
        <w:rPr>
          <w:highlight w:val="yellow"/>
          <w:rPrChange w:id="683" w:author="zenrunner" w:date="2018-09-11T12:11:00Z">
            <w:rPr/>
          </w:rPrChange>
        </w:rPr>
        <w:fldChar w:fldCharType="separate"/>
      </w:r>
      <w:r w:rsidR="00AF3470" w:rsidRPr="005F5857">
        <w:rPr>
          <w:noProof/>
          <w:highlight w:val="yellow"/>
          <w:rPrChange w:id="684" w:author="zenrunner" w:date="2018-09-11T12:11:00Z">
            <w:rPr>
              <w:noProof/>
            </w:rPr>
          </w:rPrChange>
        </w:rPr>
        <w:t>(</w:t>
      </w:r>
      <w:r w:rsidR="00E6754C" w:rsidRPr="005F5857">
        <w:rPr>
          <w:highlight w:val="yellow"/>
          <w:rPrChange w:id="685" w:author="zenrunner" w:date="2018-09-11T12:11:00Z">
            <w:rPr/>
          </w:rPrChange>
        </w:rPr>
        <w:fldChar w:fldCharType="begin"/>
      </w:r>
      <w:r w:rsidR="00E6754C" w:rsidRPr="005F5857">
        <w:rPr>
          <w:highlight w:val="yellow"/>
          <w:rPrChange w:id="686" w:author="zenrunner" w:date="2018-09-11T12:11:00Z">
            <w:rPr/>
          </w:rPrChange>
        </w:rPr>
        <w:instrText xml:space="preserve"> HYPERLINK \l "_ENREF_37" \o "Hurd Jr, 1975 #224" </w:instrText>
      </w:r>
      <w:r w:rsidR="00E6754C" w:rsidRPr="005F5857">
        <w:rPr>
          <w:highlight w:val="yellow"/>
          <w:rPrChange w:id="687" w:author="zenrunner" w:date="2018-09-11T12:11:00Z">
            <w:rPr/>
          </w:rPrChange>
        </w:rPr>
        <w:fldChar w:fldCharType="separate"/>
      </w:r>
      <w:r w:rsidR="00172CFB" w:rsidRPr="005F5857">
        <w:rPr>
          <w:noProof/>
          <w:highlight w:val="yellow"/>
          <w:rPrChange w:id="688" w:author="zenrunner" w:date="2018-09-11T12:11:00Z">
            <w:rPr>
              <w:noProof/>
            </w:rPr>
          </w:rPrChange>
        </w:rPr>
        <w:t>Hurd Jr and Linsley, 1975</w:t>
      </w:r>
      <w:r w:rsidR="00E6754C" w:rsidRPr="005F5857">
        <w:rPr>
          <w:noProof/>
          <w:highlight w:val="yellow"/>
          <w:rPrChange w:id="689" w:author="zenrunner" w:date="2018-09-11T12:11:00Z">
            <w:rPr>
              <w:noProof/>
            </w:rPr>
          </w:rPrChange>
        </w:rPr>
        <w:fldChar w:fldCharType="end"/>
      </w:r>
      <w:r w:rsidR="00AF3470" w:rsidRPr="005F5857">
        <w:rPr>
          <w:noProof/>
          <w:highlight w:val="yellow"/>
          <w:rPrChange w:id="690" w:author="zenrunner" w:date="2018-09-11T12:11:00Z">
            <w:rPr>
              <w:noProof/>
            </w:rPr>
          </w:rPrChange>
        </w:rPr>
        <w:t>)</w:t>
      </w:r>
      <w:r w:rsidR="00AF3470" w:rsidRPr="005F5857">
        <w:rPr>
          <w:highlight w:val="yellow"/>
          <w:rPrChange w:id="691" w:author="zenrunner" w:date="2018-09-11T12:11:00Z">
            <w:rPr/>
          </w:rPrChange>
        </w:rPr>
        <w:fldChar w:fldCharType="end"/>
      </w:r>
      <w:r w:rsidR="00AF3470" w:rsidRPr="005F5857">
        <w:rPr>
          <w:highlight w:val="yellow"/>
          <w:rPrChange w:id="692" w:author="zenrunner" w:date="2018-09-11T12:11:00Z">
            <w:rPr/>
          </w:rPrChange>
        </w:rPr>
        <w:t>.</w:t>
      </w:r>
      <w:r w:rsidR="001C7812" w:rsidRPr="005F5857">
        <w:rPr>
          <w:highlight w:val="yellow"/>
          <w:rPrChange w:id="693" w:author="zenrunner" w:date="2018-09-11T12:11:00Z">
            <w:rPr/>
          </w:rPrChange>
        </w:rPr>
        <w:t xml:space="preserve"> </w:t>
      </w:r>
      <w:r w:rsidR="00AD7D49" w:rsidRPr="005F5857">
        <w:rPr>
          <w:highlight w:val="yellow"/>
          <w:rPrChange w:id="694" w:author="zenrunner" w:date="2018-09-11T12:11:00Z">
            <w:rPr/>
          </w:rPrChange>
        </w:rPr>
        <w:t>O</w:t>
      </w:r>
      <w:r w:rsidR="005E3967" w:rsidRPr="005F5857">
        <w:rPr>
          <w:highlight w:val="yellow"/>
          <w:rPrChange w:id="695" w:author="zenrunner" w:date="2018-09-11T12:11:00Z">
            <w:rPr/>
          </w:rPrChange>
        </w:rPr>
        <w:t xml:space="preserve">nly </w:t>
      </w:r>
      <w:r w:rsidR="00AD7D49" w:rsidRPr="005F5857">
        <w:rPr>
          <w:highlight w:val="yellow"/>
          <w:rPrChange w:id="696" w:author="zenrunner" w:date="2018-09-11T12:11:00Z">
            <w:rPr/>
          </w:rPrChange>
        </w:rPr>
        <w:t>one</w:t>
      </w:r>
      <w:r w:rsidR="005E3967" w:rsidRPr="005F5857">
        <w:rPr>
          <w:highlight w:val="yellow"/>
          <w:rPrChange w:id="697" w:author="zenrunner" w:date="2018-09-11T12:11:00Z">
            <w:rPr/>
          </w:rPrChange>
        </w:rPr>
        <w:t xml:space="preserve"> </w:t>
      </w:r>
      <w:proofErr w:type="spellStart"/>
      <w:r w:rsidR="005E3967" w:rsidRPr="005F5857">
        <w:rPr>
          <w:highlight w:val="yellow"/>
          <w:rPrChange w:id="698" w:author="zenrunner" w:date="2018-09-11T12:11:00Z">
            <w:rPr/>
          </w:rPrChange>
        </w:rPr>
        <w:t>syrphid</w:t>
      </w:r>
      <w:proofErr w:type="spellEnd"/>
      <w:r w:rsidR="005E3967" w:rsidRPr="005F5857">
        <w:rPr>
          <w:highlight w:val="yellow"/>
          <w:rPrChange w:id="699" w:author="zenrunner" w:date="2018-09-11T12:11:00Z">
            <w:rPr/>
          </w:rPrChange>
        </w:rPr>
        <w:t xml:space="preserve"> floral visit to </w:t>
      </w:r>
      <w:r w:rsidR="005E3967" w:rsidRPr="005F5857">
        <w:rPr>
          <w:i/>
          <w:highlight w:val="yellow"/>
          <w:rPrChange w:id="700" w:author="zenrunner" w:date="2018-09-11T12:11:00Z">
            <w:rPr>
              <w:i/>
            </w:rPr>
          </w:rPrChange>
        </w:rPr>
        <w:t xml:space="preserve">L. </w:t>
      </w:r>
      <w:proofErr w:type="spellStart"/>
      <w:r w:rsidR="005E3967" w:rsidRPr="005F5857">
        <w:rPr>
          <w:i/>
          <w:highlight w:val="yellow"/>
          <w:rPrChange w:id="701" w:author="zenrunner" w:date="2018-09-11T12:11:00Z">
            <w:rPr>
              <w:i/>
            </w:rPr>
          </w:rPrChange>
        </w:rPr>
        <w:t>tridentata</w:t>
      </w:r>
      <w:proofErr w:type="spellEnd"/>
      <w:r w:rsidR="005E3967" w:rsidRPr="005F5857">
        <w:rPr>
          <w:highlight w:val="yellow"/>
          <w:rPrChange w:id="702" w:author="zenrunner" w:date="2018-09-11T12:11:00Z">
            <w:rPr/>
          </w:rPrChange>
        </w:rPr>
        <w:t xml:space="preserve"> was recorded.</w:t>
      </w:r>
      <w:r w:rsidR="00AD7D49" w:rsidRPr="005F5857">
        <w:rPr>
          <w:highlight w:val="yellow"/>
          <w:rPrChange w:id="703" w:author="zenrunner" w:date="2018-09-11T12:11:00Z">
            <w:rPr/>
          </w:rPrChange>
        </w:rPr>
        <w:t xml:space="preserve"> This change in visitation </w:t>
      </w:r>
      <w:r w:rsidR="00162BF2" w:rsidRPr="005F5857">
        <w:rPr>
          <w:highlight w:val="yellow"/>
          <w:rPrChange w:id="704" w:author="zenrunner" w:date="2018-09-11T12:11:00Z">
            <w:rPr/>
          </w:rPrChange>
        </w:rPr>
        <w:t>may</w:t>
      </w:r>
      <w:r w:rsidR="00AD7D49" w:rsidRPr="005F5857">
        <w:rPr>
          <w:highlight w:val="yellow"/>
          <w:rPrChange w:id="705" w:author="zenrunner" w:date="2018-09-11T12:11:00Z">
            <w:rPr/>
          </w:rPrChange>
        </w:rPr>
        <w:t xml:space="preserve"> be due seasonal changes in </w:t>
      </w:r>
      <w:proofErr w:type="spellStart"/>
      <w:r w:rsidR="00AD7D49" w:rsidRPr="005F5857">
        <w:rPr>
          <w:highlight w:val="yellow"/>
          <w:rPrChange w:id="706" w:author="zenrunner" w:date="2018-09-11T12:11:00Z">
            <w:rPr/>
          </w:rPrChange>
        </w:rPr>
        <w:t>Syrphid</w:t>
      </w:r>
      <w:proofErr w:type="spellEnd"/>
      <w:r w:rsidR="00AD7D49" w:rsidRPr="005F5857">
        <w:rPr>
          <w:highlight w:val="yellow"/>
          <w:rPrChange w:id="707" w:author="zenrunner" w:date="2018-09-11T12:11:00Z">
            <w:rPr/>
          </w:rPrChange>
        </w:rPr>
        <w:t xml:space="preserve"> abundance</w:t>
      </w:r>
      <w:r w:rsidR="00162BF2" w:rsidRPr="005F5857">
        <w:rPr>
          <w:highlight w:val="yellow"/>
          <w:rPrChange w:id="708" w:author="zenrunner" w:date="2018-09-11T12:11:00Z">
            <w:rPr/>
          </w:rPrChange>
        </w:rPr>
        <w:t>,</w:t>
      </w:r>
      <w:r w:rsidR="00F64E08" w:rsidRPr="005F5857">
        <w:rPr>
          <w:highlight w:val="yellow"/>
          <w:rPrChange w:id="709" w:author="zenrunner" w:date="2018-09-11T12:11:00Z">
            <w:rPr/>
          </w:rPrChange>
        </w:rPr>
        <w:t xml:space="preserve"> particularly if it is tied to </w:t>
      </w:r>
      <w:r w:rsidR="004771C2" w:rsidRPr="005F5857">
        <w:rPr>
          <w:highlight w:val="yellow"/>
          <w:rPrChange w:id="710" w:author="zenrunner" w:date="2018-09-11T12:11:00Z">
            <w:rPr/>
          </w:rPrChange>
        </w:rPr>
        <w:t xml:space="preserve">the </w:t>
      </w:r>
      <w:r w:rsidR="00F64E08" w:rsidRPr="005F5857">
        <w:rPr>
          <w:highlight w:val="yellow"/>
          <w:rPrChange w:id="711" w:author="zenrunner" w:date="2018-09-11T12:11:00Z">
            <w:rPr/>
          </w:rPrChange>
        </w:rPr>
        <w:t>phenology</w:t>
      </w:r>
      <w:r w:rsidR="004771C2" w:rsidRPr="005F5857">
        <w:rPr>
          <w:highlight w:val="yellow"/>
          <w:rPrChange w:id="712" w:author="zenrunner" w:date="2018-09-11T12:11:00Z">
            <w:rPr/>
          </w:rPrChange>
        </w:rPr>
        <w:t xml:space="preserve"> of annuals</w:t>
      </w:r>
      <w:r w:rsidR="00F64E08" w:rsidRPr="005F5857">
        <w:rPr>
          <w:highlight w:val="yellow"/>
          <w:rPrChange w:id="713" w:author="zenrunner" w:date="2018-09-11T12:11:00Z">
            <w:rPr/>
          </w:rPrChange>
        </w:rPr>
        <w:t xml:space="preserve">. </w:t>
      </w:r>
      <w:r w:rsidR="00CD2597" w:rsidRPr="005F5857">
        <w:rPr>
          <w:i/>
          <w:highlight w:val="yellow"/>
          <w:rPrChange w:id="714" w:author="zenrunner" w:date="2018-09-11T12:11:00Z">
            <w:rPr>
              <w:i/>
            </w:rPr>
          </w:rPrChange>
        </w:rPr>
        <w:t xml:space="preserve">E. </w:t>
      </w:r>
      <w:proofErr w:type="spellStart"/>
      <w:proofErr w:type="gramStart"/>
      <w:r w:rsidR="00CD2597" w:rsidRPr="005F5857">
        <w:rPr>
          <w:i/>
          <w:highlight w:val="yellow"/>
          <w:rPrChange w:id="715" w:author="zenrunner" w:date="2018-09-11T12:11:00Z">
            <w:rPr>
              <w:i/>
            </w:rPr>
          </w:rPrChange>
        </w:rPr>
        <w:t>volucris</w:t>
      </w:r>
      <w:proofErr w:type="spellEnd"/>
      <w:proofErr w:type="gramEnd"/>
      <w:r w:rsidR="0030341E" w:rsidRPr="005F5857">
        <w:rPr>
          <w:highlight w:val="yellow"/>
          <w:rPrChange w:id="716" w:author="zenrunner" w:date="2018-09-11T12:11:00Z">
            <w:rPr/>
          </w:rPrChange>
        </w:rPr>
        <w:t xml:space="preserve"> is </w:t>
      </w:r>
      <w:proofErr w:type="spellStart"/>
      <w:r w:rsidR="0030341E" w:rsidRPr="005F5857">
        <w:rPr>
          <w:highlight w:val="yellow"/>
          <w:rPrChange w:id="717" w:author="zenrunner" w:date="2018-09-11T12:11:00Z">
            <w:rPr/>
          </w:rPrChange>
        </w:rPr>
        <w:t>multivoltine</w:t>
      </w:r>
      <w:proofErr w:type="spellEnd"/>
      <w:r w:rsidR="0030341E" w:rsidRPr="005F5857">
        <w:rPr>
          <w:highlight w:val="yellow"/>
          <w:rPrChange w:id="718" w:author="zenrunner" w:date="2018-09-11T12:11:00Z">
            <w:rPr/>
          </w:rPrChange>
        </w:rPr>
        <w:t xml:space="preserve"> </w:t>
      </w:r>
      <w:r w:rsidR="00CA722D" w:rsidRPr="005F5857">
        <w:rPr>
          <w:highlight w:val="yellow"/>
          <w:rPrChange w:id="719" w:author="zenrunner" w:date="2018-09-11T12:11:00Z">
            <w:rPr/>
          </w:rPrChange>
        </w:rPr>
        <w:fldChar w:fldCharType="begin"/>
      </w:r>
      <w:r w:rsidR="00CA722D" w:rsidRPr="005F5857">
        <w:rPr>
          <w:highlight w:val="yellow"/>
          <w:rPrChange w:id="720" w:author="zenrunner" w:date="2018-09-11T12:11:00Z">
            <w:rPr/>
          </w:rPrChange>
        </w:rPr>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rsidRPr="005F5857">
        <w:rPr>
          <w:highlight w:val="yellow"/>
          <w:rPrChange w:id="721" w:author="zenrunner" w:date="2018-09-11T12:11:00Z">
            <w:rPr/>
          </w:rPrChange>
        </w:rPr>
        <w:fldChar w:fldCharType="separate"/>
      </w:r>
      <w:r w:rsidR="00CA722D" w:rsidRPr="005F5857">
        <w:rPr>
          <w:noProof/>
          <w:highlight w:val="yellow"/>
          <w:rPrChange w:id="722" w:author="zenrunner" w:date="2018-09-11T12:11:00Z">
            <w:rPr>
              <w:noProof/>
            </w:rPr>
          </w:rPrChange>
        </w:rPr>
        <w:t>(</w:t>
      </w:r>
      <w:r w:rsidR="00E6754C" w:rsidRPr="005F5857">
        <w:rPr>
          <w:highlight w:val="yellow"/>
          <w:rPrChange w:id="723" w:author="zenrunner" w:date="2018-09-11T12:11:00Z">
            <w:rPr/>
          </w:rPrChange>
        </w:rPr>
        <w:fldChar w:fldCharType="begin"/>
      </w:r>
      <w:r w:rsidR="00E6754C" w:rsidRPr="005F5857">
        <w:rPr>
          <w:highlight w:val="yellow"/>
          <w:rPrChange w:id="724" w:author="zenrunner" w:date="2018-09-11T12:11:00Z">
            <w:rPr/>
          </w:rPrChange>
        </w:rPr>
        <w:instrText xml:space="preserve"> HYPERLINK \l "_ENREF_88" \o "Vockeroth, 1992 #268" </w:instrText>
      </w:r>
      <w:r w:rsidR="00E6754C" w:rsidRPr="005F5857">
        <w:rPr>
          <w:highlight w:val="yellow"/>
          <w:rPrChange w:id="725" w:author="zenrunner" w:date="2018-09-11T12:11:00Z">
            <w:rPr/>
          </w:rPrChange>
        </w:rPr>
        <w:fldChar w:fldCharType="separate"/>
      </w:r>
      <w:r w:rsidR="00172CFB" w:rsidRPr="005F5857">
        <w:rPr>
          <w:noProof/>
          <w:highlight w:val="yellow"/>
          <w:rPrChange w:id="726" w:author="zenrunner" w:date="2018-09-11T12:11:00Z">
            <w:rPr>
              <w:noProof/>
            </w:rPr>
          </w:rPrChange>
        </w:rPr>
        <w:t>Vockeroth, 1992</w:t>
      </w:r>
      <w:r w:rsidR="00E6754C" w:rsidRPr="005F5857">
        <w:rPr>
          <w:noProof/>
          <w:highlight w:val="yellow"/>
          <w:rPrChange w:id="727" w:author="zenrunner" w:date="2018-09-11T12:11:00Z">
            <w:rPr>
              <w:noProof/>
            </w:rPr>
          </w:rPrChange>
        </w:rPr>
        <w:fldChar w:fldCharType="end"/>
      </w:r>
      <w:r w:rsidR="00CA722D" w:rsidRPr="005F5857">
        <w:rPr>
          <w:noProof/>
          <w:highlight w:val="yellow"/>
          <w:rPrChange w:id="728" w:author="zenrunner" w:date="2018-09-11T12:11:00Z">
            <w:rPr>
              <w:noProof/>
            </w:rPr>
          </w:rPrChange>
        </w:rPr>
        <w:t>)</w:t>
      </w:r>
      <w:r w:rsidR="00CA722D" w:rsidRPr="005F5857">
        <w:rPr>
          <w:highlight w:val="yellow"/>
          <w:rPrChange w:id="729" w:author="zenrunner" w:date="2018-09-11T12:11:00Z">
            <w:rPr/>
          </w:rPrChange>
        </w:rPr>
        <w:fldChar w:fldCharType="end"/>
      </w:r>
      <w:r w:rsidR="00CA722D" w:rsidRPr="005F5857">
        <w:rPr>
          <w:highlight w:val="yellow"/>
          <w:rPrChange w:id="730" w:author="zenrunner" w:date="2018-09-11T12:11:00Z">
            <w:rPr/>
          </w:rPrChange>
        </w:rPr>
        <w:t xml:space="preserve"> and the average maturation time is 21 days in lab </w:t>
      </w:r>
      <w:r w:rsidR="00CA722D" w:rsidRPr="005F5857">
        <w:rPr>
          <w:highlight w:val="yellow"/>
          <w:rPrChange w:id="731" w:author="zenrunner" w:date="2018-09-11T12:11:00Z">
            <w:rPr/>
          </w:rPrChange>
        </w:rPr>
        <w:fldChar w:fldCharType="begin"/>
      </w:r>
      <w:r w:rsidR="00CA722D" w:rsidRPr="005F5857">
        <w:rPr>
          <w:highlight w:val="yellow"/>
          <w:rPrChange w:id="732" w:author="zenrunner" w:date="2018-09-11T12:11:00Z">
            <w:rPr/>
          </w:rPrChange>
        </w:rPr>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rsidRPr="005F5857">
        <w:rPr>
          <w:highlight w:val="yellow"/>
          <w:rPrChange w:id="733" w:author="zenrunner" w:date="2018-09-11T12:11:00Z">
            <w:rPr/>
          </w:rPrChange>
        </w:rPr>
        <w:fldChar w:fldCharType="separate"/>
      </w:r>
      <w:r w:rsidR="00CA722D" w:rsidRPr="005F5857">
        <w:rPr>
          <w:noProof/>
          <w:highlight w:val="yellow"/>
          <w:rPrChange w:id="734" w:author="zenrunner" w:date="2018-09-11T12:11:00Z">
            <w:rPr>
              <w:noProof/>
            </w:rPr>
          </w:rPrChange>
        </w:rPr>
        <w:t>(</w:t>
      </w:r>
      <w:r w:rsidR="00E6754C" w:rsidRPr="005F5857">
        <w:rPr>
          <w:highlight w:val="yellow"/>
          <w:rPrChange w:id="735" w:author="zenrunner" w:date="2018-09-11T12:11:00Z">
            <w:rPr/>
          </w:rPrChange>
        </w:rPr>
        <w:fldChar w:fldCharType="begin"/>
      </w:r>
      <w:r w:rsidR="00E6754C" w:rsidRPr="005F5857">
        <w:rPr>
          <w:highlight w:val="yellow"/>
          <w:rPrChange w:id="736" w:author="zenrunner" w:date="2018-09-11T12:11:00Z">
            <w:rPr/>
          </w:rPrChange>
        </w:rPr>
        <w:instrText xml:space="preserve"> HYPERLINK \l "_ENREF_41" \o "Jones, 1922 #269" </w:instrText>
      </w:r>
      <w:r w:rsidR="00E6754C" w:rsidRPr="005F5857">
        <w:rPr>
          <w:highlight w:val="yellow"/>
          <w:rPrChange w:id="737" w:author="zenrunner" w:date="2018-09-11T12:11:00Z">
            <w:rPr/>
          </w:rPrChange>
        </w:rPr>
        <w:fldChar w:fldCharType="separate"/>
      </w:r>
      <w:r w:rsidR="00172CFB" w:rsidRPr="005F5857">
        <w:rPr>
          <w:noProof/>
          <w:highlight w:val="yellow"/>
          <w:rPrChange w:id="738" w:author="zenrunner" w:date="2018-09-11T12:11:00Z">
            <w:rPr>
              <w:noProof/>
            </w:rPr>
          </w:rPrChange>
        </w:rPr>
        <w:t>Jones, 1922</w:t>
      </w:r>
      <w:r w:rsidR="00E6754C" w:rsidRPr="005F5857">
        <w:rPr>
          <w:noProof/>
          <w:highlight w:val="yellow"/>
          <w:rPrChange w:id="739" w:author="zenrunner" w:date="2018-09-11T12:11:00Z">
            <w:rPr>
              <w:noProof/>
            </w:rPr>
          </w:rPrChange>
        </w:rPr>
        <w:fldChar w:fldCharType="end"/>
      </w:r>
      <w:r w:rsidR="00CA722D" w:rsidRPr="005F5857">
        <w:rPr>
          <w:noProof/>
          <w:highlight w:val="yellow"/>
          <w:rPrChange w:id="740" w:author="zenrunner" w:date="2018-09-11T12:11:00Z">
            <w:rPr>
              <w:noProof/>
            </w:rPr>
          </w:rPrChange>
        </w:rPr>
        <w:t>)</w:t>
      </w:r>
      <w:r w:rsidR="00CA722D" w:rsidRPr="005F5857">
        <w:rPr>
          <w:highlight w:val="yellow"/>
          <w:rPrChange w:id="741" w:author="zenrunner" w:date="2018-09-11T12:11:00Z">
            <w:rPr/>
          </w:rPrChange>
        </w:rPr>
        <w:fldChar w:fldCharType="end"/>
      </w:r>
      <w:r w:rsidR="00CA722D" w:rsidRPr="005F5857">
        <w:rPr>
          <w:highlight w:val="yellow"/>
          <w:rPrChange w:id="742" w:author="zenrunner" w:date="2018-09-11T12:11:00Z">
            <w:rPr/>
          </w:rPrChange>
        </w:rPr>
        <w:t xml:space="preserve"> </w:t>
      </w:r>
      <w:r w:rsidR="00A43776" w:rsidRPr="005F5857">
        <w:rPr>
          <w:highlight w:val="yellow"/>
          <w:rPrChange w:id="743" w:author="zenrunner" w:date="2018-09-11T12:11:00Z">
            <w:rPr/>
          </w:rPrChange>
        </w:rPr>
        <w:t xml:space="preserve">however the phenology of </w:t>
      </w:r>
      <w:r w:rsidR="00A43776" w:rsidRPr="005F5857">
        <w:rPr>
          <w:i/>
          <w:highlight w:val="yellow"/>
          <w:rPrChange w:id="744" w:author="zenrunner" w:date="2018-09-11T12:11:00Z">
            <w:rPr>
              <w:i/>
            </w:rPr>
          </w:rPrChange>
        </w:rPr>
        <w:t xml:space="preserve">E. </w:t>
      </w:r>
      <w:proofErr w:type="spellStart"/>
      <w:r w:rsidR="00A43776" w:rsidRPr="005F5857">
        <w:rPr>
          <w:i/>
          <w:highlight w:val="yellow"/>
          <w:rPrChange w:id="745" w:author="zenrunner" w:date="2018-09-11T12:11:00Z">
            <w:rPr>
              <w:i/>
            </w:rPr>
          </w:rPrChange>
        </w:rPr>
        <w:t>volucris</w:t>
      </w:r>
      <w:proofErr w:type="spellEnd"/>
      <w:r w:rsidR="00A43776" w:rsidRPr="005F5857">
        <w:rPr>
          <w:highlight w:val="yellow"/>
          <w:rPrChange w:id="746" w:author="zenrunner" w:date="2018-09-11T12:11:00Z">
            <w:rPr/>
          </w:rPrChange>
        </w:rPr>
        <w:t xml:space="preserve"> in desert systems has not been studied. </w:t>
      </w:r>
      <w:r w:rsidR="00CD2597" w:rsidRPr="005F5857">
        <w:rPr>
          <w:highlight w:val="yellow"/>
          <w:rPrChange w:id="747" w:author="zenrunner" w:date="2018-09-11T12:11:00Z">
            <w:rPr/>
          </w:rPrChange>
        </w:rPr>
        <w:t xml:space="preserve">In the only study </w:t>
      </w:r>
      <w:r w:rsidR="003816DB" w:rsidRPr="005F5857">
        <w:rPr>
          <w:highlight w:val="yellow"/>
          <w:rPrChange w:id="748" w:author="zenrunner" w:date="2018-09-11T12:11:00Z">
            <w:rPr/>
          </w:rPrChange>
        </w:rPr>
        <w:t>measuring seasonal</w:t>
      </w:r>
      <w:r w:rsidR="00CD2597" w:rsidRPr="005F5857">
        <w:rPr>
          <w:highlight w:val="yellow"/>
          <w:rPrChange w:id="749" w:author="zenrunner" w:date="2018-09-11T12:11:00Z">
            <w:rPr/>
          </w:rPrChange>
        </w:rPr>
        <w:t xml:space="preserve"> hoverfly abundances in USA, </w:t>
      </w:r>
      <w:proofErr w:type="spellStart"/>
      <w:r w:rsidR="00CD2597" w:rsidRPr="005F5857">
        <w:rPr>
          <w:i/>
          <w:highlight w:val="yellow"/>
          <w:rPrChange w:id="750" w:author="zenrunner" w:date="2018-09-11T12:11:00Z">
            <w:rPr>
              <w:i/>
            </w:rPr>
          </w:rPrChange>
        </w:rPr>
        <w:t>Eupeodes</w:t>
      </w:r>
      <w:proofErr w:type="spellEnd"/>
      <w:r w:rsidR="00CD2597" w:rsidRPr="005F5857">
        <w:rPr>
          <w:i/>
          <w:highlight w:val="yellow"/>
          <w:rPrChange w:id="751" w:author="zenrunner" w:date="2018-09-11T12:11:00Z">
            <w:rPr>
              <w:i/>
            </w:rPr>
          </w:rPrChange>
        </w:rPr>
        <w:t xml:space="preserve"> </w:t>
      </w:r>
      <w:r w:rsidR="003816DB" w:rsidRPr="005F5857">
        <w:rPr>
          <w:highlight w:val="yellow"/>
          <w:rPrChange w:id="752" w:author="zenrunner" w:date="2018-09-11T12:11:00Z">
            <w:rPr/>
          </w:rPrChange>
        </w:rPr>
        <w:t xml:space="preserve">abundances </w:t>
      </w:r>
      <w:r w:rsidR="00F64E08" w:rsidRPr="005F5857">
        <w:rPr>
          <w:highlight w:val="yellow"/>
          <w:rPrChange w:id="753" w:author="zenrunner" w:date="2018-09-11T12:11:00Z">
            <w:rPr/>
          </w:rPrChange>
        </w:rPr>
        <w:t>peaked</w:t>
      </w:r>
      <w:r w:rsidR="00DA2A88" w:rsidRPr="005F5857">
        <w:rPr>
          <w:highlight w:val="yellow"/>
          <w:rPrChange w:id="754" w:author="zenrunner" w:date="2018-09-11T12:11:00Z">
            <w:rPr/>
          </w:rPrChange>
        </w:rPr>
        <w:t xml:space="preserve"> in late spring</w:t>
      </w:r>
      <w:r w:rsidR="00F64E08" w:rsidRPr="005F5857">
        <w:rPr>
          <w:highlight w:val="yellow"/>
          <w:rPrChange w:id="755" w:author="zenrunner" w:date="2018-09-11T12:11:00Z">
            <w:rPr/>
          </w:rPrChange>
        </w:rPr>
        <w:t xml:space="preserve"> but individuals were found throughout the season</w:t>
      </w:r>
      <w:r w:rsidR="00DA2A88" w:rsidRPr="005F5857">
        <w:rPr>
          <w:highlight w:val="yellow"/>
          <w:rPrChange w:id="756" w:author="zenrunner" w:date="2018-09-11T12:11:00Z">
            <w:rPr/>
          </w:rPrChange>
        </w:rPr>
        <w:t xml:space="preserve"> </w:t>
      </w:r>
      <w:r w:rsidR="00CA722D" w:rsidRPr="005F5857">
        <w:rPr>
          <w:highlight w:val="yellow"/>
          <w:rPrChange w:id="757" w:author="zenrunner" w:date="2018-09-11T12:11:00Z">
            <w:rPr/>
          </w:rPrChange>
        </w:rPr>
        <w:fldChar w:fldCharType="begin"/>
      </w:r>
      <w:r w:rsidR="00CA722D" w:rsidRPr="005F5857">
        <w:rPr>
          <w:highlight w:val="yellow"/>
          <w:rPrChange w:id="758" w:author="zenrunner" w:date="2018-09-11T12:11:00Z">
            <w:rPr/>
          </w:rPrChange>
        </w:rPr>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rsidRPr="005F5857">
        <w:rPr>
          <w:highlight w:val="yellow"/>
          <w:rPrChange w:id="759" w:author="zenrunner" w:date="2018-09-11T12:11:00Z">
            <w:rPr/>
          </w:rPrChange>
        </w:rPr>
        <w:fldChar w:fldCharType="separate"/>
      </w:r>
      <w:r w:rsidR="00CA722D" w:rsidRPr="005F5857">
        <w:rPr>
          <w:noProof/>
          <w:highlight w:val="yellow"/>
          <w:rPrChange w:id="760" w:author="zenrunner" w:date="2018-09-11T12:11:00Z">
            <w:rPr>
              <w:noProof/>
            </w:rPr>
          </w:rPrChange>
        </w:rPr>
        <w:t>(</w:t>
      </w:r>
      <w:r w:rsidR="00E6754C" w:rsidRPr="005F5857">
        <w:rPr>
          <w:highlight w:val="yellow"/>
          <w:rPrChange w:id="761" w:author="zenrunner" w:date="2018-09-11T12:11:00Z">
            <w:rPr/>
          </w:rPrChange>
        </w:rPr>
        <w:fldChar w:fldCharType="begin"/>
      </w:r>
      <w:r w:rsidR="00E6754C" w:rsidRPr="005F5857">
        <w:rPr>
          <w:highlight w:val="yellow"/>
          <w:rPrChange w:id="762" w:author="zenrunner" w:date="2018-09-11T12:11:00Z">
            <w:rPr/>
          </w:rPrChange>
        </w:rPr>
        <w:instrText xml:space="preserve"> HYPERLINK \l "_ENREF_80" \o "Terry, 2017 #37" </w:instrText>
      </w:r>
      <w:r w:rsidR="00E6754C" w:rsidRPr="005F5857">
        <w:rPr>
          <w:highlight w:val="yellow"/>
          <w:rPrChange w:id="763" w:author="zenrunner" w:date="2018-09-11T12:11:00Z">
            <w:rPr/>
          </w:rPrChange>
        </w:rPr>
        <w:fldChar w:fldCharType="separate"/>
      </w:r>
      <w:r w:rsidR="00172CFB" w:rsidRPr="005F5857">
        <w:rPr>
          <w:noProof/>
          <w:highlight w:val="yellow"/>
          <w:rPrChange w:id="764" w:author="zenrunner" w:date="2018-09-11T12:11:00Z">
            <w:rPr>
              <w:noProof/>
            </w:rPr>
          </w:rPrChange>
        </w:rPr>
        <w:t>Terry and Nelson, 2017</w:t>
      </w:r>
      <w:r w:rsidR="00E6754C" w:rsidRPr="005F5857">
        <w:rPr>
          <w:noProof/>
          <w:highlight w:val="yellow"/>
          <w:rPrChange w:id="765" w:author="zenrunner" w:date="2018-09-11T12:11:00Z">
            <w:rPr>
              <w:noProof/>
            </w:rPr>
          </w:rPrChange>
        </w:rPr>
        <w:fldChar w:fldCharType="end"/>
      </w:r>
      <w:r w:rsidR="00CA722D" w:rsidRPr="005F5857">
        <w:rPr>
          <w:noProof/>
          <w:highlight w:val="yellow"/>
          <w:rPrChange w:id="766" w:author="zenrunner" w:date="2018-09-11T12:11:00Z">
            <w:rPr>
              <w:noProof/>
            </w:rPr>
          </w:rPrChange>
        </w:rPr>
        <w:t>)</w:t>
      </w:r>
      <w:r w:rsidR="00CA722D" w:rsidRPr="005F5857">
        <w:rPr>
          <w:highlight w:val="yellow"/>
          <w:rPrChange w:id="767" w:author="zenrunner" w:date="2018-09-11T12:11:00Z">
            <w:rPr/>
          </w:rPrChange>
        </w:rPr>
        <w:fldChar w:fldCharType="end"/>
      </w:r>
      <w:r w:rsidR="00DA2A88" w:rsidRPr="005F5857">
        <w:rPr>
          <w:highlight w:val="yellow"/>
          <w:rPrChange w:id="768" w:author="zenrunner" w:date="2018-09-11T12:11:00Z">
            <w:rPr/>
          </w:rPrChange>
        </w:rPr>
        <w:t>.</w:t>
      </w:r>
      <w:r w:rsidR="00380EA2" w:rsidRPr="005F5857">
        <w:rPr>
          <w:highlight w:val="yellow"/>
          <w:rPrChange w:id="769" w:author="zenrunner" w:date="2018-09-11T12:11:00Z">
            <w:rPr/>
          </w:rPrChange>
        </w:rPr>
        <w:t xml:space="preserve"> </w:t>
      </w:r>
      <w:r w:rsidR="00463449" w:rsidRPr="005F5857">
        <w:rPr>
          <w:highlight w:val="yellow"/>
          <w:rPrChange w:id="770" w:author="zenrunner" w:date="2018-09-11T12:11:00Z">
            <w:rPr/>
          </w:rPrChange>
        </w:rPr>
        <w:t>Larval</w:t>
      </w:r>
      <w:r w:rsidR="00DC06FC" w:rsidRPr="005F5857">
        <w:rPr>
          <w:highlight w:val="yellow"/>
          <w:rPrChange w:id="771" w:author="zenrunner" w:date="2018-09-11T12:11:00Z">
            <w:rPr/>
          </w:rPrChange>
        </w:rPr>
        <w:t xml:space="preserve"> </w:t>
      </w:r>
      <w:r w:rsidR="00DC06FC" w:rsidRPr="005F5857">
        <w:rPr>
          <w:i/>
          <w:highlight w:val="yellow"/>
          <w:rPrChange w:id="772" w:author="zenrunner" w:date="2018-09-11T12:11:00Z">
            <w:rPr>
              <w:i/>
            </w:rPr>
          </w:rPrChange>
        </w:rPr>
        <w:t xml:space="preserve">E. </w:t>
      </w:r>
      <w:proofErr w:type="spellStart"/>
      <w:r w:rsidR="00DC06FC" w:rsidRPr="005F5857">
        <w:rPr>
          <w:i/>
          <w:highlight w:val="yellow"/>
          <w:rPrChange w:id="773" w:author="zenrunner" w:date="2018-09-11T12:11:00Z">
            <w:rPr>
              <w:i/>
            </w:rPr>
          </w:rPrChange>
        </w:rPr>
        <w:t>volucris</w:t>
      </w:r>
      <w:proofErr w:type="spellEnd"/>
      <w:r w:rsidR="00DC06FC" w:rsidRPr="005F5857">
        <w:rPr>
          <w:highlight w:val="yellow"/>
          <w:rPrChange w:id="774" w:author="zenrunner" w:date="2018-09-11T12:11:00Z">
            <w:rPr/>
          </w:rPrChange>
        </w:rPr>
        <w:t xml:space="preserve"> </w:t>
      </w:r>
      <w:r w:rsidR="00F64E08" w:rsidRPr="005F5857">
        <w:rPr>
          <w:highlight w:val="yellow"/>
          <w:rPrChange w:id="775" w:author="zenrunner" w:date="2018-09-11T12:11:00Z">
            <w:rPr/>
          </w:rPrChange>
        </w:rPr>
        <w:t>are aphid predators</w:t>
      </w:r>
      <w:r w:rsidR="00463449" w:rsidRPr="005F5857">
        <w:rPr>
          <w:highlight w:val="yellow"/>
          <w:rPrChange w:id="776" w:author="zenrunner" w:date="2018-09-11T12:11:00Z">
            <w:rPr/>
          </w:rPrChange>
        </w:rPr>
        <w:t xml:space="preserve"> and members of the genus </w:t>
      </w:r>
      <w:proofErr w:type="spellStart"/>
      <w:r w:rsidR="00463449" w:rsidRPr="005F5857">
        <w:rPr>
          <w:i/>
          <w:highlight w:val="yellow"/>
          <w:rPrChange w:id="777" w:author="zenrunner" w:date="2018-09-11T12:11:00Z">
            <w:rPr>
              <w:i/>
            </w:rPr>
          </w:rPrChange>
        </w:rPr>
        <w:t>Eupeodes</w:t>
      </w:r>
      <w:proofErr w:type="spellEnd"/>
      <w:r w:rsidR="00463449" w:rsidRPr="005F5857">
        <w:rPr>
          <w:highlight w:val="yellow"/>
          <w:rPrChange w:id="778" w:author="zenrunner" w:date="2018-09-11T12:11:00Z">
            <w:rPr/>
          </w:rPrChange>
        </w:rPr>
        <w:t xml:space="preserve"> requires specific larval resources </w:t>
      </w:r>
      <w:r w:rsidR="00CA722D" w:rsidRPr="005F5857">
        <w:rPr>
          <w:highlight w:val="yellow"/>
          <w:rPrChange w:id="779" w:author="zenrunner" w:date="2018-09-11T12:11:00Z">
            <w:rPr/>
          </w:rPrChange>
        </w:rPr>
        <w:fldChar w:fldCharType="begin"/>
      </w:r>
      <w:r w:rsidR="00CA722D" w:rsidRPr="005F5857">
        <w:rPr>
          <w:highlight w:val="yellow"/>
          <w:rPrChange w:id="780" w:author="zenrunner" w:date="2018-09-11T12:11:00Z">
            <w:rPr/>
          </w:rPrChange>
        </w:rPr>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rsidRPr="005F5857">
        <w:rPr>
          <w:highlight w:val="yellow"/>
          <w:rPrChange w:id="781" w:author="zenrunner" w:date="2018-09-11T12:11:00Z">
            <w:rPr/>
          </w:rPrChange>
        </w:rPr>
        <w:fldChar w:fldCharType="separate"/>
      </w:r>
      <w:r w:rsidR="00CA722D" w:rsidRPr="005F5857">
        <w:rPr>
          <w:noProof/>
          <w:highlight w:val="yellow"/>
          <w:rPrChange w:id="782" w:author="zenrunner" w:date="2018-09-11T12:11:00Z">
            <w:rPr>
              <w:noProof/>
            </w:rPr>
          </w:rPrChange>
        </w:rPr>
        <w:t>(</w:t>
      </w:r>
      <w:r w:rsidR="00E6754C" w:rsidRPr="005F5857">
        <w:rPr>
          <w:highlight w:val="yellow"/>
          <w:rPrChange w:id="783" w:author="zenrunner" w:date="2018-09-11T12:11:00Z">
            <w:rPr/>
          </w:rPrChange>
        </w:rPr>
        <w:fldChar w:fldCharType="begin"/>
      </w:r>
      <w:r w:rsidR="00E6754C" w:rsidRPr="005F5857">
        <w:rPr>
          <w:highlight w:val="yellow"/>
          <w:rPrChange w:id="784" w:author="zenrunner" w:date="2018-09-11T12:11:00Z">
            <w:rPr/>
          </w:rPrChange>
        </w:rPr>
        <w:instrText xml:space="preserve"> HYPERLINK \l "_ENREF_34" \o "Henderson, 1982 #39" </w:instrText>
      </w:r>
      <w:r w:rsidR="00E6754C" w:rsidRPr="005F5857">
        <w:rPr>
          <w:highlight w:val="yellow"/>
          <w:rPrChange w:id="785" w:author="zenrunner" w:date="2018-09-11T12:11:00Z">
            <w:rPr/>
          </w:rPrChange>
        </w:rPr>
        <w:fldChar w:fldCharType="separate"/>
      </w:r>
      <w:r w:rsidR="00172CFB" w:rsidRPr="005F5857">
        <w:rPr>
          <w:noProof/>
          <w:highlight w:val="yellow"/>
          <w:rPrChange w:id="786" w:author="zenrunner" w:date="2018-09-11T12:11:00Z">
            <w:rPr>
              <w:noProof/>
            </w:rPr>
          </w:rPrChange>
        </w:rPr>
        <w:t>Henderson, 1982</w:t>
      </w:r>
      <w:r w:rsidR="00E6754C" w:rsidRPr="005F5857">
        <w:rPr>
          <w:noProof/>
          <w:highlight w:val="yellow"/>
          <w:rPrChange w:id="787" w:author="zenrunner" w:date="2018-09-11T12:11:00Z">
            <w:rPr>
              <w:noProof/>
            </w:rPr>
          </w:rPrChange>
        </w:rPr>
        <w:fldChar w:fldCharType="end"/>
      </w:r>
      <w:r w:rsidR="00CA722D" w:rsidRPr="005F5857">
        <w:rPr>
          <w:noProof/>
          <w:highlight w:val="yellow"/>
          <w:rPrChange w:id="788" w:author="zenrunner" w:date="2018-09-11T12:11:00Z">
            <w:rPr>
              <w:noProof/>
            </w:rPr>
          </w:rPrChange>
        </w:rPr>
        <w:t>)</w:t>
      </w:r>
      <w:r w:rsidR="00CA722D" w:rsidRPr="005F5857">
        <w:rPr>
          <w:highlight w:val="yellow"/>
          <w:rPrChange w:id="789" w:author="zenrunner" w:date="2018-09-11T12:11:00Z">
            <w:rPr/>
          </w:rPrChange>
        </w:rPr>
        <w:fldChar w:fldCharType="end"/>
      </w:r>
      <w:r w:rsidR="00463449" w:rsidRPr="005F5857">
        <w:rPr>
          <w:highlight w:val="yellow"/>
          <w:rPrChange w:id="790" w:author="zenrunner" w:date="2018-09-11T12:11:00Z">
            <w:rPr/>
          </w:rPrChange>
        </w:rPr>
        <w:t>. In an agricultural study</w:t>
      </w:r>
      <w:r w:rsidR="00F5662D" w:rsidRPr="005F5857">
        <w:rPr>
          <w:highlight w:val="yellow"/>
          <w:rPrChange w:id="791" w:author="zenrunner" w:date="2018-09-11T12:11:00Z">
            <w:rPr/>
          </w:rPrChange>
        </w:rPr>
        <w:t xml:space="preserve"> on</w:t>
      </w:r>
      <w:r w:rsidR="00463449" w:rsidRPr="005F5857">
        <w:rPr>
          <w:highlight w:val="yellow"/>
          <w:rPrChange w:id="792" w:author="zenrunner" w:date="2018-09-11T12:11:00Z">
            <w:rPr/>
          </w:rPrChange>
        </w:rPr>
        <w:t xml:space="preserve"> aphid-eating hoverflies, including </w:t>
      </w:r>
      <w:r w:rsidR="00463449" w:rsidRPr="005F5857">
        <w:rPr>
          <w:i/>
          <w:highlight w:val="yellow"/>
          <w:rPrChange w:id="793" w:author="zenrunner" w:date="2018-09-11T12:11:00Z">
            <w:rPr>
              <w:i/>
            </w:rPr>
          </w:rPrChange>
        </w:rPr>
        <w:t xml:space="preserve">E. </w:t>
      </w:r>
      <w:proofErr w:type="spellStart"/>
      <w:r w:rsidR="00463449" w:rsidRPr="005F5857">
        <w:rPr>
          <w:i/>
          <w:highlight w:val="yellow"/>
          <w:rPrChange w:id="794" w:author="zenrunner" w:date="2018-09-11T12:11:00Z">
            <w:rPr>
              <w:i/>
            </w:rPr>
          </w:rPrChange>
        </w:rPr>
        <w:t>volucris</w:t>
      </w:r>
      <w:proofErr w:type="spellEnd"/>
      <w:r w:rsidR="00162BF2" w:rsidRPr="005F5857">
        <w:rPr>
          <w:i/>
          <w:highlight w:val="yellow"/>
          <w:rPrChange w:id="795" w:author="zenrunner" w:date="2018-09-11T12:11:00Z">
            <w:rPr>
              <w:i/>
            </w:rPr>
          </w:rPrChange>
        </w:rPr>
        <w:t>,</w:t>
      </w:r>
      <w:r w:rsidR="00463449" w:rsidRPr="005F5857">
        <w:rPr>
          <w:highlight w:val="yellow"/>
          <w:rPrChange w:id="796" w:author="zenrunner" w:date="2018-09-11T12:11:00Z">
            <w:rPr/>
          </w:rPrChange>
        </w:rPr>
        <w:t xml:space="preserve"> </w:t>
      </w:r>
      <w:r w:rsidR="00F2612C" w:rsidRPr="005F5857">
        <w:rPr>
          <w:highlight w:val="yellow"/>
          <w:rPrChange w:id="797" w:author="zenrunner" w:date="2018-09-11T12:11:00Z">
            <w:rPr/>
          </w:rPrChange>
        </w:rPr>
        <w:t xml:space="preserve">abundances </w:t>
      </w:r>
      <w:r w:rsidR="00463449" w:rsidRPr="005F5857">
        <w:rPr>
          <w:highlight w:val="yellow"/>
          <w:rPrChange w:id="798" w:author="zenrunner" w:date="2018-09-11T12:11:00Z">
            <w:rPr/>
          </w:rPrChange>
        </w:rPr>
        <w:t xml:space="preserve">corresponded to aphid densities </w:t>
      </w:r>
      <w:r w:rsidR="00707592" w:rsidRPr="005F5857">
        <w:rPr>
          <w:highlight w:val="yellow"/>
          <w:rPrChange w:id="799" w:author="zenrunner" w:date="2018-09-11T12:11:00Z">
            <w:rPr/>
          </w:rPrChange>
        </w:rPr>
        <w:fldChar w:fldCharType="begin"/>
      </w:r>
      <w:r w:rsidR="00707592" w:rsidRPr="005F5857">
        <w:rPr>
          <w:highlight w:val="yellow"/>
          <w:rPrChange w:id="800" w:author="zenrunner" w:date="2018-09-11T12:11:00Z">
            <w:rPr/>
          </w:rPrChange>
        </w:rPr>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rsidRPr="005F5857">
        <w:rPr>
          <w:highlight w:val="yellow"/>
          <w:rPrChange w:id="801" w:author="zenrunner" w:date="2018-09-11T12:11:00Z">
            <w:rPr/>
          </w:rPrChange>
        </w:rPr>
        <w:fldChar w:fldCharType="separate"/>
      </w:r>
      <w:r w:rsidR="00707592" w:rsidRPr="005F5857">
        <w:rPr>
          <w:noProof/>
          <w:highlight w:val="yellow"/>
          <w:rPrChange w:id="802" w:author="zenrunner" w:date="2018-09-11T12:11:00Z">
            <w:rPr>
              <w:noProof/>
            </w:rPr>
          </w:rPrChange>
        </w:rPr>
        <w:t>(</w:t>
      </w:r>
      <w:r w:rsidR="00E6754C" w:rsidRPr="005F5857">
        <w:rPr>
          <w:highlight w:val="yellow"/>
          <w:rPrChange w:id="803" w:author="zenrunner" w:date="2018-09-11T12:11:00Z">
            <w:rPr/>
          </w:rPrChange>
        </w:rPr>
        <w:fldChar w:fldCharType="begin"/>
      </w:r>
      <w:r w:rsidR="00E6754C" w:rsidRPr="005F5857">
        <w:rPr>
          <w:highlight w:val="yellow"/>
          <w:rPrChange w:id="804" w:author="zenrunner" w:date="2018-09-11T12:11:00Z">
            <w:rPr/>
          </w:rPrChange>
        </w:rPr>
        <w:instrText xml:space="preserve"> HYPERLINK \l "_ENREF_59" \o "Noma, 2008 #40" </w:instrText>
      </w:r>
      <w:r w:rsidR="00E6754C" w:rsidRPr="005F5857">
        <w:rPr>
          <w:highlight w:val="yellow"/>
          <w:rPrChange w:id="805" w:author="zenrunner" w:date="2018-09-11T12:11:00Z">
            <w:rPr/>
          </w:rPrChange>
        </w:rPr>
        <w:fldChar w:fldCharType="separate"/>
      </w:r>
      <w:r w:rsidR="00172CFB" w:rsidRPr="005F5857">
        <w:rPr>
          <w:noProof/>
          <w:highlight w:val="yellow"/>
          <w:rPrChange w:id="806" w:author="zenrunner" w:date="2018-09-11T12:11:00Z">
            <w:rPr>
              <w:noProof/>
            </w:rPr>
          </w:rPrChange>
        </w:rPr>
        <w:t>Noma and Brewer, 2008</w:t>
      </w:r>
      <w:r w:rsidR="00E6754C" w:rsidRPr="005F5857">
        <w:rPr>
          <w:noProof/>
          <w:highlight w:val="yellow"/>
          <w:rPrChange w:id="807" w:author="zenrunner" w:date="2018-09-11T12:11:00Z">
            <w:rPr>
              <w:noProof/>
            </w:rPr>
          </w:rPrChange>
        </w:rPr>
        <w:fldChar w:fldCharType="end"/>
      </w:r>
      <w:r w:rsidR="00707592" w:rsidRPr="005F5857">
        <w:rPr>
          <w:noProof/>
          <w:highlight w:val="yellow"/>
          <w:rPrChange w:id="808" w:author="zenrunner" w:date="2018-09-11T12:11:00Z">
            <w:rPr>
              <w:noProof/>
            </w:rPr>
          </w:rPrChange>
        </w:rPr>
        <w:t>)</w:t>
      </w:r>
      <w:r w:rsidR="00707592" w:rsidRPr="005F5857">
        <w:rPr>
          <w:highlight w:val="yellow"/>
          <w:rPrChange w:id="809" w:author="zenrunner" w:date="2018-09-11T12:11:00Z">
            <w:rPr/>
          </w:rPrChange>
        </w:rPr>
        <w:fldChar w:fldCharType="end"/>
      </w:r>
      <w:r w:rsidR="00707592" w:rsidRPr="005F5857">
        <w:rPr>
          <w:highlight w:val="yellow"/>
          <w:rPrChange w:id="810" w:author="zenrunner" w:date="2018-09-11T12:11:00Z">
            <w:rPr/>
          </w:rPrChange>
        </w:rPr>
        <w:t xml:space="preserve">. </w:t>
      </w:r>
      <w:r w:rsidR="00463449" w:rsidRPr="005F5857">
        <w:rPr>
          <w:highlight w:val="yellow"/>
          <w:rPrChange w:id="811" w:author="zenrunner" w:date="2018-09-11T12:11:00Z">
            <w:rPr/>
          </w:rPrChange>
        </w:rPr>
        <w:t xml:space="preserve">In a Rocky Mountain alpine community, early snowmelt triggered flowering, but not </w:t>
      </w:r>
      <w:proofErr w:type="spellStart"/>
      <w:r w:rsidR="00463449" w:rsidRPr="005F5857">
        <w:rPr>
          <w:highlight w:val="yellow"/>
          <w:rPrChange w:id="812" w:author="zenrunner" w:date="2018-09-11T12:11:00Z">
            <w:rPr/>
          </w:rPrChange>
        </w:rPr>
        <w:t>syrphid</w:t>
      </w:r>
      <w:proofErr w:type="spellEnd"/>
      <w:r w:rsidR="00463449" w:rsidRPr="005F5857">
        <w:rPr>
          <w:highlight w:val="yellow"/>
          <w:rPrChange w:id="813" w:author="zenrunner" w:date="2018-09-11T12:11:00Z">
            <w:rPr/>
          </w:rPrChange>
        </w:rPr>
        <w:t xml:space="preserve"> fly emergence suggesting </w:t>
      </w:r>
      <w:r w:rsidR="00681684" w:rsidRPr="005F5857">
        <w:rPr>
          <w:highlight w:val="yellow"/>
          <w:rPrChange w:id="814" w:author="zenrunner" w:date="2018-09-11T12:11:00Z">
            <w:rPr/>
          </w:rPrChange>
        </w:rPr>
        <w:t xml:space="preserve">their phenology </w:t>
      </w:r>
      <w:r w:rsidR="00162BF2" w:rsidRPr="005F5857">
        <w:rPr>
          <w:highlight w:val="yellow"/>
          <w:rPrChange w:id="815" w:author="zenrunner" w:date="2018-09-11T12:11:00Z">
            <w:rPr/>
          </w:rPrChange>
        </w:rPr>
        <w:t xml:space="preserve">is </w:t>
      </w:r>
      <w:r w:rsidR="00681684" w:rsidRPr="005F5857">
        <w:rPr>
          <w:highlight w:val="yellow"/>
          <w:rPrChange w:id="816" w:author="zenrunner" w:date="2018-09-11T12:11:00Z">
            <w:rPr/>
          </w:rPrChange>
        </w:rPr>
        <w:t>not closely tied</w:t>
      </w:r>
      <w:r w:rsidR="00463449" w:rsidRPr="005F5857">
        <w:rPr>
          <w:highlight w:val="yellow"/>
          <w:rPrChange w:id="817" w:author="zenrunner" w:date="2018-09-11T12:11:00Z">
            <w:rPr/>
          </w:rPrChange>
        </w:rPr>
        <w:t xml:space="preserve"> to weather </w:t>
      </w:r>
      <w:r w:rsidR="00707592" w:rsidRPr="005F5857">
        <w:rPr>
          <w:highlight w:val="yellow"/>
          <w:rPrChange w:id="818" w:author="zenrunner" w:date="2018-09-11T12:11:00Z">
            <w:rPr/>
          </w:rPrChange>
        </w:rPr>
        <w:fldChar w:fldCharType="begin"/>
      </w:r>
      <w:r w:rsidR="00707592" w:rsidRPr="005F5857">
        <w:rPr>
          <w:highlight w:val="yellow"/>
          <w:rPrChange w:id="819" w:author="zenrunner" w:date="2018-09-11T12:11:00Z">
            <w:rPr/>
          </w:rPrChange>
        </w:rPr>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rsidRPr="005F5857">
        <w:rPr>
          <w:highlight w:val="yellow"/>
          <w:rPrChange w:id="820" w:author="zenrunner" w:date="2018-09-11T12:11:00Z">
            <w:rPr/>
          </w:rPrChange>
        </w:rPr>
        <w:fldChar w:fldCharType="separate"/>
      </w:r>
      <w:r w:rsidR="00707592" w:rsidRPr="005F5857">
        <w:rPr>
          <w:noProof/>
          <w:highlight w:val="yellow"/>
          <w:rPrChange w:id="821" w:author="zenrunner" w:date="2018-09-11T12:11:00Z">
            <w:rPr>
              <w:noProof/>
            </w:rPr>
          </w:rPrChange>
        </w:rPr>
        <w:t>(</w:t>
      </w:r>
      <w:r w:rsidR="00E6754C" w:rsidRPr="005F5857">
        <w:rPr>
          <w:highlight w:val="yellow"/>
          <w:rPrChange w:id="822" w:author="zenrunner" w:date="2018-09-11T12:11:00Z">
            <w:rPr/>
          </w:rPrChange>
        </w:rPr>
        <w:fldChar w:fldCharType="begin"/>
      </w:r>
      <w:r w:rsidR="00E6754C" w:rsidRPr="005F5857">
        <w:rPr>
          <w:highlight w:val="yellow"/>
          <w:rPrChange w:id="823" w:author="zenrunner" w:date="2018-09-11T12:11:00Z">
            <w:rPr/>
          </w:rPrChange>
        </w:rPr>
        <w:instrText xml:space="preserve"> HYPERLINK \l "_ENREF_38" \o "Iler, 2013 #270" </w:instrText>
      </w:r>
      <w:r w:rsidR="00E6754C" w:rsidRPr="005F5857">
        <w:rPr>
          <w:highlight w:val="yellow"/>
          <w:rPrChange w:id="824" w:author="zenrunner" w:date="2018-09-11T12:11:00Z">
            <w:rPr/>
          </w:rPrChange>
        </w:rPr>
        <w:fldChar w:fldCharType="separate"/>
      </w:r>
      <w:r w:rsidR="00172CFB" w:rsidRPr="005F5857">
        <w:rPr>
          <w:noProof/>
          <w:highlight w:val="yellow"/>
          <w:rPrChange w:id="825" w:author="zenrunner" w:date="2018-09-11T12:11:00Z">
            <w:rPr>
              <w:noProof/>
            </w:rPr>
          </w:rPrChange>
        </w:rPr>
        <w:t>Iler et al., 2013</w:t>
      </w:r>
      <w:r w:rsidR="00E6754C" w:rsidRPr="005F5857">
        <w:rPr>
          <w:noProof/>
          <w:highlight w:val="yellow"/>
          <w:rPrChange w:id="826" w:author="zenrunner" w:date="2018-09-11T12:11:00Z">
            <w:rPr>
              <w:noProof/>
            </w:rPr>
          </w:rPrChange>
        </w:rPr>
        <w:fldChar w:fldCharType="end"/>
      </w:r>
      <w:r w:rsidR="00707592" w:rsidRPr="005F5857">
        <w:rPr>
          <w:noProof/>
          <w:highlight w:val="yellow"/>
          <w:rPrChange w:id="827" w:author="zenrunner" w:date="2018-09-11T12:11:00Z">
            <w:rPr>
              <w:noProof/>
            </w:rPr>
          </w:rPrChange>
        </w:rPr>
        <w:t>)</w:t>
      </w:r>
      <w:r w:rsidR="00707592" w:rsidRPr="005F5857">
        <w:rPr>
          <w:highlight w:val="yellow"/>
          <w:rPrChange w:id="828" w:author="zenrunner" w:date="2018-09-11T12:11:00Z">
            <w:rPr/>
          </w:rPrChange>
        </w:rPr>
        <w:fldChar w:fldCharType="end"/>
      </w:r>
      <w:r w:rsidR="00707592" w:rsidRPr="005F5857">
        <w:rPr>
          <w:highlight w:val="yellow"/>
          <w:rPrChange w:id="829" w:author="zenrunner" w:date="2018-09-11T12:11:00Z">
            <w:rPr/>
          </w:rPrChange>
        </w:rPr>
        <w:t xml:space="preserve">. </w:t>
      </w:r>
      <w:r w:rsidR="00374585" w:rsidRPr="005F5857">
        <w:rPr>
          <w:highlight w:val="yellow"/>
          <w:rPrChange w:id="830" w:author="zenrunner" w:date="2018-09-11T12:11:00Z">
            <w:rPr/>
          </w:rPrChange>
        </w:rPr>
        <w:t xml:space="preserve">Overall </w:t>
      </w:r>
      <w:r w:rsidR="00681684" w:rsidRPr="005F5857">
        <w:rPr>
          <w:highlight w:val="yellow"/>
          <w:rPrChange w:id="831" w:author="zenrunner" w:date="2018-09-11T12:11:00Z">
            <w:rPr/>
          </w:rPrChange>
        </w:rPr>
        <w:t>their</w:t>
      </w:r>
      <w:r w:rsidR="00F64E08" w:rsidRPr="005F5857">
        <w:rPr>
          <w:highlight w:val="yellow"/>
          <w:rPrChange w:id="832" w:author="zenrunner" w:date="2018-09-11T12:11:00Z">
            <w:rPr/>
          </w:rPrChange>
        </w:rPr>
        <w:t xml:space="preserve"> phenology </w:t>
      </w:r>
      <w:r w:rsidR="00681684" w:rsidRPr="005F5857">
        <w:rPr>
          <w:highlight w:val="yellow"/>
          <w:rPrChange w:id="833" w:author="zenrunner" w:date="2018-09-11T12:11:00Z">
            <w:rPr/>
          </w:rPrChange>
        </w:rPr>
        <w:t>appears to be</w:t>
      </w:r>
      <w:r w:rsidR="00F64E08" w:rsidRPr="005F5857">
        <w:rPr>
          <w:highlight w:val="yellow"/>
          <w:rPrChange w:id="834" w:author="zenrunner" w:date="2018-09-11T12:11:00Z">
            <w:rPr/>
          </w:rPrChange>
        </w:rPr>
        <w:t xml:space="preserve"> tied to prey availability </w:t>
      </w:r>
      <w:r w:rsidR="00374585" w:rsidRPr="005F5857">
        <w:rPr>
          <w:highlight w:val="yellow"/>
          <w:rPrChange w:id="835" w:author="zenrunner" w:date="2018-09-11T12:11:00Z">
            <w:rPr/>
          </w:rPrChange>
        </w:rPr>
        <w:t>rather than</w:t>
      </w:r>
      <w:r w:rsidR="00681684" w:rsidRPr="005F5857">
        <w:rPr>
          <w:highlight w:val="yellow"/>
          <w:rPrChange w:id="836" w:author="zenrunner" w:date="2018-09-11T12:11:00Z">
            <w:rPr/>
          </w:rPrChange>
        </w:rPr>
        <w:t xml:space="preserve"> floral resource availability. </w:t>
      </w:r>
      <w:r w:rsidR="00623AB0" w:rsidRPr="005F5857">
        <w:rPr>
          <w:highlight w:val="yellow"/>
          <w:rPrChange w:id="837" w:author="zenrunner" w:date="2018-09-11T12:11:00Z">
            <w:rPr/>
          </w:rPrChange>
        </w:rPr>
        <w:t>A novel area of research would be to</w:t>
      </w:r>
      <w:r w:rsidR="00681684" w:rsidRPr="005F5857">
        <w:rPr>
          <w:highlight w:val="yellow"/>
          <w:rPrChange w:id="838" w:author="zenrunner" w:date="2018-09-11T12:11:00Z">
            <w:rPr/>
          </w:rPrChange>
        </w:rPr>
        <w:t xml:space="preserve"> understand the likely complex relationships</w:t>
      </w:r>
      <w:r w:rsidR="00681684">
        <w:t xml:space="preserve"> between pollinators that have predatory larva and the plants that host their prey.</w:t>
      </w:r>
      <w:ins w:id="839" w:author="zenrunner" w:date="2018-09-11T12:11:00Z">
        <w:r w:rsidR="005F5857">
          <w:t xml:space="preserve"> MEH – this is ok??? But does not link to any of your big ideas and feels very colloquial.</w:t>
        </w:r>
      </w:ins>
    </w:p>
    <w:p w14:paraId="31671AC3" w14:textId="15D3FE92" w:rsidR="00707592" w:rsidRDefault="00520BCD" w:rsidP="00D36947">
      <w:pPr>
        <w:spacing w:line="360" w:lineRule="auto"/>
      </w:pPr>
      <w:r>
        <w:t xml:space="preserve">Alternatively, bees may </w:t>
      </w:r>
      <w:r w:rsidR="00672602">
        <w:t>have</w:t>
      </w:r>
      <w:r>
        <w:t xml:space="preserve"> competitively exclud</w:t>
      </w:r>
      <w:r w:rsidR="00672602">
        <w:t>ed</w:t>
      </w:r>
      <w:r>
        <w:t xml:space="preserve"> </w:t>
      </w:r>
      <w:proofErr w:type="spellStart"/>
      <w:r>
        <w:t>Syrphids</w:t>
      </w:r>
      <w:proofErr w:type="spellEnd"/>
      <w:r>
        <w:t xml:space="preserve"> </w:t>
      </w:r>
      <w:r w:rsidR="00707592">
        <w:t>from the immediate area.</w:t>
      </w:r>
      <w:r>
        <w:t xml:space="preserve"> </w:t>
      </w:r>
      <w:r w:rsidR="006576DB">
        <w:t>Compe</w:t>
      </w:r>
      <w:r w:rsidR="00707592">
        <w:t xml:space="preserve">tition between </w:t>
      </w:r>
      <w:proofErr w:type="spellStart"/>
      <w:r w:rsidR="00707592">
        <w:t>Syrphids</w:t>
      </w:r>
      <w:proofErr w:type="spellEnd"/>
      <w:r w:rsidR="00707592">
        <w:t xml:space="preserve">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proofErr w:type="spellStart"/>
      <w:r w:rsidRPr="00707592">
        <w:rPr>
          <w:i/>
        </w:rPr>
        <w:t>Toxomerus</w:t>
      </w:r>
      <w:proofErr w:type="spellEnd"/>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w:t>
      </w:r>
      <w:proofErr w:type="spellStart"/>
      <w:r w:rsidR="00707592">
        <w:t>Syrphids</w:t>
      </w:r>
      <w:proofErr w:type="spellEnd"/>
      <w:r w:rsidR="00707592">
        <w:t xml:space="preserve"> caught in pan traps relative to pre-blooming. </w:t>
      </w:r>
      <w:proofErr w:type="spellStart"/>
      <w:r w:rsidRPr="00A670F6">
        <w:rPr>
          <w:i/>
        </w:rPr>
        <w:t>Centris</w:t>
      </w:r>
      <w:proofErr w:type="spellEnd"/>
      <w:r>
        <w:t xml:space="preserve"> sp. bees, which were frequent visitors to </w:t>
      </w:r>
      <w:proofErr w:type="spellStart"/>
      <w:r>
        <w:t>Larrea</w:t>
      </w:r>
      <w:proofErr w:type="spellEnd"/>
      <w:r>
        <w:t xml:space="preserve">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 xml:space="preserve">Cane and Tepedino, </w:t>
        </w:r>
        <w:r w:rsidR="00172CFB">
          <w:rPr>
            <w:noProof/>
          </w:rPr>
          <w:lastRenderedPageBreak/>
          <w:t>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ins w:id="840" w:author="zenrunner" w:date="2018-09-11T12:11:00Z">
        <w:r w:rsidR="002D00C2">
          <w:t xml:space="preserve">  ??? Again – unsure what this is about.</w:t>
        </w:r>
      </w:ins>
      <w:ins w:id="841" w:author="zenrunner" w:date="2018-09-11T12:12:00Z">
        <w:r w:rsidR="002D00C2">
          <w:t xml:space="preserve">  I would cut both these paragraphs really and just get right to the good stuff.</w:t>
        </w:r>
      </w:ins>
    </w:p>
    <w:p w14:paraId="5B7A698E" w14:textId="52B12854" w:rsidR="0020327D" w:rsidRDefault="00062E4F" w:rsidP="00D36947">
      <w:pPr>
        <w:spacing w:line="360" w:lineRule="auto"/>
        <w:rPr>
          <w:ins w:id="842" w:author="zenrunner" w:date="2018-09-11T12:12:00Z"/>
        </w:rPr>
      </w:pPr>
      <w:r>
        <w:t xml:space="preserve">Pollinators responded positively to the floral density of </w:t>
      </w:r>
      <w:r w:rsidR="00D463A0" w:rsidRPr="00D463A0">
        <w:rPr>
          <w:i/>
        </w:rPr>
        <w:t xml:space="preserve">L. </w:t>
      </w:r>
      <w:proofErr w:type="spellStart"/>
      <w:r w:rsidR="00D463A0" w:rsidRPr="00D463A0">
        <w:rPr>
          <w:i/>
        </w:rPr>
        <w:t>tridentata</w:t>
      </w:r>
      <w:proofErr w:type="spellEnd"/>
      <w:r w:rsidR="00D463A0">
        <w:t xml:space="preserve"> </w:t>
      </w:r>
      <w:r>
        <w:t xml:space="preserve">i.e. concentrations of floral resources, however this did not benefit </w:t>
      </w:r>
      <w:r w:rsidRPr="00672602">
        <w:rPr>
          <w:i/>
        </w:rPr>
        <w:t xml:space="preserve">M. </w:t>
      </w:r>
      <w:proofErr w:type="spellStart"/>
      <w:r w:rsidRPr="00672602">
        <w:rPr>
          <w:i/>
        </w:rPr>
        <w:t>glabrata</w:t>
      </w:r>
      <w:proofErr w:type="spellEnd"/>
      <w:r>
        <w:t>.</w:t>
      </w:r>
      <w:ins w:id="843" w:author="zenrunner" w:date="2018-09-11T12:11:00Z">
        <w:r w:rsidR="002D00C2">
          <w:t xml:space="preserve"> – </w:t>
        </w:r>
        <w:proofErr w:type="gramStart"/>
        <w:r w:rsidR="002D00C2">
          <w:t>yes</w:t>
        </w:r>
        <w:proofErr w:type="gramEnd"/>
        <w:r w:rsidR="002D00C2">
          <w:t xml:space="preserve"> better…. But what is big idea here?  </w:t>
        </w:r>
      </w:ins>
      <w:del w:id="844" w:author="zenrunner" w:date="2018-09-11T12:11:00Z">
        <w:r w:rsidDel="002D00C2">
          <w:delText xml:space="preserve"> </w:delText>
        </w:r>
      </w:del>
      <w:r w:rsidR="00D463A0">
        <w:t xml:space="preserve">This can be explained in part by the identity </w:t>
      </w:r>
      <w:r w:rsidR="000318B5">
        <w:t xml:space="preserve">and </w:t>
      </w:r>
      <w:proofErr w:type="spellStart"/>
      <w:r w:rsidR="000318B5">
        <w:t>behaviour</w:t>
      </w:r>
      <w:proofErr w:type="spellEnd"/>
      <w:r w:rsidR="000318B5">
        <w:t xml:space="preserve"> of the visitors to </w:t>
      </w:r>
      <w:r w:rsidR="000318B5" w:rsidRPr="000318B5">
        <w:rPr>
          <w:i/>
        </w:rPr>
        <w:t xml:space="preserve">L. </w:t>
      </w:r>
      <w:proofErr w:type="spellStart"/>
      <w:r w:rsidR="000318B5" w:rsidRPr="000318B5">
        <w:rPr>
          <w:i/>
        </w:rPr>
        <w:t>tridentata</w:t>
      </w:r>
      <w:proofErr w:type="spellEnd"/>
      <w:r w:rsidR="00D463A0">
        <w:t>.</w:t>
      </w:r>
      <w:r w:rsidR="000318B5">
        <w:t xml:space="preserve"> </w:t>
      </w:r>
      <w:proofErr w:type="spellStart"/>
      <w:r w:rsidR="00DF1AA8" w:rsidRPr="000318B5">
        <w:rPr>
          <w:i/>
        </w:rPr>
        <w:t>Megandrena</w:t>
      </w:r>
      <w:proofErr w:type="spellEnd"/>
      <w:r w:rsidR="00DF1AA8" w:rsidRPr="000318B5">
        <w:rPr>
          <w:i/>
        </w:rPr>
        <w:t xml:space="preserve"> </w:t>
      </w:r>
      <w:proofErr w:type="spellStart"/>
      <w:r w:rsidR="00DF1AA8" w:rsidRPr="000318B5">
        <w:rPr>
          <w:i/>
        </w:rPr>
        <w:t>encelia</w:t>
      </w:r>
      <w:proofErr w:type="spellEnd"/>
      <w:r w:rsidR="000318B5">
        <w:t xml:space="preserve"> </w:t>
      </w:r>
      <w:r w:rsidR="00A674CE">
        <w:t xml:space="preserve">(Hymenoptera: </w:t>
      </w:r>
      <w:proofErr w:type="spellStart"/>
      <w:r w:rsidR="00A674CE">
        <w:t>Andrenidae</w:t>
      </w:r>
      <w:proofErr w:type="spellEnd"/>
      <w:r w:rsidR="00A674CE">
        <w:t xml:space="preserve">) </w:t>
      </w:r>
      <w:r w:rsidR="000318B5">
        <w:t xml:space="preserve">and </w:t>
      </w:r>
      <w:proofErr w:type="spellStart"/>
      <w:r w:rsidR="000318B5" w:rsidRPr="000318B5">
        <w:rPr>
          <w:i/>
        </w:rPr>
        <w:t>H</w:t>
      </w:r>
      <w:r w:rsidR="00DF1AA8" w:rsidRPr="000318B5">
        <w:rPr>
          <w:i/>
        </w:rPr>
        <w:t>esperapis</w:t>
      </w:r>
      <w:proofErr w:type="spellEnd"/>
      <w:r w:rsidR="00DF1AA8" w:rsidRPr="000318B5">
        <w:rPr>
          <w:i/>
        </w:rPr>
        <w:t xml:space="preserve"> </w:t>
      </w:r>
      <w:proofErr w:type="spellStart"/>
      <w:r w:rsidR="00DF1AA8" w:rsidRPr="000318B5">
        <w:rPr>
          <w:i/>
        </w:rPr>
        <w:t>larrae</w:t>
      </w:r>
      <w:proofErr w:type="spellEnd"/>
      <w:r w:rsidR="00DF1AA8">
        <w:t xml:space="preserve"> </w:t>
      </w:r>
      <w:r w:rsidR="00A674CE">
        <w:t xml:space="preserve">(Hymenoptera: </w:t>
      </w:r>
      <w:proofErr w:type="spellStart"/>
      <w:r w:rsidR="00A674CE">
        <w:t>Melittidae</w:t>
      </w:r>
      <w:proofErr w:type="spellEnd"/>
      <w:r w:rsidR="00A674CE">
        <w:t xml:space="preserve">) </w:t>
      </w:r>
      <w:r w:rsidR="00DF1AA8">
        <w:t xml:space="preserve">are both locally </w:t>
      </w:r>
      <w:proofErr w:type="spellStart"/>
      <w:r w:rsidR="00DF1AA8">
        <w:t>oligolectic</w:t>
      </w:r>
      <w:proofErr w:type="spellEnd"/>
      <w:r w:rsidR="00DF1AA8">
        <w:t xml:space="preserve">, </w:t>
      </w:r>
      <w:r w:rsidR="000318B5">
        <w:t>generally</w:t>
      </w:r>
      <w:r w:rsidR="00DF1AA8">
        <w:t xml:space="preserve"> visiting </w:t>
      </w:r>
      <w:r w:rsidR="00DF1AA8" w:rsidRPr="000318B5">
        <w:rPr>
          <w:i/>
        </w:rPr>
        <w:t>L</w:t>
      </w:r>
      <w:r w:rsidR="000318B5" w:rsidRPr="000318B5">
        <w:rPr>
          <w:i/>
        </w:rPr>
        <w:t xml:space="preserve">. </w:t>
      </w:r>
      <w:proofErr w:type="spellStart"/>
      <w:r w:rsidR="000318B5" w:rsidRPr="000318B5">
        <w:rPr>
          <w:i/>
        </w:rPr>
        <w:t>tridentata</w:t>
      </w:r>
      <w:proofErr w:type="spellEnd"/>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 xml:space="preserve">L. </w:t>
      </w:r>
      <w:proofErr w:type="spellStart"/>
      <w:r w:rsidR="000318B5" w:rsidRPr="000318B5">
        <w:rPr>
          <w:i/>
        </w:rPr>
        <w:t>tridentata</w:t>
      </w:r>
      <w:proofErr w:type="spellEnd"/>
      <w:r w:rsidR="000318B5">
        <w:t xml:space="preserve"> were feral honeybees, </w:t>
      </w:r>
      <w:proofErr w:type="spellStart"/>
      <w:r w:rsidR="000318B5" w:rsidRPr="000E29AB">
        <w:rPr>
          <w:i/>
        </w:rPr>
        <w:t>Apis</w:t>
      </w:r>
      <w:proofErr w:type="spellEnd"/>
      <w:r w:rsidR="000318B5" w:rsidRPr="000E29AB">
        <w:rPr>
          <w:i/>
        </w:rPr>
        <w:t xml:space="preserve"> </w:t>
      </w:r>
      <w:proofErr w:type="spellStart"/>
      <w:r w:rsidR="000318B5" w:rsidRPr="000E29AB">
        <w:rPr>
          <w:i/>
        </w:rPr>
        <w:t>mellifera</w:t>
      </w:r>
      <w:proofErr w:type="spellEnd"/>
      <w:r w:rsidR="000318B5">
        <w:t xml:space="preserve">. Honeybees preferentially forage on particularly abundant flowers, exhibiting floral constancy. This is </w:t>
      </w:r>
      <w:r w:rsidR="00047F7F">
        <w:t>a common feature of social bees</w:t>
      </w:r>
      <w:r w:rsidR="000318B5">
        <w:t xml:space="preserve"> where individuals </w:t>
      </w:r>
      <w:proofErr w:type="spellStart"/>
      <w:r w:rsidR="000318B5">
        <w:t>facultatively</w:t>
      </w:r>
      <w:proofErr w:type="spellEnd"/>
      <w:r w:rsidR="000318B5">
        <w:t xml:space="preserve">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xml:space="preserve">. </w:t>
      </w:r>
      <w:proofErr w:type="spellStart"/>
      <w:r w:rsidR="007A4538" w:rsidRPr="007A4538">
        <w:rPr>
          <w:i/>
        </w:rPr>
        <w:t>tridentata</w:t>
      </w:r>
      <w:proofErr w:type="spellEnd"/>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 xml:space="preserve">M. </w:t>
      </w:r>
      <w:proofErr w:type="spellStart"/>
      <w:r w:rsidR="00F645B9" w:rsidRPr="00F645B9">
        <w:rPr>
          <w:i/>
        </w:rPr>
        <w:t>glabrata</w:t>
      </w:r>
      <w:proofErr w:type="spellEnd"/>
      <w:r w:rsidR="00F645B9">
        <w:t xml:space="preserve"> </w:t>
      </w:r>
      <w:r>
        <w:t xml:space="preserve">when </w:t>
      </w:r>
      <w:r w:rsidR="00F645B9">
        <w:t xml:space="preserve">co-blooming </w:t>
      </w:r>
      <w:r w:rsidR="005065BA">
        <w:t>was not driven by local changes in bee abundances suggests that</w:t>
      </w:r>
      <w:r w:rsidR="00427F8A">
        <w:t xml:space="preserve"> it was a </w:t>
      </w:r>
      <w:proofErr w:type="spellStart"/>
      <w:r w:rsidR="00427F8A">
        <w:t>behavioural</w:t>
      </w:r>
      <w:proofErr w:type="spellEnd"/>
      <w:r w:rsidR="00427F8A">
        <w:t xml:space="preserve"> response. </w:t>
      </w:r>
      <w:r w:rsidR="00C70D3A">
        <w:rPr>
          <w:b/>
        </w:rPr>
        <w:t xml:space="preserve">Need to add a test for community composition. </w:t>
      </w:r>
      <w:proofErr w:type="gramStart"/>
      <w:ins w:id="845" w:author="zenrunner" w:date="2018-09-11T12:12:00Z">
        <w:r w:rsidR="003019E7">
          <w:rPr>
            <w:b/>
          </w:rPr>
          <w:t>Yup</w:t>
        </w:r>
        <w:proofErr w:type="gramEnd"/>
        <w:r w:rsidR="003019E7">
          <w:rPr>
            <w:b/>
          </w:rPr>
          <w:t xml:space="preserve"> – is the trend purely rates and abundances or also different species? </w:t>
        </w:r>
      </w:ins>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 xml:space="preserve">M. </w:t>
      </w:r>
      <w:proofErr w:type="spellStart"/>
      <w:r w:rsidR="0003076A" w:rsidRPr="005065BA">
        <w:rPr>
          <w:i/>
        </w:rPr>
        <w:t>glabrata</w:t>
      </w:r>
      <w:proofErr w:type="spellEnd"/>
      <w:r w:rsidR="0003076A">
        <w:t xml:space="preserve">, and </w:t>
      </w:r>
      <w:r w:rsidR="005065BA">
        <w:t xml:space="preserve">visited fewer flowers per visit, </w:t>
      </w:r>
      <w:r w:rsidR="00781CC3">
        <w:t xml:space="preserve">which is consistent with pollinator parasitism by </w:t>
      </w:r>
      <w:r w:rsidR="00781CC3" w:rsidRPr="00781CC3">
        <w:rPr>
          <w:i/>
        </w:rPr>
        <w:t xml:space="preserve">L. </w:t>
      </w:r>
      <w:proofErr w:type="spellStart"/>
      <w:r w:rsidR="00781CC3" w:rsidRPr="00781CC3">
        <w:rPr>
          <w:i/>
        </w:rPr>
        <w:t>tridentata</w:t>
      </w:r>
      <w:proofErr w:type="spellEnd"/>
      <w:r w:rsidR="00781CC3">
        <w:t>.</w:t>
      </w:r>
      <w:r w:rsidR="00427F8A">
        <w:t xml:space="preserve"> However, because they were not observed at the same time it is not possible to conclude that </w:t>
      </w:r>
      <w:proofErr w:type="gramStart"/>
      <w:r w:rsidR="00427F8A">
        <w:t>this was caused by pollinators leaving</w:t>
      </w:r>
      <w:proofErr w:type="gramEnd"/>
      <w:r w:rsidR="00427F8A">
        <w:t xml:space="preserve">. </w:t>
      </w:r>
      <w:ins w:id="846" w:author="zenrunner" w:date="2018-09-11T12:12:00Z">
        <w:r w:rsidR="00514EFE">
          <w:t>Again--- stay on target red leader.</w:t>
        </w:r>
      </w:ins>
    </w:p>
    <w:p w14:paraId="05596CD7" w14:textId="77777777" w:rsidR="00514EFE" w:rsidRDefault="00514EFE" w:rsidP="00D36947">
      <w:pPr>
        <w:spacing w:line="360" w:lineRule="auto"/>
        <w:rPr>
          <w:ins w:id="847" w:author="zenrunner" w:date="2018-09-11T12:13:00Z"/>
        </w:rPr>
      </w:pPr>
    </w:p>
    <w:p w14:paraId="71650F81" w14:textId="49F2200B" w:rsidR="00514EFE" w:rsidRDefault="00514EFE" w:rsidP="00D36947">
      <w:pPr>
        <w:spacing w:line="360" w:lineRule="auto"/>
        <w:rPr>
          <w:ins w:id="848" w:author="zenrunner" w:date="2018-09-11T12:13:00Z"/>
        </w:rPr>
      </w:pPr>
      <w:ins w:id="849" w:author="zenrunner" w:date="2018-09-11T12:13:00Z">
        <w:r>
          <w:t xml:space="preserve">OK </w:t>
        </w:r>
      </w:ins>
    </w:p>
    <w:p w14:paraId="4C49E565" w14:textId="3962BD75" w:rsidR="00514EFE" w:rsidRDefault="00514EFE" w:rsidP="00D36947">
      <w:pPr>
        <w:spacing w:line="360" w:lineRule="auto"/>
        <w:rPr>
          <w:ins w:id="850" w:author="zenrunner" w:date="2018-09-11T12:13:00Z"/>
        </w:rPr>
      </w:pPr>
      <w:ins w:id="851" w:author="zenrunner" w:date="2018-09-11T12:13:00Z">
        <w:r>
          <w:t xml:space="preserve">Discussion will be way better once you </w:t>
        </w:r>
        <w:proofErr w:type="gramStart"/>
        <w:r>
          <w:t>revise  and</w:t>
        </w:r>
        <w:proofErr w:type="gramEnd"/>
        <w:r>
          <w:t xml:space="preserve"> better set up into.</w:t>
        </w:r>
      </w:ins>
    </w:p>
    <w:p w14:paraId="227D3B90" w14:textId="37A8C625" w:rsidR="00514EFE" w:rsidRDefault="00514EFE" w:rsidP="00D36947">
      <w:pPr>
        <w:spacing w:line="360" w:lineRule="auto"/>
        <w:rPr>
          <w:ins w:id="852" w:author="zenrunner" w:date="2018-09-11T12:13:00Z"/>
        </w:rPr>
      </w:pPr>
      <w:ins w:id="853" w:author="zenrunner" w:date="2018-09-11T12:13:00Z">
        <w:r>
          <w:t xml:space="preserve">Para1 ok as is with some revisions linking to </w:t>
        </w:r>
        <w:proofErr w:type="spellStart"/>
        <w:r>
          <w:t>preds</w:t>
        </w:r>
        <w:proofErr w:type="spellEnd"/>
        <w:r>
          <w:t>.</w:t>
        </w:r>
      </w:ins>
    </w:p>
    <w:p w14:paraId="2F2EF639" w14:textId="776850E4" w:rsidR="00514EFE" w:rsidRDefault="00514EFE" w:rsidP="00D36947">
      <w:pPr>
        <w:spacing w:line="360" w:lineRule="auto"/>
        <w:rPr>
          <w:ins w:id="854" w:author="zenrunner" w:date="2018-09-11T12:13:00Z"/>
        </w:rPr>
      </w:pPr>
      <w:ins w:id="855" w:author="zenrunner" w:date="2018-09-11T12:13:00Z">
        <w:r>
          <w:t>Then I would work through the big themes in subsequent paragraphs.</w:t>
        </w:r>
      </w:ins>
    </w:p>
    <w:p w14:paraId="16ECA349" w14:textId="191D25C7" w:rsidR="00514EFE" w:rsidRDefault="00514EFE" w:rsidP="00D36947">
      <w:pPr>
        <w:spacing w:line="360" w:lineRule="auto"/>
        <w:rPr>
          <w:ins w:id="856" w:author="zenrunner" w:date="2018-09-11T12:15:00Z"/>
        </w:rPr>
      </w:pPr>
      <w:proofErr w:type="gramStart"/>
      <w:ins w:id="857" w:author="zenrunner" w:date="2018-09-11T12:13:00Z">
        <w:r>
          <w:lastRenderedPageBreak/>
          <w:t xml:space="preserve">Para2 </w:t>
        </w:r>
      </w:ins>
      <w:ins w:id="858" w:author="zenrunner" w:date="2018-09-11T12:14:00Z">
        <w:r>
          <w:t>–</w:t>
        </w:r>
      </w:ins>
      <w:ins w:id="859" w:author="zenrunner" w:date="2018-09-11T12:13:00Z">
        <w:r>
          <w:t xml:space="preserve"> </w:t>
        </w:r>
      </w:ins>
      <w:ins w:id="860" w:author="zenrunner" w:date="2018-09-11T12:14:00Z">
        <w:r>
          <w:t>net interactions and implications.</w:t>
        </w:r>
        <w:proofErr w:type="gramEnd"/>
        <w:r>
          <w:t xml:space="preserve"> YOU have ALL those cool data – visitation data, observation data, pollen, and shrub community-level </w:t>
        </w:r>
        <w:proofErr w:type="gramStart"/>
        <w:r>
          <w:t>effects</w:t>
        </w:r>
        <w:proofErr w:type="gramEnd"/>
        <w:r>
          <w:t xml:space="preserve"> ALL to collectively get at the potential different pathways well. SO yes this is a pollination paper but you have all that well done.  </w:t>
        </w:r>
        <w:proofErr w:type="gramStart"/>
        <w:r>
          <w:t>SO para2 all about net interaction or outcomes.</w:t>
        </w:r>
        <w:proofErr w:type="gramEnd"/>
        <w:r>
          <w:t xml:space="preserve"> Whatever </w:t>
        </w:r>
      </w:ins>
      <w:ins w:id="861" w:author="zenrunner" w:date="2018-09-11T12:15:00Z">
        <w:r>
          <w:t>term you prefer.</w:t>
        </w:r>
      </w:ins>
    </w:p>
    <w:p w14:paraId="26A167F0" w14:textId="670F378A" w:rsidR="00514EFE" w:rsidRDefault="00514EFE" w:rsidP="00D36947">
      <w:pPr>
        <w:spacing w:line="360" w:lineRule="auto"/>
        <w:rPr>
          <w:ins w:id="862" w:author="zenrunner" w:date="2018-09-11T12:15:00Z"/>
        </w:rPr>
      </w:pPr>
      <w:ins w:id="863" w:author="zenrunner" w:date="2018-09-11T12:15:00Z">
        <w:r>
          <w:t xml:space="preserve">Net </w:t>
        </w:r>
        <w:proofErr w:type="spellStart"/>
        <w:r>
          <w:t>pos</w:t>
        </w:r>
        <w:proofErr w:type="spellEnd"/>
        <w:r>
          <w:t xml:space="preserve"> and negative supported then link to lit with examples</w:t>
        </w:r>
      </w:ins>
      <w:ins w:id="864" w:author="zenrunner" w:date="2018-09-11T12:16:00Z">
        <w:r w:rsidR="00504845">
          <w:t xml:space="preserve"> – not many do more than 1 mech. See my review.</w:t>
        </w:r>
      </w:ins>
    </w:p>
    <w:p w14:paraId="009F123C" w14:textId="736D24DE" w:rsidR="00514EFE" w:rsidRDefault="00514EFE" w:rsidP="00D36947">
      <w:pPr>
        <w:spacing w:line="360" w:lineRule="auto"/>
        <w:rPr>
          <w:ins w:id="865" w:author="zenrunner" w:date="2018-09-11T12:15:00Z"/>
        </w:rPr>
      </w:pPr>
      <w:ins w:id="866" w:author="zenrunner" w:date="2018-09-11T12:15:00Z">
        <w:r>
          <w:t>Mechanism matter</w:t>
        </w:r>
        <w:r w:rsidR="00504845">
          <w:t xml:space="preserve"> link to </w:t>
        </w:r>
        <w:proofErr w:type="gramStart"/>
        <w:r w:rsidR="00504845">
          <w:t>lit</w:t>
        </w:r>
        <w:proofErr w:type="gramEnd"/>
        <w:r w:rsidR="00504845">
          <w:t xml:space="preserve"> with examples</w:t>
        </w:r>
      </w:ins>
      <w:ins w:id="867" w:author="zenrunner" w:date="2018-09-11T12:16:00Z">
        <w:r w:rsidR="00504845">
          <w:t xml:space="preserve"> – yup this is easy to do.</w:t>
        </w:r>
      </w:ins>
    </w:p>
    <w:p w14:paraId="3575FB1A" w14:textId="4C2BEEBB" w:rsidR="00514EFE" w:rsidRDefault="00504845" w:rsidP="00D36947">
      <w:pPr>
        <w:spacing w:line="360" w:lineRule="auto"/>
        <w:rPr>
          <w:ins w:id="868" w:author="zenrunner" w:date="2018-09-11T12:14:00Z"/>
        </w:rPr>
      </w:pPr>
      <w:ins w:id="869" w:author="zenrunner" w:date="2018-09-11T12:16:00Z">
        <w:r>
          <w:t xml:space="preserve">Then maybe a comment on life-stage matters – establishment and germ versus reproduction and link to </w:t>
        </w:r>
        <w:proofErr w:type="spellStart"/>
        <w:r>
          <w:t>Tielboerger</w:t>
        </w:r>
        <w:proofErr w:type="spellEnd"/>
        <w:r>
          <w:t xml:space="preserve"> and other papers that similarly test for life-stage specific facilitation. HONESTLY you have an ecology paper here or high tier journal so need this paragraph.</w:t>
        </w:r>
      </w:ins>
    </w:p>
    <w:p w14:paraId="16B2EEAD" w14:textId="76615ECE" w:rsidR="00514EFE" w:rsidDel="00504845" w:rsidRDefault="00514EFE" w:rsidP="00D36947">
      <w:pPr>
        <w:spacing w:line="360" w:lineRule="auto"/>
        <w:rPr>
          <w:del w:id="870" w:author="zenrunner" w:date="2018-09-11T12:17:00Z"/>
        </w:rPr>
      </w:pPr>
    </w:p>
    <w:p w14:paraId="35E46374" w14:textId="2053EC13" w:rsidR="00504845" w:rsidRDefault="00504845" w:rsidP="00D36947">
      <w:pPr>
        <w:spacing w:line="360" w:lineRule="auto"/>
        <w:rPr>
          <w:ins w:id="871" w:author="zenrunner" w:date="2018-09-11T12:17:00Z"/>
        </w:rPr>
      </w:pPr>
      <w:ins w:id="872" w:author="zenrunner" w:date="2018-09-11T12:17:00Z">
        <w:r>
          <w:t>Para3 – Yes – now get into PMI</w:t>
        </w:r>
      </w:ins>
    </w:p>
    <w:p w14:paraId="3B2BF49D" w14:textId="12C0765A" w:rsidR="00504845" w:rsidRDefault="00504845" w:rsidP="00D36947">
      <w:pPr>
        <w:spacing w:line="360" w:lineRule="auto"/>
        <w:rPr>
          <w:ins w:id="873" w:author="zenrunner" w:date="2018-09-11T12:17:00Z"/>
        </w:rPr>
      </w:pPr>
      <w:ins w:id="874" w:author="zenrunner" w:date="2018-09-11T12:17:00Z">
        <w:r>
          <w:t>Floral display size</w:t>
        </w:r>
      </w:ins>
    </w:p>
    <w:p w14:paraId="4CEBF26F" w14:textId="4168A4E6" w:rsidR="00504845" w:rsidRDefault="00504845" w:rsidP="00D36947">
      <w:pPr>
        <w:spacing w:line="360" w:lineRule="auto"/>
        <w:rPr>
          <w:ins w:id="875" w:author="zenrunner" w:date="2018-09-11T12:17:00Z"/>
        </w:rPr>
      </w:pPr>
      <w:ins w:id="876" w:author="zenrunner" w:date="2018-09-11T12:17:00Z">
        <w:r>
          <w:t>Species-specificity – yes or no and link to lit</w:t>
        </w:r>
      </w:ins>
    </w:p>
    <w:p w14:paraId="107F092A" w14:textId="22608487" w:rsidR="00504845" w:rsidRDefault="00504845" w:rsidP="00D36947">
      <w:pPr>
        <w:spacing w:line="360" w:lineRule="auto"/>
        <w:rPr>
          <w:ins w:id="877" w:author="zenrunner" w:date="2018-09-11T12:17:00Z"/>
        </w:rPr>
      </w:pPr>
      <w:ins w:id="878" w:author="zenrunner" w:date="2018-09-11T12:17:00Z">
        <w:r>
          <w:t xml:space="preserve">Timing and importance of </w:t>
        </w:r>
        <w:proofErr w:type="spellStart"/>
        <w:r>
          <w:t>coblooming</w:t>
        </w:r>
        <w:proofErr w:type="spellEnd"/>
      </w:ins>
    </w:p>
    <w:p w14:paraId="748F3B57" w14:textId="7EF761E6" w:rsidR="00504845" w:rsidRDefault="00504845" w:rsidP="00D36947">
      <w:pPr>
        <w:spacing w:line="360" w:lineRule="auto"/>
        <w:rPr>
          <w:ins w:id="879" w:author="zenrunner" w:date="2018-09-11T12:18:00Z"/>
        </w:rPr>
      </w:pPr>
      <w:ins w:id="880" w:author="zenrunner" w:date="2018-09-11T12:18:00Z">
        <w:r>
          <w:t>Maybe end with a mention of direct versus indirect effects through pollination. Yes</w:t>
        </w:r>
        <w:proofErr w:type="gramStart"/>
        <w:r>
          <w:t>.!</w:t>
        </w:r>
        <w:proofErr w:type="gramEnd"/>
      </w:ins>
    </w:p>
    <w:p w14:paraId="5491F881" w14:textId="77777777" w:rsidR="00504845" w:rsidRDefault="00504845" w:rsidP="00D36947">
      <w:pPr>
        <w:spacing w:line="360" w:lineRule="auto"/>
        <w:rPr>
          <w:ins w:id="881" w:author="zenrunner" w:date="2018-09-11T12:17:00Z"/>
        </w:rPr>
      </w:pPr>
    </w:p>
    <w:p w14:paraId="023047B4" w14:textId="77777777" w:rsidR="000C0C21" w:rsidRPr="00F314B4" w:rsidRDefault="000C0C21" w:rsidP="00D36947">
      <w:pPr>
        <w:spacing w:line="360" w:lineRule="auto"/>
        <w:rPr>
          <w:b/>
        </w:rPr>
      </w:pPr>
      <w:r>
        <w:t xml:space="preserve">There was a facilitative effect of </w:t>
      </w:r>
      <w:proofErr w:type="spellStart"/>
      <w:r>
        <w:t>heterospecific</w:t>
      </w:r>
      <w:proofErr w:type="spellEnd"/>
      <w:r>
        <w:t xml:space="preserve"> annual floral density on the number of foraging bouts made but no difference in annual floral density between microsites. There was a decrease with L. </w:t>
      </w:r>
      <w:proofErr w:type="spellStart"/>
      <w:r>
        <w:t>tridentata</w:t>
      </w:r>
      <w:proofErr w:type="spellEnd"/>
      <w:r>
        <w:t xml:space="preserve"> blooming, potentially signaling a shift from annual dominance to shrub dominance.</w:t>
      </w:r>
      <w:r w:rsidR="00F314B4">
        <w:t xml:space="preserve"> </w:t>
      </w:r>
      <w:proofErr w:type="gramStart"/>
      <w:r w:rsidR="00F314B4">
        <w:rPr>
          <w:b/>
        </w:rPr>
        <w:t>2 sentences or so expanding on this.</w:t>
      </w:r>
      <w:proofErr w:type="gramEnd"/>
      <w:r w:rsidR="00F314B4">
        <w:rPr>
          <w:b/>
        </w:rPr>
        <w:t xml:space="preserve"> </w:t>
      </w:r>
      <w:r w:rsidR="00543C87">
        <w:rPr>
          <w:b/>
        </w:rPr>
        <w:t>Maybe shift this into community sections</w:t>
      </w:r>
    </w:p>
    <w:p w14:paraId="113B7313" w14:textId="77777777"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w:t>
      </w:r>
      <w:proofErr w:type="spellStart"/>
      <w:r w:rsidR="0024088A">
        <w:t>Syrphid</w:t>
      </w:r>
      <w:proofErr w:type="spellEnd"/>
      <w:r w:rsidR="0024088A">
        <w:t xml:space="preserve">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 xml:space="preserve">L. </w:t>
      </w:r>
      <w:proofErr w:type="spellStart"/>
      <w:r w:rsidR="0024088A" w:rsidRPr="0024088A">
        <w:rPr>
          <w:i/>
        </w:rPr>
        <w:t>tridentata</w:t>
      </w:r>
      <w:proofErr w:type="spellEnd"/>
      <w:r w:rsidR="0024088A">
        <w:t>, however the sample size was too low to conclude there was no effect.</w:t>
      </w:r>
      <w:r w:rsidR="004E38AE">
        <w:t xml:space="preserve"> </w:t>
      </w:r>
      <w:proofErr w:type="spellStart"/>
      <w:r w:rsidR="004E38AE">
        <w:t>Heterospecific</w:t>
      </w:r>
      <w:proofErr w:type="spellEnd"/>
      <w:r w:rsidR="004E38AE">
        <w:t xml:space="preserve"> pollen deposition increased with distance to </w:t>
      </w:r>
      <w:r w:rsidR="004E38AE">
        <w:rPr>
          <w:i/>
        </w:rPr>
        <w:t xml:space="preserve">L. </w:t>
      </w:r>
      <w:proofErr w:type="spellStart"/>
      <w:r w:rsidR="004E38AE">
        <w:rPr>
          <w:i/>
        </w:rPr>
        <w:t>tridentata</w:t>
      </w:r>
      <w:proofErr w:type="spellEnd"/>
      <w:r w:rsidR="00051D07">
        <w:rPr>
          <w:i/>
        </w:rPr>
        <w:t xml:space="preserve">, </w:t>
      </w:r>
      <w:r w:rsidR="00051D07">
        <w:t xml:space="preserve">suggesting that </w:t>
      </w:r>
      <w:r w:rsidR="00051D07" w:rsidRPr="00051D07">
        <w:rPr>
          <w:i/>
        </w:rPr>
        <w:t xml:space="preserve">L. </w:t>
      </w:r>
      <w:proofErr w:type="spellStart"/>
      <w:r w:rsidR="00051D07" w:rsidRPr="00051D07">
        <w:rPr>
          <w:i/>
        </w:rPr>
        <w:t>tridentata</w:t>
      </w:r>
      <w:proofErr w:type="spellEnd"/>
      <w:r w:rsidR="00051D07">
        <w:t xml:space="preserve"> influences </w:t>
      </w:r>
      <w:r w:rsidR="004645F4">
        <w:t xml:space="preserve">interactions </w:t>
      </w:r>
      <w:r w:rsidR="004645F4">
        <w:lastRenderedPageBreak/>
        <w:t xml:space="preserve">between </w:t>
      </w:r>
      <w:r w:rsidR="004645F4" w:rsidRPr="004645F4">
        <w:rPr>
          <w:i/>
        </w:rPr>
        <w:t xml:space="preserve">M. </w:t>
      </w:r>
      <w:proofErr w:type="spellStart"/>
      <w:r w:rsidR="004645F4" w:rsidRPr="004645F4">
        <w:rPr>
          <w:i/>
        </w:rPr>
        <w:t>glabrata</w:t>
      </w:r>
      <w:proofErr w:type="spellEnd"/>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 xml:space="preserve">L. </w:t>
      </w:r>
      <w:proofErr w:type="spellStart"/>
      <w:r w:rsidR="002C2444" w:rsidRPr="00997FB7">
        <w:rPr>
          <w:i/>
        </w:rPr>
        <w:t>tridentata</w:t>
      </w:r>
      <w:r w:rsidR="002C2444" w:rsidRPr="00697B93">
        <w:t>’s</w:t>
      </w:r>
      <w:proofErr w:type="spellEnd"/>
      <w:r w:rsidR="002C2444" w:rsidRPr="00697B93">
        <w:t xml:space="preserve">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98C63F4" w:rsidR="002753D7" w:rsidRPr="002753D7" w:rsidRDefault="002753D7" w:rsidP="00D36947">
      <w:pPr>
        <w:spacing w:line="360" w:lineRule="auto"/>
      </w:pPr>
      <w:r>
        <w:rPr>
          <w:u w:val="single"/>
        </w:rPr>
        <w:t>Interactions with surrounding communities</w:t>
      </w:r>
      <w:ins w:id="882" w:author="zenrunner" w:date="2018-09-11T12:18:00Z">
        <w:r w:rsidR="00504845">
          <w:rPr>
            <w:u w:val="single"/>
          </w:rPr>
          <w:t xml:space="preserve"> see above new structure.</w:t>
        </w:r>
      </w:ins>
    </w:p>
    <w:p w14:paraId="780C2E2D" w14:textId="77777777" w:rsidR="00EB31EA" w:rsidRPr="00FB5FC3" w:rsidRDefault="00F633C4" w:rsidP="00D36947">
      <w:pPr>
        <w:spacing w:line="360" w:lineRule="auto"/>
        <w:rPr>
          <w:highlight w:val="yellow"/>
          <w:rPrChange w:id="883" w:author="zenrunner" w:date="2018-09-11T12:18:00Z">
            <w:rPr/>
          </w:rPrChange>
        </w:rPr>
      </w:pPr>
      <w:r w:rsidRPr="00FB5FC3">
        <w:rPr>
          <w:highlight w:val="yellow"/>
          <w:rPrChange w:id="884" w:author="zenrunner" w:date="2018-09-11T12:18:00Z">
            <w:rPr/>
          </w:rPrChange>
        </w:rPr>
        <w:t xml:space="preserve">In this system, </w:t>
      </w:r>
      <w:r w:rsidR="00095AF0" w:rsidRPr="00FB5FC3">
        <w:rPr>
          <w:i/>
          <w:highlight w:val="yellow"/>
          <w:rPrChange w:id="885" w:author="zenrunner" w:date="2018-09-11T12:18:00Z">
            <w:rPr>
              <w:i/>
            </w:rPr>
          </w:rPrChange>
        </w:rPr>
        <w:t xml:space="preserve">L. </w:t>
      </w:r>
      <w:proofErr w:type="spellStart"/>
      <w:r w:rsidR="00095AF0" w:rsidRPr="00FB5FC3">
        <w:rPr>
          <w:i/>
          <w:highlight w:val="yellow"/>
          <w:rPrChange w:id="886" w:author="zenrunner" w:date="2018-09-11T12:18:00Z">
            <w:rPr>
              <w:i/>
            </w:rPr>
          </w:rPrChange>
        </w:rPr>
        <w:t>tridentata</w:t>
      </w:r>
      <w:proofErr w:type="spellEnd"/>
      <w:r w:rsidR="00095AF0" w:rsidRPr="00FB5FC3">
        <w:rPr>
          <w:highlight w:val="yellow"/>
          <w:rPrChange w:id="887" w:author="zenrunner" w:date="2018-09-11T12:18:00Z">
            <w:rPr/>
          </w:rPrChange>
        </w:rPr>
        <w:t xml:space="preserve"> is a foundation plant with positive effects that scale</w:t>
      </w:r>
      <w:r w:rsidR="00321736" w:rsidRPr="00FB5FC3">
        <w:rPr>
          <w:highlight w:val="yellow"/>
          <w:rPrChange w:id="888" w:author="zenrunner" w:date="2018-09-11T12:18:00Z">
            <w:rPr/>
          </w:rPrChange>
        </w:rPr>
        <w:t>d</w:t>
      </w:r>
      <w:r w:rsidR="00095AF0" w:rsidRPr="00FB5FC3">
        <w:rPr>
          <w:highlight w:val="yellow"/>
          <w:rPrChange w:id="889" w:author="zenrunner" w:date="2018-09-11T12:18:00Z">
            <w:rPr/>
          </w:rPrChange>
        </w:rPr>
        <w:t xml:space="preserve"> to a</w:t>
      </w:r>
      <w:r w:rsidR="00C94E39" w:rsidRPr="00FB5FC3">
        <w:rPr>
          <w:highlight w:val="yellow"/>
          <w:rPrChange w:id="890" w:author="zenrunner" w:date="2018-09-11T12:18:00Z">
            <w:rPr/>
          </w:rPrChange>
        </w:rPr>
        <w:t>nnual and arthropod communities. It buffered annuals through the study period by ameliorating and stabi</w:t>
      </w:r>
      <w:r w:rsidR="003B10A7" w:rsidRPr="00FB5FC3">
        <w:rPr>
          <w:highlight w:val="yellow"/>
          <w:rPrChange w:id="891" w:author="zenrunner" w:date="2018-09-11T12:18:00Z">
            <w:rPr/>
          </w:rPrChange>
        </w:rPr>
        <w:t>lizing understory microclimate</w:t>
      </w:r>
      <w:r w:rsidRPr="00FB5FC3">
        <w:rPr>
          <w:highlight w:val="yellow"/>
          <w:rPrChange w:id="892" w:author="zenrunner" w:date="2018-09-11T12:18:00Z">
            <w:rPr/>
          </w:rPrChange>
        </w:rPr>
        <w:t>s</w:t>
      </w:r>
      <w:r w:rsidR="00227446" w:rsidRPr="00FB5FC3">
        <w:rPr>
          <w:highlight w:val="yellow"/>
          <w:rPrChange w:id="893" w:author="zenrunner" w:date="2018-09-11T12:18:00Z">
            <w:rPr/>
          </w:rPrChange>
        </w:rPr>
        <w:t xml:space="preserve"> which is</w:t>
      </w:r>
      <w:r w:rsidR="003B10A7" w:rsidRPr="00FB5FC3">
        <w:rPr>
          <w:highlight w:val="yellow"/>
          <w:rPrChange w:id="894" w:author="zenrunner" w:date="2018-09-11T12:18:00Z">
            <w:rPr/>
          </w:rPrChange>
        </w:rPr>
        <w:t xml:space="preserve"> a frequent mechanism within nurse plant systems </w:t>
      </w:r>
      <w:r w:rsidR="003B10A7" w:rsidRPr="00FB5FC3">
        <w:rPr>
          <w:highlight w:val="yellow"/>
          <w:rPrChange w:id="895" w:author="zenrunner" w:date="2018-09-11T12:18:00Z">
            <w:rPr/>
          </w:rPrChange>
        </w:rPr>
        <w:fldChar w:fldCharType="begin"/>
      </w:r>
      <w:r w:rsidR="003B10A7" w:rsidRPr="00FB5FC3">
        <w:rPr>
          <w:highlight w:val="yellow"/>
          <w:rPrChange w:id="896" w:author="zenrunner" w:date="2018-09-11T12:18:00Z">
            <w:rPr/>
          </w:rPrChange>
        </w:rPr>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rsidRPr="00FB5FC3">
        <w:rPr>
          <w:highlight w:val="yellow"/>
          <w:rPrChange w:id="897" w:author="zenrunner" w:date="2018-09-11T12:18:00Z">
            <w:rPr/>
          </w:rPrChange>
        </w:rPr>
        <w:fldChar w:fldCharType="separate"/>
      </w:r>
      <w:r w:rsidR="003B10A7" w:rsidRPr="00FB5FC3">
        <w:rPr>
          <w:noProof/>
          <w:highlight w:val="yellow"/>
          <w:rPrChange w:id="898" w:author="zenrunner" w:date="2018-09-11T12:18:00Z">
            <w:rPr>
              <w:noProof/>
            </w:rPr>
          </w:rPrChange>
        </w:rPr>
        <w:t>(</w:t>
      </w:r>
      <w:r w:rsidR="00E6754C" w:rsidRPr="00FB5FC3">
        <w:rPr>
          <w:highlight w:val="yellow"/>
          <w:rPrChange w:id="899" w:author="zenrunner" w:date="2018-09-11T12:18:00Z">
            <w:rPr/>
          </w:rPrChange>
        </w:rPr>
        <w:fldChar w:fldCharType="begin"/>
      </w:r>
      <w:r w:rsidR="00E6754C" w:rsidRPr="00FB5FC3">
        <w:rPr>
          <w:highlight w:val="yellow"/>
          <w:rPrChange w:id="900" w:author="zenrunner" w:date="2018-09-11T12:18:00Z">
            <w:rPr/>
          </w:rPrChange>
        </w:rPr>
        <w:instrText xml:space="preserve"> HYPERLINK \l "_ENREF_26" \o "Filazzola, 2014 #43" </w:instrText>
      </w:r>
      <w:r w:rsidR="00E6754C" w:rsidRPr="00FB5FC3">
        <w:rPr>
          <w:highlight w:val="yellow"/>
          <w:rPrChange w:id="901" w:author="zenrunner" w:date="2018-09-11T12:18:00Z">
            <w:rPr/>
          </w:rPrChange>
        </w:rPr>
        <w:fldChar w:fldCharType="separate"/>
      </w:r>
      <w:r w:rsidR="00172CFB" w:rsidRPr="00FB5FC3">
        <w:rPr>
          <w:noProof/>
          <w:highlight w:val="yellow"/>
          <w:rPrChange w:id="902" w:author="zenrunner" w:date="2018-09-11T12:18:00Z">
            <w:rPr>
              <w:noProof/>
            </w:rPr>
          </w:rPrChange>
        </w:rPr>
        <w:t>Filazzola and Lortie, 2014</w:t>
      </w:r>
      <w:r w:rsidR="00E6754C" w:rsidRPr="00FB5FC3">
        <w:rPr>
          <w:noProof/>
          <w:highlight w:val="yellow"/>
          <w:rPrChange w:id="903" w:author="zenrunner" w:date="2018-09-11T12:18:00Z">
            <w:rPr>
              <w:noProof/>
            </w:rPr>
          </w:rPrChange>
        </w:rPr>
        <w:fldChar w:fldCharType="end"/>
      </w:r>
      <w:r w:rsidR="003B10A7" w:rsidRPr="00FB5FC3">
        <w:rPr>
          <w:noProof/>
          <w:highlight w:val="yellow"/>
          <w:rPrChange w:id="904" w:author="zenrunner" w:date="2018-09-11T12:18:00Z">
            <w:rPr>
              <w:noProof/>
            </w:rPr>
          </w:rPrChange>
        </w:rPr>
        <w:t>)</w:t>
      </w:r>
      <w:r w:rsidR="003B10A7" w:rsidRPr="00FB5FC3">
        <w:rPr>
          <w:highlight w:val="yellow"/>
          <w:rPrChange w:id="905" w:author="zenrunner" w:date="2018-09-11T12:18:00Z">
            <w:rPr/>
          </w:rPrChange>
        </w:rPr>
        <w:fldChar w:fldCharType="end"/>
      </w:r>
      <w:r w:rsidR="003B10A7" w:rsidRPr="00FB5FC3">
        <w:rPr>
          <w:highlight w:val="yellow"/>
          <w:rPrChange w:id="906" w:author="zenrunner" w:date="2018-09-11T12:18:00Z">
            <w:rPr/>
          </w:rPrChange>
        </w:rPr>
        <w:t xml:space="preserve">. </w:t>
      </w:r>
      <w:r w:rsidR="00806825" w:rsidRPr="00FB5FC3">
        <w:rPr>
          <w:highlight w:val="yellow"/>
          <w:rPrChange w:id="907" w:author="zenrunner" w:date="2018-09-11T12:18:00Z">
            <w:rPr/>
          </w:rPrChange>
        </w:rPr>
        <w:t>Under climate warming scenarios, may continue to buffer.</w:t>
      </w:r>
    </w:p>
    <w:p w14:paraId="06546E43" w14:textId="271C7F15" w:rsidR="00F633C4" w:rsidRDefault="00561F91" w:rsidP="00D36947">
      <w:pPr>
        <w:spacing w:line="360" w:lineRule="auto"/>
      </w:pPr>
      <w:r w:rsidRPr="00FB5FC3">
        <w:rPr>
          <w:highlight w:val="yellow"/>
          <w:rPrChange w:id="908" w:author="zenrunner" w:date="2018-09-11T12:18:00Z">
            <w:rPr/>
          </w:rPrChange>
        </w:rPr>
        <w:t xml:space="preserve">Our results that L. </w:t>
      </w:r>
      <w:proofErr w:type="spellStart"/>
      <w:r w:rsidRPr="00FB5FC3">
        <w:rPr>
          <w:highlight w:val="yellow"/>
          <w:rPrChange w:id="909" w:author="zenrunner" w:date="2018-09-11T12:18:00Z">
            <w:rPr/>
          </w:rPrChange>
        </w:rPr>
        <w:t>tridentata</w:t>
      </w:r>
      <w:proofErr w:type="spellEnd"/>
      <w:r w:rsidRPr="00FB5FC3">
        <w:rPr>
          <w:highlight w:val="yellow"/>
          <w:rPrChange w:id="910" w:author="zenrunner" w:date="2018-09-11T12:18:00Z">
            <w:rPr/>
          </w:rPrChange>
        </w:rPr>
        <w:t xml:space="preserve"> supports arthropod species richness supports the findings of other authors that showed that arthropod communities show family </w:t>
      </w:r>
      <w:r w:rsidR="003B10A7" w:rsidRPr="00FB5FC3">
        <w:rPr>
          <w:highlight w:val="yellow"/>
          <w:rPrChange w:id="911" w:author="zenrunner" w:date="2018-09-11T12:18:00Z">
            <w:rPr/>
          </w:rPrChange>
        </w:rPr>
        <w:t xml:space="preserve">specific associations with </w:t>
      </w:r>
      <w:r w:rsidR="003B10A7" w:rsidRPr="00FB5FC3">
        <w:rPr>
          <w:i/>
          <w:highlight w:val="yellow"/>
          <w:rPrChange w:id="912" w:author="zenrunner" w:date="2018-09-11T12:18:00Z">
            <w:rPr>
              <w:i/>
            </w:rPr>
          </w:rPrChange>
        </w:rPr>
        <w:t xml:space="preserve">L. </w:t>
      </w:r>
      <w:proofErr w:type="spellStart"/>
      <w:r w:rsidR="003B10A7" w:rsidRPr="00FB5FC3">
        <w:rPr>
          <w:i/>
          <w:highlight w:val="yellow"/>
          <w:rPrChange w:id="913" w:author="zenrunner" w:date="2018-09-11T12:18:00Z">
            <w:rPr>
              <w:i/>
            </w:rPr>
          </w:rPrChange>
        </w:rPr>
        <w:t>tridentata</w:t>
      </w:r>
      <w:proofErr w:type="spellEnd"/>
      <w:r w:rsidR="003B10A7" w:rsidRPr="00FB5FC3">
        <w:rPr>
          <w:i/>
          <w:highlight w:val="yellow"/>
          <w:rPrChange w:id="914" w:author="zenrunner" w:date="2018-09-11T12:18:00Z">
            <w:rPr>
              <w:i/>
            </w:rPr>
          </w:rPrChange>
        </w:rPr>
        <w:t xml:space="preserve"> </w:t>
      </w:r>
      <w:r w:rsidR="003B10A7" w:rsidRPr="00FB5FC3">
        <w:rPr>
          <w:highlight w:val="yellow"/>
          <w:rPrChange w:id="915" w:author="zenrunner" w:date="2018-09-11T12:18:00Z">
            <w:rPr/>
          </w:rPrChange>
        </w:rPr>
        <w:t>(</w:t>
      </w:r>
      <w:proofErr w:type="spellStart"/>
      <w:r w:rsidR="003B10A7" w:rsidRPr="00FB5FC3">
        <w:rPr>
          <w:highlight w:val="yellow"/>
          <w:rPrChange w:id="916" w:author="zenrunner" w:date="2018-09-11T12:18:00Z">
            <w:rPr/>
          </w:rPrChange>
        </w:rPr>
        <w:t>Hurd</w:t>
      </w:r>
      <w:proofErr w:type="spellEnd"/>
      <w:r w:rsidR="003B10A7" w:rsidRPr="00FB5FC3">
        <w:rPr>
          <w:highlight w:val="yellow"/>
          <w:rPrChange w:id="917" w:author="zenrunner" w:date="2018-09-11T12:18:00Z">
            <w:rPr/>
          </w:rPrChange>
        </w:rPr>
        <w:t xml:space="preserve"> and </w:t>
      </w:r>
      <w:proofErr w:type="spellStart"/>
      <w:r w:rsidR="003B10A7" w:rsidRPr="00FB5FC3">
        <w:rPr>
          <w:highlight w:val="yellow"/>
          <w:rPrChange w:id="918" w:author="zenrunner" w:date="2018-09-11T12:18:00Z">
            <w:rPr/>
          </w:rPrChange>
        </w:rPr>
        <w:t>Linsely</w:t>
      </w:r>
      <w:proofErr w:type="spellEnd"/>
      <w:r w:rsidR="003B10A7" w:rsidRPr="00FB5FC3">
        <w:rPr>
          <w:highlight w:val="yellow"/>
          <w:rPrChange w:id="919" w:author="zenrunner" w:date="2018-09-11T12:18:00Z">
            <w:rPr/>
          </w:rPrChange>
        </w:rPr>
        <w:t xml:space="preserve">, 1975, </w:t>
      </w:r>
      <w:proofErr w:type="spellStart"/>
      <w:r w:rsidR="003B10A7" w:rsidRPr="00FB5FC3">
        <w:rPr>
          <w:highlight w:val="yellow"/>
          <w:rPrChange w:id="920" w:author="zenrunner" w:date="2018-09-11T12:18:00Z">
            <w:rPr/>
          </w:rPrChange>
        </w:rPr>
        <w:t>Ruttan</w:t>
      </w:r>
      <w:proofErr w:type="spellEnd"/>
      <w:r w:rsidR="003B10A7" w:rsidRPr="00FB5FC3">
        <w:rPr>
          <w:highlight w:val="yellow"/>
          <w:rPrChange w:id="921" w:author="zenrunner" w:date="2018-09-11T12:18:00Z">
            <w:rPr/>
          </w:rPrChange>
        </w:rPr>
        <w:t>, 2016).</w:t>
      </w:r>
      <w:ins w:id="922" w:author="zenrunner" w:date="2018-09-11T12:18:00Z">
        <w:r w:rsidR="00FB5FC3">
          <w:t xml:space="preserve"> MEH cut and rework intro into the much more interesting larger implication.</w:t>
        </w:r>
      </w:ins>
      <w:r w:rsidR="003B10A7">
        <w:t xml:space="preserve"> </w:t>
      </w:r>
    </w:p>
    <w:p w14:paraId="7016A1D5" w14:textId="3AF45E04" w:rsidR="00A42511" w:rsidRDefault="003B10A7" w:rsidP="00D36947">
      <w:pPr>
        <w:spacing w:line="360" w:lineRule="auto"/>
        <w:rPr>
          <w:ins w:id="923" w:author="zenrunner" w:date="2018-09-11T12:19:00Z"/>
        </w:rPr>
      </w:pPr>
      <w:r w:rsidRPr="00AF39EA">
        <w:rPr>
          <w:highlight w:val="yellow"/>
          <w:rPrChange w:id="924" w:author="zenrunner" w:date="2018-09-11T12:19:00Z">
            <w:rPr/>
          </w:rPrChange>
        </w:rPr>
        <w:t xml:space="preserve">There were </w:t>
      </w:r>
      <w:r w:rsidR="009A78DE" w:rsidRPr="00AF39EA">
        <w:rPr>
          <w:highlight w:val="yellow"/>
          <w:rPrChange w:id="925" w:author="zenrunner" w:date="2018-09-11T12:19:00Z">
            <w:rPr/>
          </w:rPrChange>
        </w:rPr>
        <w:t>decreases in</w:t>
      </w:r>
      <w:r w:rsidRPr="00AF39EA">
        <w:rPr>
          <w:highlight w:val="yellow"/>
          <w:rPrChange w:id="926" w:author="zenrunner" w:date="2018-09-11T12:19:00Z">
            <w:rPr/>
          </w:rPrChange>
        </w:rPr>
        <w:t xml:space="preserve"> arthropod </w:t>
      </w:r>
      <w:r w:rsidR="009A78DE" w:rsidRPr="00AF39EA">
        <w:rPr>
          <w:highlight w:val="yellow"/>
          <w:rPrChange w:id="927" w:author="zenrunner" w:date="2018-09-11T12:19:00Z">
            <w:rPr/>
          </w:rPrChange>
        </w:rPr>
        <w:t xml:space="preserve">abundance and richness </w:t>
      </w:r>
      <w:r w:rsidRPr="00AF39EA">
        <w:rPr>
          <w:highlight w:val="yellow"/>
          <w:rPrChange w:id="928" w:author="zenrunner" w:date="2018-09-11T12:19:00Z">
            <w:rPr/>
          </w:rPrChange>
        </w:rPr>
        <w:t xml:space="preserve">when L. </w:t>
      </w:r>
      <w:proofErr w:type="spellStart"/>
      <w:r w:rsidRPr="00AF39EA">
        <w:rPr>
          <w:highlight w:val="yellow"/>
          <w:rPrChange w:id="929" w:author="zenrunner" w:date="2018-09-11T12:19:00Z">
            <w:rPr/>
          </w:rPrChange>
        </w:rPr>
        <w:t>tridentata</w:t>
      </w:r>
      <w:proofErr w:type="spellEnd"/>
      <w:r w:rsidRPr="00AF39EA">
        <w:rPr>
          <w:highlight w:val="yellow"/>
          <w:rPrChange w:id="930" w:author="zenrunner" w:date="2018-09-11T12:19:00Z">
            <w:rPr/>
          </w:rPrChange>
        </w:rPr>
        <w:t xml:space="preserve"> entered into bloom. </w:t>
      </w:r>
      <w:r w:rsidR="009A78DE" w:rsidRPr="00AF39EA">
        <w:rPr>
          <w:highlight w:val="yellow"/>
          <w:rPrChange w:id="931" w:author="zenrunner" w:date="2018-09-11T12:19:00Z">
            <w:rPr/>
          </w:rPrChange>
        </w:rPr>
        <w:t xml:space="preserve">Scaling up of interactions through multiple trophic levels highlights the importance of positive interactions in deserts but the potential shifts when </w:t>
      </w:r>
      <w:r w:rsidR="009A78DE" w:rsidRPr="00AF39EA">
        <w:rPr>
          <w:i/>
          <w:highlight w:val="yellow"/>
          <w:rPrChange w:id="932" w:author="zenrunner" w:date="2018-09-11T12:19:00Z">
            <w:rPr>
              <w:i/>
            </w:rPr>
          </w:rPrChange>
        </w:rPr>
        <w:t xml:space="preserve">L. </w:t>
      </w:r>
      <w:proofErr w:type="spellStart"/>
      <w:r w:rsidR="009A78DE" w:rsidRPr="00AF39EA">
        <w:rPr>
          <w:i/>
          <w:highlight w:val="yellow"/>
          <w:rPrChange w:id="933" w:author="zenrunner" w:date="2018-09-11T12:19:00Z">
            <w:rPr>
              <w:i/>
            </w:rPr>
          </w:rPrChange>
        </w:rPr>
        <w:t>tridentata</w:t>
      </w:r>
      <w:proofErr w:type="spellEnd"/>
      <w:r w:rsidR="009A78DE" w:rsidRPr="00AF39EA">
        <w:rPr>
          <w:highlight w:val="yellow"/>
          <w:rPrChange w:id="934" w:author="zenrunner" w:date="2018-09-11T12:19:00Z">
            <w:rPr/>
          </w:rPrChange>
        </w:rPr>
        <w:t xml:space="preserve"> entered into a reproductive state suggest that these interactions are dynamic and complex, and change throughout the year.</w:t>
      </w:r>
      <w:r w:rsidR="00D22549" w:rsidRPr="00AF39EA">
        <w:rPr>
          <w:highlight w:val="yellow"/>
          <w:rPrChange w:id="935" w:author="zenrunner" w:date="2018-09-11T12:19:00Z">
            <w:rPr/>
          </w:rPrChange>
        </w:rPr>
        <w:t xml:space="preserve"> </w:t>
      </w:r>
      <w:proofErr w:type="spellStart"/>
      <w:r w:rsidR="00D22549" w:rsidRPr="00AF39EA">
        <w:rPr>
          <w:highlight w:val="yellow"/>
          <w:rPrChange w:id="936" w:author="zenrunner" w:date="2018-09-11T12:19:00Z">
            <w:rPr/>
          </w:rPrChange>
        </w:rPr>
        <w:t>Melyidae</w:t>
      </w:r>
      <w:proofErr w:type="spellEnd"/>
      <w:r w:rsidR="00D22549" w:rsidRPr="00AF39EA">
        <w:rPr>
          <w:highlight w:val="yellow"/>
          <w:rPrChange w:id="937" w:author="zenrunner" w:date="2018-09-11T12:19:00Z">
            <w:rPr/>
          </w:rPrChange>
        </w:rPr>
        <w:t xml:space="preserve"> beetles actually increased in abundance with blooming. Pan traps are not the best for sampling arthropods. I observed ~400 uses of L. </w:t>
      </w:r>
      <w:proofErr w:type="spellStart"/>
      <w:r w:rsidR="00D22549" w:rsidRPr="00AF39EA">
        <w:rPr>
          <w:highlight w:val="yellow"/>
          <w:rPrChange w:id="938" w:author="zenrunner" w:date="2018-09-11T12:19:00Z">
            <w:rPr/>
          </w:rPrChange>
        </w:rPr>
        <w:t>tridentata</w:t>
      </w:r>
      <w:proofErr w:type="spellEnd"/>
      <w:r w:rsidR="00D22549" w:rsidRPr="00AF39EA">
        <w:rPr>
          <w:highlight w:val="yellow"/>
          <w:rPrChange w:id="939" w:author="zenrunner" w:date="2018-09-11T12:19:00Z">
            <w:rPr/>
          </w:rPrChange>
        </w:rPr>
        <w:t xml:space="preserve">, which included insect walking on the understory and hovering over flowers. Uses doubled compared to before blooming. It would be complicated to try to say what is happening </w:t>
      </w:r>
      <w:proofErr w:type="gramStart"/>
      <w:r w:rsidR="00D22549" w:rsidRPr="00AF39EA">
        <w:rPr>
          <w:highlight w:val="yellow"/>
          <w:rPrChange w:id="940" w:author="zenrunner" w:date="2018-09-11T12:19:00Z">
            <w:rPr/>
          </w:rPrChange>
        </w:rPr>
        <w:t>here</w:t>
      </w:r>
      <w:proofErr w:type="gramEnd"/>
      <w:r w:rsidR="00D22549" w:rsidRPr="00AF39EA">
        <w:rPr>
          <w:highlight w:val="yellow"/>
          <w:rPrChange w:id="941" w:author="zenrunner" w:date="2018-09-11T12:19:00Z">
            <w:rPr/>
          </w:rPrChange>
        </w:rPr>
        <w:t xml:space="preserve"> as arthropods are so diverse in lifecycles. What is clear though, is that L. </w:t>
      </w:r>
      <w:proofErr w:type="spellStart"/>
      <w:r w:rsidR="00D22549" w:rsidRPr="00AF39EA">
        <w:rPr>
          <w:highlight w:val="yellow"/>
          <w:rPrChange w:id="942" w:author="zenrunner" w:date="2018-09-11T12:19:00Z">
            <w:rPr/>
          </w:rPrChange>
        </w:rPr>
        <w:t>tridentata</w:t>
      </w:r>
      <w:proofErr w:type="spellEnd"/>
      <w:r w:rsidR="00D22549" w:rsidRPr="00AF39EA">
        <w:rPr>
          <w:highlight w:val="yellow"/>
          <w:rPrChange w:id="943" w:author="zenrunner" w:date="2018-09-11T12:19:00Z">
            <w:rPr/>
          </w:rPrChange>
        </w:rPr>
        <w:t xml:space="preserve"> supports arthropods in ways beyond providing copious floral resources. So it is important to pollinators, but also a</w:t>
      </w:r>
      <w:r w:rsidR="0008065C" w:rsidRPr="00AF39EA">
        <w:rPr>
          <w:highlight w:val="yellow"/>
          <w:rPrChange w:id="944" w:author="zenrunner" w:date="2018-09-11T12:19:00Z">
            <w:rPr/>
          </w:rPrChange>
        </w:rPr>
        <w:t>r</w:t>
      </w:r>
      <w:r w:rsidR="00D22549" w:rsidRPr="00AF39EA">
        <w:rPr>
          <w:highlight w:val="yellow"/>
          <w:rPrChange w:id="945" w:author="zenrunner" w:date="2018-09-11T12:19:00Z">
            <w:rPr/>
          </w:rPrChange>
        </w:rPr>
        <w:t>thropods in general.</w:t>
      </w:r>
      <w:r w:rsidR="00713F27" w:rsidRPr="00AF39EA">
        <w:rPr>
          <w:highlight w:val="yellow"/>
          <w:rPrChange w:id="946" w:author="zenrunner" w:date="2018-09-11T12:19:00Z">
            <w:rPr/>
          </w:rPrChange>
        </w:rPr>
        <w:t xml:space="preserve"> </w:t>
      </w:r>
      <w:r w:rsidR="00D22549" w:rsidRPr="00AF39EA">
        <w:rPr>
          <w:highlight w:val="yellow"/>
          <w:rPrChange w:id="947" w:author="zenrunner" w:date="2018-09-11T12:19:00Z">
            <w:rPr/>
          </w:rPrChange>
        </w:rPr>
        <w:t xml:space="preserve">L. </w:t>
      </w:r>
      <w:proofErr w:type="spellStart"/>
      <w:r w:rsidR="00D22549" w:rsidRPr="00AF39EA">
        <w:rPr>
          <w:highlight w:val="yellow"/>
          <w:rPrChange w:id="948" w:author="zenrunner" w:date="2018-09-11T12:19:00Z">
            <w:rPr/>
          </w:rPrChange>
        </w:rPr>
        <w:t>tridentata</w:t>
      </w:r>
      <w:proofErr w:type="spellEnd"/>
      <w:r w:rsidR="00D22549" w:rsidRPr="00AF39EA">
        <w:rPr>
          <w:highlight w:val="yellow"/>
          <w:rPrChange w:id="949" w:author="zenrunner" w:date="2018-09-11T12:19:00Z">
            <w:rPr/>
          </w:rPrChange>
        </w:rPr>
        <w:t xml:space="preserve"> stabilized the climate under the shrub. It has an evergreen canopy (cite), so this benefit is throughout the year. </w:t>
      </w:r>
      <w:r w:rsidR="006C41F9" w:rsidRPr="00AF39EA">
        <w:rPr>
          <w:highlight w:val="yellow"/>
          <w:rPrChange w:id="950" w:author="zenrunner" w:date="2018-09-11T12:19:00Z">
            <w:rPr/>
          </w:rPrChange>
        </w:rPr>
        <w:t xml:space="preserve">Biotic interactions are important to desert ecosystem functioning. </w:t>
      </w:r>
      <w:r w:rsidR="00470C81" w:rsidRPr="00AF39EA">
        <w:rPr>
          <w:highlight w:val="yellow"/>
          <w:rPrChange w:id="951" w:author="zenrunner" w:date="2018-09-11T12:19:00Z">
            <w:rPr/>
          </w:rPrChange>
        </w:rPr>
        <w:t xml:space="preserve">The loss of L. </w:t>
      </w:r>
      <w:proofErr w:type="spellStart"/>
      <w:r w:rsidR="00470C81" w:rsidRPr="00AF39EA">
        <w:rPr>
          <w:highlight w:val="yellow"/>
          <w:rPrChange w:id="952" w:author="zenrunner" w:date="2018-09-11T12:19:00Z">
            <w:rPr/>
          </w:rPrChange>
        </w:rPr>
        <w:t>tridentata</w:t>
      </w:r>
      <w:proofErr w:type="spellEnd"/>
      <w:r w:rsidR="00470C81" w:rsidRPr="00AF39EA">
        <w:rPr>
          <w:highlight w:val="yellow"/>
          <w:rPrChange w:id="953" w:author="zenrunner" w:date="2018-09-11T12:19:00Z">
            <w:rPr/>
          </w:rPrChange>
        </w:rPr>
        <w:t xml:space="preserve"> would cascade. </w:t>
      </w:r>
      <w:r w:rsidR="004524F0" w:rsidRPr="00AF39EA">
        <w:rPr>
          <w:highlight w:val="yellow"/>
          <w:rPrChange w:id="954" w:author="zenrunner" w:date="2018-09-11T12:19:00Z">
            <w:rPr/>
          </w:rPrChange>
        </w:rPr>
        <w:t>In Coachella valley, more than 60 species of insect a</w:t>
      </w:r>
      <w:r w:rsidR="00543C87" w:rsidRPr="00AF39EA">
        <w:rPr>
          <w:highlight w:val="yellow"/>
          <w:rPrChange w:id="955" w:author="zenrunner" w:date="2018-09-11T12:19:00Z">
            <w:rPr/>
          </w:rPrChange>
        </w:rPr>
        <w:t xml:space="preserve">re herbivores of L. </w:t>
      </w:r>
      <w:proofErr w:type="spellStart"/>
      <w:r w:rsidR="00543C87" w:rsidRPr="00AF39EA">
        <w:rPr>
          <w:highlight w:val="yellow"/>
          <w:rPrChange w:id="956" w:author="zenrunner" w:date="2018-09-11T12:19:00Z">
            <w:rPr/>
          </w:rPrChange>
        </w:rPr>
        <w:t>tridentata</w:t>
      </w:r>
      <w:proofErr w:type="spellEnd"/>
      <w:r w:rsidR="00543C87" w:rsidRPr="00AF39EA">
        <w:rPr>
          <w:highlight w:val="yellow"/>
          <w:rPrChange w:id="957" w:author="zenrunner" w:date="2018-09-11T12:19:00Z">
            <w:rPr/>
          </w:rPrChange>
        </w:rPr>
        <w:t xml:space="preserve">. </w:t>
      </w:r>
      <w:r w:rsidR="00A42511" w:rsidRPr="00AF39EA">
        <w:rPr>
          <w:highlight w:val="yellow"/>
          <w:rPrChange w:id="958" w:author="zenrunner" w:date="2018-09-11T12:19:00Z">
            <w:rPr/>
          </w:rPrChange>
        </w:rPr>
        <w:t>Ontogenetic shifts</w:t>
      </w:r>
      <w:r w:rsidR="00543C87" w:rsidRPr="00AF39EA">
        <w:rPr>
          <w:highlight w:val="yellow"/>
          <w:rPrChange w:id="959" w:author="zenrunner" w:date="2018-09-11T12:19:00Z">
            <w:rPr/>
          </w:rPrChange>
        </w:rPr>
        <w:t>.</w:t>
      </w:r>
      <w:ins w:id="960" w:author="zenrunner" w:date="2018-09-11T12:19:00Z">
        <w:r w:rsidR="00AF39EA">
          <w:t xml:space="preserve"> MEH…. Too colloquial again – HOWEVER some ideas ok here IF You want a final paragraph with some of this.</w:t>
        </w:r>
      </w:ins>
    </w:p>
    <w:p w14:paraId="47239412" w14:textId="4A14301F" w:rsidR="00AF39EA" w:rsidRDefault="00AF39EA" w:rsidP="00D36947">
      <w:pPr>
        <w:spacing w:line="360" w:lineRule="auto"/>
        <w:rPr>
          <w:ins w:id="961" w:author="zenrunner" w:date="2018-09-11T12:19:00Z"/>
        </w:rPr>
      </w:pPr>
      <w:ins w:id="962" w:author="zenrunner" w:date="2018-09-11T12:19:00Z">
        <w:r>
          <w:lastRenderedPageBreak/>
          <w:t xml:space="preserve">Para4 – climate change buffering, sampling method, and specific </w:t>
        </w:r>
        <w:proofErr w:type="spellStart"/>
        <w:r>
          <w:t>specifity</w:t>
        </w:r>
        <w:proofErr w:type="spellEnd"/>
        <w:r>
          <w:t>.</w:t>
        </w:r>
      </w:ins>
    </w:p>
    <w:p w14:paraId="15B13392" w14:textId="6FE4E485" w:rsidR="00AF39EA" w:rsidRDefault="00AF39EA" w:rsidP="00D36947">
      <w:pPr>
        <w:spacing w:line="360" w:lineRule="auto"/>
        <w:rPr>
          <w:ins w:id="963" w:author="zenrunner" w:date="2018-09-11T12:19:00Z"/>
        </w:rPr>
      </w:pPr>
      <w:proofErr w:type="gramStart"/>
      <w:ins w:id="964" w:author="zenrunner" w:date="2018-09-11T12:19:00Z">
        <w:r>
          <w:t>Then cleanly work in some of the above ideas if you want.</w:t>
        </w:r>
      </w:ins>
      <w:proofErr w:type="gramEnd"/>
      <w:ins w:id="965" w:author="zenrunner" w:date="2018-09-11T12:20:00Z">
        <w:r w:rsidR="00D85556">
          <w:t xml:space="preserve">  Perhaps ends with a link to </w:t>
        </w:r>
        <w:r w:rsidR="008E3E9B">
          <w:t xml:space="preserve">the idea that – to best estimate desert biodiversity and changes associated with buffering capacity of foundation species, specificity, species responsiveness, and sampling appropriate to indicator taxa must be </w:t>
        </w:r>
      </w:ins>
      <w:ins w:id="966" w:author="zenrunner" w:date="2018-09-11T12:21:00Z">
        <w:r w:rsidR="00384FC4">
          <w:t>ca</w:t>
        </w:r>
        <w:r w:rsidR="00714073">
          <w:t>r</w:t>
        </w:r>
        <w:r w:rsidR="00A06E69">
          <w:t>efu</w:t>
        </w:r>
        <w:r w:rsidR="00384FC4">
          <w:t>lly include</w:t>
        </w:r>
        <w:r w:rsidR="00A06E69">
          <w:t xml:space="preserve"> </w:t>
        </w:r>
        <w:r w:rsidR="008E3E9B">
          <w:t xml:space="preserve">in design </w:t>
        </w:r>
        <w:proofErr w:type="spellStart"/>
        <w:r w:rsidR="008E3E9B">
          <w:t>decsions</w:t>
        </w:r>
        <w:proofErr w:type="spellEnd"/>
        <w:r w:rsidR="008E3E9B">
          <w:t>.</w:t>
        </w:r>
        <w:r w:rsidR="00A06E69">
          <w:t xml:space="preserve"> Snap.</w:t>
        </w:r>
      </w:ins>
    </w:p>
    <w:p w14:paraId="0386E510" w14:textId="77777777" w:rsidR="00AF39EA" w:rsidRDefault="00AF39EA" w:rsidP="00D36947">
      <w:pPr>
        <w:spacing w:line="360" w:lineRule="auto"/>
      </w:pPr>
    </w:p>
    <w:p w14:paraId="2F4B49A3" w14:textId="1C3C22CD" w:rsidR="00425D30" w:rsidRDefault="00425D30" w:rsidP="00D36947">
      <w:pPr>
        <w:spacing w:line="360" w:lineRule="auto"/>
      </w:pPr>
      <w:r>
        <w:t>I think I need to do an RDA so I can talk about the</w:t>
      </w:r>
      <w:r w:rsidR="00543C87">
        <w:t xml:space="preserve"> actual shifts a bit better? Maybe.</w:t>
      </w:r>
      <w:ins w:id="967" w:author="zenrunner" w:date="2018-09-11T12:21:00Z">
        <w:r w:rsidR="00086FAA">
          <w:t xml:space="preserve"> Nah. Just whether different or same species via a single ordination somehow </w:t>
        </w:r>
      </w:ins>
      <w:ins w:id="968" w:author="zenrunner" w:date="2018-09-11T12:22:00Z">
        <w:r w:rsidR="00086FAA">
          <w:t>–</w:t>
        </w:r>
      </w:ins>
      <w:ins w:id="969" w:author="zenrunner" w:date="2018-09-11T12:21:00Z">
        <w:r w:rsidR="00086FAA">
          <w:t xml:space="preserve"> is </w:t>
        </w:r>
      </w:ins>
      <w:ins w:id="970" w:author="zenrunner" w:date="2018-09-11T12:22:00Z">
        <w:r w:rsidR="00EA0393">
          <w:t xml:space="preserve">that an </w:t>
        </w:r>
        <w:proofErr w:type="spellStart"/>
        <w:proofErr w:type="gramStart"/>
        <w:r w:rsidR="00EA0393">
          <w:t>rda</w:t>
        </w:r>
        <w:proofErr w:type="spellEnd"/>
        <w:proofErr w:type="gramEnd"/>
        <w:r w:rsidR="00EA0393">
          <w:t xml:space="preserve"> or just a CA</w:t>
        </w:r>
        <w:r w:rsidR="00086FAA">
          <w:t>?</w:t>
        </w:r>
      </w:ins>
    </w:p>
    <w:p w14:paraId="7654C35C" w14:textId="77777777" w:rsidR="002A0284" w:rsidRPr="002A0284" w:rsidRDefault="002A0284" w:rsidP="00D36947">
      <w:pPr>
        <w:spacing w:line="360" w:lineRule="auto"/>
        <w:rPr>
          <w:u w:val="single"/>
        </w:rPr>
      </w:pPr>
      <w:r w:rsidRPr="002A0284">
        <w:rPr>
          <w:u w:val="single"/>
        </w:rPr>
        <w:t>Conclusions</w:t>
      </w:r>
    </w:p>
    <w:p w14:paraId="2CD795C3" w14:textId="006923E4" w:rsidR="0055748B" w:rsidRDefault="0055748B" w:rsidP="00D36947">
      <w:pPr>
        <w:spacing w:line="360" w:lineRule="auto"/>
      </w:pPr>
      <w:r w:rsidRPr="00EA0393">
        <w:rPr>
          <w:highlight w:val="yellow"/>
          <w:rPrChange w:id="971" w:author="zenrunner" w:date="2018-09-11T12:22:00Z">
            <w:rPr/>
          </w:rPrChange>
        </w:rPr>
        <w:t>My findings suggest that even though facilitation or neutral interactions</w:t>
      </w:r>
      <w:r w:rsidR="002A0284" w:rsidRPr="00EA0393">
        <w:rPr>
          <w:highlight w:val="yellow"/>
          <w:rPrChange w:id="972" w:author="zenrunner" w:date="2018-09-11T12:22:00Z">
            <w:rPr/>
          </w:rPrChange>
        </w:rPr>
        <w:t xml:space="preserve"> between plants for pollinators</w:t>
      </w:r>
      <w:r w:rsidRPr="00EA0393">
        <w:rPr>
          <w:highlight w:val="yellow"/>
          <w:rPrChange w:id="973" w:author="zenrunner" w:date="2018-09-11T12:22:00Z">
            <w:rPr/>
          </w:rPrChange>
        </w:rPr>
        <w:t xml:space="preserve"> may be measured during co-blooming, competition may be more biologically relevant overall. Therefore, experimental design is key to separating out net interactions. Diverging </w:t>
      </w:r>
      <w:proofErr w:type="spellStart"/>
      <w:r w:rsidRPr="00EA0393">
        <w:rPr>
          <w:highlight w:val="yellow"/>
          <w:rPrChange w:id="974" w:author="zenrunner" w:date="2018-09-11T12:22:00Z">
            <w:rPr/>
          </w:rPrChange>
        </w:rPr>
        <w:t>phenologies</w:t>
      </w:r>
      <w:proofErr w:type="spellEnd"/>
      <w:r w:rsidRPr="00EA0393">
        <w:rPr>
          <w:highlight w:val="yellow"/>
          <w:rPrChange w:id="975" w:author="zenrunner" w:date="2018-09-11T12:22:00Z">
            <w:rPr/>
          </w:rPrChange>
        </w:rPr>
        <w:t xml:space="preserve"> are hypothesize</w:t>
      </w:r>
      <w:r w:rsidR="002A0284" w:rsidRPr="00EA0393">
        <w:rPr>
          <w:highlight w:val="yellow"/>
          <w:rPrChange w:id="976" w:author="zenrunner" w:date="2018-09-11T12:22:00Z">
            <w:rPr/>
          </w:rPrChange>
        </w:rPr>
        <w:t>d</w:t>
      </w:r>
      <w:r w:rsidRPr="00EA0393">
        <w:rPr>
          <w:highlight w:val="yellow"/>
          <w:rPrChange w:id="977" w:author="zenrunner" w:date="2018-09-11T12:22:00Z">
            <w:rPr/>
          </w:rPrChange>
        </w:rPr>
        <w:t xml:space="preserve"> to result from competition avoidance</w:t>
      </w:r>
      <w:r w:rsidR="002A0284" w:rsidRPr="00EA0393">
        <w:rPr>
          <w:highlight w:val="yellow"/>
          <w:rPrChange w:id="978" w:author="zenrunner" w:date="2018-09-11T12:22:00Z">
            <w:rPr/>
          </w:rPrChange>
        </w:rPr>
        <w:t xml:space="preserve"> (</w:t>
      </w:r>
      <w:proofErr w:type="spellStart"/>
      <w:r w:rsidR="002A0284" w:rsidRPr="00EA0393">
        <w:rPr>
          <w:highlight w:val="yellow"/>
          <w:rPrChange w:id="979" w:author="zenrunner" w:date="2018-09-11T12:22:00Z">
            <w:rPr/>
          </w:rPrChange>
        </w:rPr>
        <w:t>Waser</w:t>
      </w:r>
      <w:proofErr w:type="spellEnd"/>
      <w:r w:rsidR="002A0284" w:rsidRPr="00EA0393">
        <w:rPr>
          <w:highlight w:val="yellow"/>
          <w:rPrChange w:id="980" w:author="zenrunner" w:date="2018-09-11T12:22:00Z">
            <w:rPr/>
          </w:rPrChange>
        </w:rPr>
        <w:t xml:space="preserve"> and Real)</w:t>
      </w:r>
      <w:r w:rsidRPr="00EA0393">
        <w:rPr>
          <w:highlight w:val="yellow"/>
          <w:rPrChange w:id="981" w:author="zenrunner" w:date="2018-09-11T12:22:00Z">
            <w:rPr/>
          </w:rPrChange>
        </w:rPr>
        <w:t xml:space="preserve">. These </w:t>
      </w:r>
      <w:r w:rsidR="002A0284" w:rsidRPr="00EA0393">
        <w:rPr>
          <w:highlight w:val="yellow"/>
          <w:rPrChange w:id="982" w:author="zenrunner" w:date="2018-09-11T12:22:00Z">
            <w:rPr/>
          </w:rPrChange>
        </w:rPr>
        <w:t xml:space="preserve">plants species overlap at the beginning and </w:t>
      </w:r>
      <w:r w:rsidRPr="00EA0393">
        <w:rPr>
          <w:highlight w:val="yellow"/>
          <w:rPrChange w:id="983" w:author="zenrunner" w:date="2018-09-11T12:22:00Z">
            <w:rPr/>
          </w:rPrChange>
        </w:rPr>
        <w:t>end</w:t>
      </w:r>
      <w:r w:rsidR="002A0284" w:rsidRPr="00EA0393">
        <w:rPr>
          <w:highlight w:val="yellow"/>
          <w:rPrChange w:id="984" w:author="zenrunner" w:date="2018-09-11T12:22:00Z">
            <w:rPr/>
          </w:rPrChange>
        </w:rPr>
        <w:t>s</w:t>
      </w:r>
      <w:r w:rsidRPr="00EA0393">
        <w:rPr>
          <w:highlight w:val="yellow"/>
          <w:rPrChange w:id="985" w:author="zenrunner" w:date="2018-09-11T12:22:00Z">
            <w:rPr/>
          </w:rPrChange>
        </w:rPr>
        <w:t xml:space="preserve"> of their </w:t>
      </w:r>
      <w:proofErr w:type="spellStart"/>
      <w:r w:rsidRPr="00EA0393">
        <w:rPr>
          <w:highlight w:val="yellow"/>
          <w:rPrChange w:id="986" w:author="zenrunner" w:date="2018-09-11T12:22:00Z">
            <w:rPr/>
          </w:rPrChange>
        </w:rPr>
        <w:t>phenolog</w:t>
      </w:r>
      <w:r w:rsidR="002403B6" w:rsidRPr="00EA0393">
        <w:rPr>
          <w:highlight w:val="yellow"/>
          <w:rPrChange w:id="987" w:author="zenrunner" w:date="2018-09-11T12:22:00Z">
            <w:rPr/>
          </w:rPrChange>
        </w:rPr>
        <w:t>ies</w:t>
      </w:r>
      <w:proofErr w:type="spellEnd"/>
      <w:r w:rsidR="002403B6" w:rsidRPr="00EA0393">
        <w:rPr>
          <w:highlight w:val="yellow"/>
          <w:rPrChange w:id="988" w:author="zenrunner" w:date="2018-09-11T12:22:00Z">
            <w:rPr/>
          </w:rPrChange>
        </w:rPr>
        <w:t>, potentially to avoid the observed competition</w:t>
      </w:r>
      <w:r w:rsidR="00BF3790" w:rsidRPr="00EA0393">
        <w:rPr>
          <w:highlight w:val="yellow"/>
          <w:rPrChange w:id="989" w:author="zenrunner" w:date="2018-09-11T12:22:00Z">
            <w:rPr/>
          </w:rPrChange>
        </w:rPr>
        <w:t>. The positive effect on annual cover</w:t>
      </w:r>
      <w:r w:rsidR="002403B6" w:rsidRPr="00EA0393">
        <w:rPr>
          <w:highlight w:val="yellow"/>
          <w:rPrChange w:id="990" w:author="zenrunner" w:date="2018-09-11T12:22:00Z">
            <w:rPr/>
          </w:rPrChange>
        </w:rPr>
        <w:t xml:space="preserve"> was greater than the negative effect on pollinator visitation. L. </w:t>
      </w:r>
      <w:proofErr w:type="spellStart"/>
      <w:r w:rsidR="002403B6" w:rsidRPr="00EA0393">
        <w:rPr>
          <w:highlight w:val="yellow"/>
          <w:rPrChange w:id="991" w:author="zenrunner" w:date="2018-09-11T12:22:00Z">
            <w:rPr/>
          </w:rPrChange>
        </w:rPr>
        <w:t>tridentata</w:t>
      </w:r>
      <w:proofErr w:type="spellEnd"/>
      <w:r w:rsidR="002403B6" w:rsidRPr="00EA0393">
        <w:rPr>
          <w:highlight w:val="yellow"/>
          <w:rPrChange w:id="992" w:author="zenrunner" w:date="2018-09-11T12:22:00Z">
            <w:rPr/>
          </w:rPrChange>
        </w:rPr>
        <w:t xml:space="preserve"> is an important species that supports plant, pollinator and arthropod communities.</w:t>
      </w:r>
      <w:r w:rsidR="002403B6">
        <w:t xml:space="preserve"> </w:t>
      </w:r>
      <w:ins w:id="993" w:author="zenrunner" w:date="2018-09-11T12:22:00Z">
        <w:r w:rsidR="00EA0393">
          <w:t>I would just cut conclusions.</w:t>
        </w:r>
      </w:ins>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1306F270" w14:textId="77777777" w:rsidR="00172CFB" w:rsidRPr="00172CFB" w:rsidRDefault="00D7348A" w:rsidP="00172CFB">
      <w:pPr>
        <w:pStyle w:val="EndNoteBibliography"/>
        <w:spacing w:after="0"/>
      </w:pPr>
      <w:r>
        <w:fldChar w:fldCharType="begin"/>
      </w:r>
      <w:r>
        <w:instrText xml:space="preserve"> ADDIN EN.REFLIST </w:instrText>
      </w:r>
      <w:r>
        <w:fldChar w:fldCharType="separate"/>
      </w:r>
      <w:bookmarkStart w:id="994" w:name="_ENREF_1"/>
      <w:r w:rsidR="00172CFB" w:rsidRPr="00172CFB">
        <w:t>Alcock, J., Jones, C.E., Buchmann, S.L., 1977. Male mating strategies in the bee Centris pallida Fox (Anthophoridae: Hymenoptera). The American Naturalist 111, 145-155.</w:t>
      </w:r>
      <w:bookmarkEnd w:id="994"/>
    </w:p>
    <w:p w14:paraId="0C8F674A" w14:textId="77777777" w:rsidR="00172CFB" w:rsidRPr="00172CFB" w:rsidRDefault="00172CFB" w:rsidP="00172CFB">
      <w:pPr>
        <w:pStyle w:val="EndNoteBibliography"/>
        <w:spacing w:after="0"/>
      </w:pPr>
      <w:bookmarkStart w:id="995" w:name="_ENREF_2"/>
      <w:r w:rsidRPr="00172CFB">
        <w:t>Armas, C., Ordiales, R., Pugnaire, F.I., 2004. Measuring plant interactions: a new comparative index. Ecology 85, 2682-2686.</w:t>
      </w:r>
      <w:bookmarkEnd w:id="995"/>
    </w:p>
    <w:p w14:paraId="747A48FD" w14:textId="77777777" w:rsidR="00172CFB" w:rsidRPr="00172CFB" w:rsidRDefault="00172CFB" w:rsidP="00172CFB">
      <w:pPr>
        <w:pStyle w:val="EndNoteBibliography"/>
        <w:spacing w:after="0"/>
      </w:pPr>
      <w:bookmarkStart w:id="996" w:name="_ENREF_3"/>
      <w:r w:rsidRPr="00172CFB">
        <w:t>Ascher, J., Pickering, J., 2015. Discover Life bee species guide and world checklist (Hymenoptera: Apoidea: Anthophila).</w:t>
      </w:r>
      <w:bookmarkEnd w:id="996"/>
    </w:p>
    <w:p w14:paraId="124EFA37" w14:textId="77777777" w:rsidR="00172CFB" w:rsidRPr="00172CFB" w:rsidRDefault="00172CFB" w:rsidP="00172CFB">
      <w:pPr>
        <w:pStyle w:val="EndNoteBibliography"/>
        <w:spacing w:after="0"/>
      </w:pPr>
      <w:bookmarkStart w:id="997" w:name="_ENREF_4"/>
      <w:r w:rsidRPr="00172CFB">
        <w:t>Barbour, M., Keeler-Wolf, T., Schoenherr, A.A., 2007. Terrestrial vegetation of California. Univ of California Press.</w:t>
      </w:r>
      <w:bookmarkEnd w:id="997"/>
    </w:p>
    <w:p w14:paraId="7AE1BD75" w14:textId="77777777" w:rsidR="00172CFB" w:rsidRPr="00172CFB" w:rsidRDefault="00172CFB" w:rsidP="00172CFB">
      <w:pPr>
        <w:pStyle w:val="EndNoteBibliography"/>
        <w:spacing w:after="0"/>
      </w:pPr>
      <w:bookmarkStart w:id="998" w:name="_ENREF_5"/>
      <w:r w:rsidRPr="00172CFB">
        <w:t>Bertness, M.D., Callaway, R., 1994. Positive interactions in communities. Trends in Ecology &amp; Evolution 9, 191-193.</w:t>
      </w:r>
      <w:bookmarkEnd w:id="998"/>
    </w:p>
    <w:p w14:paraId="412E3B86" w14:textId="77777777" w:rsidR="00172CFB" w:rsidRPr="00172CFB" w:rsidRDefault="00172CFB" w:rsidP="00172CFB">
      <w:pPr>
        <w:pStyle w:val="EndNoteBibliography"/>
        <w:spacing w:after="0"/>
      </w:pPr>
      <w:bookmarkStart w:id="999" w:name="_ENREF_6"/>
      <w:r w:rsidRPr="00172CFB">
        <w:lastRenderedPageBreak/>
        <w:t>Betancourt, J.L., Van Devender, T.R., Martin, P.S., 1990. Packrat middens: the last 40,000 years of biotic change. University of Arizona Press.</w:t>
      </w:r>
      <w:bookmarkEnd w:id="999"/>
    </w:p>
    <w:p w14:paraId="25AE4DA3" w14:textId="77777777" w:rsidR="00172CFB" w:rsidRPr="00172CFB" w:rsidRDefault="00172CFB" w:rsidP="00172CFB">
      <w:pPr>
        <w:pStyle w:val="EndNoteBibliography"/>
        <w:spacing w:after="0"/>
      </w:pPr>
      <w:bookmarkStart w:id="1000" w:name="_ENREF_7"/>
      <w:r w:rsidRPr="00172CFB">
        <w:t>Bosch, M., Waser, N.M., 2001. Experimental manipulation of plant density and its effect on pollination and reproduction of two confamilial montane herbs. Oecologia 126, 76-83.</w:t>
      </w:r>
      <w:bookmarkEnd w:id="1000"/>
    </w:p>
    <w:p w14:paraId="2AE52468" w14:textId="77777777" w:rsidR="00172CFB" w:rsidRPr="00172CFB" w:rsidRDefault="00172CFB" w:rsidP="00172CFB">
      <w:pPr>
        <w:pStyle w:val="EndNoteBibliography"/>
        <w:spacing w:after="0"/>
      </w:pPr>
      <w:bookmarkStart w:id="1001" w:name="_ENREF_8"/>
      <w:r w:rsidRPr="00172CFB">
        <w:t>Bowers, J.E., Dimmitt, M.A., 1994. Flowering phenology of six woody plants in the northern Sonoran Desert. Bulletin of the Torrey Botanical Club, 215-229.</w:t>
      </w:r>
      <w:bookmarkEnd w:id="1001"/>
    </w:p>
    <w:p w14:paraId="33B27A7B" w14:textId="77777777" w:rsidR="00172CFB" w:rsidRPr="00172CFB" w:rsidRDefault="00172CFB" w:rsidP="00172CFB">
      <w:pPr>
        <w:pStyle w:val="EndNoteBibliography"/>
        <w:spacing w:after="0"/>
      </w:pPr>
      <w:bookmarkStart w:id="1002" w:name="_ENREF_9"/>
      <w:r w:rsidRPr="00172CFB">
        <w:t>Brooker, R.W., Maestre, F.T., Callaway, R.M., Lortie, C.L., Cavieres, L.A., Kunstler, G., Liancourt, P., Tielbörger, K., Travis, J.M., Anthelme, F., 2008. Facilitation in plant communities: the past, the present, and the future. Journal of Ecology 96, 18-34.</w:t>
      </w:r>
      <w:bookmarkEnd w:id="1002"/>
    </w:p>
    <w:p w14:paraId="61118C36" w14:textId="77777777" w:rsidR="00172CFB" w:rsidRPr="00172CFB" w:rsidRDefault="00172CFB" w:rsidP="00172CFB">
      <w:pPr>
        <w:pStyle w:val="EndNoteBibliography"/>
        <w:spacing w:after="0"/>
      </w:pPr>
      <w:bookmarkStart w:id="1003" w:name="_ENREF_10"/>
      <w:r w:rsidRPr="00172CFB">
        <w:t>Bruno, J.F., Stachowicz, J.J., Bertness, M.D., 2003. Inclusion of facilitation into ecological theory. Trends in Ecology &amp; Evolution 18, 119-125.</w:t>
      </w:r>
      <w:bookmarkEnd w:id="1003"/>
    </w:p>
    <w:p w14:paraId="793CD10D" w14:textId="77777777" w:rsidR="00172CFB" w:rsidRPr="00172CFB" w:rsidRDefault="00172CFB" w:rsidP="00172CFB">
      <w:pPr>
        <w:pStyle w:val="EndNoteBibliography"/>
        <w:spacing w:after="0"/>
      </w:pPr>
      <w:bookmarkStart w:id="1004" w:name="_ENREF_11"/>
      <w:r w:rsidRPr="00172CFB">
        <w:t>Callaway, R.M., Pennings, S.C., 2000. Facilitation may buffer competitive effects indirect and diffuse interactions among salt marsh plants. American Naturalist 156, 416-424.</w:t>
      </w:r>
      <w:bookmarkEnd w:id="1004"/>
    </w:p>
    <w:p w14:paraId="2D2CCCF8" w14:textId="77777777" w:rsidR="00172CFB" w:rsidRPr="00172CFB" w:rsidRDefault="00172CFB" w:rsidP="00172CFB">
      <w:pPr>
        <w:pStyle w:val="EndNoteBibliography"/>
        <w:spacing w:after="0"/>
      </w:pPr>
      <w:bookmarkStart w:id="1005" w:name="_ENREF_12"/>
      <w:r w:rsidRPr="00172CFB">
        <w:t>Callaway, R.M., Walker, L.R., 1997a. Competition and Facilitation A Synthetic Approach to Interactions in Plant Communities. Ecology 78, 1958-1965.</w:t>
      </w:r>
      <w:bookmarkEnd w:id="1005"/>
    </w:p>
    <w:p w14:paraId="2AC019A4" w14:textId="77777777" w:rsidR="00172CFB" w:rsidRPr="00172CFB" w:rsidRDefault="00172CFB" w:rsidP="00172CFB">
      <w:pPr>
        <w:pStyle w:val="EndNoteBibliography"/>
        <w:spacing w:after="0"/>
      </w:pPr>
      <w:bookmarkStart w:id="1006" w:name="_ENREF_13"/>
      <w:r w:rsidRPr="00172CFB">
        <w:t>Callaway, R.M., Walker, L.R., 1997b. Competition and facilitation: a synthetic approach to interactions in plant communities. Ecology 78, 1958-1965.</w:t>
      </w:r>
      <w:bookmarkEnd w:id="1006"/>
    </w:p>
    <w:p w14:paraId="26A4705C" w14:textId="77777777" w:rsidR="00172CFB" w:rsidRPr="00172CFB" w:rsidRDefault="00172CFB" w:rsidP="00172CFB">
      <w:pPr>
        <w:pStyle w:val="EndNoteBibliography"/>
        <w:spacing w:after="0"/>
      </w:pPr>
      <w:bookmarkStart w:id="1007" w:name="_ENREF_14"/>
      <w:r w:rsidRPr="00172CFB">
        <w:t>Campbell, D.R., Motten, A.F., 1985. The mechanism of competition for pollination between two forest herbs. Ecology 66, 554-563.</w:t>
      </w:r>
      <w:bookmarkEnd w:id="1007"/>
    </w:p>
    <w:p w14:paraId="0D7753B7" w14:textId="77777777" w:rsidR="00172CFB" w:rsidRPr="00172CFB" w:rsidRDefault="00172CFB" w:rsidP="00172CFB">
      <w:pPr>
        <w:pStyle w:val="EndNoteBibliography"/>
        <w:spacing w:after="0"/>
      </w:pPr>
      <w:bookmarkStart w:id="1008"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008"/>
    </w:p>
    <w:p w14:paraId="35D3423D" w14:textId="77777777" w:rsidR="00172CFB" w:rsidRPr="00172CFB" w:rsidRDefault="00172CFB" w:rsidP="00172CFB">
      <w:pPr>
        <w:pStyle w:val="EndNoteBibliography"/>
        <w:spacing w:after="0"/>
      </w:pPr>
      <w:bookmarkStart w:id="1009" w:name="_ENREF_16"/>
      <w:r w:rsidRPr="00172CFB">
        <w:t>Cane, J.H., Tepedino, V.J., 2017. Gauging the effect of honey bee pollen collection on native bee communities. Conservation Letters 10, 205-210.</w:t>
      </w:r>
      <w:bookmarkEnd w:id="1009"/>
    </w:p>
    <w:p w14:paraId="04A0DED4" w14:textId="77777777" w:rsidR="00172CFB" w:rsidRPr="00172CFB" w:rsidRDefault="00172CFB" w:rsidP="00172CFB">
      <w:pPr>
        <w:pStyle w:val="EndNoteBibliography"/>
        <w:spacing w:after="0"/>
      </w:pPr>
      <w:bookmarkStart w:id="1010" w:name="_ENREF_17"/>
      <w:r w:rsidRPr="00172CFB">
        <w:t>Chacoff, N.P., Vázquez, D.P., Lomáscolo, S.B., Stevani, E.L., Dorado, J., Padrón, B., 2012. Evaluating sampling completeness in a desert plant–pollinator network. Journal of Animal Ecology 81, 190-200.</w:t>
      </w:r>
      <w:bookmarkEnd w:id="1010"/>
    </w:p>
    <w:p w14:paraId="2A911521" w14:textId="77777777" w:rsidR="00172CFB" w:rsidRPr="00172CFB" w:rsidRDefault="00172CFB" w:rsidP="00172CFB">
      <w:pPr>
        <w:pStyle w:val="EndNoteBibliography"/>
        <w:spacing w:after="0"/>
      </w:pPr>
      <w:bookmarkStart w:id="1011" w:name="_ENREF_18"/>
      <w:r w:rsidRPr="00172CFB">
        <w:t>Chesson, P., Gebauer, R.L., Schwinning, S., Huntly, N., Wiegand, K., Ernest, M.S., Sher, A., Novoplansky, A., Weltzin, J.F., 2004. Resource pulses, species interactions, and diversity maintenance in arid and semi-arid environments. Oecologia 141, 236-253.</w:t>
      </w:r>
      <w:bookmarkEnd w:id="1011"/>
    </w:p>
    <w:p w14:paraId="1AE4499D" w14:textId="77777777" w:rsidR="00172CFB" w:rsidRPr="00172CFB" w:rsidRDefault="00172CFB" w:rsidP="00172CFB">
      <w:pPr>
        <w:pStyle w:val="EndNoteBibliography"/>
        <w:spacing w:after="0"/>
      </w:pPr>
      <w:bookmarkStart w:id="1012" w:name="_ENREF_19"/>
      <w:r w:rsidRPr="00172CFB">
        <w:t>Clements, F.E., Goldsmith, G.W., 1924. phytometer method in ecology.</w:t>
      </w:r>
      <w:bookmarkEnd w:id="1012"/>
    </w:p>
    <w:p w14:paraId="42E8CF79" w14:textId="77777777" w:rsidR="00172CFB" w:rsidRPr="00172CFB" w:rsidRDefault="00172CFB" w:rsidP="00172CFB">
      <w:pPr>
        <w:pStyle w:val="EndNoteBibliography"/>
        <w:spacing w:after="0"/>
      </w:pPr>
      <w:bookmarkStart w:id="1013" w:name="_ENREF_20"/>
      <w:r w:rsidRPr="00172CFB">
        <w:t>Cline, A.R., Audisio, P., 2010. Revision of the new world short-winged flower beetles (Coleoptera: Kateretidae). Part I. Generic review and revision of Anthonaeus Horn, 1879. The Coleopterists Bulletin, 173-186.</w:t>
      </w:r>
      <w:bookmarkEnd w:id="1013"/>
    </w:p>
    <w:p w14:paraId="786C1AB6" w14:textId="77777777" w:rsidR="00172CFB" w:rsidRPr="00172CFB" w:rsidRDefault="00172CFB" w:rsidP="00172CFB">
      <w:pPr>
        <w:pStyle w:val="EndNoteBibliography"/>
        <w:spacing w:after="0"/>
      </w:pPr>
      <w:bookmarkStart w:id="1014" w:name="_ENREF_21"/>
      <w:r w:rsidRPr="00172CFB">
        <w:t>Conner, J.K., Rush, S., 1996. Effects of flower size and number on pollinator visitation to wild radish, Raphanus raphanistrum. Oecologia 105, 509-516.</w:t>
      </w:r>
      <w:bookmarkEnd w:id="1014"/>
    </w:p>
    <w:p w14:paraId="6649BC70" w14:textId="77777777" w:rsidR="00172CFB" w:rsidRPr="00172CFB" w:rsidRDefault="00172CFB" w:rsidP="00172CFB">
      <w:pPr>
        <w:pStyle w:val="EndNoteBibliography"/>
        <w:spacing w:after="0"/>
      </w:pPr>
      <w:bookmarkStart w:id="1015" w:name="_ENREF_22"/>
      <w:r w:rsidRPr="00172CFB">
        <w:t>Davis, W., Philbrick, R., 1986. Natural hybridization between Malacothrix incana and M. saxatilis var. implicata (Asteraceae: Lactuceae) on San Miguel Island, California. Madroño, 253-263.</w:t>
      </w:r>
      <w:bookmarkEnd w:id="1015"/>
    </w:p>
    <w:p w14:paraId="35CF0C80" w14:textId="77777777" w:rsidR="00172CFB" w:rsidRPr="00172CFB" w:rsidRDefault="00172CFB" w:rsidP="00172CFB">
      <w:pPr>
        <w:pStyle w:val="EndNoteBibliography"/>
        <w:spacing w:after="0"/>
      </w:pPr>
      <w:bookmarkStart w:id="1016" w:name="_ENREF_23"/>
      <w:r w:rsidRPr="00172CFB">
        <w:t>Donnelly, S.E., Lortie, C.J., Aarssen, L.W., 1998. Pollination in Verbascum thapsus (Scrophulariaceae): the advantage of being tall. American Journal of Botany 85, 1618-1625.</w:t>
      </w:r>
      <w:bookmarkEnd w:id="1016"/>
    </w:p>
    <w:p w14:paraId="631F4EFC" w14:textId="77777777" w:rsidR="00172CFB" w:rsidRPr="00172CFB" w:rsidRDefault="00172CFB" w:rsidP="00172CFB">
      <w:pPr>
        <w:pStyle w:val="EndNoteBibliography"/>
        <w:spacing w:after="0"/>
      </w:pPr>
      <w:bookmarkStart w:id="1017"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1017"/>
    </w:p>
    <w:p w14:paraId="4325F423" w14:textId="77777777" w:rsidR="00172CFB" w:rsidRPr="00172CFB" w:rsidRDefault="00172CFB" w:rsidP="00172CFB">
      <w:pPr>
        <w:pStyle w:val="EndNoteBibliography"/>
        <w:spacing w:after="0"/>
      </w:pPr>
      <w:bookmarkStart w:id="1018" w:name="_ENREF_25"/>
      <w:r w:rsidRPr="00172CFB">
        <w:lastRenderedPageBreak/>
        <w:t>Facelli, J.M., Temby, A.M., 2002. Multiple effects of shrubs on annual plant communities in arid lands of South Australia. Austral ecology 27, 422-432.</w:t>
      </w:r>
      <w:bookmarkEnd w:id="1018"/>
    </w:p>
    <w:p w14:paraId="2213AD58" w14:textId="77777777" w:rsidR="00172CFB" w:rsidRPr="00172CFB" w:rsidRDefault="00172CFB" w:rsidP="00172CFB">
      <w:pPr>
        <w:pStyle w:val="EndNoteBibliography"/>
        <w:spacing w:after="0"/>
      </w:pPr>
      <w:bookmarkStart w:id="1019" w:name="_ENREF_26"/>
      <w:r w:rsidRPr="00172CFB">
        <w:t>Filazzola, A., Lortie, C.J., 2014. A systematic review and conceptual framework for the mechanistic pathways of nurse plants. Global Ecology and Biogeography 23, 1335-1345.</w:t>
      </w:r>
      <w:bookmarkEnd w:id="1019"/>
    </w:p>
    <w:p w14:paraId="67EDDF82" w14:textId="77777777" w:rsidR="00172CFB" w:rsidRPr="00172CFB" w:rsidRDefault="00172CFB" w:rsidP="00172CFB">
      <w:pPr>
        <w:pStyle w:val="EndNoteBibliography"/>
        <w:spacing w:after="0"/>
      </w:pPr>
      <w:bookmarkStart w:id="1020" w:name="_ENREF_27"/>
      <w:r w:rsidRPr="00172CFB">
        <w:t>Fleming, T.H., Holland, J.N., 1998. The evolution of obligate pollination mutualisms: senita cactus and senita moth. Oecologia 114, 368-375.</w:t>
      </w:r>
      <w:bookmarkEnd w:id="1020"/>
    </w:p>
    <w:p w14:paraId="2BA47690" w14:textId="77777777" w:rsidR="00172CFB" w:rsidRPr="00172CFB" w:rsidRDefault="00172CFB" w:rsidP="00172CFB">
      <w:pPr>
        <w:pStyle w:val="EndNoteBibliography"/>
        <w:spacing w:after="0"/>
      </w:pPr>
      <w:bookmarkStart w:id="1021" w:name="_ENREF_28"/>
      <w:r w:rsidRPr="00172CFB">
        <w:t>Fleming, T.H., Sahley, C.T., Holland, J.N., Nason, J.D., Hamrick, J., 2001. Sonoran Desert columnar cacti and the evolution of generalized pollination systems. Ecological Monographs 71, 511-530.</w:t>
      </w:r>
      <w:bookmarkEnd w:id="1021"/>
    </w:p>
    <w:p w14:paraId="5F654136" w14:textId="77777777" w:rsidR="00172CFB" w:rsidRPr="00172CFB" w:rsidRDefault="00172CFB" w:rsidP="00172CFB">
      <w:pPr>
        <w:pStyle w:val="EndNoteBibliography"/>
        <w:spacing w:after="0"/>
      </w:pPr>
      <w:bookmarkStart w:id="1022" w:name="_ENREF_29"/>
      <w:r w:rsidRPr="00172CFB">
        <w:t>Flores, J., Jurado, E., 2003. Are nurse‐protégé interactions more common among plants from arid environments? Journal of Vegetation Science 14, 911-916.</w:t>
      </w:r>
      <w:bookmarkEnd w:id="1022"/>
    </w:p>
    <w:p w14:paraId="4A8398B9" w14:textId="77777777" w:rsidR="00172CFB" w:rsidRPr="00172CFB" w:rsidRDefault="00172CFB" w:rsidP="00172CFB">
      <w:pPr>
        <w:pStyle w:val="EndNoteBibliography"/>
        <w:spacing w:after="0"/>
      </w:pPr>
      <w:bookmarkStart w:id="1023" w:name="_ENREF_30"/>
      <w:r w:rsidRPr="00172CFB">
        <w:t>Franco, A., De Soyza, A., Virginia, R., Reynolds, J., Whitford, W., 1994. Effects of plant size and water relations on gas exchange and growth of the desert shrub Larrea tridentata. Oecologia 97, 171-178.</w:t>
      </w:r>
      <w:bookmarkEnd w:id="1023"/>
    </w:p>
    <w:p w14:paraId="3586BE76" w14:textId="77777777" w:rsidR="00172CFB" w:rsidRPr="00172CFB" w:rsidRDefault="00172CFB" w:rsidP="00172CFB">
      <w:pPr>
        <w:pStyle w:val="EndNoteBibliography"/>
        <w:spacing w:after="0"/>
      </w:pPr>
      <w:bookmarkStart w:id="1024" w:name="_ENREF_31"/>
      <w:r w:rsidRPr="00172CFB">
        <w:t>Ghazoul, J., 2006. Floral diversity and the facilitation of pollination. Journal of Ecology 94, 295-304.</w:t>
      </w:r>
      <w:bookmarkEnd w:id="1024"/>
    </w:p>
    <w:p w14:paraId="0D4572C3" w14:textId="77777777" w:rsidR="00172CFB" w:rsidRPr="00172CFB" w:rsidRDefault="00172CFB" w:rsidP="00172CFB">
      <w:pPr>
        <w:pStyle w:val="EndNoteBibliography"/>
        <w:spacing w:after="0"/>
      </w:pPr>
      <w:bookmarkStart w:id="1025" w:name="_ENREF_32"/>
      <w:r w:rsidRPr="00172CFB">
        <w:t>Goldberg, D.E., Turkington, R., Olsvig-Whittaker, L., Dyer, A.R., 2001. Density dependence in an annual plant community: variation among life history stages. Ecological Monographs 71, 423-446.</w:t>
      </w:r>
      <w:bookmarkEnd w:id="1025"/>
    </w:p>
    <w:p w14:paraId="3C5057AA" w14:textId="77777777" w:rsidR="00172CFB" w:rsidRPr="00172CFB" w:rsidRDefault="00172CFB" w:rsidP="00172CFB">
      <w:pPr>
        <w:pStyle w:val="EndNoteBibliography"/>
        <w:spacing w:after="0"/>
      </w:pPr>
      <w:bookmarkStart w:id="1026" w:name="_ENREF_33"/>
      <w:r w:rsidRPr="00172CFB">
        <w:t>Grissell, E.E., Schauff, M.E., 1990. A handbook of the families of Nearctic Chalcidoidea (Hymenoptera). A handbook of the families of Nearctic Chalcidoidea (Hymenoptera).</w:t>
      </w:r>
      <w:bookmarkEnd w:id="1026"/>
    </w:p>
    <w:p w14:paraId="713FF0C4" w14:textId="77777777" w:rsidR="00172CFB" w:rsidRPr="00172CFB" w:rsidRDefault="00172CFB" w:rsidP="00172CFB">
      <w:pPr>
        <w:pStyle w:val="EndNoteBibliography"/>
        <w:spacing w:after="0"/>
      </w:pPr>
      <w:bookmarkStart w:id="1027" w:name="_ENREF_34"/>
      <w:r w:rsidRPr="00172CFB">
        <w:t>Henderson, D.H., 1982. Fine structure and neurophysiology of a gustatory sensillum on the ovipositors of Metasyrphus venablesi and Eupeodes volucris (Diptera: Syrphidae). Canadian Journal of Zoology 60, 3187-3195.</w:t>
      </w:r>
      <w:bookmarkEnd w:id="1027"/>
    </w:p>
    <w:p w14:paraId="3D049181" w14:textId="77777777" w:rsidR="00172CFB" w:rsidRPr="00172CFB" w:rsidRDefault="00172CFB" w:rsidP="00172CFB">
      <w:pPr>
        <w:pStyle w:val="EndNoteBibliography"/>
        <w:spacing w:after="0"/>
      </w:pPr>
      <w:bookmarkStart w:id="1028" w:name="_ENREF_35"/>
      <w:r w:rsidRPr="00172CFB">
        <w:t>Holland, N.J., Fleming, T.H., 2002. Co-pollinators and specialization in the pollinating seed-consumer mutualism between senita cacti and senita moths. Oecologia 133, 534-540.</w:t>
      </w:r>
      <w:bookmarkEnd w:id="1028"/>
    </w:p>
    <w:p w14:paraId="734ED6E7" w14:textId="77777777" w:rsidR="00172CFB" w:rsidRPr="00172CFB" w:rsidRDefault="00172CFB" w:rsidP="00172CFB">
      <w:pPr>
        <w:pStyle w:val="EndNoteBibliography"/>
        <w:spacing w:after="0"/>
      </w:pPr>
      <w:bookmarkStart w:id="1029" w:name="_ENREF_36"/>
      <w:r w:rsidRPr="00172CFB">
        <w:t>Holzapfel, C., Mahall, B.E., 1999. Bidirectional facilitation and interference between shrubs and annuals in the Mojave Desert. Ecology 80, 1747-1761.</w:t>
      </w:r>
      <w:bookmarkEnd w:id="1029"/>
    </w:p>
    <w:p w14:paraId="32976257" w14:textId="77777777" w:rsidR="00172CFB" w:rsidRPr="00172CFB" w:rsidRDefault="00172CFB" w:rsidP="00172CFB">
      <w:pPr>
        <w:pStyle w:val="EndNoteBibliography"/>
        <w:spacing w:after="0"/>
      </w:pPr>
      <w:bookmarkStart w:id="1030" w:name="_ENREF_37"/>
      <w:r w:rsidRPr="00172CFB">
        <w:t>Hurd Jr, P.D., Linsley, E.G., 1975. Some insects other than bees associated with Larrea tridentata in the southwestern United States. Proceedings of the Entomological Society of Washington.</w:t>
      </w:r>
      <w:bookmarkEnd w:id="1030"/>
    </w:p>
    <w:p w14:paraId="74A47859" w14:textId="77777777" w:rsidR="00172CFB" w:rsidRPr="00172CFB" w:rsidRDefault="00172CFB" w:rsidP="00172CFB">
      <w:pPr>
        <w:pStyle w:val="EndNoteBibliography"/>
        <w:spacing w:after="0"/>
      </w:pPr>
      <w:bookmarkStart w:id="1031"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1031"/>
    </w:p>
    <w:p w14:paraId="64A9D8E1" w14:textId="77777777" w:rsidR="00172CFB" w:rsidRPr="00172CFB" w:rsidRDefault="00172CFB" w:rsidP="00172CFB">
      <w:pPr>
        <w:pStyle w:val="EndNoteBibliography"/>
        <w:spacing w:after="0"/>
      </w:pPr>
      <w:bookmarkStart w:id="1032" w:name="_ENREF_39"/>
      <w:r w:rsidRPr="00172CFB">
        <w:t>Inouye, D.W., Larson, B.M., Ssymank, A., Kevan, P.G., 2015. Flies and flowers III: ecology of foraging and pollination. Journal of Pollination Ecology 16, 115-133.</w:t>
      </w:r>
      <w:bookmarkEnd w:id="1032"/>
    </w:p>
    <w:p w14:paraId="62F214F7" w14:textId="77777777" w:rsidR="00172CFB" w:rsidRPr="00172CFB" w:rsidRDefault="00172CFB" w:rsidP="00172CFB">
      <w:pPr>
        <w:pStyle w:val="EndNoteBibliography"/>
        <w:spacing w:after="0"/>
      </w:pPr>
      <w:bookmarkStart w:id="1033" w:name="_ENREF_40"/>
      <w:r w:rsidRPr="00172CFB">
        <w:t>Jennings, W.B., 2001. Comparative flowering phenology of plants in the western Mojave Desert. Madroño, 162-171.</w:t>
      </w:r>
      <w:bookmarkEnd w:id="1033"/>
    </w:p>
    <w:p w14:paraId="7C1B30C7" w14:textId="77777777" w:rsidR="00172CFB" w:rsidRPr="00172CFB" w:rsidRDefault="00172CFB" w:rsidP="00172CFB">
      <w:pPr>
        <w:pStyle w:val="EndNoteBibliography"/>
        <w:spacing w:after="0"/>
      </w:pPr>
      <w:bookmarkStart w:id="1034" w:name="_ENREF_41"/>
      <w:r w:rsidRPr="00172CFB">
        <w:t>Jones, C.R., 1922. A contribution to our knowledge of the Syrphidae of Colorado. Agricultural Experiment Station of the Agricultural College of Colorado.</w:t>
      </w:r>
      <w:bookmarkEnd w:id="1034"/>
    </w:p>
    <w:p w14:paraId="3A2B3575" w14:textId="77777777" w:rsidR="00172CFB" w:rsidRPr="00172CFB" w:rsidRDefault="00172CFB" w:rsidP="00172CFB">
      <w:pPr>
        <w:pStyle w:val="EndNoteBibliography"/>
        <w:spacing w:after="0"/>
      </w:pPr>
      <w:bookmarkStart w:id="1035" w:name="_ENREF_42"/>
      <w:r w:rsidRPr="00172CFB">
        <w:t>Kearns, C.A., Inouye, D.W., 1993. Techniques for pollination biologists. University press of Colorado.</w:t>
      </w:r>
      <w:bookmarkEnd w:id="1035"/>
    </w:p>
    <w:p w14:paraId="26AEAA63" w14:textId="77777777" w:rsidR="00172CFB" w:rsidRPr="00172CFB" w:rsidRDefault="00172CFB" w:rsidP="00172CFB">
      <w:pPr>
        <w:pStyle w:val="EndNoteBibliography"/>
        <w:spacing w:after="0"/>
      </w:pPr>
      <w:bookmarkStart w:id="1036"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1036"/>
    </w:p>
    <w:p w14:paraId="15CB6C7D" w14:textId="77777777" w:rsidR="00172CFB" w:rsidRPr="00172CFB" w:rsidRDefault="00172CFB" w:rsidP="00172CFB">
      <w:pPr>
        <w:pStyle w:val="EndNoteBibliography"/>
        <w:spacing w:after="0"/>
      </w:pPr>
      <w:bookmarkStart w:id="1037" w:name="_ENREF_44"/>
      <w:r w:rsidRPr="00172CFB">
        <w:t>Laverty, T.M., 1992. Plant interactions for pollinator visits: a test of the magnet species effect. Oecologia 89, 502-508.</w:t>
      </w:r>
      <w:bookmarkEnd w:id="1037"/>
    </w:p>
    <w:p w14:paraId="380DA6B1" w14:textId="77777777" w:rsidR="00172CFB" w:rsidRPr="00172CFB" w:rsidRDefault="00172CFB" w:rsidP="00172CFB">
      <w:pPr>
        <w:pStyle w:val="EndNoteBibliography"/>
        <w:spacing w:after="0"/>
      </w:pPr>
      <w:bookmarkStart w:id="1038" w:name="_ENREF_45"/>
      <w:r w:rsidRPr="00172CFB">
        <w:lastRenderedPageBreak/>
        <w:t>Mahall, B.E., Callaway, R.M., 1991. Root communication among desert shrubs. Proceedings of the National Academy of Sciences 88, 874-876.</w:t>
      </w:r>
      <w:bookmarkEnd w:id="1038"/>
    </w:p>
    <w:p w14:paraId="7EC09F60" w14:textId="77777777" w:rsidR="00172CFB" w:rsidRPr="00172CFB" w:rsidRDefault="00172CFB" w:rsidP="00172CFB">
      <w:pPr>
        <w:pStyle w:val="EndNoteBibliography"/>
        <w:spacing w:after="0"/>
      </w:pPr>
      <w:bookmarkStart w:id="1039" w:name="_ENREF_46"/>
      <w:r w:rsidRPr="00172CFB">
        <w:t>Mahall, B.E., Callaway, R.M., 1992. Root communication mechanisms and intracommunity distributions of two Mojave Desert shrubs. Ecology 73, 2145-2151.</w:t>
      </w:r>
      <w:bookmarkEnd w:id="1039"/>
    </w:p>
    <w:p w14:paraId="3EAF263A" w14:textId="77777777" w:rsidR="00172CFB" w:rsidRPr="00172CFB" w:rsidRDefault="00172CFB" w:rsidP="00172CFB">
      <w:pPr>
        <w:pStyle w:val="EndNoteBibliography"/>
        <w:spacing w:after="0"/>
      </w:pPr>
      <w:bookmarkStart w:id="1040" w:name="_ENREF_47"/>
      <w:r w:rsidRPr="00172CFB">
        <w:t>Marshall, S., 2012. Flies. The natural history and diversity of Diptera.</w:t>
      </w:r>
      <w:bookmarkEnd w:id="1040"/>
    </w:p>
    <w:p w14:paraId="605A5EC1" w14:textId="77777777" w:rsidR="00172CFB" w:rsidRPr="00172CFB" w:rsidRDefault="00172CFB" w:rsidP="00172CFB">
      <w:pPr>
        <w:pStyle w:val="EndNoteBibliography"/>
        <w:spacing w:after="0"/>
      </w:pPr>
      <w:bookmarkStart w:id="1041" w:name="_ENREF_48"/>
      <w:r w:rsidRPr="00172CFB">
        <w:t>McIntire, E.J., Fajardo, A., 2014. Facilitation as a ubiquitous driver of biodiversity. New Phytologist 201, 403-416.</w:t>
      </w:r>
      <w:bookmarkEnd w:id="1041"/>
    </w:p>
    <w:p w14:paraId="05F1EA3C" w14:textId="77777777" w:rsidR="00172CFB" w:rsidRPr="00172CFB" w:rsidRDefault="00172CFB" w:rsidP="00172CFB">
      <w:pPr>
        <w:pStyle w:val="EndNoteBibliography"/>
        <w:spacing w:after="0"/>
      </w:pPr>
      <w:bookmarkStart w:id="1042" w:name="_ENREF_49"/>
      <w:r w:rsidRPr="00172CFB">
        <w:t>McKinney, A.M., Goodell, K., 2010. Shading by invasive shrub reduces seed production and pollinator services in a native herb. Biological Invasions 12, 2751-2763.</w:t>
      </w:r>
      <w:bookmarkEnd w:id="1042"/>
    </w:p>
    <w:p w14:paraId="2CB3A44A" w14:textId="77777777" w:rsidR="00172CFB" w:rsidRPr="00172CFB" w:rsidRDefault="00172CFB" w:rsidP="00172CFB">
      <w:pPr>
        <w:pStyle w:val="EndNoteBibliography"/>
        <w:spacing w:after="0"/>
      </w:pPr>
      <w:bookmarkStart w:id="1043" w:name="_ENREF_50"/>
      <w:r w:rsidRPr="00172CFB">
        <w:t>McPeek, M.A., Peckarsky, B.L., 1998. Life histories and the strengths of species interactions: combining mortality, growth, and fecundity effects. Ecology 79, 867-879.</w:t>
      </w:r>
      <w:bookmarkEnd w:id="1043"/>
    </w:p>
    <w:p w14:paraId="02B26FF9" w14:textId="77777777" w:rsidR="00172CFB" w:rsidRPr="00172CFB" w:rsidRDefault="00172CFB" w:rsidP="00172CFB">
      <w:pPr>
        <w:pStyle w:val="EndNoteBibliography"/>
        <w:spacing w:after="0"/>
      </w:pPr>
      <w:bookmarkStart w:id="1044" w:name="_ENREF_51"/>
      <w:r w:rsidRPr="00172CFB">
        <w:t>Michener, C.D., 2000. The bees of the world. JHU press.</w:t>
      </w:r>
      <w:bookmarkEnd w:id="1044"/>
    </w:p>
    <w:p w14:paraId="127E42B5" w14:textId="77777777" w:rsidR="00172CFB" w:rsidRPr="00172CFB" w:rsidRDefault="00172CFB" w:rsidP="00172CFB">
      <w:pPr>
        <w:pStyle w:val="EndNoteBibliography"/>
        <w:spacing w:after="0"/>
      </w:pPr>
      <w:bookmarkStart w:id="1045" w:name="_ENREF_52"/>
      <w:r w:rsidRPr="00172CFB">
        <w:t>Michener, C.D., McGinley, R.J., Danforth, B.N., 1994. The bee genera of North and Central America (Hymenoptera: Apoidea). Smithsonian Institution Press.</w:t>
      </w:r>
      <w:bookmarkEnd w:id="1045"/>
    </w:p>
    <w:p w14:paraId="10D1C36B" w14:textId="77777777" w:rsidR="00172CFB" w:rsidRPr="00172CFB" w:rsidRDefault="00172CFB" w:rsidP="00172CFB">
      <w:pPr>
        <w:pStyle w:val="EndNoteBibliography"/>
        <w:spacing w:after="0"/>
      </w:pPr>
      <w:bookmarkStart w:id="1046" w:name="_ENREF_53"/>
      <w:r w:rsidRPr="00172CFB">
        <w:t>Minckley, R.L., Cane, J.H., Kervin, L., Roulston, T., 1999. Spatial predictability and resource specialization of bees (Hymenoptera: Apoidea) at a superabundant, widespread resource. Biological Journal of the Linnean Society 67, 119-147.</w:t>
      </w:r>
      <w:bookmarkEnd w:id="1046"/>
    </w:p>
    <w:p w14:paraId="5A42AA0C" w14:textId="77777777" w:rsidR="00172CFB" w:rsidRPr="00172CFB" w:rsidRDefault="00172CFB" w:rsidP="00172CFB">
      <w:pPr>
        <w:pStyle w:val="EndNoteBibliography"/>
        <w:spacing w:after="0"/>
      </w:pPr>
      <w:bookmarkStart w:id="1047" w:name="_ENREF_54"/>
      <w:r w:rsidRPr="00172CFB">
        <w:t>Miranda, G., Young, A., Locke, M., Marshall, S., Skevington, J., Thompson, F., 2013. Key to the genera of Nearctic Syrphidae. Canadian Journal of Arthropod Identification 23, 351.</w:t>
      </w:r>
      <w:bookmarkEnd w:id="1047"/>
    </w:p>
    <w:p w14:paraId="4A8287D1" w14:textId="77777777" w:rsidR="00172CFB" w:rsidRPr="00172CFB" w:rsidRDefault="00172CFB" w:rsidP="00172CFB">
      <w:pPr>
        <w:pStyle w:val="EndNoteBibliography"/>
        <w:spacing w:after="0"/>
      </w:pPr>
      <w:bookmarkStart w:id="1048" w:name="_ENREF_55"/>
      <w:r w:rsidRPr="00172CFB">
        <w:t>Molina-Montenegro, M.A., Badano, E.I., Cavieres, L.A., 2008. Positive interactions among plant species for pollinator service: assessing the ‘magnet species’ concept with invasive species. Oikos 117, 1833-1839.</w:t>
      </w:r>
      <w:bookmarkEnd w:id="1048"/>
    </w:p>
    <w:p w14:paraId="0CA147A1" w14:textId="77777777" w:rsidR="00172CFB" w:rsidRPr="00172CFB" w:rsidRDefault="00172CFB" w:rsidP="00172CFB">
      <w:pPr>
        <w:pStyle w:val="EndNoteBibliography"/>
        <w:spacing w:after="0"/>
      </w:pPr>
      <w:bookmarkStart w:id="1049" w:name="_ENREF_56"/>
      <w:r w:rsidRPr="00172CFB">
        <w:t>Morhardt, S., Morhardt, E., 2004. California desert flowers: an introduction to families, genera, and species. Univ of California Press.</w:t>
      </w:r>
      <w:bookmarkEnd w:id="1049"/>
    </w:p>
    <w:p w14:paraId="224591C7" w14:textId="77777777" w:rsidR="00172CFB" w:rsidRPr="00172CFB" w:rsidRDefault="00172CFB" w:rsidP="00172CFB">
      <w:pPr>
        <w:pStyle w:val="EndNoteBibliography"/>
        <w:spacing w:after="0"/>
      </w:pPr>
      <w:bookmarkStart w:id="1050" w:name="_ENREF_57"/>
      <w:r w:rsidRPr="00172CFB">
        <w:t>Morse, D.H., 1981. Interactions among syrphid flies and bumblebees on flowers. Ecology 62, 81-88.</w:t>
      </w:r>
      <w:bookmarkEnd w:id="1050"/>
    </w:p>
    <w:p w14:paraId="61F65229" w14:textId="77777777" w:rsidR="00172CFB" w:rsidRPr="00172CFB" w:rsidRDefault="00172CFB" w:rsidP="00172CFB">
      <w:pPr>
        <w:pStyle w:val="EndNoteBibliography"/>
        <w:spacing w:after="0"/>
      </w:pPr>
      <w:bookmarkStart w:id="1051" w:name="_ENREF_58"/>
      <w:r w:rsidRPr="00172CFB">
        <w:t>Mosquin, T., 1971. Competition for pollinators as a stimulus for the evolution of flowering time. Oikos, 398-402.</w:t>
      </w:r>
      <w:bookmarkEnd w:id="1051"/>
    </w:p>
    <w:p w14:paraId="41BAEB0D" w14:textId="77777777" w:rsidR="00172CFB" w:rsidRPr="00172CFB" w:rsidRDefault="00172CFB" w:rsidP="00172CFB">
      <w:pPr>
        <w:pStyle w:val="EndNoteBibliography"/>
        <w:spacing w:after="0"/>
      </w:pPr>
      <w:bookmarkStart w:id="1052"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1052"/>
    </w:p>
    <w:p w14:paraId="3AD82ABD" w14:textId="77777777" w:rsidR="00172CFB" w:rsidRPr="00172CFB" w:rsidRDefault="00172CFB" w:rsidP="00172CFB">
      <w:pPr>
        <w:pStyle w:val="EndNoteBibliography"/>
        <w:spacing w:after="0"/>
      </w:pPr>
      <w:bookmarkStart w:id="1053" w:name="_ENREF_60"/>
      <w:r w:rsidRPr="00172CFB">
        <w:t>Oliver, I., Beattie, A.J., 1993. A possible method for the rapid assessment of biodiversity. Conservation biology 7, 562-568.</w:t>
      </w:r>
      <w:bookmarkEnd w:id="1053"/>
    </w:p>
    <w:p w14:paraId="11EC6669" w14:textId="77777777" w:rsidR="00172CFB" w:rsidRPr="00172CFB" w:rsidRDefault="00172CFB" w:rsidP="00172CFB">
      <w:pPr>
        <w:pStyle w:val="EndNoteBibliography"/>
        <w:spacing w:after="0"/>
      </w:pPr>
      <w:bookmarkStart w:id="1054" w:name="_ENREF_61"/>
      <w:r w:rsidRPr="00172CFB">
        <w:t>Pellmyr, O., 2003. Yuccas, yucca moths, and coevolution: a review. Annals of the Missouri Botanical Garden, 35-55.</w:t>
      </w:r>
      <w:bookmarkEnd w:id="1054"/>
    </w:p>
    <w:p w14:paraId="35218424" w14:textId="77777777" w:rsidR="00172CFB" w:rsidRPr="00172CFB" w:rsidRDefault="00172CFB" w:rsidP="00172CFB">
      <w:pPr>
        <w:pStyle w:val="EndNoteBibliography"/>
        <w:spacing w:after="0"/>
      </w:pPr>
      <w:bookmarkStart w:id="1055" w:name="_ENREF_62"/>
      <w:r w:rsidRPr="00172CFB">
        <w:t>Proctor, E., Nol, E., Burke, D., Crins, W.J., 2012. Responses of insect pollinators and understory plants to silviculture in northern hardwood forests. Biodiversity and Conservation 21, 1703-1740.</w:t>
      </w:r>
      <w:bookmarkEnd w:id="1055"/>
    </w:p>
    <w:p w14:paraId="61D7232E" w14:textId="77777777" w:rsidR="00172CFB" w:rsidRPr="00172CFB" w:rsidRDefault="00172CFB" w:rsidP="00172CFB">
      <w:pPr>
        <w:pStyle w:val="EndNoteBibliography"/>
        <w:spacing w:after="0"/>
      </w:pPr>
      <w:bookmarkStart w:id="1056" w:name="_ENREF_63"/>
      <w:r w:rsidRPr="00172CFB">
        <w:t>Pugnaire, F.I., Haase, P., Puigdefabregas, J., 1996. Facilitation between higher plant species in a semiarid environment. Ecology 77, 1420-1426.</w:t>
      </w:r>
      <w:bookmarkEnd w:id="1056"/>
    </w:p>
    <w:p w14:paraId="156D8E34" w14:textId="77777777" w:rsidR="00172CFB" w:rsidRPr="00172CFB" w:rsidRDefault="00172CFB" w:rsidP="00172CFB">
      <w:pPr>
        <w:pStyle w:val="EndNoteBibliography"/>
        <w:spacing w:after="0"/>
      </w:pPr>
      <w:bookmarkStart w:id="1057" w:name="_ENREF_64"/>
      <w:r w:rsidRPr="00172CFB">
        <w:t>Pyke, G.H., 1984. Optimal foraging theory: a critical review. Annual review of ecology and systematics 15, 523-575.</w:t>
      </w:r>
      <w:bookmarkEnd w:id="1057"/>
    </w:p>
    <w:p w14:paraId="26F52959" w14:textId="77777777" w:rsidR="00172CFB" w:rsidRPr="00172CFB" w:rsidRDefault="00172CFB" w:rsidP="00172CFB">
      <w:pPr>
        <w:pStyle w:val="EndNoteBibliography"/>
        <w:spacing w:after="0"/>
      </w:pPr>
      <w:bookmarkStart w:id="1058" w:name="_ENREF_65"/>
      <w:r w:rsidRPr="00172CFB">
        <w:t>Pyke, G.H., Pulliam, H.R., Charnov, E.L., 1977. Optimal foraging: a selective review of theory and tests. The quarterly review of biology 52, 137-154.</w:t>
      </w:r>
      <w:bookmarkEnd w:id="1058"/>
    </w:p>
    <w:p w14:paraId="2640079C" w14:textId="77777777" w:rsidR="00172CFB" w:rsidRPr="00172CFB" w:rsidRDefault="00172CFB" w:rsidP="00172CFB">
      <w:pPr>
        <w:pStyle w:val="EndNoteBibliography"/>
        <w:spacing w:after="0"/>
      </w:pPr>
      <w:bookmarkStart w:id="1059" w:name="_ENREF_66"/>
      <w:r w:rsidRPr="00172CFB">
        <w:t>Reid, A.M., Lortie, C.J., 2012. Cushion plants are foundation species with positive effects extending to higher trophic levels. Ecosphere 3.</w:t>
      </w:r>
      <w:bookmarkEnd w:id="1059"/>
    </w:p>
    <w:p w14:paraId="0170C211" w14:textId="77777777" w:rsidR="00172CFB" w:rsidRPr="00172CFB" w:rsidRDefault="00172CFB" w:rsidP="00172CFB">
      <w:pPr>
        <w:pStyle w:val="EndNoteBibliography"/>
        <w:spacing w:after="0"/>
      </w:pPr>
      <w:bookmarkStart w:id="1060" w:name="_ENREF_67"/>
      <w:r w:rsidRPr="00172CFB">
        <w:lastRenderedPageBreak/>
        <w:t>Robertson, A.W., Mountjoy, C., Faulkner, B.E., Roberts, M.V., Macnair, M.R., 1999. Bumble bee selection of Mimulus guttatus flowers: the effects of pollen quality and reward depletion. Ecology 80, 2594-2606.</w:t>
      </w:r>
      <w:bookmarkEnd w:id="1060"/>
    </w:p>
    <w:p w14:paraId="5DD1CA36" w14:textId="77777777" w:rsidR="00172CFB" w:rsidRPr="00172CFB" w:rsidRDefault="00172CFB" w:rsidP="00172CFB">
      <w:pPr>
        <w:pStyle w:val="EndNoteBibliography"/>
        <w:spacing w:after="0"/>
      </w:pPr>
      <w:bookmarkStart w:id="1061"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1061"/>
    </w:p>
    <w:p w14:paraId="544750C2" w14:textId="77777777" w:rsidR="00172CFB" w:rsidRPr="00172CFB" w:rsidRDefault="00172CFB" w:rsidP="00172CFB">
      <w:pPr>
        <w:pStyle w:val="EndNoteBibliography"/>
        <w:spacing w:after="0"/>
      </w:pPr>
      <w:bookmarkStart w:id="1062" w:name="_ENREF_69"/>
      <w:r w:rsidRPr="00172CFB">
        <w:t>Rousset, O., Lepart, J., 2000. Positive and negative interactions at different life stages of a colonizing species (Quercus humilis). Journal of Ecology 88, 401-412.</w:t>
      </w:r>
      <w:bookmarkEnd w:id="1062"/>
    </w:p>
    <w:p w14:paraId="4EF2114B" w14:textId="77777777" w:rsidR="00172CFB" w:rsidRPr="00172CFB" w:rsidRDefault="00172CFB" w:rsidP="00172CFB">
      <w:pPr>
        <w:pStyle w:val="EndNoteBibliography"/>
        <w:spacing w:after="0"/>
      </w:pPr>
      <w:bookmarkStart w:id="1063" w:name="_ENREF_70"/>
      <w:r w:rsidRPr="00172CFB">
        <w:t>Rundel, P.W., Gibson, A.C., 2005. Ecological communities and processes in a Mojave Desert ecosystem. Cambridge University Press.</w:t>
      </w:r>
      <w:bookmarkEnd w:id="1063"/>
    </w:p>
    <w:p w14:paraId="378E5CE3" w14:textId="77777777" w:rsidR="00172CFB" w:rsidRPr="00172CFB" w:rsidRDefault="00172CFB" w:rsidP="00172CFB">
      <w:pPr>
        <w:pStyle w:val="EndNoteBibliography"/>
        <w:spacing w:after="0"/>
      </w:pPr>
      <w:bookmarkStart w:id="1064" w:name="_ENREF_71"/>
      <w:r w:rsidRPr="00172CFB">
        <w:t>Rutowski, R.L., Alcock, J., 1980. Temporal variation in male copulatory behaviour in the solitary bee Nomadopsis puellae (Hymenoptera: Andrenidae). Behaviour 73, 175-187.</w:t>
      </w:r>
      <w:bookmarkEnd w:id="1064"/>
    </w:p>
    <w:p w14:paraId="6B8E46DB" w14:textId="77777777" w:rsidR="00172CFB" w:rsidRPr="00172CFB" w:rsidRDefault="00172CFB" w:rsidP="00172CFB">
      <w:pPr>
        <w:pStyle w:val="EndNoteBibliography"/>
        <w:spacing w:after="0"/>
      </w:pPr>
      <w:bookmarkStart w:id="1065" w:name="_ENREF_72"/>
      <w:r w:rsidRPr="00172CFB">
        <w:t>Ruttan, A., Filazzola, A., Lortie, C.J., 2016. Shrub-annual facilitation complexes mediate insect community structure in arid environments. Journal of Arid Environments 134, 1-9.</w:t>
      </w:r>
      <w:bookmarkEnd w:id="1065"/>
    </w:p>
    <w:p w14:paraId="4C4129F5" w14:textId="77777777" w:rsidR="00172CFB" w:rsidRPr="00172CFB" w:rsidRDefault="00172CFB" w:rsidP="00172CFB">
      <w:pPr>
        <w:pStyle w:val="EndNoteBibliography"/>
        <w:spacing w:after="0"/>
      </w:pPr>
      <w:bookmarkStart w:id="1066" w:name="_ENREF_73"/>
      <w:r w:rsidRPr="00172CFB">
        <w:t>Saul-Gershenz, L., Millar, J., McElfresh, J., 2012. Mojave National Preserve. National Park Service U.S. Department of the Interior. , https://</w:t>
      </w:r>
      <w:hyperlink r:id="rId9" w:history="1">
        <w:r w:rsidRPr="00172CFB">
          <w:rPr>
            <w:rStyle w:val="Hyperlink"/>
          </w:rPr>
          <w:t>www.nps.gov/moja/learn/nature/upload/201204MOJAscience.pdf</w:t>
        </w:r>
      </w:hyperlink>
      <w:r w:rsidRPr="00172CFB">
        <w:t>.</w:t>
      </w:r>
      <w:bookmarkEnd w:id="1066"/>
    </w:p>
    <w:p w14:paraId="7AF37324" w14:textId="77777777" w:rsidR="00172CFB" w:rsidRPr="00172CFB" w:rsidRDefault="00172CFB" w:rsidP="00172CFB">
      <w:pPr>
        <w:pStyle w:val="EndNoteBibliography"/>
        <w:spacing w:after="0"/>
      </w:pPr>
      <w:bookmarkStart w:id="1067"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1067"/>
    </w:p>
    <w:p w14:paraId="689535CB" w14:textId="77777777" w:rsidR="00172CFB" w:rsidRPr="00172CFB" w:rsidRDefault="00172CFB" w:rsidP="00172CFB">
      <w:pPr>
        <w:pStyle w:val="EndNoteBibliography"/>
        <w:spacing w:after="0"/>
      </w:pPr>
      <w:bookmarkStart w:id="1068" w:name="_ENREF_75"/>
      <w:r w:rsidRPr="00172CFB">
        <w:t>Schemske, D.W., 1981. Floral convergence and pollinator sharing in two bee‐pollinated tropical herbs. Ecology 62, 946-954.</w:t>
      </w:r>
      <w:bookmarkEnd w:id="1068"/>
    </w:p>
    <w:p w14:paraId="3F3DA78E" w14:textId="77777777" w:rsidR="00172CFB" w:rsidRPr="00172CFB" w:rsidRDefault="00172CFB" w:rsidP="00172CFB">
      <w:pPr>
        <w:pStyle w:val="EndNoteBibliography"/>
        <w:spacing w:after="0"/>
      </w:pPr>
      <w:bookmarkStart w:id="1069" w:name="_ENREF_76"/>
      <w:r w:rsidRPr="00172CFB">
        <w:t>Shavit, O., Dafni, A., Ne'eman, G., 2009. Competition between honeybees (Apis mellifera) and native solitary bees in the Mediterranean region of Israel—Implications for conservation. Israel Journal of Plant Sciences 57, 171-183.</w:t>
      </w:r>
      <w:bookmarkEnd w:id="1069"/>
    </w:p>
    <w:p w14:paraId="3B51C143" w14:textId="77777777" w:rsidR="00172CFB" w:rsidRPr="00172CFB" w:rsidRDefault="00172CFB" w:rsidP="00172CFB">
      <w:pPr>
        <w:pStyle w:val="EndNoteBibliography"/>
        <w:spacing w:after="0"/>
      </w:pPr>
      <w:bookmarkStart w:id="1070"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1070"/>
    </w:p>
    <w:p w14:paraId="4A6FF68A" w14:textId="77777777" w:rsidR="00172CFB" w:rsidRPr="00172CFB" w:rsidRDefault="00172CFB" w:rsidP="00172CFB">
      <w:pPr>
        <w:pStyle w:val="EndNoteBibliography"/>
        <w:spacing w:after="0"/>
      </w:pPr>
      <w:bookmarkStart w:id="1071" w:name="_ENREF_78"/>
      <w:r w:rsidRPr="00172CFB">
        <w:t>Simpson, B.B., Neff, J.L., 1987. Pollination Ecology in the Southwest. Aliso: A Journal of Systematic and Evolutionary Botany 11, 417-440.</w:t>
      </w:r>
      <w:bookmarkEnd w:id="1071"/>
    </w:p>
    <w:p w14:paraId="4451E5BF" w14:textId="77777777" w:rsidR="00172CFB" w:rsidRPr="00172CFB" w:rsidRDefault="00172CFB" w:rsidP="00172CFB">
      <w:pPr>
        <w:pStyle w:val="EndNoteBibliography"/>
        <w:spacing w:after="0"/>
      </w:pPr>
      <w:bookmarkStart w:id="1072" w:name="_ENREF_79"/>
      <w:r w:rsidRPr="00172CFB">
        <w:t>Suzán, H., Nabhan, G.P., Patten, D.T., 1994. Nurse plant and floral biology of a rare night‐blooming cereus, Peniocereus striatus (Brandegee) F. Buxbaum. Conservation Biology 8, 461-470.</w:t>
      </w:r>
      <w:bookmarkEnd w:id="1072"/>
    </w:p>
    <w:p w14:paraId="14E7B385" w14:textId="77777777" w:rsidR="00172CFB" w:rsidRPr="00172CFB" w:rsidRDefault="00172CFB" w:rsidP="00172CFB">
      <w:pPr>
        <w:pStyle w:val="EndNoteBibliography"/>
        <w:spacing w:after="0"/>
      </w:pPr>
      <w:bookmarkStart w:id="1073" w:name="_ENREF_80"/>
      <w:r w:rsidRPr="00172CFB">
        <w:t>Terry, T.J., Nelson, C.R., 2017. Composition and seasonal abundance of hover flies (Diptera: Syrphidae) at a midelevation site in central Utah. Western North American Naturalist 77, 487-499.</w:t>
      </w:r>
      <w:bookmarkEnd w:id="1073"/>
    </w:p>
    <w:p w14:paraId="17DEB4B5" w14:textId="77777777" w:rsidR="00172CFB" w:rsidRPr="00172CFB" w:rsidRDefault="00172CFB" w:rsidP="00172CFB">
      <w:pPr>
        <w:pStyle w:val="EndNoteBibliography"/>
        <w:spacing w:after="0"/>
      </w:pPr>
      <w:bookmarkStart w:id="1074" w:name="_ENREF_81"/>
      <w:r w:rsidRPr="00172CFB">
        <w:t>Teskey, H., Vockeroth, J., Wood, D., 1981. Manual of Nearctic Diptera. Ottawa, Research Branch, Agriculture Canada, Monograph 27.</w:t>
      </w:r>
      <w:bookmarkEnd w:id="1074"/>
    </w:p>
    <w:p w14:paraId="55C750DB" w14:textId="77777777" w:rsidR="00172CFB" w:rsidRPr="00172CFB" w:rsidRDefault="00172CFB" w:rsidP="00172CFB">
      <w:pPr>
        <w:pStyle w:val="EndNoteBibliography"/>
        <w:spacing w:after="0"/>
      </w:pPr>
      <w:bookmarkStart w:id="1075" w:name="_ENREF_82"/>
      <w:r w:rsidRPr="00172CFB">
        <w:t>Thomson, J.D., 1978. Effects of Stand Composition on Insect Visitation in Two-Species Mixtures of Hieracium. American Midland Naturalist 100, 431-440.</w:t>
      </w:r>
      <w:bookmarkEnd w:id="1075"/>
    </w:p>
    <w:p w14:paraId="5A75B7E0" w14:textId="77777777" w:rsidR="00172CFB" w:rsidRPr="00172CFB" w:rsidRDefault="00172CFB" w:rsidP="00172CFB">
      <w:pPr>
        <w:pStyle w:val="EndNoteBibliography"/>
        <w:spacing w:after="0"/>
      </w:pPr>
      <w:bookmarkStart w:id="1076" w:name="_ENREF_83"/>
      <w:r w:rsidRPr="00172CFB">
        <w:t>Tielbörger, K., Kadmon, R., 2000. Temporal environmental variation tips the balance between facilitation and interference in desert plants. Ecology 81, 1544-1553.</w:t>
      </w:r>
      <w:bookmarkEnd w:id="1076"/>
    </w:p>
    <w:p w14:paraId="711BEFCD" w14:textId="77777777" w:rsidR="00172CFB" w:rsidRPr="00172CFB" w:rsidRDefault="00172CFB" w:rsidP="00172CFB">
      <w:pPr>
        <w:pStyle w:val="EndNoteBibliography"/>
        <w:spacing w:after="0"/>
      </w:pPr>
      <w:bookmarkStart w:id="1077" w:name="_ENREF_84"/>
      <w:r w:rsidRPr="00172CFB">
        <w:t>Triplehorn, C., Johnson, N.F., 2005. Borror and delong’s introduction to the study of insects. Brooks. Cole, Belmont, California, USA.</w:t>
      </w:r>
      <w:bookmarkEnd w:id="1077"/>
    </w:p>
    <w:p w14:paraId="57CB8D19" w14:textId="77777777" w:rsidR="00172CFB" w:rsidRPr="00172CFB" w:rsidRDefault="00172CFB" w:rsidP="00172CFB">
      <w:pPr>
        <w:pStyle w:val="EndNoteBibliography"/>
        <w:spacing w:after="0"/>
      </w:pPr>
      <w:bookmarkStart w:id="1078" w:name="_ENREF_85"/>
      <w:r w:rsidRPr="00172CFB">
        <w:lastRenderedPageBreak/>
        <w:t>Valiente-Banuet, A., Bolongaro-Crevenna, A., Briones, O., Ezcurra, E., Rosas, M., Nuñez, H., Barnard, G., Vazquez, E., 1991. Spatial relationships between cacti and nurse shrubs in a semi‐arid environment in central Mexico. Journal of Vegetation Science 2, 15-20.</w:t>
      </w:r>
      <w:bookmarkEnd w:id="1078"/>
    </w:p>
    <w:p w14:paraId="36F0DB37" w14:textId="77777777" w:rsidR="00172CFB" w:rsidRPr="00172CFB" w:rsidRDefault="00172CFB" w:rsidP="00172CFB">
      <w:pPr>
        <w:pStyle w:val="EndNoteBibliography"/>
        <w:spacing w:after="0"/>
      </w:pPr>
      <w:bookmarkStart w:id="1079" w:name="_ENREF_86"/>
      <w:r w:rsidRPr="00172CFB">
        <w:t>Valiente‐Banuet, A., Verdú, M., 2007. Facilitation can increase the phylogenetic diversity of plant communities. Ecology letters 10, 1029-1036.</w:t>
      </w:r>
      <w:bookmarkEnd w:id="1079"/>
    </w:p>
    <w:p w14:paraId="51168C5E" w14:textId="77777777" w:rsidR="00172CFB" w:rsidRPr="00172CFB" w:rsidRDefault="00172CFB" w:rsidP="00172CFB">
      <w:pPr>
        <w:pStyle w:val="EndNoteBibliography"/>
        <w:spacing w:after="0"/>
      </w:pPr>
      <w:bookmarkStart w:id="1080" w:name="_ENREF_87"/>
      <w:r w:rsidRPr="00172CFB">
        <w:t>Vasek, F.C., 1980. Creosote bush: long‐lived clones in the Mojave Desert. American Journal of Botany 67, 246-255.</w:t>
      </w:r>
      <w:bookmarkEnd w:id="1080"/>
    </w:p>
    <w:p w14:paraId="6913E59C" w14:textId="77777777" w:rsidR="00172CFB" w:rsidRPr="00172CFB" w:rsidRDefault="00172CFB" w:rsidP="00172CFB">
      <w:pPr>
        <w:pStyle w:val="EndNoteBibliography"/>
        <w:spacing w:after="0"/>
      </w:pPr>
      <w:bookmarkStart w:id="1081" w:name="_ENREF_88"/>
      <w:r w:rsidRPr="00172CFB">
        <w:t>Vockeroth, J., 1992. The flower flies of the subfamily Syrphinae of Canada, Alaska, and Greenland: Diptera, Syrphidae. Agriculture Canada.</w:t>
      </w:r>
      <w:bookmarkEnd w:id="1081"/>
    </w:p>
    <w:p w14:paraId="3B5C8E5A" w14:textId="77777777" w:rsidR="00172CFB" w:rsidRPr="00172CFB" w:rsidRDefault="00172CFB" w:rsidP="00172CFB">
      <w:pPr>
        <w:pStyle w:val="EndNoteBibliography"/>
        <w:spacing w:after="0"/>
      </w:pPr>
      <w:bookmarkStart w:id="1082" w:name="_ENREF_89"/>
      <w:r w:rsidRPr="00172CFB">
        <w:t>Wainwright, C.M., 1978. Hymenopteran territoriality and its influences on the pollination ecology of Lupinus arizonicus. The Southwestern Naturalist, 605-615.</w:t>
      </w:r>
      <w:bookmarkEnd w:id="1082"/>
    </w:p>
    <w:p w14:paraId="68CDF61F" w14:textId="77777777" w:rsidR="00172CFB" w:rsidRPr="00172CFB" w:rsidRDefault="00172CFB" w:rsidP="00172CFB">
      <w:pPr>
        <w:pStyle w:val="EndNoteBibliography"/>
        <w:spacing w:after="0"/>
      </w:pPr>
      <w:bookmarkStart w:id="1083" w:name="_ENREF_90"/>
      <w:r w:rsidRPr="00172CFB">
        <w:t>Walters, B.B., Stiles, E.W., 1996. Effect of canopy gaps and flower patch size on pollinator visitation of Impatiens capensis. Bulletin of the Torrey Botanical Club, 184-188.</w:t>
      </w:r>
      <w:bookmarkEnd w:id="1083"/>
    </w:p>
    <w:p w14:paraId="406804E3" w14:textId="77777777" w:rsidR="00172CFB" w:rsidRPr="00172CFB" w:rsidRDefault="00172CFB" w:rsidP="00172CFB">
      <w:pPr>
        <w:pStyle w:val="EndNoteBibliography"/>
        <w:spacing w:after="0"/>
      </w:pPr>
      <w:bookmarkStart w:id="1084" w:name="_ENREF_91"/>
      <w:r w:rsidRPr="00172CFB">
        <w:t>Waser, N.M., 1986. Flower constancy: definition, cause, and measurement. The American Naturalist 127, 593-603.</w:t>
      </w:r>
      <w:bookmarkEnd w:id="1084"/>
    </w:p>
    <w:p w14:paraId="71905B71" w14:textId="77777777" w:rsidR="00172CFB" w:rsidRPr="00172CFB" w:rsidRDefault="00172CFB" w:rsidP="00172CFB">
      <w:pPr>
        <w:pStyle w:val="EndNoteBibliography"/>
        <w:spacing w:after="0"/>
      </w:pPr>
      <w:bookmarkStart w:id="1085" w:name="_ENREF_92"/>
      <w:r w:rsidRPr="00172CFB">
        <w:t>Wootton, J.T., 1994. The nature and consequences of indirect effects in ecological communities. Annual Review of Ecology and Systematics 25, 443-466.</w:t>
      </w:r>
      <w:bookmarkEnd w:id="1085"/>
    </w:p>
    <w:p w14:paraId="4A10FC3B" w14:textId="77777777" w:rsidR="00172CFB" w:rsidRPr="00172CFB" w:rsidRDefault="00172CFB" w:rsidP="00172CFB">
      <w:pPr>
        <w:pStyle w:val="EndNoteBibliography"/>
      </w:pPr>
      <w:bookmarkStart w:id="1086" w:name="_ENREF_93"/>
      <w:r w:rsidRPr="00172CFB">
        <w:t>Yeaton, R.I., 1978. A cyclical relationship between Larrea tridentata and Opuntia leptocaulis in the northern Chihuahuan Desert. The Journal of Ecology, 651-656.</w:t>
      </w:r>
      <w:bookmarkEnd w:id="1086"/>
    </w:p>
    <w:p w14:paraId="08A938C8" w14:textId="77777777"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lastRenderedPageBreak/>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1F05C95F" w:rsidR="00D24044" w:rsidRDefault="00D24044">
      <w:pPr>
        <w:rPr>
          <w:ins w:id="1087" w:author="zenrunner" w:date="2018-09-11T12:24:00Z"/>
        </w:rPr>
      </w:pPr>
      <w:ins w:id="1088" w:author="zenrunner" w:date="2018-09-11T12:24:00Z">
        <w:r>
          <w:br w:type="page"/>
        </w:r>
      </w:ins>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1">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1A37638" w:rsidR="00D24044" w:rsidRDefault="00D24044">
      <w:pPr>
        <w:rPr>
          <w:ins w:id="1089" w:author="zenrunner" w:date="2018-09-11T12:24:00Z"/>
        </w:rPr>
      </w:pPr>
      <w:ins w:id="1090" w:author="zenrunner" w:date="2018-09-11T12:24:00Z">
        <w:r>
          <w:br w:type="page"/>
        </w:r>
      </w:ins>
    </w:p>
    <w:p w14:paraId="26FB4552" w14:textId="77777777" w:rsidR="000F6F41" w:rsidRDefault="000F6F41" w:rsidP="000F6F41"/>
    <w:p w14:paraId="54F8C695" w14:textId="77777777" w:rsidR="000F6F41" w:rsidRDefault="000F6F41" w:rsidP="000F6F41">
      <w:pPr>
        <w:spacing w:line="240" w:lineRule="auto"/>
      </w:pPr>
      <w:r>
        <w:rPr>
          <w:noProof/>
        </w:rPr>
        <w:lastRenderedPageBreak/>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2">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3">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w:t>
      </w:r>
      <w:proofErr w:type="spellStart"/>
      <w:r>
        <w:t>Heterospecific</w:t>
      </w:r>
      <w:proofErr w:type="spellEnd"/>
      <w:r>
        <w:t xml:space="preserve"> pollen deposition on the stigmas of </w:t>
      </w:r>
      <w:proofErr w:type="spellStart"/>
      <w:r>
        <w:t>Malacothrix</w:t>
      </w:r>
      <w:proofErr w:type="spellEnd"/>
      <w:r>
        <w:t xml:space="preserve"> </w:t>
      </w:r>
      <w:proofErr w:type="spellStart"/>
      <w:r>
        <w:t>glabrata</w:t>
      </w:r>
      <w:proofErr w:type="spellEnd"/>
      <w:r>
        <w:t xml:space="preserve"> increased with distance (in cm). There was a marginally significant effect of distance to nearest M. </w:t>
      </w:r>
      <w:proofErr w:type="spellStart"/>
      <w:r>
        <w:t>glabrata</w:t>
      </w:r>
      <w:proofErr w:type="spellEnd"/>
      <w:r>
        <w:t xml:space="preserve"> on conspecific pollen deposition. </w:t>
      </w:r>
      <w:r w:rsidRPr="00411448">
        <w:t xml:space="preserve">Mean distance to shrub was 1.83 m, mean distance to nearest conspecific </w:t>
      </w:r>
      <w:proofErr w:type="spellStart"/>
      <w:r w:rsidRPr="00411448">
        <w:t>neighbour</w:t>
      </w:r>
      <w:proofErr w:type="spellEnd"/>
      <w:r w:rsidRPr="00411448">
        <w:t xml:space="preserve"> was 0.79 m and mean number of flowers of M. </w:t>
      </w:r>
      <w:proofErr w:type="spellStart"/>
      <w:r w:rsidRPr="00411448">
        <w:t>glabrata</w:t>
      </w:r>
      <w:proofErr w:type="spellEnd"/>
      <w:r w:rsidRPr="00411448">
        <w:t xml:space="preserve"> was 7.</w:t>
      </w:r>
    </w:p>
    <w:p w14:paraId="4A2056AA" w14:textId="109F21C0" w:rsidR="00D24044" w:rsidRDefault="00D24044">
      <w:pPr>
        <w:rPr>
          <w:ins w:id="1091" w:author="zenrunner" w:date="2018-09-11T12:24:00Z"/>
        </w:rPr>
      </w:pPr>
      <w:ins w:id="1092" w:author="zenrunner" w:date="2018-09-11T12:24:00Z">
        <w:r>
          <w:br w:type="page"/>
        </w:r>
      </w:ins>
    </w:p>
    <w:p w14:paraId="43DE76C0" w14:textId="77777777" w:rsidR="000F6F41" w:rsidRDefault="000F6F41" w:rsidP="000F6F41">
      <w:bookmarkStart w:id="1093" w:name="_GoBack"/>
      <w:bookmarkEnd w:id="1093"/>
    </w:p>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4">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proofErr w:type="spellStart"/>
      <w:r w:rsidRPr="000A6AE4">
        <w:rPr>
          <w:i/>
        </w:rPr>
        <w:t>Larrea</w:t>
      </w:r>
      <w:proofErr w:type="spellEnd"/>
      <w:r w:rsidRPr="000A6AE4">
        <w:rPr>
          <w:i/>
        </w:rPr>
        <w:t xml:space="preserve"> </w:t>
      </w:r>
      <w:proofErr w:type="spellStart"/>
      <w:r w:rsidRPr="000A6AE4">
        <w:rPr>
          <w:i/>
        </w:rPr>
        <w:t>tridentata</w:t>
      </w:r>
      <w:proofErr w:type="spellEnd"/>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5">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 xml:space="preserve">Relative Interaction Index (RII) values for five community interaction metrics </w:t>
      </w:r>
      <w:proofErr w:type="gramStart"/>
      <w:r>
        <w:t>among</w:t>
      </w:r>
      <w:proofErr w:type="gramEnd"/>
      <w:r>
        <w:t xml:space="preserve">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lastRenderedPageBreak/>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 xml:space="preserve">Figure 6: Hobo Pendant Data Loggers recorded </w:t>
      </w:r>
      <w:proofErr w:type="spellStart"/>
      <w:r>
        <w:t>microenvironmental</w:t>
      </w:r>
      <w:proofErr w:type="spellEnd"/>
      <w:r>
        <w:t xml:space="preserve">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695D693A" w:rsidR="000F6F41" w:rsidRDefault="00C5000E" w:rsidP="00ED4DC3">
      <w:ins w:id="1094" w:author="zenrunner" w:date="2018-09-11T12:23:00Z">
        <w:r>
          <w:t>Instead of facet – use color</w:t>
        </w:r>
        <w:r w:rsidR="00045B82">
          <w:t xml:space="preserve"> so you can compare at each ins</w:t>
        </w:r>
        <w:r>
          <w:t>tance??</w:t>
        </w:r>
      </w:ins>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lastRenderedPageBreak/>
        <w:t>Tables</w:t>
      </w:r>
    </w:p>
    <w:p w14:paraId="4AD31A32" w14:textId="77777777" w:rsidR="006164D7" w:rsidRDefault="006164D7" w:rsidP="006164D7">
      <w:r>
        <w:t xml:space="preserve">Table 1: Results from negative binomial generalized linear mixed models (lme4, </w:t>
      </w:r>
      <w:proofErr w:type="spellStart"/>
      <w:r>
        <w:t>glmer.nb</w:t>
      </w:r>
      <w:proofErr w:type="spellEnd"/>
      <w:r>
        <w:t xml:space="preserve">)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spellStart"/>
            <w:r w:rsidRPr="00144BC1">
              <w:rPr>
                <w:rFonts w:ascii="Times New Roman" w:hAnsi="Times New Roman" w:cs="Times New Roman"/>
                <w:b/>
                <w:sz w:val="20"/>
                <w:szCs w:val="20"/>
              </w:rPr>
              <w:t>Coeff</w:t>
            </w:r>
            <w:proofErr w:type="spellEnd"/>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gramStart"/>
            <w:r w:rsidRPr="00144BC1">
              <w:rPr>
                <w:rFonts w:ascii="Times New Roman" w:hAnsi="Times New Roman" w:cs="Times New Roman"/>
                <w:b/>
                <w:sz w:val="20"/>
                <w:szCs w:val="20"/>
              </w:rPr>
              <w:t>p</w:t>
            </w:r>
            <w:proofErr w:type="gramEnd"/>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spellStart"/>
            <w:r w:rsidRPr="00144BC1">
              <w:rPr>
                <w:rFonts w:ascii="Times New Roman" w:hAnsi="Times New Roman" w:cs="Times New Roman"/>
                <w:b/>
                <w:sz w:val="20"/>
                <w:szCs w:val="20"/>
              </w:rPr>
              <w:t>Coeff</w:t>
            </w:r>
            <w:proofErr w:type="spellEnd"/>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roofErr w:type="gramStart"/>
            <w:r w:rsidRPr="00144BC1">
              <w:rPr>
                <w:rFonts w:ascii="Times New Roman" w:hAnsi="Times New Roman" w:cs="Times New Roman"/>
                <w:b/>
                <w:sz w:val="20"/>
                <w:szCs w:val="20"/>
              </w:rPr>
              <w:t>p</w:t>
            </w:r>
            <w:proofErr w:type="gramEnd"/>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GLMM (</w:t>
      </w:r>
      <w:proofErr w:type="spellStart"/>
      <w:r w:rsidR="006164D7">
        <w:t>glmmTMB</w:t>
      </w:r>
      <w:proofErr w:type="spellEnd"/>
      <w:r w:rsidR="006164D7">
        <w:t xml:space="preserve">) testing for the influence of </w:t>
      </w:r>
      <w:proofErr w:type="spellStart"/>
      <w:r w:rsidR="006164D7">
        <w:t>heterospecific</w:t>
      </w:r>
      <w:proofErr w:type="spellEnd"/>
      <w:r w:rsidR="006164D7">
        <w:t xml:space="preserve"> annual floral density and shrub blooming density on the frequency of pollinator floral visits and foraging bouts. The log-transformed length of video was used as an offset as a measure of exposure.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005812">
              <w:rPr>
                <w:b/>
                <w:sz w:val="22"/>
                <w:szCs w:val="22"/>
              </w:rPr>
              <w:t>Coeff</w:t>
            </w:r>
            <w:proofErr w:type="spellEnd"/>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Pr>
                <w:b/>
                <w:sz w:val="22"/>
                <w:szCs w:val="22"/>
              </w:rPr>
              <w:t>z</w:t>
            </w:r>
            <w:proofErr w:type="gramEnd"/>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sidRPr="00005812">
              <w:rPr>
                <w:b/>
                <w:sz w:val="22"/>
                <w:szCs w:val="22"/>
              </w:rPr>
              <w:t>p</w:t>
            </w:r>
            <w:proofErr w:type="gramEnd"/>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005812">
              <w:rPr>
                <w:b/>
                <w:sz w:val="22"/>
                <w:szCs w:val="22"/>
              </w:rPr>
              <w:t>Coeff</w:t>
            </w:r>
            <w:proofErr w:type="spellEnd"/>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Pr>
                <w:b/>
                <w:sz w:val="22"/>
                <w:szCs w:val="22"/>
              </w:rPr>
              <w:t>z</w:t>
            </w:r>
            <w:proofErr w:type="gramEnd"/>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gramStart"/>
            <w:r w:rsidRPr="00005812">
              <w:rPr>
                <w:b/>
                <w:sz w:val="22"/>
                <w:szCs w:val="22"/>
              </w:rPr>
              <w:t>p</w:t>
            </w:r>
            <w:proofErr w:type="gramEnd"/>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proofErr w:type="spellStart"/>
            <w:r w:rsidRPr="00334467">
              <w:rPr>
                <w:rStyle w:val="gnkrckgcgsb"/>
                <w:rFonts w:ascii="Times New Roman" w:hAnsi="Times New Roman" w:cs="Times New Roman"/>
                <w:bdr w:val="none" w:sz="0" w:space="0" w:color="auto" w:frame="1"/>
              </w:rPr>
              <w:t>Heterospecific</w:t>
            </w:r>
            <w:proofErr w:type="spellEnd"/>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w:t>
            </w:r>
            <w:proofErr w:type="gramStart"/>
            <w:r w:rsidRPr="00334467">
              <w:rPr>
                <w:rStyle w:val="gnkrckgcgsb"/>
                <w:rFonts w:ascii="Times New Roman" w:hAnsi="Times New Roman" w:cs="Times New Roman"/>
                <w:bdr w:val="none" w:sz="0" w:space="0" w:color="auto" w:frame="1"/>
              </w:rPr>
              <w:t>annual</w:t>
            </w:r>
            <w:proofErr w:type="gramEnd"/>
            <w:r w:rsidRPr="00334467">
              <w:rPr>
                <w:rStyle w:val="gnkrckgcgsb"/>
                <w:rFonts w:ascii="Times New Roman" w:hAnsi="Times New Roman" w:cs="Times New Roman"/>
                <w:bdr w:val="none" w:sz="0" w:space="0" w:color="auto" w:frame="1"/>
              </w:rPr>
              <w:t xml:space="preserve">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proofErr w:type="spellStart"/>
            <w:r w:rsidRPr="000211E2">
              <w:rPr>
                <w:rStyle w:val="gnkrckgcgsb"/>
                <w:rFonts w:ascii="Times New Roman" w:hAnsi="Times New Roman" w:cs="Times New Roman"/>
                <w:bdr w:val="none" w:sz="0" w:space="0" w:color="auto" w:frame="1"/>
              </w:rPr>
              <w:t>Heterospecific</w:t>
            </w:r>
            <w:proofErr w:type="spellEnd"/>
            <w:r w:rsidRPr="000211E2">
              <w:rPr>
                <w:rStyle w:val="gnkrckgcgsb"/>
                <w:rFonts w:ascii="Times New Roman" w:hAnsi="Times New Roman" w:cs="Times New Roman"/>
                <w:bdr w:val="none" w:sz="0" w:space="0" w:color="auto" w:frame="1"/>
              </w:rPr>
              <w:t xml:space="preserve">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proofErr w:type="gramStart"/>
            <w:r w:rsidRPr="000211E2">
              <w:rPr>
                <w:rStyle w:val="gnkrckgcgsb"/>
                <w:rFonts w:ascii="Times New Roman" w:hAnsi="Times New Roman" w:cs="Times New Roman"/>
                <w:bdr w:val="none" w:sz="0" w:space="0" w:color="auto" w:frame="1"/>
              </w:rPr>
              <w:t>blooming</w:t>
            </w:r>
            <w:proofErr w:type="gramEnd"/>
            <w:r w:rsidRPr="000211E2">
              <w:rPr>
                <w:rStyle w:val="gnkrckgcgsb"/>
                <w:rFonts w:ascii="Times New Roman" w:hAnsi="Times New Roman" w:cs="Times New Roman"/>
                <w:bdr w:val="none" w:sz="0" w:space="0" w:color="auto" w:frame="1"/>
              </w:rPr>
              <w:t xml:space="preserve">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79431F">
              <w:rPr>
                <w:b/>
                <w:sz w:val="20"/>
                <w:szCs w:val="20"/>
              </w:rPr>
              <w:t>Coeff</w:t>
            </w:r>
            <w:proofErr w:type="spellEnd"/>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gramStart"/>
            <w:r w:rsidRPr="0079431F">
              <w:rPr>
                <w:b/>
                <w:sz w:val="20"/>
                <w:szCs w:val="20"/>
              </w:rPr>
              <w:t>p</w:t>
            </w:r>
            <w:proofErr w:type="gramEnd"/>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79431F">
              <w:rPr>
                <w:b/>
                <w:sz w:val="20"/>
                <w:szCs w:val="20"/>
              </w:rPr>
              <w:t>Coeff</w:t>
            </w:r>
            <w:proofErr w:type="spellEnd"/>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gramStart"/>
            <w:r w:rsidRPr="0079431F">
              <w:rPr>
                <w:b/>
                <w:sz w:val="20"/>
                <w:szCs w:val="20"/>
              </w:rPr>
              <w:t>p</w:t>
            </w:r>
            <w:proofErr w:type="gramEnd"/>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w:t>
      </w:r>
      <w:proofErr w:type="spellStart"/>
      <w:r>
        <w:t>glmmPQL</w:t>
      </w:r>
      <w:proofErr w:type="spellEnd"/>
      <w:r>
        <w:t xml:space="preserve">) testing for RTU specific </w:t>
      </w:r>
      <w:r w:rsidR="002C73C9">
        <w:t>responses to</w:t>
      </w:r>
      <w:r>
        <w:t xml:space="preserve"> blooming stage. The log-transformed length of video was used as an offset as a measure of exposure. The </w:t>
      </w:r>
      <w:proofErr w:type="spellStart"/>
      <w:r>
        <w:t>repID</w:t>
      </w:r>
      <w:proofErr w:type="spellEnd"/>
      <w:r>
        <w:t xml:space="preserve"> (shrub ID + microsite) was used a random effect to account for the repeated measures study design. </w:t>
      </w:r>
      <w:proofErr w:type="spellStart"/>
      <w:r w:rsidR="007135B0">
        <w:t>Posthoc</w:t>
      </w:r>
      <w:proofErr w:type="spellEnd"/>
      <w:r w:rsidR="007135B0">
        <w:t xml:space="preserve"> </w:t>
      </w:r>
      <w:r w:rsidR="002C73C9">
        <w:t xml:space="preserve">comparisons </w:t>
      </w:r>
      <w:r w:rsidR="007135B0">
        <w:t>(</w:t>
      </w:r>
      <w:proofErr w:type="spellStart"/>
      <w:r w:rsidR="007135B0">
        <w:t>lsmeans</w:t>
      </w:r>
      <w:proofErr w:type="spellEnd"/>
      <w:r w:rsidR="007135B0">
        <w:t xml:space="preserve">)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 xml:space="preserve">Contrast: Pre blooming </w:t>
            </w:r>
            <w:proofErr w:type="spellStart"/>
            <w:r>
              <w:rPr>
                <w:rStyle w:val="gnkrckgcgsb"/>
                <w:rFonts w:ascii="Times New Roman" w:hAnsi="Times New Roman" w:cs="Times New Roman"/>
                <w:color w:val="000000"/>
                <w:bdr w:val="none" w:sz="0" w:space="0" w:color="auto" w:frame="1"/>
              </w:rPr>
              <w:t>vs</w:t>
            </w:r>
            <w:proofErr w:type="spellEnd"/>
            <w:r>
              <w:rPr>
                <w:rStyle w:val="gnkrckgcgsb"/>
                <w:rFonts w:ascii="Times New Roman" w:hAnsi="Times New Roman" w:cs="Times New Roman"/>
                <w:color w:val="000000"/>
                <w:bdr w:val="none" w:sz="0" w:space="0" w:color="auto" w:frame="1"/>
              </w:rPr>
              <w:t xml:space="preserve">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proofErr w:type="gramStart"/>
            <w:r w:rsidRPr="008A3170">
              <w:rPr>
                <w:rStyle w:val="gnkrckgcgsb"/>
                <w:rFonts w:ascii="Times New Roman" w:hAnsi="Times New Roman" w:cs="Times New Roman"/>
                <w:b/>
                <w:color w:val="000000"/>
                <w:bdr w:val="none" w:sz="0" w:space="0" w:color="auto" w:frame="1"/>
              </w:rPr>
              <w:t>t</w:t>
            </w:r>
            <w:proofErr w:type="gramEnd"/>
            <w:r w:rsidRPr="008A3170">
              <w:rPr>
                <w:rStyle w:val="gnkrckgcgsb"/>
                <w:rFonts w:ascii="Times New Roman" w:hAnsi="Times New Roman" w:cs="Times New Roman"/>
                <w:b/>
                <w:color w:val="000000"/>
                <w:bdr w:val="none" w:sz="0" w:space="0" w:color="auto" w:frame="1"/>
              </w:rPr>
              <w:t>.ratio</w:t>
            </w:r>
            <w:proofErr w:type="spellEnd"/>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gramStart"/>
            <w:r w:rsidRPr="008A3170">
              <w:rPr>
                <w:rStyle w:val="gnkrckgcgsb"/>
                <w:rFonts w:ascii="Times New Roman" w:hAnsi="Times New Roman" w:cs="Times New Roman"/>
                <w:b/>
                <w:color w:val="000000"/>
                <w:bdr w:val="none" w:sz="0" w:space="0" w:color="auto" w:frame="1"/>
              </w:rPr>
              <w:t>p</w:t>
            </w:r>
            <w:proofErr w:type="gramEnd"/>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gramStart"/>
            <w:r w:rsidRPr="008A3170">
              <w:rPr>
                <w:rStyle w:val="gnkrckgcgsb"/>
                <w:rFonts w:ascii="Times New Roman" w:hAnsi="Times New Roman" w:cs="Times New Roman"/>
                <w:b/>
                <w:color w:val="000000"/>
                <w:bdr w:val="none" w:sz="0" w:space="0" w:color="auto" w:frame="1"/>
              </w:rPr>
              <w:t>estimate</w:t>
            </w:r>
            <w:proofErr w:type="gramEnd"/>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proofErr w:type="gramStart"/>
            <w:r w:rsidRPr="008A3170">
              <w:rPr>
                <w:rStyle w:val="gnkrckgcgsb"/>
                <w:rFonts w:ascii="Times New Roman" w:hAnsi="Times New Roman" w:cs="Times New Roman"/>
                <w:b/>
                <w:color w:val="000000"/>
                <w:bdr w:val="none" w:sz="0" w:space="0" w:color="auto" w:frame="1"/>
              </w:rPr>
              <w:t>t</w:t>
            </w:r>
            <w:proofErr w:type="gramEnd"/>
            <w:r w:rsidRPr="008A3170">
              <w:rPr>
                <w:rStyle w:val="gnkrckgcgsb"/>
                <w:rFonts w:ascii="Times New Roman" w:hAnsi="Times New Roman" w:cs="Times New Roman"/>
                <w:b/>
                <w:color w:val="000000"/>
                <w:bdr w:val="none" w:sz="0" w:space="0" w:color="auto" w:frame="1"/>
              </w:rPr>
              <w:t>.ratio</w:t>
            </w:r>
            <w:proofErr w:type="spellEnd"/>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gramStart"/>
            <w:r w:rsidRPr="008A3170">
              <w:rPr>
                <w:rStyle w:val="gnkrckgcgsb"/>
                <w:rFonts w:ascii="Times New Roman" w:hAnsi="Times New Roman" w:cs="Times New Roman"/>
                <w:b/>
                <w:color w:val="000000"/>
                <w:bdr w:val="none" w:sz="0" w:space="0" w:color="auto" w:frame="1"/>
              </w:rPr>
              <w:t>p</w:t>
            </w:r>
            <w:proofErr w:type="gramEnd"/>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Bombyliidae</w:t>
            </w:r>
            <w:proofErr w:type="spellEnd"/>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Syrphid</w:t>
            </w:r>
            <w:proofErr w:type="spellEnd"/>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w:t>
      </w:r>
      <w:proofErr w:type="spellStart"/>
      <w:r w:rsidR="006164D7">
        <w:t>glmer.nb</w:t>
      </w:r>
      <w:proofErr w:type="spellEnd"/>
      <w:r w:rsidR="006164D7">
        <w:t xml:space="preserve">) testing for differences visit duration and the proportion of flowers visited per visit in response to microsite (shrub and open) and blooming stage (pre-blooming and full bloom).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100EEB">
              <w:rPr>
                <w:b/>
                <w:sz w:val="22"/>
                <w:szCs w:val="22"/>
              </w:rPr>
              <w:t>p</w:t>
            </w:r>
            <w:proofErr w:type="gramEnd"/>
            <w:r w:rsidRPr="00100EEB">
              <w:rPr>
                <w:b/>
                <w:sz w:val="22"/>
                <w:szCs w:val="22"/>
              </w:rPr>
              <w:t xml:space="preserve">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100EEB">
              <w:rPr>
                <w:b/>
                <w:sz w:val="22"/>
                <w:szCs w:val="22"/>
              </w:rPr>
              <w:t>p</w:t>
            </w:r>
            <w:proofErr w:type="gramEnd"/>
            <w:r w:rsidRPr="00100EEB">
              <w:rPr>
                <w:b/>
                <w:sz w:val="22"/>
                <w:szCs w:val="22"/>
              </w:rPr>
              <w:t xml:space="preserve">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t>Table 5</w:t>
      </w:r>
      <w:r w:rsidR="002C73C9">
        <w:t>: Results from quasi-P</w:t>
      </w:r>
      <w:r w:rsidR="006164D7">
        <w:t xml:space="preserve">oisson GLMM (MASS, </w:t>
      </w:r>
      <w:proofErr w:type="spellStart"/>
      <w:r w:rsidR="006164D7">
        <w:t>glmmPQL</w:t>
      </w:r>
      <w:proofErr w:type="spellEnd"/>
      <w:r w:rsidR="006164D7">
        <w:t xml:space="preserve">) testing for the influence of </w:t>
      </w:r>
      <w:r w:rsidR="006164D7" w:rsidRPr="002C73C9">
        <w:rPr>
          <w:i/>
        </w:rPr>
        <w:t xml:space="preserve">L. </w:t>
      </w:r>
      <w:proofErr w:type="spellStart"/>
      <w:r w:rsidR="006164D7" w:rsidRPr="002C73C9">
        <w:rPr>
          <w:i/>
        </w:rPr>
        <w:t>tridentata</w:t>
      </w:r>
      <w:proofErr w:type="spellEnd"/>
      <w:r w:rsidR="006164D7">
        <w:t xml:space="preserve">, and two metrics of conspecific density on conspecific and </w:t>
      </w:r>
      <w:proofErr w:type="spellStart"/>
      <w:r w:rsidR="006164D7">
        <w:t>heterospecific</w:t>
      </w:r>
      <w:proofErr w:type="spellEnd"/>
      <w:r w:rsidR="006164D7">
        <w:t xml:space="preserve">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B427B9">
              <w:rPr>
                <w:sz w:val="22"/>
                <w:szCs w:val="22"/>
              </w:rPr>
              <w:t>Heterospecific</w:t>
            </w:r>
            <w:proofErr w:type="spellEnd"/>
            <w:r w:rsidRPr="00B427B9">
              <w:rPr>
                <w:sz w:val="22"/>
                <w:szCs w:val="22"/>
              </w:rPr>
              <w:t xml:space="preserve">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B427B9">
              <w:rPr>
                <w:b/>
                <w:sz w:val="22"/>
                <w:szCs w:val="22"/>
              </w:rPr>
              <w:t>Coef</w:t>
            </w:r>
            <w:proofErr w:type="spellEnd"/>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B427B9">
              <w:rPr>
                <w:b/>
                <w:sz w:val="22"/>
                <w:szCs w:val="22"/>
              </w:rPr>
              <w:t>p</w:t>
            </w:r>
            <w:proofErr w:type="gramEnd"/>
            <w:r w:rsidRPr="00B427B9">
              <w:rPr>
                <w:b/>
                <w:sz w:val="22"/>
                <w:szCs w:val="22"/>
              </w:rPr>
              <w:t xml:space="preserve">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B427B9">
              <w:rPr>
                <w:b/>
                <w:sz w:val="22"/>
                <w:szCs w:val="22"/>
              </w:rPr>
              <w:t>Coef</w:t>
            </w:r>
            <w:proofErr w:type="spellEnd"/>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gramStart"/>
            <w:r w:rsidRPr="00B427B9">
              <w:rPr>
                <w:b/>
                <w:sz w:val="22"/>
                <w:szCs w:val="22"/>
              </w:rPr>
              <w:t>p</w:t>
            </w:r>
            <w:proofErr w:type="gramEnd"/>
            <w:r w:rsidRPr="00B427B9">
              <w:rPr>
                <w:b/>
                <w:sz w:val="22"/>
                <w:szCs w:val="22"/>
              </w:rPr>
              <w:t xml:space="preserve">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proofErr w:type="spellStart"/>
            <w:r w:rsidRPr="002A4DF7">
              <w:rPr>
                <w:i/>
                <w:sz w:val="22"/>
                <w:szCs w:val="22"/>
              </w:rPr>
              <w:t>tridentata</w:t>
            </w:r>
            <w:proofErr w:type="spellEnd"/>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proofErr w:type="spellStart"/>
            <w:r w:rsidRPr="002A4DF7">
              <w:rPr>
                <w:i/>
                <w:sz w:val="22"/>
                <w:szCs w:val="22"/>
              </w:rPr>
              <w:t>glabrata</w:t>
            </w:r>
            <w:proofErr w:type="spellEnd"/>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 xml:space="preserve">M. </w:t>
            </w:r>
            <w:proofErr w:type="spellStart"/>
            <w:proofErr w:type="gramStart"/>
            <w:r w:rsidRPr="002A4DF7">
              <w:rPr>
                <w:i/>
                <w:sz w:val="22"/>
                <w:szCs w:val="22"/>
              </w:rPr>
              <w:t>glabrata</w:t>
            </w:r>
            <w:proofErr w:type="spellEnd"/>
            <w:proofErr w:type="gramEnd"/>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w:t>
      </w:r>
      <w:proofErr w:type="spellStart"/>
      <w:r w:rsidR="006164D7">
        <w:t>glmer.nb</w:t>
      </w:r>
      <w:proofErr w:type="spellEnd"/>
      <w:r w:rsidR="006164D7">
        <w:t xml:space="preserve">) testing for differences in arthropod abundance in response to microsite (shrub and open) and blooming stage (pre-blooming and full bloom). </w:t>
      </w:r>
      <w:proofErr w:type="spellStart"/>
      <w:r w:rsidR="006164D7">
        <w:t>Melyridae</w:t>
      </w:r>
      <w:proofErr w:type="spellEnd"/>
      <w:r w:rsidR="006164D7">
        <w:t xml:space="preserve"> beetles comprised 1217/3384 individuals, models were fit with them excluded, included and individually.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w:t>
            </w:r>
            <w:proofErr w:type="spellStart"/>
            <w:r w:rsidRPr="00F71F7B">
              <w:rPr>
                <w:sz w:val="22"/>
                <w:szCs w:val="22"/>
              </w:rPr>
              <w:t>Melyridae</w:t>
            </w:r>
            <w:proofErr w:type="spellEnd"/>
            <w:r w:rsidRPr="00F71F7B">
              <w:rPr>
                <w:sz w:val="22"/>
                <w:szCs w:val="22"/>
              </w:rPr>
              <w:t>: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p</w:t>
            </w:r>
            <w:proofErr w:type="gramEnd"/>
            <w:r>
              <w:rPr>
                <w:sz w:val="20"/>
                <w:szCs w:val="20"/>
              </w:rPr>
              <w:t xml:space="preserve">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465892">
              <w:rPr>
                <w:b/>
                <w:sz w:val="22"/>
                <w:szCs w:val="22"/>
              </w:rPr>
              <w:t>Coef</w:t>
            </w:r>
            <w:proofErr w:type="spellEnd"/>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Pr>
                <w:sz w:val="22"/>
                <w:szCs w:val="22"/>
              </w:rPr>
              <w:t>p</w:t>
            </w:r>
            <w:proofErr w:type="gramEnd"/>
            <w:r>
              <w:rPr>
                <w:sz w:val="22"/>
                <w:szCs w:val="22"/>
              </w:rPr>
              <w:t xml:space="preserve">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465892">
              <w:rPr>
                <w:b/>
                <w:sz w:val="22"/>
                <w:szCs w:val="22"/>
              </w:rPr>
              <w:t>Coef</w:t>
            </w:r>
            <w:proofErr w:type="spellEnd"/>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Pr>
                <w:sz w:val="22"/>
                <w:szCs w:val="22"/>
              </w:rPr>
              <w:t>p</w:t>
            </w:r>
            <w:proofErr w:type="gramEnd"/>
            <w:r>
              <w:rPr>
                <w:sz w:val="22"/>
                <w:szCs w:val="22"/>
              </w:rPr>
              <w:t xml:space="preserve">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w:t>
            </w:r>
            <w:proofErr w:type="gramStart"/>
            <w:r w:rsidRPr="0079431F">
              <w:rPr>
                <w:sz w:val="20"/>
                <w:szCs w:val="20"/>
              </w:rPr>
              <w:t>shrub</w:t>
            </w:r>
            <w:proofErr w:type="gramEnd"/>
            <w:r w:rsidRPr="0079431F">
              <w:rPr>
                <w:sz w:val="20"/>
                <w:szCs w:val="20"/>
              </w:rPr>
              <w:t>)</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w:t>
            </w:r>
            <w:proofErr w:type="gramStart"/>
            <w:r w:rsidRPr="0079431F">
              <w:rPr>
                <w:sz w:val="20"/>
                <w:szCs w:val="20"/>
              </w:rPr>
              <w:t>in</w:t>
            </w:r>
            <w:proofErr w:type="gramEnd"/>
            <w:r w:rsidRPr="0079431F">
              <w:rPr>
                <w:sz w:val="20"/>
                <w:szCs w:val="20"/>
              </w:rPr>
              <w:t xml:space="preserve">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380BBD">
              <w:rPr>
                <w:b/>
                <w:sz w:val="22"/>
                <w:szCs w:val="22"/>
              </w:rPr>
              <w:t>Coef</w:t>
            </w:r>
            <w:proofErr w:type="spellEnd"/>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380BBD">
              <w:rPr>
                <w:sz w:val="22"/>
                <w:szCs w:val="22"/>
              </w:rPr>
              <w:t>p</w:t>
            </w:r>
            <w:proofErr w:type="gramEnd"/>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380BBD">
              <w:rPr>
                <w:b/>
                <w:sz w:val="22"/>
                <w:szCs w:val="22"/>
              </w:rPr>
              <w:t>Coef</w:t>
            </w:r>
            <w:proofErr w:type="spellEnd"/>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380BBD">
              <w:rPr>
                <w:sz w:val="22"/>
                <w:szCs w:val="22"/>
              </w:rPr>
              <w:t>p</w:t>
            </w:r>
            <w:proofErr w:type="gramEnd"/>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proofErr w:type="spellStart"/>
            <w:r w:rsidRPr="00380BBD">
              <w:rPr>
                <w:b/>
                <w:sz w:val="22"/>
                <w:szCs w:val="22"/>
              </w:rPr>
              <w:t>Coef</w:t>
            </w:r>
            <w:proofErr w:type="spellEnd"/>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380BBD">
              <w:rPr>
                <w:sz w:val="22"/>
                <w:szCs w:val="22"/>
              </w:rPr>
              <w:t>p</w:t>
            </w:r>
            <w:proofErr w:type="gramEnd"/>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w:t>
      </w:r>
      <w:proofErr w:type="spellStart"/>
      <w:r w:rsidR="006164D7">
        <w:t>glmer.nb</w:t>
      </w:r>
      <w:proofErr w:type="spellEnd"/>
      <w:r w:rsidR="006164D7">
        <w:t xml:space="preserve">) testing for differences in annual percent cover, annual species richness and annual blooming density in response to microsite (shrub and open) and blooming stage (pre-blooming and full bloom). The </w:t>
      </w:r>
      <w:proofErr w:type="spellStart"/>
      <w:r w:rsidR="006164D7">
        <w:t>repID</w:t>
      </w:r>
      <w:proofErr w:type="spellEnd"/>
      <w:r w:rsidR="006164D7">
        <w:t xml:space="preserve">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w:t>
      </w:r>
      <w:proofErr w:type="gramStart"/>
      <w:r w:rsidRPr="00ED4DC3">
        <w:rPr>
          <w:rFonts w:eastAsiaTheme="majorEastAsia" w:cstheme="majorBidi"/>
        </w:rPr>
        <w:t>all exclusive</w:t>
      </w:r>
      <w:proofErr w:type="gramEnd"/>
      <w:r w:rsidRPr="00ED4DC3">
        <w:rPr>
          <w:rFonts w:eastAsiaTheme="majorEastAsia" w:cstheme="majorBidi"/>
        </w:rPr>
        <w:t xml:space="preserve"> and no individuals were double counted. 121 taxonomic groups were counted. </w:t>
      </w:r>
    </w:p>
    <w:p w14:paraId="15237713" w14:textId="77777777"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proofErr w:type="spellStart"/>
            <w:r w:rsidRPr="00ED4DC3">
              <w:rPr>
                <w:sz w:val="20"/>
                <w:szCs w:val="20"/>
              </w:rPr>
              <w:t>Aranae</w:t>
            </w:r>
            <w:proofErr w:type="spellEnd"/>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proofErr w:type="spellStart"/>
            <w:r w:rsidRPr="00ED4DC3">
              <w:rPr>
                <w:sz w:val="20"/>
                <w:szCs w:val="20"/>
              </w:rPr>
              <w:t>Coleoptera</w:t>
            </w:r>
            <w:proofErr w:type="spellEnd"/>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Buprestidae</w:t>
            </w:r>
            <w:proofErr w:type="spellEnd"/>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Chrysomelidae</w:t>
            </w:r>
            <w:proofErr w:type="spellEnd"/>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Coccinellidae</w:t>
            </w:r>
            <w:proofErr w:type="spellEnd"/>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Curculionidae</w:t>
            </w:r>
            <w:proofErr w:type="spellEnd"/>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Cysteodemus</w:t>
            </w:r>
            <w:proofErr w:type="spellEnd"/>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color w:val="000000"/>
                <w:sz w:val="20"/>
                <w:szCs w:val="20"/>
              </w:rPr>
              <w:t>Eupompha</w:t>
            </w:r>
            <w:proofErr w:type="spellEnd"/>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Eupompha</w:t>
            </w:r>
            <w:proofErr w:type="spellEnd"/>
            <w:r w:rsidRPr="00ED4DC3">
              <w:rPr>
                <w:color w:val="000000"/>
                <w:sz w:val="20"/>
                <w:szCs w:val="20"/>
              </w:rPr>
              <w:t xml:space="preserve"> </w:t>
            </w:r>
            <w:proofErr w:type="spellStart"/>
            <w:r w:rsidRPr="00ED4DC3">
              <w:rPr>
                <w:color w:val="000000"/>
                <w:sz w:val="20"/>
                <w:szCs w:val="20"/>
              </w:rPr>
              <w:t>elegans</w:t>
            </w:r>
            <w:proofErr w:type="spellEnd"/>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Lytta</w:t>
            </w:r>
            <w:proofErr w:type="spellEnd"/>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Lytta</w:t>
            </w:r>
            <w:proofErr w:type="spellEnd"/>
            <w:r w:rsidRPr="00ED4DC3">
              <w:rPr>
                <w:color w:val="000000"/>
                <w:sz w:val="20"/>
                <w:szCs w:val="20"/>
              </w:rPr>
              <w:t xml:space="preserve"> </w:t>
            </w:r>
            <w:proofErr w:type="spellStart"/>
            <w:r w:rsidRPr="00ED4DC3">
              <w:rPr>
                <w:color w:val="000000"/>
                <w:sz w:val="20"/>
                <w:szCs w:val="20"/>
              </w:rPr>
              <w:t>auriculata</w:t>
            </w:r>
            <w:proofErr w:type="spellEnd"/>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Meloidae</w:t>
            </w:r>
            <w:proofErr w:type="spellEnd"/>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Meloinae</w:t>
            </w:r>
            <w:proofErr w:type="spellEnd"/>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Lytta</w:t>
            </w:r>
            <w:proofErr w:type="spellEnd"/>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Melyridae</w:t>
            </w:r>
            <w:proofErr w:type="spellEnd"/>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proofErr w:type="spellStart"/>
            <w:r w:rsidRPr="00ED4DC3">
              <w:rPr>
                <w:sz w:val="20"/>
                <w:szCs w:val="20"/>
              </w:rPr>
              <w:t>Diptera</w:t>
            </w:r>
            <w:proofErr w:type="spellEnd"/>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Acalyptrate</w:t>
            </w:r>
            <w:proofErr w:type="spellEnd"/>
            <w:r w:rsidRPr="00ED4DC3">
              <w:rPr>
                <w:sz w:val="20"/>
                <w:szCs w:val="20"/>
              </w:rPr>
              <w:t xml:space="preserv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Anthomyiidae</w:t>
            </w:r>
            <w:proofErr w:type="spellEnd"/>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Asilidae</w:t>
            </w:r>
            <w:proofErr w:type="spellEnd"/>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Bombyliidae</w:t>
            </w:r>
            <w:proofErr w:type="spellEnd"/>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Ussinae</w:t>
            </w:r>
            <w:proofErr w:type="spellEnd"/>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Bombyliidae</w:t>
            </w:r>
            <w:proofErr w:type="spellEnd"/>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Anthracinae</w:t>
            </w:r>
            <w:proofErr w:type="spellEnd"/>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Aphoebantus</w:t>
            </w:r>
            <w:proofErr w:type="spellEnd"/>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Bombyliidae</w:t>
            </w:r>
            <w:proofErr w:type="spellEnd"/>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Calliphoridae</w:t>
            </w:r>
            <w:proofErr w:type="spellEnd"/>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Canacidae</w:t>
            </w:r>
            <w:proofErr w:type="spellEnd"/>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Cecidomyiidae</w:t>
            </w:r>
            <w:proofErr w:type="spellEnd"/>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Chamaemyiidae</w:t>
            </w:r>
            <w:proofErr w:type="spellEnd"/>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Chloropidae</w:t>
            </w:r>
            <w:proofErr w:type="spellEnd"/>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Chyromyidae</w:t>
            </w:r>
            <w:proofErr w:type="spellEnd"/>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Drosophilidae</w:t>
            </w:r>
            <w:proofErr w:type="spellEnd"/>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Ephydridae</w:t>
            </w:r>
            <w:proofErr w:type="spellEnd"/>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Heleomyzidae</w:t>
            </w:r>
            <w:proofErr w:type="spellEnd"/>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Milichiidae</w:t>
            </w:r>
            <w:proofErr w:type="spellEnd"/>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Muscidae</w:t>
            </w:r>
            <w:proofErr w:type="spellEnd"/>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Mythicomyiidae</w:t>
            </w:r>
            <w:proofErr w:type="spellEnd"/>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Phoridae</w:t>
            </w:r>
            <w:proofErr w:type="spellEnd"/>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Pipunculidae</w:t>
            </w:r>
            <w:proofErr w:type="spellEnd"/>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Richardiidae</w:t>
            </w:r>
            <w:proofErr w:type="spellEnd"/>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Omomyia</w:t>
            </w:r>
            <w:proofErr w:type="spellEnd"/>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Sarcophagidae</w:t>
            </w:r>
            <w:proofErr w:type="spellEnd"/>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Sciaridae</w:t>
            </w:r>
            <w:proofErr w:type="spellEnd"/>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Syrphidae</w:t>
            </w:r>
            <w:proofErr w:type="spellEnd"/>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Syrphinae</w:t>
            </w:r>
            <w:proofErr w:type="spellEnd"/>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color w:val="000000"/>
                <w:sz w:val="20"/>
                <w:szCs w:val="20"/>
                <w:shd w:val="clear" w:color="auto" w:fill="FFFFFF"/>
              </w:rPr>
              <w:t>Eupeodes</w:t>
            </w:r>
            <w:proofErr w:type="spellEnd"/>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color w:val="000000"/>
                <w:sz w:val="20"/>
                <w:szCs w:val="20"/>
                <w:shd w:val="clear" w:color="auto" w:fill="FFFFFF"/>
              </w:rPr>
              <w:t>Eupeodes</w:t>
            </w:r>
            <w:proofErr w:type="spellEnd"/>
            <w:r w:rsidRPr="00ED4DC3">
              <w:rPr>
                <w:color w:val="000000"/>
                <w:sz w:val="20"/>
                <w:szCs w:val="20"/>
                <w:shd w:val="clear" w:color="auto" w:fill="FFFFFF"/>
              </w:rPr>
              <w:t xml:space="preserve"> </w:t>
            </w:r>
            <w:proofErr w:type="spellStart"/>
            <w:r w:rsidRPr="00ED4DC3">
              <w:rPr>
                <w:color w:val="000000"/>
                <w:sz w:val="20"/>
                <w:szCs w:val="20"/>
                <w:shd w:val="clear" w:color="auto" w:fill="FFFFFF"/>
              </w:rPr>
              <w:t>volucris</w:t>
            </w:r>
            <w:proofErr w:type="spellEnd"/>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Syrphidae</w:t>
            </w:r>
            <w:proofErr w:type="spellEnd"/>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Syrphinae</w:t>
            </w:r>
            <w:proofErr w:type="spellEnd"/>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color w:val="000000"/>
                <w:sz w:val="20"/>
                <w:szCs w:val="20"/>
              </w:rPr>
              <w:t>Toxomerus</w:t>
            </w:r>
            <w:proofErr w:type="spellEnd"/>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color w:val="000000"/>
                <w:sz w:val="20"/>
                <w:szCs w:val="20"/>
              </w:rPr>
              <w:t>Toxomerus</w:t>
            </w:r>
            <w:proofErr w:type="spellEnd"/>
            <w:r w:rsidRPr="00ED4DC3">
              <w:rPr>
                <w:color w:val="000000"/>
                <w:sz w:val="20"/>
                <w:szCs w:val="20"/>
              </w:rPr>
              <w:t xml:space="preserve"> </w:t>
            </w:r>
            <w:proofErr w:type="spellStart"/>
            <w:r w:rsidRPr="00ED4DC3">
              <w:rPr>
                <w:color w:val="000000"/>
                <w:sz w:val="20"/>
                <w:szCs w:val="20"/>
              </w:rPr>
              <w:t>marginatus</w:t>
            </w:r>
            <w:proofErr w:type="spellEnd"/>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Tachinidae</w:t>
            </w:r>
            <w:proofErr w:type="spellEnd"/>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Tephritidae</w:t>
            </w:r>
            <w:proofErr w:type="spellEnd"/>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Therevidae</w:t>
            </w:r>
            <w:proofErr w:type="spellEnd"/>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proofErr w:type="spellStart"/>
            <w:r w:rsidRPr="00ED4DC3">
              <w:rPr>
                <w:sz w:val="20"/>
                <w:szCs w:val="20"/>
              </w:rPr>
              <w:t>Hemiptera</w:t>
            </w:r>
            <w:proofErr w:type="spellEnd"/>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Anthocoridae</w:t>
            </w:r>
            <w:proofErr w:type="spellEnd"/>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Aphididae</w:t>
            </w:r>
            <w:proofErr w:type="spellEnd"/>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Berytidae</w:t>
            </w:r>
            <w:proofErr w:type="spellEnd"/>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Gampsocorinae</w:t>
            </w:r>
            <w:proofErr w:type="spellEnd"/>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Pronotacantha</w:t>
            </w:r>
            <w:proofErr w:type="spellEnd"/>
            <w:r w:rsidRPr="00ED4DC3">
              <w:rPr>
                <w:color w:val="000000"/>
                <w:sz w:val="20"/>
                <w:szCs w:val="20"/>
              </w:rPr>
              <w:t xml:space="preserve"> </w:t>
            </w:r>
            <w:proofErr w:type="spellStart"/>
            <w:r w:rsidRPr="00ED4DC3">
              <w:rPr>
                <w:color w:val="000000"/>
                <w:sz w:val="20"/>
                <w:szCs w:val="20"/>
              </w:rPr>
              <w:t>annulata</w:t>
            </w:r>
            <w:proofErr w:type="spellEnd"/>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Berytidae</w:t>
            </w:r>
            <w:proofErr w:type="spellEnd"/>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Cercopidae</w:t>
            </w:r>
            <w:proofErr w:type="spellEnd"/>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Cicadellidae</w:t>
            </w:r>
            <w:proofErr w:type="spellEnd"/>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Delphacidae</w:t>
            </w:r>
            <w:proofErr w:type="spellEnd"/>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Geocoridae</w:t>
            </w:r>
            <w:proofErr w:type="spellEnd"/>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Membracidae</w:t>
            </w:r>
            <w:proofErr w:type="spellEnd"/>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Miridae</w:t>
            </w:r>
            <w:proofErr w:type="spellEnd"/>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Pentamoidae</w:t>
            </w:r>
            <w:proofErr w:type="spellEnd"/>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Reduviidae</w:t>
            </w:r>
            <w:proofErr w:type="spellEnd"/>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Harpactorinae</w:t>
            </w:r>
            <w:proofErr w:type="spellEnd"/>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Rhopadilae</w:t>
            </w:r>
            <w:proofErr w:type="spellEnd"/>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Tingidae</w:t>
            </w:r>
            <w:proofErr w:type="spellEnd"/>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Lygaeoidea</w:t>
            </w:r>
            <w:proofErr w:type="spellEnd"/>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Psylloidea</w:t>
            </w:r>
            <w:proofErr w:type="spellEnd"/>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Apoidea</w:t>
            </w:r>
            <w:proofErr w:type="spellEnd"/>
            <w:r w:rsidRPr="00ED4DC3">
              <w:rPr>
                <w:sz w:val="20"/>
                <w:szCs w:val="20"/>
              </w:rPr>
              <w:t xml:space="preserve"> (</w:t>
            </w:r>
            <w:proofErr w:type="spellStart"/>
            <w:r w:rsidRPr="00ED4DC3">
              <w:rPr>
                <w:sz w:val="20"/>
                <w:szCs w:val="20"/>
              </w:rPr>
              <w:t>Anthophila</w:t>
            </w:r>
            <w:proofErr w:type="spellEnd"/>
            <w:r w:rsidRPr="00ED4DC3">
              <w:rPr>
                <w:sz w:val="20"/>
                <w:szCs w:val="20"/>
              </w:rPr>
              <w:t>)</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Andrenidae</w:t>
            </w:r>
            <w:proofErr w:type="spellEnd"/>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Andreninae</w:t>
            </w:r>
            <w:proofErr w:type="spellEnd"/>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Ancylandrena</w:t>
            </w:r>
            <w:proofErr w:type="spellEnd"/>
            <w:r w:rsidRPr="00ED4DC3">
              <w:rPr>
                <w:color w:val="000000"/>
                <w:sz w:val="20"/>
                <w:szCs w:val="20"/>
              </w:rPr>
              <w:t xml:space="preserve"> </w:t>
            </w:r>
            <w:proofErr w:type="spellStart"/>
            <w:r w:rsidRPr="00ED4DC3">
              <w:rPr>
                <w:color w:val="000000"/>
                <w:sz w:val="20"/>
                <w:szCs w:val="20"/>
              </w:rPr>
              <w:t>larreae</w:t>
            </w:r>
            <w:proofErr w:type="spellEnd"/>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Andreninae</w:t>
            </w:r>
            <w:proofErr w:type="spellEnd"/>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Andrena</w:t>
            </w:r>
            <w:proofErr w:type="spellEnd"/>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Panurginae</w:t>
            </w:r>
            <w:proofErr w:type="spellEnd"/>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Andreninae</w:t>
            </w:r>
            <w:proofErr w:type="spellEnd"/>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Megandrena</w:t>
            </w:r>
            <w:proofErr w:type="spellEnd"/>
            <w:r w:rsidRPr="00ED4DC3">
              <w:rPr>
                <w:color w:val="000000"/>
                <w:sz w:val="20"/>
                <w:szCs w:val="20"/>
              </w:rPr>
              <w:t xml:space="preserve"> </w:t>
            </w:r>
            <w:proofErr w:type="spellStart"/>
            <w:r w:rsidRPr="00ED4DC3">
              <w:rPr>
                <w:color w:val="000000"/>
                <w:sz w:val="20"/>
                <w:szCs w:val="20"/>
              </w:rPr>
              <w:t>encelia</w:t>
            </w:r>
            <w:proofErr w:type="spellEnd"/>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Apidae</w:t>
            </w:r>
            <w:proofErr w:type="spellEnd"/>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Apis</w:t>
            </w:r>
            <w:proofErr w:type="spellEnd"/>
            <w:r w:rsidRPr="00ED4DC3">
              <w:rPr>
                <w:color w:val="000000"/>
                <w:sz w:val="20"/>
                <w:szCs w:val="20"/>
              </w:rPr>
              <w:t xml:space="preserve"> </w:t>
            </w:r>
            <w:proofErr w:type="spellStart"/>
            <w:r w:rsidRPr="00ED4DC3">
              <w:rPr>
                <w:color w:val="000000"/>
                <w:sz w:val="20"/>
                <w:szCs w:val="20"/>
              </w:rPr>
              <w:t>mellifera</w:t>
            </w:r>
            <w:proofErr w:type="spellEnd"/>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Diadasia</w:t>
            </w:r>
            <w:proofErr w:type="spellEnd"/>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Eucera</w:t>
            </w:r>
            <w:proofErr w:type="spellEnd"/>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Apinae</w:t>
            </w:r>
            <w:proofErr w:type="spellEnd"/>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Mellisodes</w:t>
            </w:r>
            <w:proofErr w:type="spellEnd"/>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Andrenidae</w:t>
            </w:r>
            <w:proofErr w:type="spellEnd"/>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Panurginae</w:t>
            </w:r>
            <w:proofErr w:type="spellEnd"/>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Perdita</w:t>
            </w:r>
            <w:proofErr w:type="spellEnd"/>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Colletidae</w:t>
            </w:r>
            <w:proofErr w:type="spellEnd"/>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Colletinae</w:t>
            </w:r>
            <w:proofErr w:type="spellEnd"/>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Colletes</w:t>
            </w:r>
            <w:proofErr w:type="spellEnd"/>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Halictidae</w:t>
            </w:r>
            <w:proofErr w:type="spellEnd"/>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Halictinae</w:t>
            </w:r>
            <w:proofErr w:type="spellEnd"/>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Halictus</w:t>
            </w:r>
            <w:proofErr w:type="spellEnd"/>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Halictinae</w:t>
            </w:r>
            <w:proofErr w:type="spellEnd"/>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Lasioglossum</w:t>
            </w:r>
            <w:proofErr w:type="spellEnd"/>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Megachilidae</w:t>
            </w:r>
            <w:proofErr w:type="spellEnd"/>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Anthidium</w:t>
            </w:r>
            <w:proofErr w:type="spellEnd"/>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Ashmeadiella</w:t>
            </w:r>
            <w:proofErr w:type="spellEnd"/>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Atoposmia</w:t>
            </w:r>
            <w:proofErr w:type="spellEnd"/>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Hoplitis</w:t>
            </w:r>
            <w:proofErr w:type="spellEnd"/>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Megachile</w:t>
            </w:r>
            <w:proofErr w:type="spellEnd"/>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Megachilinae</w:t>
            </w:r>
            <w:proofErr w:type="spellEnd"/>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Osmia</w:t>
            </w:r>
            <w:proofErr w:type="spellEnd"/>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Melittidae</w:t>
            </w:r>
            <w:proofErr w:type="spellEnd"/>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Dasypodainae</w:t>
            </w:r>
            <w:proofErr w:type="spellEnd"/>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Hesperapis</w:t>
            </w:r>
            <w:proofErr w:type="spellEnd"/>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Apoidea</w:t>
            </w:r>
            <w:proofErr w:type="spellEnd"/>
            <w:r w:rsidRPr="00ED4DC3">
              <w:rPr>
                <w:sz w:val="20"/>
                <w:szCs w:val="20"/>
              </w:rPr>
              <w:t xml:space="preserve">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Pemphredoninae</w:t>
            </w:r>
            <w:proofErr w:type="spellEnd"/>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Astatinae</w:t>
            </w:r>
            <w:proofErr w:type="spellEnd"/>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Dryudella</w:t>
            </w:r>
            <w:proofErr w:type="spellEnd"/>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Crabronidae</w:t>
            </w:r>
            <w:proofErr w:type="spellEnd"/>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Crabroninae</w:t>
            </w:r>
            <w:proofErr w:type="spellEnd"/>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Miscophus</w:t>
            </w:r>
            <w:proofErr w:type="spellEnd"/>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Sphecidae</w:t>
            </w:r>
            <w:proofErr w:type="spellEnd"/>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Ammophilinae</w:t>
            </w:r>
            <w:proofErr w:type="spellEnd"/>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Ammophila</w:t>
            </w:r>
            <w:proofErr w:type="spellEnd"/>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Sphecidae</w:t>
            </w:r>
            <w:proofErr w:type="spellEnd"/>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Chrysidoidea</w:t>
            </w:r>
            <w:proofErr w:type="spellEnd"/>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Chrysididae</w:t>
            </w:r>
            <w:proofErr w:type="spellEnd"/>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Dryinidae</w:t>
            </w:r>
            <w:proofErr w:type="spellEnd"/>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Formicidoidea</w:t>
            </w:r>
            <w:proofErr w:type="spellEnd"/>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Formicidae</w:t>
            </w:r>
            <w:proofErr w:type="spellEnd"/>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proofErr w:type="spellStart"/>
              <w:r w:rsidR="00ED4DC3" w:rsidRPr="00ED4DC3">
                <w:rPr>
                  <w:bCs/>
                  <w:sz w:val="20"/>
                  <w:szCs w:val="20"/>
                </w:rPr>
                <w:t>Pompiloidea</w:t>
              </w:r>
              <w:proofErr w:type="spellEnd"/>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Mutillidae</w:t>
            </w:r>
            <w:proofErr w:type="spellEnd"/>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Myrmosidae</w:t>
            </w:r>
            <w:proofErr w:type="spellEnd"/>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Pompilidae</w:t>
            </w:r>
            <w:proofErr w:type="spellEnd"/>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E6754C"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proofErr w:type="spellStart"/>
              <w:r w:rsidR="00ED4DC3" w:rsidRPr="00ED4DC3">
                <w:rPr>
                  <w:bCs/>
                  <w:sz w:val="20"/>
                  <w:szCs w:val="20"/>
                </w:rPr>
                <w:t>Vespoidea</w:t>
              </w:r>
              <w:proofErr w:type="spellEnd"/>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Vespidae</w:t>
            </w:r>
            <w:proofErr w:type="spellEnd"/>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Eumeninae</w:t>
            </w:r>
            <w:proofErr w:type="spellEnd"/>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proofErr w:type="spellStart"/>
            <w:r w:rsidRPr="00ED4DC3">
              <w:rPr>
                <w:sz w:val="20"/>
                <w:szCs w:val="20"/>
              </w:rPr>
              <w:t>Parasitica</w:t>
            </w:r>
            <w:proofErr w:type="spellEnd"/>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Ceraphronidae</w:t>
            </w:r>
            <w:proofErr w:type="spellEnd"/>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Megaspilidae</w:t>
            </w:r>
            <w:proofErr w:type="spellEnd"/>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Ceraphronoidea</w:t>
            </w:r>
            <w:proofErr w:type="spellEnd"/>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ED4DC3">
              <w:rPr>
                <w:sz w:val="20"/>
                <w:szCs w:val="20"/>
              </w:rPr>
              <w:t>wingless</w:t>
            </w:r>
            <w:proofErr w:type="gramEnd"/>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Platygastridae</w:t>
            </w:r>
            <w:proofErr w:type="spellEnd"/>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Chalcidoidea</w:t>
            </w:r>
            <w:proofErr w:type="spellEnd"/>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Chalcididae</w:t>
            </w:r>
            <w:proofErr w:type="spellEnd"/>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Encrytidae</w:t>
            </w:r>
            <w:proofErr w:type="spellEnd"/>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Eucharitidae</w:t>
            </w:r>
            <w:proofErr w:type="spellEnd"/>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Eulophidae</w:t>
            </w:r>
            <w:proofErr w:type="spellEnd"/>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Eupelmidae</w:t>
            </w:r>
            <w:proofErr w:type="spellEnd"/>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Eurytomidae</w:t>
            </w:r>
            <w:proofErr w:type="spellEnd"/>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Mymaridae</w:t>
            </w:r>
            <w:proofErr w:type="spellEnd"/>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Perilampidae</w:t>
            </w:r>
            <w:proofErr w:type="spellEnd"/>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Pteromalidae</w:t>
            </w:r>
            <w:proofErr w:type="spellEnd"/>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Torymidae</w:t>
            </w:r>
            <w:proofErr w:type="spellEnd"/>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Trichogrammatidae</w:t>
            </w:r>
            <w:proofErr w:type="spellEnd"/>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Signiphoridae</w:t>
            </w:r>
            <w:proofErr w:type="spellEnd"/>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proofErr w:type="spellStart"/>
              <w:r w:rsidR="00ED4DC3" w:rsidRPr="00ED4DC3">
                <w:rPr>
                  <w:bCs/>
                  <w:sz w:val="20"/>
                  <w:szCs w:val="20"/>
                </w:rPr>
                <w:t>Cynipoidea</w:t>
              </w:r>
              <w:proofErr w:type="spellEnd"/>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Figitidae</w:t>
            </w:r>
            <w:proofErr w:type="spellEnd"/>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Ichnuemoidea</w:t>
            </w:r>
            <w:proofErr w:type="spellEnd"/>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Braconidae</w:t>
            </w:r>
            <w:proofErr w:type="spellEnd"/>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Ichneumonidae</w:t>
            </w:r>
            <w:proofErr w:type="spellEnd"/>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Tersilochinae</w:t>
            </w:r>
            <w:proofErr w:type="spellEnd"/>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Ichneumonidae</w:t>
            </w:r>
            <w:proofErr w:type="spellEnd"/>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ED4DC3">
              <w:rPr>
                <w:sz w:val="20"/>
                <w:szCs w:val="20"/>
              </w:rPr>
              <w:t>Adeloidea</w:t>
            </w:r>
            <w:proofErr w:type="spellEnd"/>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4DC3">
              <w:rPr>
                <w:sz w:val="20"/>
                <w:szCs w:val="20"/>
              </w:rPr>
              <w:t>Nymphalidae</w:t>
            </w:r>
            <w:proofErr w:type="spellEnd"/>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sidRPr="00ED4DC3">
              <w:rPr>
                <w:color w:val="000000"/>
                <w:sz w:val="20"/>
                <w:szCs w:val="20"/>
              </w:rPr>
              <w:t>Papilionidae</w:t>
            </w:r>
            <w:proofErr w:type="spellEnd"/>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proofErr w:type="spellStart"/>
            <w:r w:rsidRPr="00ED4DC3">
              <w:rPr>
                <w:sz w:val="20"/>
                <w:szCs w:val="20"/>
              </w:rPr>
              <w:t>Microcorphyia</w:t>
            </w:r>
            <w:proofErr w:type="spellEnd"/>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proofErr w:type="spellStart"/>
            <w:r w:rsidRPr="00ED4DC3">
              <w:rPr>
                <w:sz w:val="20"/>
                <w:szCs w:val="20"/>
              </w:rPr>
              <w:t>Neuroptera</w:t>
            </w:r>
            <w:proofErr w:type="spellEnd"/>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roofErr w:type="spellStart"/>
            <w:r w:rsidRPr="00ED4DC3">
              <w:rPr>
                <w:color w:val="000000"/>
                <w:sz w:val="20"/>
                <w:szCs w:val="20"/>
              </w:rPr>
              <w:t>Chrysopidae</w:t>
            </w:r>
            <w:proofErr w:type="spellEnd"/>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proofErr w:type="spellStart"/>
            <w:r w:rsidRPr="00ED4DC3">
              <w:rPr>
                <w:sz w:val="20"/>
                <w:szCs w:val="20"/>
              </w:rPr>
              <w:t>Orthoptera</w:t>
            </w:r>
            <w:proofErr w:type="spellEnd"/>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proofErr w:type="spellStart"/>
            <w:r w:rsidRPr="00ED4DC3">
              <w:rPr>
                <w:color w:val="000000"/>
                <w:sz w:val="20"/>
                <w:szCs w:val="20"/>
              </w:rPr>
              <w:t>Solifugae</w:t>
            </w:r>
            <w:proofErr w:type="spellEnd"/>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proofErr w:type="spellStart"/>
            <w:r w:rsidRPr="00ED4DC3">
              <w:rPr>
                <w:color w:val="000000"/>
                <w:sz w:val="20"/>
                <w:szCs w:val="20"/>
              </w:rPr>
              <w:t>Thysanoptera</w:t>
            </w:r>
            <w:proofErr w:type="spellEnd"/>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proofErr w:type="spellStart"/>
            <w:r w:rsidRPr="00ED4DC3">
              <w:rPr>
                <w:color w:val="000000"/>
                <w:sz w:val="20"/>
                <w:szCs w:val="20"/>
              </w:rPr>
              <w:t>Trichoptera</w:t>
            </w:r>
            <w:proofErr w:type="spellEnd"/>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proofErr w:type="gramStart"/>
      <w:r>
        <w:t>Model selection from results of Table 1 and full model of Table 3.</w:t>
      </w:r>
      <w:proofErr w:type="gramEnd"/>
      <w:r>
        <w:t xml:space="preserve">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proofErr w:type="spellStart"/>
            <w:r w:rsidRPr="0007687C">
              <w:rPr>
                <w:rStyle w:val="gnkrckgcmsb"/>
                <w:rFonts w:ascii="Times New Roman" w:hAnsi="Times New Roman" w:cs="Times New Roman"/>
                <w:color w:val="000000" w:themeColor="text1"/>
                <w:sz w:val="22"/>
                <w:szCs w:val="22"/>
              </w:rPr>
              <w:t>Chisq</w:t>
            </w:r>
            <w:proofErr w:type="spellEnd"/>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 xml:space="preserve">P &gt; </w:t>
            </w:r>
            <w:proofErr w:type="spellStart"/>
            <w:r w:rsidRPr="0007687C">
              <w:rPr>
                <w:rStyle w:val="gnkrckgcmsb"/>
                <w:rFonts w:ascii="Times New Roman" w:hAnsi="Times New Roman" w:cs="Times New Roman"/>
                <w:color w:val="000000" w:themeColor="text1"/>
                <w:sz w:val="22"/>
                <w:szCs w:val="22"/>
              </w:rPr>
              <w:t>Chisq</w:t>
            </w:r>
            <w:proofErr w:type="spellEnd"/>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proofErr w:type="spellStart"/>
            <w:r w:rsidRPr="0007687C">
              <w:rPr>
                <w:rStyle w:val="gnkrckgcmsb"/>
                <w:rFonts w:ascii="Times New Roman" w:hAnsi="Times New Roman" w:cs="Times New Roman"/>
                <w:color w:val="000000" w:themeColor="text1"/>
                <w:sz w:val="22"/>
                <w:szCs w:val="22"/>
              </w:rPr>
              <w:t>Chisq</w:t>
            </w:r>
            <w:proofErr w:type="spellEnd"/>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 xml:space="preserve">P &gt; </w:t>
            </w:r>
            <w:proofErr w:type="spellStart"/>
            <w:r w:rsidRPr="0007687C">
              <w:rPr>
                <w:rStyle w:val="gnkrckgcmsb"/>
                <w:rFonts w:ascii="Times New Roman" w:hAnsi="Times New Roman" w:cs="Times New Roman"/>
                <w:color w:val="000000" w:themeColor="text1"/>
                <w:sz w:val="22"/>
                <w:szCs w:val="22"/>
              </w:rPr>
              <w:t>Chisq</w:t>
            </w:r>
            <w:proofErr w:type="spellEnd"/>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w:t>
      </w:r>
      <w:proofErr w:type="spellStart"/>
      <w:r w:rsidR="00194E58">
        <w:rPr>
          <w:rFonts w:ascii="Times New Roman" w:hAnsi="Times New Roman" w:cs="Times New Roman"/>
          <w:color w:val="000000"/>
          <w:sz w:val="24"/>
          <w:szCs w:val="24"/>
        </w:rPr>
        <w:t>Quasipoisson</w:t>
      </w:r>
      <w:proofErr w:type="spellEnd"/>
      <w:r w:rsidR="00194E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GLMM (</w:t>
      </w:r>
      <w:proofErr w:type="spellStart"/>
      <w:r>
        <w:rPr>
          <w:rFonts w:ascii="Times New Roman" w:hAnsi="Times New Roman" w:cs="Times New Roman"/>
          <w:color w:val="000000"/>
          <w:sz w:val="24"/>
          <w:szCs w:val="24"/>
        </w:rPr>
        <w:t>glmmPQL</w:t>
      </w:r>
      <w:proofErr w:type="spellEnd"/>
      <w:r>
        <w:rPr>
          <w:rFonts w:ascii="Times New Roman" w:hAnsi="Times New Roman" w:cs="Times New Roman"/>
          <w:color w:val="000000"/>
          <w:sz w:val="24"/>
          <w:szCs w:val="24"/>
        </w:rPr>
        <w:t>,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Chisq</w:t>
            </w:r>
            <w:proofErr w:type="spellEnd"/>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Df</w:t>
            </w:r>
            <w:proofErr w:type="spellEnd"/>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Rtu</w:t>
            </w:r>
            <w:proofErr w:type="spellEnd"/>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Flowering</w:t>
            </w:r>
            <w:proofErr w:type="gramStart"/>
            <w:r w:rsidRPr="008E5B82">
              <w:rPr>
                <w:rStyle w:val="gnkrckgcgsb"/>
                <w:rFonts w:ascii="Times New Roman" w:hAnsi="Times New Roman" w:cs="Times New Roman"/>
                <w:color w:val="000000"/>
                <w:sz w:val="22"/>
                <w:szCs w:val="22"/>
                <w:bdr w:val="none" w:sz="0" w:space="0" w:color="auto" w:frame="1"/>
              </w:rPr>
              <w:t>:rtu</w:t>
            </w:r>
            <w:proofErr w:type="spellEnd"/>
            <w:proofErr w:type="gramEnd"/>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Flowering</w:t>
            </w:r>
            <w:proofErr w:type="gramStart"/>
            <w:r w:rsidRPr="008E5B82">
              <w:rPr>
                <w:rStyle w:val="gnkrckgcgsb"/>
                <w:rFonts w:ascii="Times New Roman" w:hAnsi="Times New Roman" w:cs="Times New Roman"/>
                <w:color w:val="000000"/>
                <w:sz w:val="22"/>
                <w:szCs w:val="22"/>
                <w:bdr w:val="none" w:sz="0" w:space="0" w:color="auto" w:frame="1"/>
              </w:rPr>
              <w:t>:treatment</w:t>
            </w:r>
            <w:proofErr w:type="spellEnd"/>
            <w:proofErr w:type="gramEnd"/>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Rtu</w:t>
            </w:r>
            <w:proofErr w:type="gramStart"/>
            <w:r w:rsidRPr="008E5B82">
              <w:rPr>
                <w:rStyle w:val="gnkrckgcgsb"/>
                <w:rFonts w:ascii="Times New Roman" w:hAnsi="Times New Roman" w:cs="Times New Roman"/>
                <w:color w:val="000000"/>
                <w:sz w:val="22"/>
                <w:szCs w:val="22"/>
                <w:bdr w:val="none" w:sz="0" w:space="0" w:color="auto" w:frame="1"/>
              </w:rPr>
              <w:t>:treatment</w:t>
            </w:r>
            <w:proofErr w:type="spellEnd"/>
            <w:proofErr w:type="gramEnd"/>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roofErr w:type="spellStart"/>
            <w:r w:rsidRPr="008E5B82">
              <w:rPr>
                <w:rStyle w:val="gnkrckgcgsb"/>
                <w:rFonts w:ascii="Times New Roman" w:hAnsi="Times New Roman" w:cs="Times New Roman"/>
                <w:color w:val="000000"/>
                <w:sz w:val="22"/>
                <w:szCs w:val="22"/>
                <w:bdr w:val="none" w:sz="0" w:space="0" w:color="auto" w:frame="1"/>
              </w:rPr>
              <w:t>Flowering</w:t>
            </w:r>
            <w:proofErr w:type="gramStart"/>
            <w:r w:rsidRPr="008E5B82">
              <w:rPr>
                <w:rStyle w:val="gnkrckgcgsb"/>
                <w:rFonts w:ascii="Times New Roman" w:hAnsi="Times New Roman" w:cs="Times New Roman"/>
                <w:color w:val="000000"/>
                <w:sz w:val="22"/>
                <w:szCs w:val="22"/>
                <w:bdr w:val="none" w:sz="0" w:space="0" w:color="auto" w:frame="1"/>
              </w:rPr>
              <w:t>:rtu:treatment</w:t>
            </w:r>
            <w:proofErr w:type="spellEnd"/>
            <w:proofErr w:type="gramEnd"/>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 xml:space="preserve">Table C1: GLMM for arthropod abundance – </w:t>
      </w:r>
      <w:proofErr w:type="spellStart"/>
      <w:r>
        <w:t>Melyridae</w:t>
      </w:r>
      <w:proofErr w:type="spellEnd"/>
      <w:r>
        <w:t xml:space="preserve"> included and </w:t>
      </w:r>
      <w:proofErr w:type="spellStart"/>
      <w:r>
        <w:t>Melyridae</w:t>
      </w:r>
      <w:proofErr w:type="spellEnd"/>
      <w:r>
        <w:t xml:space="preserv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w:t>
            </w:r>
            <w:proofErr w:type="spellStart"/>
            <w:r w:rsidRPr="00F71F7B">
              <w:rPr>
                <w:sz w:val="22"/>
                <w:szCs w:val="22"/>
              </w:rPr>
              <w:t>Melyridae</w:t>
            </w:r>
            <w:proofErr w:type="spellEnd"/>
            <w:r w:rsidRPr="00F71F7B">
              <w:rPr>
                <w:sz w:val="22"/>
                <w:szCs w:val="22"/>
              </w:rPr>
              <w:t>: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F71F7B">
              <w:rPr>
                <w:sz w:val="22"/>
                <w:szCs w:val="22"/>
              </w:rPr>
              <w:t>Melyridae</w:t>
            </w:r>
            <w:proofErr w:type="spellEnd"/>
            <w:r w:rsidRPr="00F71F7B">
              <w:rPr>
                <w:sz w:val="22"/>
                <w:szCs w:val="22"/>
              </w:rPr>
              <w:t>: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79431F">
              <w:rPr>
                <w:b/>
                <w:sz w:val="20"/>
                <w:szCs w:val="20"/>
              </w:rPr>
              <w:t>Coef</w:t>
            </w:r>
            <w:proofErr w:type="spellEnd"/>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gramStart"/>
            <w:r>
              <w:rPr>
                <w:b/>
                <w:sz w:val="20"/>
                <w:szCs w:val="20"/>
              </w:rPr>
              <w:t>p</w:t>
            </w:r>
            <w:proofErr w:type="gramEnd"/>
            <w:r>
              <w:rPr>
                <w:b/>
                <w:sz w:val="20"/>
                <w:szCs w:val="20"/>
              </w:rPr>
              <w:t xml:space="preserve">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3B5479">
              <w:rPr>
                <w:b/>
                <w:sz w:val="20"/>
                <w:szCs w:val="20"/>
              </w:rPr>
              <w:t>Coef</w:t>
            </w:r>
            <w:proofErr w:type="spellEnd"/>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proofErr w:type="gramStart"/>
            <w:r>
              <w:rPr>
                <w:b/>
                <w:sz w:val="20"/>
                <w:szCs w:val="20"/>
              </w:rPr>
              <w:t>p</w:t>
            </w:r>
            <w:proofErr w:type="gramEnd"/>
            <w:r>
              <w:rPr>
                <w:b/>
                <w:sz w:val="20"/>
                <w:szCs w:val="20"/>
              </w:rPr>
              <w:t xml:space="preserve">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Results from post-hoc test (</w:t>
      </w:r>
      <w:proofErr w:type="spellStart"/>
      <w:r w:rsidR="004663E5">
        <w:t>lsmeans</w:t>
      </w:r>
      <w:proofErr w:type="spellEnd"/>
      <w:r w:rsidR="004663E5">
        <w:t xml:space="preserve">, </w:t>
      </w:r>
      <w:proofErr w:type="spellStart"/>
      <w:r w:rsidR="004663E5">
        <w:t>Tukey’s</w:t>
      </w:r>
      <w:proofErr w:type="spellEnd"/>
      <w:r w:rsidR="004663E5">
        <w:t xml:space="preserve">)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proofErr w:type="spellStart"/>
            <w:proofErr w:type="gramStart"/>
            <w:r w:rsidRPr="003B5479">
              <w:rPr>
                <w:rStyle w:val="gnkrckgcgsb"/>
                <w:rFonts w:ascii="Times New Roman" w:hAnsi="Times New Roman" w:cs="Times New Roman"/>
                <w:b/>
                <w:color w:val="000000"/>
                <w:sz w:val="22"/>
                <w:bdr w:val="none" w:sz="0" w:space="0" w:color="auto" w:frame="1"/>
              </w:rPr>
              <w:t>t</w:t>
            </w:r>
            <w:proofErr w:type="gramEnd"/>
            <w:r w:rsidRPr="003B5479">
              <w:rPr>
                <w:rStyle w:val="gnkrckgcgsb"/>
                <w:rFonts w:ascii="Times New Roman" w:hAnsi="Times New Roman" w:cs="Times New Roman"/>
                <w:b/>
                <w:color w:val="000000"/>
                <w:sz w:val="22"/>
                <w:bdr w:val="none" w:sz="0" w:space="0" w:color="auto" w:frame="1"/>
              </w:rPr>
              <w:t>.ratio</w:t>
            </w:r>
            <w:proofErr w:type="spellEnd"/>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proofErr w:type="gramStart"/>
            <w:r w:rsidRPr="003B5479">
              <w:rPr>
                <w:rStyle w:val="gnkrckgcgsb"/>
                <w:rFonts w:ascii="Times New Roman" w:hAnsi="Times New Roman" w:cs="Times New Roman"/>
                <w:b/>
                <w:color w:val="000000"/>
                <w:sz w:val="22"/>
                <w:bdr w:val="none" w:sz="0" w:space="0" w:color="auto" w:frame="1"/>
              </w:rPr>
              <w:t>p</w:t>
            </w:r>
            <w:proofErr w:type="gramEnd"/>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post,open</w:t>
            </w:r>
            <w:proofErr w:type="spellEnd"/>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pre,shrub</w:t>
            </w:r>
            <w:proofErr w:type="spellEnd"/>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w:t>
            </w:r>
            <w:proofErr w:type="gramStart"/>
            <w:r w:rsidRPr="003B5479">
              <w:rPr>
                <w:rFonts w:ascii="Times New Roman" w:hAnsi="Times New Roman" w:cs="Times New Roman"/>
              </w:rPr>
              <w:t xml:space="preserve">1.003  </w:t>
            </w:r>
            <w:proofErr w:type="gramEnd"/>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post,shrub</w:t>
            </w:r>
            <w:proofErr w:type="spellEnd"/>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post,open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pre,shrub</w:t>
            </w:r>
            <w:proofErr w:type="spellEnd"/>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w:t>
            </w:r>
            <w:proofErr w:type="gramStart"/>
            <w:r w:rsidRPr="003B5479">
              <w:rPr>
                <w:rFonts w:ascii="Times New Roman" w:hAnsi="Times New Roman" w:cs="Times New Roman"/>
              </w:rPr>
              <w:t xml:space="preserve">1.382  </w:t>
            </w:r>
            <w:proofErr w:type="gramEnd"/>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post,open</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post,shrub</w:t>
            </w:r>
            <w:proofErr w:type="spellEnd"/>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proofErr w:type="spellStart"/>
            <w:proofErr w:type="gramStart"/>
            <w:r w:rsidRPr="003B5479">
              <w:rPr>
                <w:rStyle w:val="gnkrckgcgsb"/>
                <w:rFonts w:ascii="Times New Roman" w:hAnsi="Times New Roman" w:cs="Times New Roman"/>
                <w:color w:val="000000"/>
                <w:sz w:val="22"/>
                <w:szCs w:val="22"/>
                <w:bdr w:val="none" w:sz="0" w:space="0" w:color="auto" w:frame="1"/>
              </w:rPr>
              <w:t>pre,shrub</w:t>
            </w:r>
            <w:proofErr w:type="spellEnd"/>
            <w:proofErr w:type="gramEnd"/>
            <w:r w:rsidRPr="003B5479">
              <w:rPr>
                <w:rStyle w:val="gnkrckgcgsb"/>
                <w:rFonts w:ascii="Times New Roman" w:hAnsi="Times New Roman" w:cs="Times New Roman"/>
                <w:color w:val="000000"/>
                <w:sz w:val="22"/>
                <w:szCs w:val="22"/>
                <w:bdr w:val="none" w:sz="0" w:space="0" w:color="auto" w:frame="1"/>
              </w:rPr>
              <w:t xml:space="preserve"> - </w:t>
            </w:r>
            <w:proofErr w:type="spellStart"/>
            <w:r w:rsidRPr="003B5479">
              <w:rPr>
                <w:rStyle w:val="gnkrckgcgsb"/>
                <w:rFonts w:ascii="Times New Roman" w:hAnsi="Times New Roman" w:cs="Times New Roman"/>
                <w:color w:val="000000"/>
                <w:sz w:val="22"/>
                <w:szCs w:val="22"/>
                <w:bdr w:val="none" w:sz="0" w:space="0" w:color="auto" w:frame="1"/>
              </w:rPr>
              <w:t>post,shrub</w:t>
            </w:r>
            <w:proofErr w:type="spellEnd"/>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w:t>
      </w:r>
      <w:proofErr w:type="spellStart"/>
      <w:r w:rsidR="00E31824">
        <w:rPr>
          <w:rFonts w:ascii="Times New Roman" w:hAnsi="Times New Roman" w:cs="Times New Roman"/>
          <w:color w:val="000000"/>
          <w:sz w:val="24"/>
          <w:szCs w:val="24"/>
        </w:rPr>
        <w:t>Melyridae</w:t>
      </w:r>
      <w:proofErr w:type="spellEnd"/>
      <w:r w:rsidR="00E31824">
        <w:rPr>
          <w:rFonts w:ascii="Times New Roman" w:hAnsi="Times New Roman" w:cs="Times New Roman"/>
          <w:color w:val="000000"/>
          <w:sz w:val="24"/>
          <w:szCs w:val="24"/>
        </w:rPr>
        <w:t xml:space="preserv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proofErr w:type="gramStart"/>
            <w:r>
              <w:t>p</w:t>
            </w:r>
            <w:proofErr w:type="gramEnd"/>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pre,shrub</w:t>
            </w:r>
            <w:proofErr w:type="spellEnd"/>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proofErr w:type="gramStart"/>
            <w:r w:rsidRPr="005B5261">
              <w:rPr>
                <w:rStyle w:val="gnkrckgcgsb"/>
                <w:b/>
                <w:color w:val="000000"/>
                <w:sz w:val="22"/>
                <w:szCs w:val="22"/>
                <w:bdr w:val="none" w:sz="0" w:space="0" w:color="auto" w:frame="1"/>
              </w:rPr>
              <w:t>&lt;.0001</w:t>
            </w:r>
            <w:proofErr w:type="gramEnd"/>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pre,shrub</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proofErr w:type="gramStart"/>
            <w:r w:rsidRPr="005B5261">
              <w:rPr>
                <w:rStyle w:val="gnkrckgcgsb"/>
                <w:b/>
                <w:color w:val="000000"/>
                <w:sz w:val="22"/>
                <w:szCs w:val="22"/>
                <w:bdr w:val="none" w:sz="0" w:space="0" w:color="auto" w:frame="1"/>
              </w:rPr>
              <w:t>&lt;.0001</w:t>
            </w:r>
            <w:proofErr w:type="gramEnd"/>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interaction for abundance (</w:t>
      </w:r>
      <w:proofErr w:type="spellStart"/>
      <w:r w:rsidR="00E31824">
        <w:rPr>
          <w:rFonts w:ascii="Times New Roman" w:hAnsi="Times New Roman" w:cs="Times New Roman"/>
          <w:color w:val="000000"/>
          <w:sz w:val="24"/>
          <w:szCs w:val="24"/>
        </w:rPr>
        <w:t>Melyridae</w:t>
      </w:r>
      <w:proofErr w:type="spellEnd"/>
      <w:r w:rsidR="00E31824">
        <w:rPr>
          <w:rFonts w:ascii="Times New Roman" w:hAnsi="Times New Roman" w:cs="Times New Roman"/>
          <w:color w:val="000000"/>
          <w:sz w:val="24"/>
          <w:szCs w:val="24"/>
        </w:rPr>
        <w:t xml:space="preserv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blooming</w:t>
      </w:r>
      <w:proofErr w:type="gramEnd"/>
      <w:r>
        <w:rPr>
          <w:rFonts w:ascii="Times New Roman" w:hAnsi="Times New Roman" w:cs="Times New Roman"/>
          <w:color w:val="000000"/>
          <w:sz w:val="24"/>
          <w:szCs w:val="24"/>
        </w:rPr>
        <w:t>.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proofErr w:type="gramStart"/>
            <w:r>
              <w:t>p</w:t>
            </w:r>
            <w:proofErr w:type="gramEnd"/>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post,open</w:t>
            </w:r>
            <w:proofErr w:type="spellEnd"/>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proofErr w:type="gramStart"/>
            <w:r w:rsidRPr="005D6BF2">
              <w:rPr>
                <w:rStyle w:val="gnkrckgcgsb"/>
                <w:b/>
                <w:color w:val="000000"/>
                <w:sz w:val="22"/>
                <w:szCs w:val="22"/>
                <w:bdr w:val="none" w:sz="0" w:space="0" w:color="auto" w:frame="1"/>
              </w:rPr>
              <w:t>&lt;.0001</w:t>
            </w:r>
            <w:proofErr w:type="gramEnd"/>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proofErr w:type="gramStart"/>
            <w:r w:rsidRPr="005D6BF2">
              <w:rPr>
                <w:rStyle w:val="gnkrckgcgsb"/>
                <w:b/>
                <w:color w:val="000000"/>
                <w:sz w:val="22"/>
                <w:szCs w:val="22"/>
                <w:bdr w:val="none" w:sz="0" w:space="0" w:color="auto" w:frame="1"/>
              </w:rPr>
              <w:t>&lt;.0001</w:t>
            </w:r>
            <w:proofErr w:type="gramEnd"/>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pre,shrub</w:t>
            </w:r>
            <w:proofErr w:type="spellEnd"/>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proofErr w:type="gramStart"/>
            <w:r w:rsidRPr="005D6BF2">
              <w:rPr>
                <w:rStyle w:val="gnkrckgcgsb"/>
                <w:b/>
                <w:color w:val="000000"/>
                <w:sz w:val="22"/>
                <w:szCs w:val="22"/>
                <w:bdr w:val="none" w:sz="0" w:space="0" w:color="auto" w:frame="1"/>
              </w:rPr>
              <w:t>&lt;.0001</w:t>
            </w:r>
            <w:proofErr w:type="gramEnd"/>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post,open</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proofErr w:type="spellStart"/>
            <w:proofErr w:type="gramStart"/>
            <w:r w:rsidRPr="005B5261">
              <w:rPr>
                <w:rStyle w:val="gnkrckgcgsb"/>
                <w:color w:val="000000"/>
                <w:sz w:val="22"/>
                <w:szCs w:val="22"/>
                <w:bdr w:val="none" w:sz="0" w:space="0" w:color="auto" w:frame="1"/>
              </w:rPr>
              <w:t>pre,shrub</w:t>
            </w:r>
            <w:proofErr w:type="spellEnd"/>
            <w:proofErr w:type="gramEnd"/>
            <w:r w:rsidRPr="005B5261">
              <w:rPr>
                <w:rStyle w:val="gnkrckgcgsb"/>
                <w:color w:val="000000"/>
                <w:sz w:val="22"/>
                <w:szCs w:val="22"/>
                <w:bdr w:val="none" w:sz="0" w:space="0" w:color="auto" w:frame="1"/>
              </w:rPr>
              <w:t xml:space="preserve"> - </w:t>
            </w:r>
            <w:proofErr w:type="spellStart"/>
            <w:r w:rsidRPr="005B5261">
              <w:rPr>
                <w:rStyle w:val="gnkrckgcgsb"/>
                <w:color w:val="000000"/>
                <w:sz w:val="22"/>
                <w:szCs w:val="22"/>
                <w:bdr w:val="none" w:sz="0" w:space="0" w:color="auto" w:frame="1"/>
              </w:rPr>
              <w:t>post,shrub</w:t>
            </w:r>
            <w:proofErr w:type="spellEnd"/>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w:t>
            </w:r>
            <w:proofErr w:type="gramStart"/>
            <w:r w:rsidRPr="005D6BF2">
              <w:rPr>
                <w:rStyle w:val="gnkrckgcgsb"/>
                <w:color w:val="000000"/>
                <w:sz w:val="22"/>
                <w:szCs w:val="22"/>
                <w:bdr w:val="none" w:sz="0" w:space="0" w:color="auto" w:frame="1"/>
              </w:rPr>
              <w:t xml:space="preserve">1.946  </w:t>
            </w:r>
            <w:proofErr w:type="gramEnd"/>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7CECAB0C"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2E12" w14:textId="77777777" w:rsidR="00555773" w:rsidRDefault="00555773" w:rsidP="00E82973">
      <w:pPr>
        <w:spacing w:after="0" w:line="240" w:lineRule="auto"/>
      </w:pPr>
      <w:r>
        <w:separator/>
      </w:r>
    </w:p>
  </w:endnote>
  <w:endnote w:type="continuationSeparator" w:id="0">
    <w:p w14:paraId="26518166" w14:textId="77777777" w:rsidR="00555773" w:rsidRDefault="00555773"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altName w:val="Times New Roman"/>
    <w:panose1 w:val="00000000000000000000"/>
    <w:charset w:val="01"/>
    <w:family w:val="roman"/>
    <w:notTrueType/>
    <w:pitch w:val="variable"/>
  </w:font>
  <w:font w:name="游明朝">
    <w:panose1 w:val="00000000000000000000"/>
    <w:charset w:val="80"/>
    <w:family w:val="roman"/>
    <w:notTrueType/>
    <w:pitch w:val="default"/>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4528" w14:textId="77777777" w:rsidR="00555773" w:rsidRDefault="00555773" w:rsidP="00E82973">
      <w:pPr>
        <w:spacing w:after="0" w:line="240" w:lineRule="auto"/>
      </w:pPr>
      <w:r>
        <w:separator/>
      </w:r>
    </w:p>
  </w:footnote>
  <w:footnote w:type="continuationSeparator" w:id="0">
    <w:p w14:paraId="0EA1BD6C" w14:textId="77777777" w:rsidR="00555773" w:rsidRDefault="00555773" w:rsidP="00E82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1F59"/>
    <w:rsid w:val="00002E67"/>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5B82"/>
    <w:rsid w:val="0004758E"/>
    <w:rsid w:val="00047F7F"/>
    <w:rsid w:val="00051285"/>
    <w:rsid w:val="00051B2E"/>
    <w:rsid w:val="00051D07"/>
    <w:rsid w:val="00052F27"/>
    <w:rsid w:val="000538E5"/>
    <w:rsid w:val="00054E33"/>
    <w:rsid w:val="00055CCB"/>
    <w:rsid w:val="00060278"/>
    <w:rsid w:val="00062E4F"/>
    <w:rsid w:val="00065309"/>
    <w:rsid w:val="000661F0"/>
    <w:rsid w:val="00066537"/>
    <w:rsid w:val="00066DDD"/>
    <w:rsid w:val="00066EEA"/>
    <w:rsid w:val="000705AA"/>
    <w:rsid w:val="0007112A"/>
    <w:rsid w:val="0007687C"/>
    <w:rsid w:val="0008065C"/>
    <w:rsid w:val="0008110A"/>
    <w:rsid w:val="0008571F"/>
    <w:rsid w:val="00085ED2"/>
    <w:rsid w:val="000864E2"/>
    <w:rsid w:val="00086F3A"/>
    <w:rsid w:val="00086FAA"/>
    <w:rsid w:val="000924A6"/>
    <w:rsid w:val="00092721"/>
    <w:rsid w:val="0009574D"/>
    <w:rsid w:val="00095AF0"/>
    <w:rsid w:val="00097D82"/>
    <w:rsid w:val="000A01F2"/>
    <w:rsid w:val="000A0F2F"/>
    <w:rsid w:val="000A41C5"/>
    <w:rsid w:val="000A42AE"/>
    <w:rsid w:val="000A445C"/>
    <w:rsid w:val="000A5345"/>
    <w:rsid w:val="000A6AE4"/>
    <w:rsid w:val="000A6F94"/>
    <w:rsid w:val="000B3F99"/>
    <w:rsid w:val="000B6B96"/>
    <w:rsid w:val="000B7824"/>
    <w:rsid w:val="000C0C21"/>
    <w:rsid w:val="000C14B2"/>
    <w:rsid w:val="000C15B1"/>
    <w:rsid w:val="000C18FD"/>
    <w:rsid w:val="000C32A3"/>
    <w:rsid w:val="000C4F48"/>
    <w:rsid w:val="000C57C4"/>
    <w:rsid w:val="000D19E4"/>
    <w:rsid w:val="000D1E96"/>
    <w:rsid w:val="000D2637"/>
    <w:rsid w:val="000D3971"/>
    <w:rsid w:val="000D4F99"/>
    <w:rsid w:val="000D5390"/>
    <w:rsid w:val="000E1331"/>
    <w:rsid w:val="000E26F1"/>
    <w:rsid w:val="000E29AB"/>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A83"/>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4749D"/>
    <w:rsid w:val="00151EF9"/>
    <w:rsid w:val="001526C6"/>
    <w:rsid w:val="001552A5"/>
    <w:rsid w:val="001556B0"/>
    <w:rsid w:val="00155A6C"/>
    <w:rsid w:val="0015677D"/>
    <w:rsid w:val="001578B1"/>
    <w:rsid w:val="00162017"/>
    <w:rsid w:val="00162BF2"/>
    <w:rsid w:val="00163F96"/>
    <w:rsid w:val="00165702"/>
    <w:rsid w:val="00166563"/>
    <w:rsid w:val="00166E77"/>
    <w:rsid w:val="00170E95"/>
    <w:rsid w:val="00171D81"/>
    <w:rsid w:val="00172CFB"/>
    <w:rsid w:val="00174190"/>
    <w:rsid w:val="0017450D"/>
    <w:rsid w:val="001756B8"/>
    <w:rsid w:val="00175E68"/>
    <w:rsid w:val="0017664E"/>
    <w:rsid w:val="001777A8"/>
    <w:rsid w:val="00177D88"/>
    <w:rsid w:val="00182387"/>
    <w:rsid w:val="00182652"/>
    <w:rsid w:val="001826C7"/>
    <w:rsid w:val="0018395C"/>
    <w:rsid w:val="00187C0E"/>
    <w:rsid w:val="0019001B"/>
    <w:rsid w:val="00191148"/>
    <w:rsid w:val="00191474"/>
    <w:rsid w:val="0019206A"/>
    <w:rsid w:val="00193054"/>
    <w:rsid w:val="00194E58"/>
    <w:rsid w:val="00195F74"/>
    <w:rsid w:val="001A12A6"/>
    <w:rsid w:val="001A1BB6"/>
    <w:rsid w:val="001A3AFA"/>
    <w:rsid w:val="001A3BED"/>
    <w:rsid w:val="001A407A"/>
    <w:rsid w:val="001A4317"/>
    <w:rsid w:val="001A79D1"/>
    <w:rsid w:val="001B2AA7"/>
    <w:rsid w:val="001B4908"/>
    <w:rsid w:val="001B5118"/>
    <w:rsid w:val="001B682A"/>
    <w:rsid w:val="001B755B"/>
    <w:rsid w:val="001C0D9F"/>
    <w:rsid w:val="001C1891"/>
    <w:rsid w:val="001C2200"/>
    <w:rsid w:val="001C368F"/>
    <w:rsid w:val="001C3A12"/>
    <w:rsid w:val="001C451F"/>
    <w:rsid w:val="001C6858"/>
    <w:rsid w:val="001C7812"/>
    <w:rsid w:val="001D1064"/>
    <w:rsid w:val="001D1603"/>
    <w:rsid w:val="001D1EBB"/>
    <w:rsid w:val="001D4163"/>
    <w:rsid w:val="001D47AD"/>
    <w:rsid w:val="001D47FA"/>
    <w:rsid w:val="001D5345"/>
    <w:rsid w:val="001D5967"/>
    <w:rsid w:val="001D6819"/>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876"/>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6C22"/>
    <w:rsid w:val="00227292"/>
    <w:rsid w:val="00227446"/>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A78D5"/>
    <w:rsid w:val="002B04AB"/>
    <w:rsid w:val="002B09EE"/>
    <w:rsid w:val="002B36A1"/>
    <w:rsid w:val="002B43C8"/>
    <w:rsid w:val="002B55CE"/>
    <w:rsid w:val="002B7F31"/>
    <w:rsid w:val="002C048A"/>
    <w:rsid w:val="002C0675"/>
    <w:rsid w:val="002C2444"/>
    <w:rsid w:val="002C2573"/>
    <w:rsid w:val="002C73C9"/>
    <w:rsid w:val="002D00C2"/>
    <w:rsid w:val="002D2719"/>
    <w:rsid w:val="002D2F30"/>
    <w:rsid w:val="002D2FA3"/>
    <w:rsid w:val="002D48C8"/>
    <w:rsid w:val="002D5FDB"/>
    <w:rsid w:val="002D6D44"/>
    <w:rsid w:val="002E017E"/>
    <w:rsid w:val="002E1596"/>
    <w:rsid w:val="002E1744"/>
    <w:rsid w:val="002E1C51"/>
    <w:rsid w:val="002E3387"/>
    <w:rsid w:val="002E4BF3"/>
    <w:rsid w:val="002E61F9"/>
    <w:rsid w:val="002E7858"/>
    <w:rsid w:val="002F12D2"/>
    <w:rsid w:val="002F242F"/>
    <w:rsid w:val="002F39A4"/>
    <w:rsid w:val="002F53AD"/>
    <w:rsid w:val="002F5481"/>
    <w:rsid w:val="002F63CD"/>
    <w:rsid w:val="002F7980"/>
    <w:rsid w:val="003019E7"/>
    <w:rsid w:val="0030341E"/>
    <w:rsid w:val="003034EA"/>
    <w:rsid w:val="00305C55"/>
    <w:rsid w:val="0031331D"/>
    <w:rsid w:val="00314984"/>
    <w:rsid w:val="00314C86"/>
    <w:rsid w:val="003158EA"/>
    <w:rsid w:val="00315F3A"/>
    <w:rsid w:val="00315F5C"/>
    <w:rsid w:val="00316F39"/>
    <w:rsid w:val="0032010B"/>
    <w:rsid w:val="0032084C"/>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43E52"/>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77232"/>
    <w:rsid w:val="00377C16"/>
    <w:rsid w:val="00380EA2"/>
    <w:rsid w:val="003816DB"/>
    <w:rsid w:val="00382C7C"/>
    <w:rsid w:val="00383159"/>
    <w:rsid w:val="00384FC4"/>
    <w:rsid w:val="00386F34"/>
    <w:rsid w:val="00391B5D"/>
    <w:rsid w:val="003929E6"/>
    <w:rsid w:val="00394FBB"/>
    <w:rsid w:val="00396E3D"/>
    <w:rsid w:val="003A062B"/>
    <w:rsid w:val="003A239E"/>
    <w:rsid w:val="003A3F0D"/>
    <w:rsid w:val="003A44D0"/>
    <w:rsid w:val="003A5047"/>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3D1B"/>
    <w:rsid w:val="003F467B"/>
    <w:rsid w:val="003F4856"/>
    <w:rsid w:val="003F7F68"/>
    <w:rsid w:val="00400D11"/>
    <w:rsid w:val="004012A4"/>
    <w:rsid w:val="004020B2"/>
    <w:rsid w:val="00407020"/>
    <w:rsid w:val="004143CC"/>
    <w:rsid w:val="0041560D"/>
    <w:rsid w:val="0041593F"/>
    <w:rsid w:val="0041669C"/>
    <w:rsid w:val="00417A15"/>
    <w:rsid w:val="00420319"/>
    <w:rsid w:val="004206D1"/>
    <w:rsid w:val="00421423"/>
    <w:rsid w:val="0042551A"/>
    <w:rsid w:val="00425D30"/>
    <w:rsid w:val="004268A8"/>
    <w:rsid w:val="0042771C"/>
    <w:rsid w:val="00427CBB"/>
    <w:rsid w:val="00427F8A"/>
    <w:rsid w:val="00434127"/>
    <w:rsid w:val="00440D99"/>
    <w:rsid w:val="004412BC"/>
    <w:rsid w:val="00441462"/>
    <w:rsid w:val="004422A3"/>
    <w:rsid w:val="00443C1E"/>
    <w:rsid w:val="00444BEA"/>
    <w:rsid w:val="004458E5"/>
    <w:rsid w:val="00445F94"/>
    <w:rsid w:val="00446089"/>
    <w:rsid w:val="00446485"/>
    <w:rsid w:val="004471FF"/>
    <w:rsid w:val="0045062A"/>
    <w:rsid w:val="00450D79"/>
    <w:rsid w:val="004524F0"/>
    <w:rsid w:val="00452809"/>
    <w:rsid w:val="004529BA"/>
    <w:rsid w:val="00452C17"/>
    <w:rsid w:val="00453F7B"/>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8A1"/>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23B3"/>
    <w:rsid w:val="004A3324"/>
    <w:rsid w:val="004A335E"/>
    <w:rsid w:val="004A52D3"/>
    <w:rsid w:val="004A5724"/>
    <w:rsid w:val="004A7D29"/>
    <w:rsid w:val="004B25E3"/>
    <w:rsid w:val="004B2F48"/>
    <w:rsid w:val="004B323F"/>
    <w:rsid w:val="004B4330"/>
    <w:rsid w:val="004B45F7"/>
    <w:rsid w:val="004B603E"/>
    <w:rsid w:val="004B6CF1"/>
    <w:rsid w:val="004B7910"/>
    <w:rsid w:val="004C2C45"/>
    <w:rsid w:val="004C3320"/>
    <w:rsid w:val="004C3AD7"/>
    <w:rsid w:val="004C47AD"/>
    <w:rsid w:val="004C510F"/>
    <w:rsid w:val="004C656D"/>
    <w:rsid w:val="004C6BBA"/>
    <w:rsid w:val="004D128F"/>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62F"/>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067A"/>
    <w:rsid w:val="005412A1"/>
    <w:rsid w:val="005425B8"/>
    <w:rsid w:val="0054375F"/>
    <w:rsid w:val="00543C87"/>
    <w:rsid w:val="005454A6"/>
    <w:rsid w:val="005476A8"/>
    <w:rsid w:val="00547940"/>
    <w:rsid w:val="00550D6D"/>
    <w:rsid w:val="0055316F"/>
    <w:rsid w:val="00554FC4"/>
    <w:rsid w:val="00555773"/>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355"/>
    <w:rsid w:val="005B785D"/>
    <w:rsid w:val="005B787C"/>
    <w:rsid w:val="005B7D33"/>
    <w:rsid w:val="005D216D"/>
    <w:rsid w:val="005D29E7"/>
    <w:rsid w:val="005D32A0"/>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91E"/>
    <w:rsid w:val="005F19B4"/>
    <w:rsid w:val="005F3195"/>
    <w:rsid w:val="005F32CC"/>
    <w:rsid w:val="005F32CE"/>
    <w:rsid w:val="005F3ED0"/>
    <w:rsid w:val="005F4DD4"/>
    <w:rsid w:val="005F5857"/>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4689"/>
    <w:rsid w:val="00625030"/>
    <w:rsid w:val="00625C53"/>
    <w:rsid w:val="00625FE7"/>
    <w:rsid w:val="0063198A"/>
    <w:rsid w:val="00632618"/>
    <w:rsid w:val="00634C76"/>
    <w:rsid w:val="006366DA"/>
    <w:rsid w:val="00636DE2"/>
    <w:rsid w:val="006406F4"/>
    <w:rsid w:val="006419B7"/>
    <w:rsid w:val="00643122"/>
    <w:rsid w:val="00643D97"/>
    <w:rsid w:val="0064572F"/>
    <w:rsid w:val="00647206"/>
    <w:rsid w:val="00651E4E"/>
    <w:rsid w:val="0065371A"/>
    <w:rsid w:val="00655777"/>
    <w:rsid w:val="00656301"/>
    <w:rsid w:val="006576DB"/>
    <w:rsid w:val="0066022C"/>
    <w:rsid w:val="00661853"/>
    <w:rsid w:val="006640B9"/>
    <w:rsid w:val="006658CA"/>
    <w:rsid w:val="00666C14"/>
    <w:rsid w:val="00667605"/>
    <w:rsid w:val="00672602"/>
    <w:rsid w:val="0067289D"/>
    <w:rsid w:val="00675161"/>
    <w:rsid w:val="00676FC2"/>
    <w:rsid w:val="00677A8A"/>
    <w:rsid w:val="006813CE"/>
    <w:rsid w:val="00681684"/>
    <w:rsid w:val="00681703"/>
    <w:rsid w:val="0068265E"/>
    <w:rsid w:val="00682F5C"/>
    <w:rsid w:val="006832EB"/>
    <w:rsid w:val="00684D1D"/>
    <w:rsid w:val="006854CA"/>
    <w:rsid w:val="00685D40"/>
    <w:rsid w:val="00685D90"/>
    <w:rsid w:val="006861EF"/>
    <w:rsid w:val="00693EB7"/>
    <w:rsid w:val="0069528F"/>
    <w:rsid w:val="00696D62"/>
    <w:rsid w:val="00697B93"/>
    <w:rsid w:val="006A05E4"/>
    <w:rsid w:val="006A11BB"/>
    <w:rsid w:val="006A2FDF"/>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31D6"/>
    <w:rsid w:val="00705799"/>
    <w:rsid w:val="00706E5F"/>
    <w:rsid w:val="00707592"/>
    <w:rsid w:val="0071130C"/>
    <w:rsid w:val="007135B0"/>
    <w:rsid w:val="00713F27"/>
    <w:rsid w:val="00714073"/>
    <w:rsid w:val="00716C5E"/>
    <w:rsid w:val="00717F8F"/>
    <w:rsid w:val="00722E8D"/>
    <w:rsid w:val="0072317D"/>
    <w:rsid w:val="00723317"/>
    <w:rsid w:val="00724BD3"/>
    <w:rsid w:val="00724E13"/>
    <w:rsid w:val="0072624F"/>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4AE5"/>
    <w:rsid w:val="0077694F"/>
    <w:rsid w:val="00776A53"/>
    <w:rsid w:val="00781365"/>
    <w:rsid w:val="00781ABE"/>
    <w:rsid w:val="00781CC3"/>
    <w:rsid w:val="00783C70"/>
    <w:rsid w:val="00783DC4"/>
    <w:rsid w:val="00786056"/>
    <w:rsid w:val="007862B9"/>
    <w:rsid w:val="00793AA4"/>
    <w:rsid w:val="00793DFF"/>
    <w:rsid w:val="00793E14"/>
    <w:rsid w:val="007A155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711"/>
    <w:rsid w:val="007D3BB8"/>
    <w:rsid w:val="007D5C50"/>
    <w:rsid w:val="007D6FEE"/>
    <w:rsid w:val="007D7E44"/>
    <w:rsid w:val="007E20DF"/>
    <w:rsid w:val="007E6EB6"/>
    <w:rsid w:val="007F05D1"/>
    <w:rsid w:val="007F0D55"/>
    <w:rsid w:val="007F106C"/>
    <w:rsid w:val="007F133C"/>
    <w:rsid w:val="007F1A9F"/>
    <w:rsid w:val="007F1C73"/>
    <w:rsid w:val="007F28D8"/>
    <w:rsid w:val="007F31D9"/>
    <w:rsid w:val="007F3741"/>
    <w:rsid w:val="007F3851"/>
    <w:rsid w:val="007F64F6"/>
    <w:rsid w:val="007F7498"/>
    <w:rsid w:val="007F7F4B"/>
    <w:rsid w:val="0080222B"/>
    <w:rsid w:val="0080394C"/>
    <w:rsid w:val="00805752"/>
    <w:rsid w:val="0080661B"/>
    <w:rsid w:val="00806825"/>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74ABF"/>
    <w:rsid w:val="008757B5"/>
    <w:rsid w:val="0088300F"/>
    <w:rsid w:val="00883748"/>
    <w:rsid w:val="008906A8"/>
    <w:rsid w:val="00890B0D"/>
    <w:rsid w:val="00890E72"/>
    <w:rsid w:val="00892248"/>
    <w:rsid w:val="008928D2"/>
    <w:rsid w:val="0089305F"/>
    <w:rsid w:val="0089323A"/>
    <w:rsid w:val="00893996"/>
    <w:rsid w:val="00897A78"/>
    <w:rsid w:val="008A2F1D"/>
    <w:rsid w:val="008A3031"/>
    <w:rsid w:val="008A44A9"/>
    <w:rsid w:val="008A470A"/>
    <w:rsid w:val="008A7BDF"/>
    <w:rsid w:val="008B3334"/>
    <w:rsid w:val="008B5642"/>
    <w:rsid w:val="008B5BB6"/>
    <w:rsid w:val="008B6AAD"/>
    <w:rsid w:val="008B6D65"/>
    <w:rsid w:val="008C48D4"/>
    <w:rsid w:val="008C52D8"/>
    <w:rsid w:val="008C5662"/>
    <w:rsid w:val="008C5D19"/>
    <w:rsid w:val="008D167B"/>
    <w:rsid w:val="008D6131"/>
    <w:rsid w:val="008D7F90"/>
    <w:rsid w:val="008E0F20"/>
    <w:rsid w:val="008E3E9B"/>
    <w:rsid w:val="008E41FC"/>
    <w:rsid w:val="008E484D"/>
    <w:rsid w:val="008E4AF0"/>
    <w:rsid w:val="008F2DF8"/>
    <w:rsid w:val="008F3DB3"/>
    <w:rsid w:val="008F4F7B"/>
    <w:rsid w:val="008F50CC"/>
    <w:rsid w:val="00901050"/>
    <w:rsid w:val="009010F2"/>
    <w:rsid w:val="00901BA2"/>
    <w:rsid w:val="00903B34"/>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3A48"/>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1912"/>
    <w:rsid w:val="009869CF"/>
    <w:rsid w:val="00987284"/>
    <w:rsid w:val="00987918"/>
    <w:rsid w:val="00992C0C"/>
    <w:rsid w:val="00992D28"/>
    <w:rsid w:val="00992E64"/>
    <w:rsid w:val="009934EB"/>
    <w:rsid w:val="00994095"/>
    <w:rsid w:val="009953AD"/>
    <w:rsid w:val="00997FB7"/>
    <w:rsid w:val="009A2838"/>
    <w:rsid w:val="009A2A14"/>
    <w:rsid w:val="009A5626"/>
    <w:rsid w:val="009A56A1"/>
    <w:rsid w:val="009A78DE"/>
    <w:rsid w:val="009B04E1"/>
    <w:rsid w:val="009B1245"/>
    <w:rsid w:val="009B247A"/>
    <w:rsid w:val="009B4254"/>
    <w:rsid w:val="009B4982"/>
    <w:rsid w:val="009B777A"/>
    <w:rsid w:val="009C1DE1"/>
    <w:rsid w:val="009C5284"/>
    <w:rsid w:val="009C5CF4"/>
    <w:rsid w:val="009C5D73"/>
    <w:rsid w:val="009C654E"/>
    <w:rsid w:val="009C74B3"/>
    <w:rsid w:val="009C79E1"/>
    <w:rsid w:val="009C7F0B"/>
    <w:rsid w:val="009D139D"/>
    <w:rsid w:val="009D2353"/>
    <w:rsid w:val="009D294B"/>
    <w:rsid w:val="009D372C"/>
    <w:rsid w:val="009D38E9"/>
    <w:rsid w:val="009D4984"/>
    <w:rsid w:val="009D5841"/>
    <w:rsid w:val="009E1E49"/>
    <w:rsid w:val="009E1F42"/>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06E69"/>
    <w:rsid w:val="00A1048B"/>
    <w:rsid w:val="00A10EA3"/>
    <w:rsid w:val="00A11E7D"/>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0FEB"/>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0936"/>
    <w:rsid w:val="00AA0E81"/>
    <w:rsid w:val="00AA1239"/>
    <w:rsid w:val="00AA22CE"/>
    <w:rsid w:val="00AA3928"/>
    <w:rsid w:val="00AA5AC2"/>
    <w:rsid w:val="00AA68D6"/>
    <w:rsid w:val="00AB0C26"/>
    <w:rsid w:val="00AB5355"/>
    <w:rsid w:val="00AB739B"/>
    <w:rsid w:val="00AB7897"/>
    <w:rsid w:val="00AB7DF0"/>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39EA"/>
    <w:rsid w:val="00AF5EFC"/>
    <w:rsid w:val="00AF5F23"/>
    <w:rsid w:val="00AF6AA7"/>
    <w:rsid w:val="00B00DD6"/>
    <w:rsid w:val="00B012F2"/>
    <w:rsid w:val="00B01748"/>
    <w:rsid w:val="00B02895"/>
    <w:rsid w:val="00B029EA"/>
    <w:rsid w:val="00B02A60"/>
    <w:rsid w:val="00B03F58"/>
    <w:rsid w:val="00B06231"/>
    <w:rsid w:val="00B06EF1"/>
    <w:rsid w:val="00B074F1"/>
    <w:rsid w:val="00B11EC9"/>
    <w:rsid w:val="00B11F98"/>
    <w:rsid w:val="00B15237"/>
    <w:rsid w:val="00B15460"/>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455"/>
    <w:rsid w:val="00B81D3A"/>
    <w:rsid w:val="00B82A1E"/>
    <w:rsid w:val="00B83C73"/>
    <w:rsid w:val="00B84F32"/>
    <w:rsid w:val="00B85192"/>
    <w:rsid w:val="00B86602"/>
    <w:rsid w:val="00B874AC"/>
    <w:rsid w:val="00B87FCA"/>
    <w:rsid w:val="00B90697"/>
    <w:rsid w:val="00B91F7E"/>
    <w:rsid w:val="00B94DFB"/>
    <w:rsid w:val="00B95C88"/>
    <w:rsid w:val="00B96BF1"/>
    <w:rsid w:val="00BA4D33"/>
    <w:rsid w:val="00BA5800"/>
    <w:rsid w:val="00BA61B8"/>
    <w:rsid w:val="00BA7B1C"/>
    <w:rsid w:val="00BB0984"/>
    <w:rsid w:val="00BB4656"/>
    <w:rsid w:val="00BB5BDF"/>
    <w:rsid w:val="00BB7F37"/>
    <w:rsid w:val="00BC3132"/>
    <w:rsid w:val="00BC3449"/>
    <w:rsid w:val="00BC5C62"/>
    <w:rsid w:val="00BC6D29"/>
    <w:rsid w:val="00BC7C76"/>
    <w:rsid w:val="00BC7CCF"/>
    <w:rsid w:val="00BD0BDE"/>
    <w:rsid w:val="00BD1383"/>
    <w:rsid w:val="00BD1516"/>
    <w:rsid w:val="00BD3EE0"/>
    <w:rsid w:val="00BD4BEC"/>
    <w:rsid w:val="00BD4CCB"/>
    <w:rsid w:val="00BD6D43"/>
    <w:rsid w:val="00BD724C"/>
    <w:rsid w:val="00BE0DE2"/>
    <w:rsid w:val="00BE36F8"/>
    <w:rsid w:val="00BE3702"/>
    <w:rsid w:val="00BE67B9"/>
    <w:rsid w:val="00BE7919"/>
    <w:rsid w:val="00BF10C4"/>
    <w:rsid w:val="00BF177E"/>
    <w:rsid w:val="00BF3790"/>
    <w:rsid w:val="00BF37FE"/>
    <w:rsid w:val="00BF5A9A"/>
    <w:rsid w:val="00BF5C6A"/>
    <w:rsid w:val="00BF6D97"/>
    <w:rsid w:val="00BF7120"/>
    <w:rsid w:val="00BF74FF"/>
    <w:rsid w:val="00C04BF1"/>
    <w:rsid w:val="00C10AAE"/>
    <w:rsid w:val="00C115B4"/>
    <w:rsid w:val="00C16FF5"/>
    <w:rsid w:val="00C205E9"/>
    <w:rsid w:val="00C210D3"/>
    <w:rsid w:val="00C2177F"/>
    <w:rsid w:val="00C231BE"/>
    <w:rsid w:val="00C25173"/>
    <w:rsid w:val="00C251F0"/>
    <w:rsid w:val="00C2745C"/>
    <w:rsid w:val="00C27B69"/>
    <w:rsid w:val="00C31C5F"/>
    <w:rsid w:val="00C341CA"/>
    <w:rsid w:val="00C34FE0"/>
    <w:rsid w:val="00C35975"/>
    <w:rsid w:val="00C35BCC"/>
    <w:rsid w:val="00C369D4"/>
    <w:rsid w:val="00C41A21"/>
    <w:rsid w:val="00C42525"/>
    <w:rsid w:val="00C4387C"/>
    <w:rsid w:val="00C43D3C"/>
    <w:rsid w:val="00C45236"/>
    <w:rsid w:val="00C462C7"/>
    <w:rsid w:val="00C468CB"/>
    <w:rsid w:val="00C47DCD"/>
    <w:rsid w:val="00C5000E"/>
    <w:rsid w:val="00C53E2A"/>
    <w:rsid w:val="00C56B3E"/>
    <w:rsid w:val="00C57907"/>
    <w:rsid w:val="00C62BBE"/>
    <w:rsid w:val="00C6412F"/>
    <w:rsid w:val="00C649A8"/>
    <w:rsid w:val="00C6649C"/>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54A1"/>
    <w:rsid w:val="00CC611D"/>
    <w:rsid w:val="00CC717B"/>
    <w:rsid w:val="00CD1821"/>
    <w:rsid w:val="00CD1A86"/>
    <w:rsid w:val="00CD1B1C"/>
    <w:rsid w:val="00CD23BE"/>
    <w:rsid w:val="00CD2597"/>
    <w:rsid w:val="00CD495C"/>
    <w:rsid w:val="00CD541B"/>
    <w:rsid w:val="00CD6DB6"/>
    <w:rsid w:val="00CD7187"/>
    <w:rsid w:val="00CE06CC"/>
    <w:rsid w:val="00CE0A81"/>
    <w:rsid w:val="00CE0CF0"/>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044"/>
    <w:rsid w:val="00D2466A"/>
    <w:rsid w:val="00D25D79"/>
    <w:rsid w:val="00D26FE7"/>
    <w:rsid w:val="00D27D99"/>
    <w:rsid w:val="00D27E74"/>
    <w:rsid w:val="00D32967"/>
    <w:rsid w:val="00D3394D"/>
    <w:rsid w:val="00D350CB"/>
    <w:rsid w:val="00D36947"/>
    <w:rsid w:val="00D3728C"/>
    <w:rsid w:val="00D37B20"/>
    <w:rsid w:val="00D40381"/>
    <w:rsid w:val="00D41A4E"/>
    <w:rsid w:val="00D437F5"/>
    <w:rsid w:val="00D43B4C"/>
    <w:rsid w:val="00D44097"/>
    <w:rsid w:val="00D463A0"/>
    <w:rsid w:val="00D4745C"/>
    <w:rsid w:val="00D51033"/>
    <w:rsid w:val="00D516EB"/>
    <w:rsid w:val="00D52249"/>
    <w:rsid w:val="00D52F2C"/>
    <w:rsid w:val="00D54BAA"/>
    <w:rsid w:val="00D55D2E"/>
    <w:rsid w:val="00D567D1"/>
    <w:rsid w:val="00D60677"/>
    <w:rsid w:val="00D6217B"/>
    <w:rsid w:val="00D6250C"/>
    <w:rsid w:val="00D63F7C"/>
    <w:rsid w:val="00D649B9"/>
    <w:rsid w:val="00D66889"/>
    <w:rsid w:val="00D701FD"/>
    <w:rsid w:val="00D724B4"/>
    <w:rsid w:val="00D7348A"/>
    <w:rsid w:val="00D757D8"/>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A781F"/>
    <w:rsid w:val="00DB0B02"/>
    <w:rsid w:val="00DB0CAD"/>
    <w:rsid w:val="00DB0D64"/>
    <w:rsid w:val="00DB5757"/>
    <w:rsid w:val="00DB59BA"/>
    <w:rsid w:val="00DB6135"/>
    <w:rsid w:val="00DB72E3"/>
    <w:rsid w:val="00DC06FC"/>
    <w:rsid w:val="00DC18FB"/>
    <w:rsid w:val="00DC2086"/>
    <w:rsid w:val="00DC7D41"/>
    <w:rsid w:val="00DD05E0"/>
    <w:rsid w:val="00DD0851"/>
    <w:rsid w:val="00DD2733"/>
    <w:rsid w:val="00DD3DBA"/>
    <w:rsid w:val="00DD4481"/>
    <w:rsid w:val="00DD7896"/>
    <w:rsid w:val="00DD7992"/>
    <w:rsid w:val="00DE356D"/>
    <w:rsid w:val="00DE358C"/>
    <w:rsid w:val="00DE3CA4"/>
    <w:rsid w:val="00DE4F7F"/>
    <w:rsid w:val="00DE6AA7"/>
    <w:rsid w:val="00DF05E1"/>
    <w:rsid w:val="00DF1AA8"/>
    <w:rsid w:val="00DF3BD6"/>
    <w:rsid w:val="00E0494C"/>
    <w:rsid w:val="00E11AC6"/>
    <w:rsid w:val="00E159A9"/>
    <w:rsid w:val="00E16159"/>
    <w:rsid w:val="00E162DE"/>
    <w:rsid w:val="00E164F4"/>
    <w:rsid w:val="00E17763"/>
    <w:rsid w:val="00E20414"/>
    <w:rsid w:val="00E20E21"/>
    <w:rsid w:val="00E21B3D"/>
    <w:rsid w:val="00E22B9E"/>
    <w:rsid w:val="00E24083"/>
    <w:rsid w:val="00E250D5"/>
    <w:rsid w:val="00E25877"/>
    <w:rsid w:val="00E25DA1"/>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67F0"/>
    <w:rsid w:val="00E57C4D"/>
    <w:rsid w:val="00E57C91"/>
    <w:rsid w:val="00E57FB5"/>
    <w:rsid w:val="00E61FE8"/>
    <w:rsid w:val="00E62F97"/>
    <w:rsid w:val="00E63738"/>
    <w:rsid w:val="00E64CAB"/>
    <w:rsid w:val="00E669A4"/>
    <w:rsid w:val="00E6754C"/>
    <w:rsid w:val="00E67A75"/>
    <w:rsid w:val="00E70869"/>
    <w:rsid w:val="00E73496"/>
    <w:rsid w:val="00E75F95"/>
    <w:rsid w:val="00E81241"/>
    <w:rsid w:val="00E82973"/>
    <w:rsid w:val="00E83756"/>
    <w:rsid w:val="00E853AE"/>
    <w:rsid w:val="00E8548A"/>
    <w:rsid w:val="00E90F5C"/>
    <w:rsid w:val="00E94D9B"/>
    <w:rsid w:val="00E95D33"/>
    <w:rsid w:val="00E9633A"/>
    <w:rsid w:val="00E96816"/>
    <w:rsid w:val="00EA0303"/>
    <w:rsid w:val="00EA0393"/>
    <w:rsid w:val="00EA0EEE"/>
    <w:rsid w:val="00EA32DC"/>
    <w:rsid w:val="00EA4337"/>
    <w:rsid w:val="00EA56AA"/>
    <w:rsid w:val="00EA7A58"/>
    <w:rsid w:val="00EA7AC6"/>
    <w:rsid w:val="00EB08B5"/>
    <w:rsid w:val="00EB0988"/>
    <w:rsid w:val="00EB1713"/>
    <w:rsid w:val="00EB19CA"/>
    <w:rsid w:val="00EB2220"/>
    <w:rsid w:val="00EB31EA"/>
    <w:rsid w:val="00EB34FF"/>
    <w:rsid w:val="00EB4170"/>
    <w:rsid w:val="00EB651C"/>
    <w:rsid w:val="00EC154E"/>
    <w:rsid w:val="00EC23DD"/>
    <w:rsid w:val="00EC4D44"/>
    <w:rsid w:val="00ED1FA7"/>
    <w:rsid w:val="00ED44B7"/>
    <w:rsid w:val="00ED4DC3"/>
    <w:rsid w:val="00ED715A"/>
    <w:rsid w:val="00EE0390"/>
    <w:rsid w:val="00EE0730"/>
    <w:rsid w:val="00EE18A4"/>
    <w:rsid w:val="00EE66D2"/>
    <w:rsid w:val="00EE70DB"/>
    <w:rsid w:val="00EE7F16"/>
    <w:rsid w:val="00EF023F"/>
    <w:rsid w:val="00EF0734"/>
    <w:rsid w:val="00EF5937"/>
    <w:rsid w:val="00EF6005"/>
    <w:rsid w:val="00EF6759"/>
    <w:rsid w:val="00F03599"/>
    <w:rsid w:val="00F04E77"/>
    <w:rsid w:val="00F06855"/>
    <w:rsid w:val="00F100CF"/>
    <w:rsid w:val="00F11A38"/>
    <w:rsid w:val="00F12CC9"/>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33C4"/>
    <w:rsid w:val="00F645B9"/>
    <w:rsid w:val="00F64E08"/>
    <w:rsid w:val="00F6628F"/>
    <w:rsid w:val="00F70A52"/>
    <w:rsid w:val="00F720D3"/>
    <w:rsid w:val="00F72787"/>
    <w:rsid w:val="00F73E0E"/>
    <w:rsid w:val="00F74C2B"/>
    <w:rsid w:val="00F77274"/>
    <w:rsid w:val="00F7742B"/>
    <w:rsid w:val="00F8077F"/>
    <w:rsid w:val="00F80C56"/>
    <w:rsid w:val="00F83A3A"/>
    <w:rsid w:val="00F841E6"/>
    <w:rsid w:val="00F84F56"/>
    <w:rsid w:val="00F861C6"/>
    <w:rsid w:val="00F9076F"/>
    <w:rsid w:val="00F914AA"/>
    <w:rsid w:val="00F92356"/>
    <w:rsid w:val="00F9259C"/>
    <w:rsid w:val="00F92C5A"/>
    <w:rsid w:val="00F9411F"/>
    <w:rsid w:val="00F957E0"/>
    <w:rsid w:val="00F95F76"/>
    <w:rsid w:val="00F97425"/>
    <w:rsid w:val="00FA067B"/>
    <w:rsid w:val="00FA134A"/>
    <w:rsid w:val="00FA333B"/>
    <w:rsid w:val="00FA369A"/>
    <w:rsid w:val="00FA7075"/>
    <w:rsid w:val="00FB1A18"/>
    <w:rsid w:val="00FB2ADE"/>
    <w:rsid w:val="00FB462A"/>
    <w:rsid w:val="00FB5F10"/>
    <w:rsid w:val="00FB5FC3"/>
    <w:rsid w:val="00FB730D"/>
    <w:rsid w:val="00FC08A1"/>
    <w:rsid w:val="00FC0E1C"/>
    <w:rsid w:val="00FC45CF"/>
    <w:rsid w:val="00FC6BF2"/>
    <w:rsid w:val="00FC7E98"/>
    <w:rsid w:val="00FD0761"/>
    <w:rsid w:val="00FD1B1D"/>
    <w:rsid w:val="00FD1DD7"/>
    <w:rsid w:val="00FD46DB"/>
    <w:rsid w:val="00FD71A7"/>
    <w:rsid w:val="00FD75D2"/>
    <w:rsid w:val="00FE0CD4"/>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s.gov/moja/learn/nature/upload/201204MOJAscience.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bugguide.net/node/view/787796" TargetMode="External"/><Relationship Id="rId18" Type="http://schemas.openxmlformats.org/officeDocument/2006/relationships/hyperlink" Target="https://bugguide.net/node/view/117329" TargetMode="External"/><Relationship Id="rId19" Type="http://schemas.openxmlformats.org/officeDocument/2006/relationships/hyperlink" Target="https://bugguide.net/node/view/147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BFEA1-47BE-AC40-B21A-70C73271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9008</TotalTime>
  <Pages>40</Pages>
  <Words>23589</Words>
  <Characters>134460</Characters>
  <Application>Microsoft Macintosh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1541</cp:revision>
  <dcterms:created xsi:type="dcterms:W3CDTF">2018-02-28T22:36:00Z</dcterms:created>
  <dcterms:modified xsi:type="dcterms:W3CDTF">2018-09-11T19:24:00Z</dcterms:modified>
</cp:coreProperties>
</file>